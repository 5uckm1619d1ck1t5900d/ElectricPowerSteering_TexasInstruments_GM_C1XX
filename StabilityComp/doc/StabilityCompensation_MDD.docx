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rsidP="004374BF">
      <w:pPr>
        <w:pStyle w:val="Heading1"/>
        <w:numPr>
          <w:ilvl w:val="0"/>
          <w:numId w:val="0"/>
        </w:numPr>
        <w:tabs>
          <w:tab w:val="center" w:pos="4320"/>
        </w:tabs>
      </w:pPr>
      <w:r>
        <w:t xml:space="preserve">Module -- </w:t>
      </w:r>
      <w:r w:rsidR="004374BF">
        <w:t>Stability Compensation</w:t>
      </w:r>
    </w:p>
    <w:p w:rsidR="004A781C" w:rsidRDefault="004A781C">
      <w:pPr>
        <w:pStyle w:val="Heading1"/>
      </w:pPr>
      <w:r>
        <w:t>High-Level Description</w:t>
      </w:r>
    </w:p>
    <w:p w:rsidR="00103DFC" w:rsidRPr="00BD56BE" w:rsidRDefault="00103DFC" w:rsidP="00103DFC">
      <w:pPr>
        <w:autoSpaceDE w:val="0"/>
        <w:autoSpaceDN w:val="0"/>
        <w:adjustRightInd w:val="0"/>
        <w:spacing w:after="0"/>
      </w:pPr>
      <w:r w:rsidRPr="00BD56BE">
        <w:t>This function provides in-vehicle stability of EPS behavior. To maximize steering feel, the function blends between two</w:t>
      </w:r>
      <w:r>
        <w:t xml:space="preserve"> </w:t>
      </w:r>
      <w:r w:rsidRPr="00BD56BE">
        <w:t xml:space="preserve">different tunings based on vehicle speed and low frequency </w:t>
      </w:r>
      <w:proofErr w:type="spellStart"/>
      <w:r w:rsidRPr="00BD56BE">
        <w:t>handwheel</w:t>
      </w:r>
      <w:proofErr w:type="spellEnd"/>
      <w:r w:rsidRPr="00BD56BE">
        <w:t xml:space="preserve"> torque. Because system gains may get multiplied by various</w:t>
      </w:r>
      <w:r>
        <w:t xml:space="preserve"> </w:t>
      </w:r>
      <w:r w:rsidRPr="00BD56BE">
        <w:t>scale factors, either from serial communications or from other software functions, this function provides a second blending</w:t>
      </w:r>
      <w:r>
        <w:t xml:space="preserve"> </w:t>
      </w:r>
      <w:r w:rsidRPr="00BD56BE">
        <w:t>feature.</w:t>
      </w:r>
    </w:p>
    <w:p w:rsidR="00103DFC" w:rsidRDefault="00103DFC" w:rsidP="00103DFC">
      <w:pPr>
        <w:autoSpaceDE w:val="0"/>
        <w:autoSpaceDN w:val="0"/>
        <w:adjustRightInd w:val="0"/>
        <w:spacing w:after="0"/>
      </w:pPr>
    </w:p>
    <w:p w:rsidR="004374BF" w:rsidRPr="006A5748" w:rsidRDefault="00103DFC" w:rsidP="00103DFC">
      <w:pPr>
        <w:jc w:val="both"/>
        <w:rPr>
          <w:rFonts w:cs="Arial"/>
        </w:rPr>
      </w:pPr>
      <w:r w:rsidRPr="00BD56BE">
        <w:t>Some vehicle programs require a secondary, or "systematic", calculation of stability compensation followed by a correlation check. The</w:t>
      </w:r>
      <w:r>
        <w:t xml:space="preserve"> </w:t>
      </w:r>
      <w:r w:rsidRPr="00BD56BE">
        <w:t>systematic calculations usually must reside in a separate Memory Partition Unit (MPU), and switching between MPUs negatively impacts</w:t>
      </w:r>
      <w:r>
        <w:t xml:space="preserve"> </w:t>
      </w:r>
      <w:r w:rsidRPr="00BD56BE">
        <w:t>system throughput. This model is designed using the best-known implementation at this time.</w:t>
      </w:r>
      <w:r w:rsidR="004374BF" w:rsidRPr="006A5748">
        <w:rPr>
          <w:rFonts w:cs="Arial"/>
        </w:rPr>
        <w:t xml:space="preserve">  </w:t>
      </w:r>
    </w:p>
    <w:p w:rsidR="004A781C" w:rsidRDefault="004A781C">
      <w:pPr>
        <w:pStyle w:val="Heading1"/>
      </w:pPr>
      <w:r>
        <w:t>Figures</w:t>
      </w:r>
    </w:p>
    <w:p w:rsidR="004A781C" w:rsidRDefault="00E72702">
      <w:pPr>
        <w:pStyle w:val="Heading2"/>
      </w:pPr>
      <w:r>
        <w:t xml:space="preserve">Component </w:t>
      </w:r>
      <w:r w:rsidR="004A781C">
        <w:t>Diagram</w:t>
      </w:r>
    </w:p>
    <w:p w:rsidR="00110B9C" w:rsidRDefault="00584C7D" w:rsidP="00110B9C">
      <w:pPr>
        <w:tabs>
          <w:tab w:val="left" w:pos="7470"/>
        </w:tabs>
        <w:jc w:val="center"/>
      </w:pPr>
      <w:r>
        <w:rPr>
          <w:noProof/>
        </w:rPr>
        <w:drawing>
          <wp:inline distT="0" distB="0" distL="0" distR="0">
            <wp:extent cx="3274060" cy="3001010"/>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274060" cy="3001010"/>
                    </a:xfrm>
                    <a:prstGeom prst="rect">
                      <a:avLst/>
                    </a:prstGeom>
                    <a:noFill/>
                    <a:ln w="9525">
                      <a:noFill/>
                      <a:miter lim="800000"/>
                      <a:headEnd/>
                      <a:tailEnd/>
                    </a:ln>
                  </pic:spPr>
                </pic:pic>
              </a:graphicData>
            </a:graphic>
          </wp:inline>
        </w:drawing>
      </w:r>
    </w:p>
    <w:p w:rsidR="001369B6" w:rsidRDefault="001369B6"/>
    <w:p w:rsidR="00931020" w:rsidRDefault="00931020" w:rsidP="00931020">
      <w:pPr>
        <w:pStyle w:val="Heading2"/>
      </w:pPr>
      <w:r>
        <w:t>Variable Data Dictionary</w:t>
      </w:r>
    </w:p>
    <w:p w:rsidR="004A781C" w:rsidRDefault="004A781C" w:rsidP="00B27594"/>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4374BF" w:rsidP="003D58FE">
            <w:pPr>
              <w:pStyle w:val="NoSpacing"/>
            </w:pPr>
            <w:r w:rsidRPr="004374BF">
              <w:rPr>
                <w:rFonts w:ascii="Arial" w:hAnsi="Arial" w:cs="Arial"/>
                <w:sz w:val="16"/>
                <w:szCs w:val="16"/>
              </w:rPr>
              <w:t>AssistDDFactor_Uls_f32</w:t>
            </w:r>
          </w:p>
        </w:tc>
        <w:tc>
          <w:tcPr>
            <w:tcW w:w="4455" w:type="dxa"/>
            <w:vAlign w:val="center"/>
          </w:tcPr>
          <w:p w:rsidR="006D33CC" w:rsidRPr="004B5BE2" w:rsidRDefault="004374BF" w:rsidP="00275A14">
            <w:pPr>
              <w:spacing w:before="100" w:beforeAutospacing="1" w:after="100" w:afterAutospacing="1"/>
              <w:rPr>
                <w:rFonts w:ascii="Arial" w:hAnsi="Arial" w:cs="Arial"/>
                <w:sz w:val="16"/>
                <w:szCs w:val="16"/>
              </w:rPr>
            </w:pPr>
            <w:r w:rsidRPr="004374BF">
              <w:rPr>
                <w:rFonts w:ascii="Arial" w:hAnsi="Arial" w:cs="Arial"/>
                <w:sz w:val="16"/>
                <w:szCs w:val="16"/>
              </w:rPr>
              <w:t>AssistCmd_MtrNm_f32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7E4E74" w:rsidP="00275A14">
            <w:pPr>
              <w:spacing w:before="100" w:beforeAutospacing="1" w:after="100" w:afterAutospacing="1"/>
              <w:rPr>
                <w:rFonts w:ascii="Arial" w:hAnsi="Arial" w:cs="Arial"/>
                <w:sz w:val="16"/>
                <w:szCs w:val="16"/>
              </w:rPr>
            </w:pPr>
            <w:r>
              <w:rPr>
                <w:rFonts w:ascii="Arial" w:hAnsi="Arial" w:cs="Arial"/>
                <w:sz w:val="16"/>
                <w:szCs w:val="16"/>
              </w:rPr>
              <w:t>Sys</w:t>
            </w:r>
            <w:r w:rsidRPr="004374BF">
              <w:rPr>
                <w:rFonts w:ascii="Arial" w:hAnsi="Arial" w:cs="Arial"/>
                <w:sz w:val="16"/>
                <w:szCs w:val="16"/>
              </w:rPr>
              <w:t>AssistCmd_MtrNm_f32</w:t>
            </w:r>
          </w:p>
        </w:tc>
        <w:tc>
          <w:tcPr>
            <w:tcW w:w="4455" w:type="dxa"/>
            <w:vAlign w:val="center"/>
          </w:tcPr>
          <w:p w:rsidR="006D33CC" w:rsidRDefault="006D33CC" w:rsidP="00275A14">
            <w:pPr>
              <w:spacing w:before="100" w:beforeAutospacing="1" w:after="100" w:afterAutospacing="1"/>
              <w:rPr>
                <w:rFonts w:ascii="Arial" w:hAnsi="Arial" w:cs="Arial"/>
                <w:sz w:val="16"/>
                <w:szCs w:val="16"/>
              </w:rPr>
            </w:pPr>
          </w:p>
        </w:tc>
      </w:tr>
      <w:tr w:rsidR="000F505B"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F505B" w:rsidRPr="000F505B" w:rsidRDefault="004374BF" w:rsidP="00275A14">
            <w:pPr>
              <w:spacing w:before="100" w:beforeAutospacing="1" w:after="100" w:afterAutospacing="1"/>
              <w:rPr>
                <w:rFonts w:ascii="Arial" w:hAnsi="Arial" w:cs="Arial"/>
                <w:sz w:val="16"/>
                <w:szCs w:val="16"/>
              </w:rPr>
            </w:pPr>
            <w:r w:rsidRPr="004374BF">
              <w:rPr>
                <w:rFonts w:ascii="Arial" w:hAnsi="Arial" w:cs="Arial"/>
                <w:sz w:val="16"/>
                <w:szCs w:val="16"/>
              </w:rPr>
              <w:lastRenderedPageBreak/>
              <w:t>HwTorque_HwNm_f32</w:t>
            </w:r>
          </w:p>
        </w:tc>
        <w:tc>
          <w:tcPr>
            <w:tcW w:w="4455" w:type="dxa"/>
            <w:vAlign w:val="center"/>
          </w:tcPr>
          <w:p w:rsidR="000F505B" w:rsidRDefault="000F505B" w:rsidP="00275A14">
            <w:pPr>
              <w:spacing w:before="100" w:beforeAutospacing="1" w:after="100" w:afterAutospacing="1"/>
              <w:rPr>
                <w:rFonts w:ascii="Arial" w:hAnsi="Arial" w:cs="Arial"/>
                <w:sz w:val="16"/>
                <w:szCs w:val="16"/>
              </w:rPr>
            </w:pPr>
          </w:p>
        </w:tc>
      </w:tr>
      <w:tr w:rsidR="00767205"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218A1" w:rsidRPr="000F505B" w:rsidRDefault="004374BF" w:rsidP="00275A14">
            <w:pPr>
              <w:spacing w:before="100" w:beforeAutospacing="1" w:after="100" w:afterAutospacing="1"/>
              <w:rPr>
                <w:rFonts w:ascii="Arial" w:hAnsi="Arial" w:cs="Arial"/>
                <w:sz w:val="16"/>
                <w:szCs w:val="16"/>
              </w:rPr>
            </w:pPr>
            <w:r w:rsidRPr="004374BF">
              <w:rPr>
                <w:rFonts w:ascii="Arial" w:hAnsi="Arial" w:cs="Arial"/>
                <w:sz w:val="16"/>
                <w:szCs w:val="16"/>
              </w:rPr>
              <w:t>VehicleSpeed_Kph_f32</w:t>
            </w:r>
          </w:p>
        </w:tc>
        <w:tc>
          <w:tcPr>
            <w:tcW w:w="4455" w:type="dxa"/>
            <w:vAlign w:val="center"/>
          </w:tcPr>
          <w:p w:rsidR="00767205" w:rsidRDefault="00767205" w:rsidP="00275A14">
            <w:pPr>
              <w:spacing w:before="100" w:beforeAutospacing="1" w:after="100" w:afterAutospacing="1"/>
              <w:rPr>
                <w:rFonts w:ascii="Arial" w:hAnsi="Arial" w:cs="Arial"/>
                <w:sz w:val="16"/>
                <w:szCs w:val="16"/>
              </w:rPr>
            </w:pPr>
          </w:p>
        </w:tc>
      </w:tr>
      <w:tr w:rsidR="00E72702"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E72702" w:rsidRPr="004374BF" w:rsidRDefault="00E72702" w:rsidP="00275A14">
            <w:pPr>
              <w:spacing w:before="100" w:beforeAutospacing="1" w:after="100" w:afterAutospacing="1"/>
              <w:rPr>
                <w:rFonts w:ascii="Arial" w:hAnsi="Arial" w:cs="Arial"/>
                <w:sz w:val="16"/>
                <w:szCs w:val="16"/>
              </w:rPr>
            </w:pPr>
            <w:r>
              <w:rPr>
                <w:rFonts w:ascii="Arial" w:hAnsi="Arial" w:cs="Arial"/>
                <w:sz w:val="16"/>
                <w:szCs w:val="16"/>
              </w:rPr>
              <w:t>CombinedAssist_MtrNm_f32</w:t>
            </w:r>
          </w:p>
        </w:tc>
        <w:tc>
          <w:tcPr>
            <w:tcW w:w="4455" w:type="dxa"/>
            <w:vAlign w:val="center"/>
          </w:tcPr>
          <w:p w:rsidR="00E72702" w:rsidRDefault="00E72702" w:rsidP="00275A14">
            <w:pPr>
              <w:spacing w:before="100" w:beforeAutospacing="1" w:after="100" w:afterAutospacing="1"/>
              <w:rPr>
                <w:rFonts w:ascii="Arial" w:hAnsi="Arial" w:cs="Arial"/>
                <w:sz w:val="16"/>
                <w:szCs w:val="16"/>
              </w:rPr>
            </w:pPr>
          </w:p>
        </w:tc>
      </w:tr>
      <w:tr w:rsidR="00E72702"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E72702" w:rsidRPr="004374BF" w:rsidRDefault="00E72702" w:rsidP="00275A14">
            <w:pPr>
              <w:spacing w:before="100" w:beforeAutospacing="1" w:after="100" w:afterAutospacing="1"/>
              <w:rPr>
                <w:rFonts w:ascii="Arial" w:hAnsi="Arial" w:cs="Arial"/>
                <w:sz w:val="16"/>
                <w:szCs w:val="16"/>
              </w:rPr>
            </w:pPr>
            <w:r>
              <w:rPr>
                <w:rFonts w:ascii="Arial" w:hAnsi="Arial" w:cs="Arial"/>
                <w:sz w:val="16"/>
                <w:szCs w:val="16"/>
              </w:rPr>
              <w:t>AsstFWActive_Uls_f32</w:t>
            </w:r>
          </w:p>
        </w:tc>
        <w:tc>
          <w:tcPr>
            <w:tcW w:w="4455" w:type="dxa"/>
            <w:vAlign w:val="center"/>
          </w:tcPr>
          <w:p w:rsidR="00E72702" w:rsidRDefault="00E72702" w:rsidP="00275A14">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275A14">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Legal Range</w:t>
            </w:r>
          </w:p>
          <w:p w:rsidR="00BD008B" w:rsidRDefault="00BD008B" w:rsidP="00275A14">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Legal Range</w:t>
            </w:r>
          </w:p>
          <w:p w:rsidR="00BD008B" w:rsidRDefault="00BD008B" w:rsidP="00275A14">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Software Segment</w:t>
            </w:r>
          </w:p>
        </w:tc>
      </w:tr>
      <w:tr w:rsidR="00FE72C2" w:rsidTr="00275A14">
        <w:tc>
          <w:tcPr>
            <w:tcW w:w="2808"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4972D1">
              <w:rPr>
                <w:rFonts w:ascii="Arial" w:hAnsi="Arial" w:cs="Arial"/>
                <w:sz w:val="16"/>
              </w:rPr>
              <w:t>StCmpAsstFctrCmpBlnd_Uls_D_f32</w:t>
            </w:r>
          </w:p>
        </w:tc>
        <w:tc>
          <w:tcPr>
            <w:tcW w:w="1440"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FE72C2" w:rsidRDefault="002F42EB" w:rsidP="00275A14">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FE72C2" w:rsidRDefault="002F42EB" w:rsidP="00275A14">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FE72C2">
              <w:rPr>
                <w:rFonts w:ascii="Arial" w:hAnsi="Arial" w:cs="Arial"/>
                <w:sz w:val="16"/>
              </w:rPr>
              <w:t>STABILITYCOMP_START_SEC_VAR_CLEARED_32</w:t>
            </w:r>
          </w:p>
        </w:tc>
      </w:tr>
      <w:tr w:rsidR="00FE72C2" w:rsidTr="00275A14">
        <w:tc>
          <w:tcPr>
            <w:tcW w:w="2808" w:type="dxa"/>
            <w:tcBorders>
              <w:top w:val="single" w:sz="6" w:space="0" w:color="auto"/>
              <w:left w:val="single" w:sz="6" w:space="0" w:color="auto"/>
              <w:bottom w:val="single" w:sz="6" w:space="0" w:color="auto"/>
              <w:right w:val="single" w:sz="6" w:space="0" w:color="auto"/>
            </w:tcBorders>
          </w:tcPr>
          <w:p w:rsidR="00FE72C2" w:rsidRPr="004972D1" w:rsidRDefault="00FE72C2" w:rsidP="00275A14">
            <w:pPr>
              <w:spacing w:before="60"/>
              <w:rPr>
                <w:rFonts w:ascii="Arial" w:hAnsi="Arial" w:cs="Arial"/>
                <w:sz w:val="16"/>
              </w:rPr>
            </w:pPr>
            <w:r w:rsidRPr="004972D1">
              <w:rPr>
                <w:rFonts w:ascii="Arial" w:hAnsi="Arial" w:cs="Arial"/>
                <w:sz w:val="16"/>
              </w:rPr>
              <w:t>StCmp12Blend_Uls_D_f32</w:t>
            </w:r>
          </w:p>
        </w:tc>
        <w:tc>
          <w:tcPr>
            <w:tcW w:w="1440"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FE72C2" w:rsidRDefault="002F42EB" w:rsidP="00275A14">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FE72C2" w:rsidRDefault="002F42EB" w:rsidP="00275A14">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FE72C2">
              <w:rPr>
                <w:rFonts w:ascii="Arial" w:hAnsi="Arial" w:cs="Arial"/>
                <w:sz w:val="16"/>
              </w:rPr>
              <w:t>STABILITYCOMP_START_SEC_VAR_CLEARED_32</w:t>
            </w:r>
          </w:p>
        </w:tc>
      </w:tr>
      <w:tr w:rsidR="00FE72C2" w:rsidTr="00275A14">
        <w:tc>
          <w:tcPr>
            <w:tcW w:w="2808" w:type="dxa"/>
            <w:tcBorders>
              <w:top w:val="single" w:sz="6" w:space="0" w:color="auto"/>
              <w:left w:val="single" w:sz="6" w:space="0" w:color="auto"/>
              <w:bottom w:val="single" w:sz="6" w:space="0" w:color="auto"/>
              <w:right w:val="single" w:sz="6" w:space="0" w:color="auto"/>
            </w:tcBorders>
          </w:tcPr>
          <w:p w:rsidR="00FE72C2" w:rsidRPr="004972D1" w:rsidRDefault="00FE72C2" w:rsidP="00275A14">
            <w:pPr>
              <w:spacing w:before="60"/>
              <w:rPr>
                <w:rFonts w:ascii="Arial" w:hAnsi="Arial" w:cs="Arial"/>
                <w:sz w:val="16"/>
              </w:rPr>
            </w:pPr>
            <w:r w:rsidRPr="004972D1">
              <w:rPr>
                <w:rFonts w:ascii="Arial" w:hAnsi="Arial" w:cs="Arial"/>
                <w:sz w:val="16"/>
              </w:rPr>
              <w:t>StCmp34Blend_Uls_D_f32</w:t>
            </w:r>
          </w:p>
        </w:tc>
        <w:tc>
          <w:tcPr>
            <w:tcW w:w="1440"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FE72C2" w:rsidRDefault="002F42EB" w:rsidP="00275A14">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FE72C2" w:rsidRDefault="002F42EB" w:rsidP="00275A14">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FE72C2">
              <w:rPr>
                <w:rFonts w:ascii="Arial" w:hAnsi="Arial" w:cs="Arial"/>
                <w:sz w:val="16"/>
              </w:rPr>
              <w:t>STABILITYCOMP_START_SEC_VAR_CLEARED_32</w:t>
            </w:r>
          </w:p>
        </w:tc>
      </w:tr>
      <w:tr w:rsidR="009345EA" w:rsidTr="00275A14">
        <w:tc>
          <w:tcPr>
            <w:tcW w:w="2808" w:type="dxa"/>
            <w:tcBorders>
              <w:top w:val="single" w:sz="6" w:space="0" w:color="auto"/>
              <w:left w:val="single" w:sz="6" w:space="0" w:color="auto"/>
              <w:bottom w:val="single" w:sz="6" w:space="0" w:color="auto"/>
              <w:right w:val="single" w:sz="6" w:space="0" w:color="auto"/>
            </w:tcBorders>
          </w:tcPr>
          <w:p w:rsidR="009345EA" w:rsidRPr="004972D1" w:rsidRDefault="009345EA" w:rsidP="009345EA">
            <w:pPr>
              <w:spacing w:before="60"/>
              <w:rPr>
                <w:rFonts w:ascii="Arial" w:hAnsi="Arial" w:cs="Arial"/>
                <w:sz w:val="16"/>
              </w:rPr>
            </w:pPr>
            <w:r w:rsidRPr="004972D1">
              <w:rPr>
                <w:rFonts w:ascii="Arial" w:hAnsi="Arial" w:cs="Arial"/>
                <w:sz w:val="16"/>
              </w:rPr>
              <w:t>StCmp</w:t>
            </w:r>
            <w:r>
              <w:rPr>
                <w:rFonts w:ascii="Arial" w:hAnsi="Arial" w:cs="Arial"/>
                <w:sz w:val="16"/>
              </w:rPr>
              <w:t>0</w:t>
            </w:r>
            <w:r w:rsidRPr="004972D1">
              <w:rPr>
                <w:rFonts w:ascii="Arial" w:hAnsi="Arial" w:cs="Arial"/>
                <w:sz w:val="16"/>
              </w:rPr>
              <w:t>2Blend_Uls_D_f32</w:t>
            </w:r>
          </w:p>
        </w:tc>
        <w:tc>
          <w:tcPr>
            <w:tcW w:w="1440" w:type="dxa"/>
            <w:tcBorders>
              <w:top w:val="single" w:sz="6" w:space="0" w:color="auto"/>
              <w:left w:val="single" w:sz="6" w:space="0" w:color="auto"/>
              <w:bottom w:val="single" w:sz="6" w:space="0" w:color="auto"/>
              <w:right w:val="single" w:sz="6" w:space="0" w:color="auto"/>
            </w:tcBorders>
          </w:tcPr>
          <w:p w:rsidR="009345EA" w:rsidRPr="004972D1" w:rsidRDefault="009345EA"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9345EA" w:rsidRDefault="002F42EB" w:rsidP="00275A14">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9345EA" w:rsidRDefault="002F42EB" w:rsidP="00275A14">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9345EA" w:rsidRPr="00FE72C2" w:rsidRDefault="009345EA" w:rsidP="00275A14">
            <w:pPr>
              <w:spacing w:before="60"/>
              <w:rPr>
                <w:rFonts w:ascii="Arial" w:hAnsi="Arial" w:cs="Arial"/>
                <w:sz w:val="16"/>
              </w:rPr>
            </w:pPr>
            <w:r w:rsidRPr="00FE72C2">
              <w:rPr>
                <w:rFonts w:ascii="Arial" w:hAnsi="Arial" w:cs="Arial"/>
                <w:sz w:val="16"/>
              </w:rPr>
              <w:t>STABILITYCOMP_START_SEC_VAR_CLEARED_32</w:t>
            </w:r>
          </w:p>
        </w:tc>
      </w:tr>
      <w:tr w:rsidR="009345EA" w:rsidTr="00275A14">
        <w:tc>
          <w:tcPr>
            <w:tcW w:w="2808" w:type="dxa"/>
            <w:tcBorders>
              <w:top w:val="single" w:sz="6" w:space="0" w:color="auto"/>
              <w:left w:val="single" w:sz="6" w:space="0" w:color="auto"/>
              <w:bottom w:val="single" w:sz="6" w:space="0" w:color="auto"/>
              <w:right w:val="single" w:sz="6" w:space="0" w:color="auto"/>
            </w:tcBorders>
          </w:tcPr>
          <w:p w:rsidR="009345EA" w:rsidRPr="004972D1" w:rsidRDefault="009345EA" w:rsidP="009345EA">
            <w:pPr>
              <w:spacing w:before="60"/>
              <w:rPr>
                <w:rFonts w:ascii="Arial" w:hAnsi="Arial" w:cs="Arial"/>
                <w:sz w:val="16"/>
              </w:rPr>
            </w:pPr>
            <w:r w:rsidRPr="004972D1">
              <w:rPr>
                <w:rFonts w:ascii="Arial" w:hAnsi="Arial" w:cs="Arial"/>
                <w:sz w:val="16"/>
              </w:rPr>
              <w:t>StCmp</w:t>
            </w:r>
            <w:r>
              <w:rPr>
                <w:rFonts w:ascii="Arial" w:hAnsi="Arial" w:cs="Arial"/>
                <w:sz w:val="16"/>
              </w:rPr>
              <w:t>0</w:t>
            </w:r>
            <w:r w:rsidRPr="004972D1">
              <w:rPr>
                <w:rFonts w:ascii="Arial" w:hAnsi="Arial" w:cs="Arial"/>
                <w:sz w:val="16"/>
              </w:rPr>
              <w:t>4Blend_Uls_D_f32</w:t>
            </w:r>
          </w:p>
        </w:tc>
        <w:tc>
          <w:tcPr>
            <w:tcW w:w="1440" w:type="dxa"/>
            <w:tcBorders>
              <w:top w:val="single" w:sz="6" w:space="0" w:color="auto"/>
              <w:left w:val="single" w:sz="6" w:space="0" w:color="auto"/>
              <w:bottom w:val="single" w:sz="6" w:space="0" w:color="auto"/>
              <w:right w:val="single" w:sz="6" w:space="0" w:color="auto"/>
            </w:tcBorders>
          </w:tcPr>
          <w:p w:rsidR="009345EA" w:rsidRPr="004972D1" w:rsidRDefault="009345EA"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9345EA" w:rsidRDefault="002F42EB" w:rsidP="00275A14">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9345EA" w:rsidRDefault="002F42EB" w:rsidP="00275A14">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9345EA" w:rsidRPr="00FE72C2" w:rsidRDefault="009345EA" w:rsidP="00275A14">
            <w:pPr>
              <w:spacing w:before="60"/>
              <w:rPr>
                <w:rFonts w:ascii="Arial" w:hAnsi="Arial" w:cs="Arial"/>
                <w:sz w:val="16"/>
              </w:rPr>
            </w:pPr>
            <w:r w:rsidRPr="00FE72C2">
              <w:rPr>
                <w:rFonts w:ascii="Arial" w:hAnsi="Arial" w:cs="Arial"/>
                <w:sz w:val="16"/>
              </w:rPr>
              <w:t>STABILITYCOMP_START_SEC_VAR_CLEARED_32</w:t>
            </w:r>
          </w:p>
        </w:tc>
      </w:tr>
      <w:tr w:rsidR="009345EA" w:rsidTr="00275A14">
        <w:tc>
          <w:tcPr>
            <w:tcW w:w="2808" w:type="dxa"/>
            <w:tcBorders>
              <w:top w:val="single" w:sz="6" w:space="0" w:color="auto"/>
              <w:left w:val="single" w:sz="6" w:space="0" w:color="auto"/>
              <w:bottom w:val="single" w:sz="6" w:space="0" w:color="auto"/>
              <w:right w:val="single" w:sz="6" w:space="0" w:color="auto"/>
            </w:tcBorders>
          </w:tcPr>
          <w:p w:rsidR="009345EA" w:rsidRPr="004972D1" w:rsidRDefault="009345EA" w:rsidP="00275A14">
            <w:pPr>
              <w:spacing w:before="60"/>
              <w:rPr>
                <w:rFonts w:ascii="Arial" w:hAnsi="Arial" w:cs="Arial"/>
                <w:sz w:val="16"/>
              </w:rPr>
            </w:pPr>
            <w:bookmarkStart w:id="0" w:name="OLE_LINK30"/>
            <w:bookmarkStart w:id="1" w:name="OLE_LINK31"/>
            <w:r w:rsidRPr="004972D1">
              <w:rPr>
                <w:rFonts w:ascii="Arial" w:hAnsi="Arial" w:cs="Arial"/>
                <w:sz w:val="16"/>
              </w:rPr>
              <w:t>StCmp1Out_MtrNm_D_f32</w:t>
            </w:r>
          </w:p>
        </w:tc>
        <w:tc>
          <w:tcPr>
            <w:tcW w:w="1440" w:type="dxa"/>
            <w:tcBorders>
              <w:top w:val="single" w:sz="6" w:space="0" w:color="auto"/>
              <w:left w:val="single" w:sz="6" w:space="0" w:color="auto"/>
              <w:bottom w:val="single" w:sz="6" w:space="0" w:color="auto"/>
              <w:right w:val="single" w:sz="6" w:space="0" w:color="auto"/>
            </w:tcBorders>
          </w:tcPr>
          <w:p w:rsidR="009345EA" w:rsidRDefault="009345EA"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9345EA" w:rsidRDefault="000E71F0" w:rsidP="00275A14">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9345EA" w:rsidRDefault="000E71F0" w:rsidP="00275A14">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9345EA" w:rsidRDefault="009345EA" w:rsidP="00275A14">
            <w:pPr>
              <w:spacing w:before="60"/>
              <w:rPr>
                <w:rFonts w:ascii="Arial" w:hAnsi="Arial" w:cs="Arial"/>
                <w:sz w:val="16"/>
              </w:rPr>
            </w:pPr>
            <w:r w:rsidRPr="00FE72C2">
              <w:rPr>
                <w:rFonts w:ascii="Arial" w:hAnsi="Arial" w:cs="Arial"/>
                <w:sz w:val="16"/>
              </w:rPr>
              <w:t>STABILITYCOMP_START_SEC_VAR_CLEARED_32</w:t>
            </w:r>
          </w:p>
        </w:tc>
      </w:tr>
      <w:bookmarkEnd w:id="0"/>
      <w:bookmarkEnd w:id="1"/>
      <w:tr w:rsidR="000E71F0" w:rsidTr="005810E7">
        <w:tc>
          <w:tcPr>
            <w:tcW w:w="2808" w:type="dxa"/>
            <w:tcBorders>
              <w:top w:val="single" w:sz="6" w:space="0" w:color="auto"/>
              <w:left w:val="single" w:sz="6" w:space="0" w:color="auto"/>
              <w:bottom w:val="single" w:sz="6" w:space="0" w:color="auto"/>
              <w:right w:val="single" w:sz="6" w:space="0" w:color="auto"/>
            </w:tcBorders>
          </w:tcPr>
          <w:p w:rsidR="000E71F0" w:rsidRPr="004972D1" w:rsidRDefault="000E71F0" w:rsidP="005810E7">
            <w:pPr>
              <w:spacing w:before="60"/>
              <w:rPr>
                <w:rFonts w:ascii="Arial" w:hAnsi="Arial" w:cs="Arial"/>
                <w:sz w:val="16"/>
              </w:rPr>
            </w:pPr>
            <w:r>
              <w:rPr>
                <w:rFonts w:ascii="Arial" w:hAnsi="Arial" w:cs="Arial"/>
                <w:sz w:val="16"/>
              </w:rPr>
              <w:t>StCmp</w:t>
            </w:r>
            <w:r w:rsidRPr="004972D1">
              <w:rPr>
                <w:rFonts w:ascii="Arial" w:hAnsi="Arial" w:cs="Arial"/>
                <w:sz w:val="16"/>
              </w:rPr>
              <w:t>2Out_MtrNm_D_f32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FE72C2">
              <w:rPr>
                <w:rFonts w:ascii="Arial" w:hAnsi="Arial" w:cs="Arial"/>
                <w:sz w:val="16"/>
              </w:rPr>
              <w:t>STABILITYCOMP_START_SEC_VAR_CLEARED_32</w:t>
            </w:r>
          </w:p>
        </w:tc>
      </w:tr>
      <w:tr w:rsidR="000E71F0" w:rsidTr="00275A14">
        <w:tc>
          <w:tcPr>
            <w:tcW w:w="2808" w:type="dxa"/>
            <w:tcBorders>
              <w:top w:val="single" w:sz="6" w:space="0" w:color="auto"/>
              <w:left w:val="single" w:sz="6" w:space="0" w:color="auto"/>
              <w:bottom w:val="single" w:sz="6" w:space="0" w:color="auto"/>
              <w:right w:val="single" w:sz="6" w:space="0" w:color="auto"/>
            </w:tcBorders>
          </w:tcPr>
          <w:p w:rsidR="000E71F0" w:rsidRPr="004972D1" w:rsidRDefault="000E71F0" w:rsidP="00275A14">
            <w:pPr>
              <w:spacing w:before="60"/>
              <w:rPr>
                <w:rFonts w:ascii="Arial" w:hAnsi="Arial" w:cs="Arial"/>
                <w:sz w:val="16"/>
              </w:rPr>
            </w:pPr>
            <w:bookmarkStart w:id="2" w:name="OLE_LINK32"/>
            <w:bookmarkStart w:id="3" w:name="OLE_LINK33"/>
            <w:r w:rsidRPr="004972D1">
              <w:rPr>
                <w:rFonts w:ascii="Arial" w:hAnsi="Arial" w:cs="Arial"/>
                <w:sz w:val="16"/>
              </w:rPr>
              <w:t>StCmp3Out_MtrNm_D_f32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275A14">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275A14">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0E71F0" w:rsidRDefault="000E71F0" w:rsidP="00275A14">
            <w:pPr>
              <w:spacing w:before="60"/>
              <w:rPr>
                <w:rFonts w:ascii="Arial" w:hAnsi="Arial" w:cs="Arial"/>
                <w:sz w:val="16"/>
              </w:rPr>
            </w:pPr>
            <w:r w:rsidRPr="00FE72C2">
              <w:rPr>
                <w:rFonts w:ascii="Arial" w:hAnsi="Arial" w:cs="Arial"/>
                <w:sz w:val="16"/>
              </w:rPr>
              <w:t>STABILITYCOMP_START_SEC_VAR_CLEARED_32</w:t>
            </w:r>
          </w:p>
        </w:tc>
      </w:tr>
      <w:bookmarkEnd w:id="2"/>
      <w:bookmarkEnd w:id="3"/>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4972D1" w:rsidRDefault="000E71F0" w:rsidP="005810E7">
            <w:pPr>
              <w:spacing w:before="60"/>
              <w:rPr>
                <w:rFonts w:ascii="Arial" w:hAnsi="Arial" w:cs="Arial"/>
                <w:sz w:val="16"/>
              </w:rPr>
            </w:pPr>
            <w:r>
              <w:rPr>
                <w:rFonts w:ascii="Arial" w:hAnsi="Arial" w:cs="Arial"/>
                <w:sz w:val="16"/>
              </w:rPr>
              <w:t>StCmp</w:t>
            </w:r>
            <w:r w:rsidRPr="004972D1">
              <w:rPr>
                <w:rFonts w:ascii="Arial" w:hAnsi="Arial" w:cs="Arial"/>
                <w:sz w:val="16"/>
              </w:rPr>
              <w:t>4Out_MtrNm_D_f32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FE72C2">
              <w:rPr>
                <w:rFonts w:ascii="Arial" w:hAnsi="Arial" w:cs="Arial"/>
                <w:sz w:val="16"/>
              </w:rPr>
              <w:t>STABILITYCOMP_START_SEC_VAR_CLEARED_32</w:t>
            </w: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737740">
              <w:rPr>
                <w:rFonts w:ascii="Arial" w:hAnsi="Arial" w:cs="Arial"/>
                <w:sz w:val="16"/>
              </w:rPr>
              <w:t>AssistCmdSV_MtrNm_M_f32</w:t>
            </w:r>
          </w:p>
        </w:tc>
        <w:tc>
          <w:tcPr>
            <w:tcW w:w="1440" w:type="dxa"/>
            <w:tcBorders>
              <w:top w:val="single" w:sz="6" w:space="0" w:color="auto"/>
              <w:left w:val="single" w:sz="6" w:space="0" w:color="auto"/>
              <w:bottom w:val="single" w:sz="6" w:space="0" w:color="auto"/>
              <w:right w:val="single" w:sz="6" w:space="0" w:color="auto"/>
            </w:tcBorders>
          </w:tcPr>
          <w:p w:rsidR="000E71F0" w:rsidRPr="004972D1" w:rsidRDefault="000E71F0" w:rsidP="005810E7">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-8.8</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8.8</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r w:rsidRPr="00FE72C2">
              <w:rPr>
                <w:rFonts w:ascii="Arial" w:hAnsi="Arial" w:cs="Arial"/>
                <w:sz w:val="16"/>
              </w:rPr>
              <w:t>STABILITYCOMP_START_SEC_VAR_CLEARED_32</w:t>
            </w: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roofErr w:type="spellStart"/>
            <w:r w:rsidRPr="009345EA">
              <w:rPr>
                <w:rFonts w:ascii="Arial" w:hAnsi="Arial" w:cs="Arial"/>
                <w:sz w:val="16"/>
              </w:rPr>
              <w:t>HwTrqSV_HwNm_M_Str</w:t>
            </w:r>
            <w:proofErr w:type="spellEnd"/>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N/A</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r w:rsidRPr="00FE72C2">
              <w:rPr>
                <w:rFonts w:ascii="Arial" w:hAnsi="Arial" w:cs="Arial"/>
                <w:sz w:val="16"/>
              </w:rPr>
              <w:t>STABILITYCOMP_START_SEC_VAR_CLEARED_UNSPECIFIED</w:t>
            </w: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2F42EB" w:rsidRDefault="000E71F0" w:rsidP="005810E7">
            <w:pPr>
              <w:spacing w:before="60"/>
              <w:rPr>
                <w:rFonts w:ascii="Arial" w:hAnsi="Arial" w:cs="Arial"/>
                <w:sz w:val="16"/>
                <w:szCs w:val="16"/>
              </w:rPr>
            </w:pPr>
            <w:r w:rsidRPr="002F42EB">
              <w:rPr>
                <w:rFonts w:ascii="Arial" w:hAnsi="Arial" w:cs="Arial"/>
                <w:sz w:val="16"/>
                <w:szCs w:val="16"/>
              </w:rPr>
              <w:t>HwTrqSV_HwNm_M_Str</w:t>
            </w:r>
            <w:r w:rsidR="00201683" w:rsidRPr="00201683">
              <w:rPr>
                <w:rFonts w:ascii="Arial" w:hAnsi="Arial" w:cs="Arial"/>
                <w:sz w:val="16"/>
                <w:szCs w:val="16"/>
              </w:rPr>
              <w:t>.K_Uls_f32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0.000125</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0.4666</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2F42EB" w:rsidRDefault="000E71F0" w:rsidP="005810E7">
            <w:pPr>
              <w:spacing w:before="60"/>
              <w:rPr>
                <w:rFonts w:ascii="Arial" w:hAnsi="Arial" w:cs="Arial"/>
                <w:sz w:val="16"/>
                <w:szCs w:val="16"/>
              </w:rPr>
            </w:pPr>
            <w:r w:rsidRPr="002F42EB">
              <w:rPr>
                <w:rFonts w:ascii="Arial" w:hAnsi="Arial" w:cs="Arial"/>
                <w:sz w:val="16"/>
                <w:szCs w:val="16"/>
              </w:rPr>
              <w:t>HwTrqSV_HwNm_M_Str</w:t>
            </w:r>
            <w:r w:rsidR="00201683" w:rsidRPr="00201683">
              <w:rPr>
                <w:rFonts w:ascii="Arial" w:hAnsi="Arial" w:cs="Arial"/>
                <w:sz w:val="16"/>
                <w:szCs w:val="16"/>
              </w:rPr>
              <w:t>.SV_Uls_f32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AC11B5" w:rsidP="005810E7">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10</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020D4D">
        <w:tc>
          <w:tcPr>
            <w:tcW w:w="2808" w:type="dxa"/>
            <w:tcBorders>
              <w:top w:val="single" w:sz="6" w:space="0" w:color="auto"/>
              <w:left w:val="single" w:sz="6" w:space="0" w:color="auto"/>
              <w:bottom w:val="single" w:sz="6" w:space="0" w:color="auto"/>
              <w:right w:val="single" w:sz="6" w:space="0" w:color="auto"/>
            </w:tcBorders>
          </w:tcPr>
          <w:p w:rsidR="000E71F0" w:rsidRDefault="000E71F0" w:rsidP="00020D4D">
            <w:pPr>
              <w:spacing w:before="60"/>
              <w:rPr>
                <w:rFonts w:ascii="Arial" w:hAnsi="Arial" w:cs="Arial"/>
                <w:sz w:val="16"/>
              </w:rPr>
            </w:pPr>
            <w:proofErr w:type="spellStart"/>
            <w:r w:rsidRPr="00FE72C2">
              <w:rPr>
                <w:rFonts w:ascii="Arial" w:hAnsi="Arial" w:cs="Arial"/>
                <w:sz w:val="16"/>
              </w:rPr>
              <w:t>CombAstNFSV_Cnt_M_Str</w:t>
            </w:r>
            <w:proofErr w:type="spellEnd"/>
            <w:r w:rsidR="00201683" w:rsidRPr="00201683">
              <w:rPr>
                <w:rFonts w:ascii="Arial" w:hAnsi="Arial" w:cs="Arial"/>
                <w:color w:val="FF0000"/>
                <w:sz w:val="16"/>
              </w:rPr>
              <w:t>*</w:t>
            </w:r>
          </w:p>
        </w:tc>
        <w:tc>
          <w:tcPr>
            <w:tcW w:w="1440" w:type="dxa"/>
            <w:tcBorders>
              <w:top w:val="single" w:sz="6" w:space="0" w:color="auto"/>
              <w:left w:val="single" w:sz="6" w:space="0" w:color="auto"/>
              <w:bottom w:val="single" w:sz="6" w:space="0" w:color="auto"/>
              <w:right w:val="single" w:sz="6" w:space="0" w:color="auto"/>
            </w:tcBorders>
          </w:tcPr>
          <w:p w:rsidR="000E71F0" w:rsidRPr="004972D1" w:rsidRDefault="000E71F0" w:rsidP="00020D4D">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020D4D">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020D4D">
            <w:pPr>
              <w:spacing w:before="60"/>
              <w:rPr>
                <w:rFonts w:ascii="Arial" w:hAnsi="Arial" w:cs="Arial"/>
                <w:sz w:val="16"/>
              </w:rPr>
            </w:pPr>
            <w:r>
              <w:rPr>
                <w:rFonts w:ascii="Arial" w:hAnsi="Arial" w:cs="Arial"/>
                <w:sz w:val="16"/>
              </w:rPr>
              <w:t>N/A</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020D4D">
            <w:pPr>
              <w:spacing w:before="60"/>
              <w:rPr>
                <w:rFonts w:ascii="Arial" w:hAnsi="Arial" w:cs="Arial"/>
                <w:sz w:val="16"/>
              </w:rPr>
            </w:pPr>
            <w:r w:rsidRPr="00FE72C2">
              <w:rPr>
                <w:rFonts w:ascii="Arial" w:hAnsi="Arial" w:cs="Arial"/>
                <w:sz w:val="16"/>
              </w:rPr>
              <w:t>STABILITYCOMP_START_SEC_VAR_CLEARED_UNSPECIFIED</w:t>
            </w: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r w:rsidRPr="00820151">
              <w:rPr>
                <w:rFonts w:ascii="Arial" w:hAnsi="Arial" w:cs="Arial"/>
                <w:sz w:val="16"/>
              </w:rPr>
              <w:t>SV1_U</w:t>
            </w:r>
            <w:r w:rsidRPr="00820151">
              <w:rPr>
                <w:rFonts w:ascii="Arial" w:hAnsi="Arial" w:cs="Arial"/>
                <w:sz w:val="16"/>
              </w:rPr>
              <w:lastRenderedPageBreak/>
              <w:t>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lastRenderedPageBreak/>
              <w:t xml:space="preserve">Single Precision </w:t>
            </w:r>
            <w:r w:rsidRPr="0036561B">
              <w:rPr>
                <w:rFonts w:ascii="Arial" w:hAnsi="Arial" w:cs="Arial"/>
                <w:sz w:val="16"/>
              </w:rPr>
              <w:lastRenderedPageBreak/>
              <w:t>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lastRenderedPageBreak/>
              <w:t>-2077</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2077</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lastRenderedPageBreak/>
              <w:t>CombAstNFSV_Cnt_M_Str</w:t>
            </w:r>
            <w:proofErr w:type="spellEnd"/>
            <w:r>
              <w:rPr>
                <w:rFonts w:ascii="Arial" w:hAnsi="Arial" w:cs="Arial"/>
                <w:sz w:val="16"/>
              </w:rPr>
              <w:t>[].</w:t>
            </w:r>
            <w:r w:rsidRPr="00820151">
              <w:rPr>
                <w:rFonts w:ascii="Arial" w:hAnsi="Arial" w:cs="Arial"/>
                <w:sz w:val="16"/>
              </w:rPr>
              <w:t>SV2_Uls_f32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-1981</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1981</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r w:rsidRPr="00820151">
              <w:rPr>
                <w:rFonts w:ascii="Arial" w:hAnsi="Arial" w:cs="Arial"/>
                <w:sz w:val="16"/>
              </w:rPr>
              <w:t>Out_Uls_f32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w:t>
            </w:r>
            <w:r w:rsidRPr="009D3762">
              <w:rPr>
                <w:rFonts w:ascii="Arial" w:hAnsi="Arial" w:cs="Arial"/>
                <w:sz w:val="16"/>
              </w:rPr>
              <w:t>A1_Uls_f32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9D3762">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-&gt;A2</w:t>
            </w:r>
            <w:r w:rsidRPr="009D3762">
              <w:rPr>
                <w:rFonts w:ascii="Arial" w:hAnsi="Arial" w:cs="Arial"/>
                <w:sz w:val="16"/>
              </w:rPr>
              <w:t>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-&gt;B0</w:t>
            </w:r>
            <w:r w:rsidRPr="009D3762">
              <w:rPr>
                <w:rFonts w:ascii="Arial" w:hAnsi="Arial" w:cs="Arial"/>
                <w:sz w:val="16"/>
              </w:rPr>
              <w:t>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2300</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-&gt;B</w:t>
            </w:r>
            <w:r w:rsidRPr="009D3762">
              <w:rPr>
                <w:rFonts w:ascii="Arial" w:hAnsi="Arial" w:cs="Arial"/>
                <w:sz w:val="16"/>
              </w:rPr>
              <w:t>1_Uls_f32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-4500</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-&gt;B2</w:t>
            </w:r>
            <w:r w:rsidRPr="009D3762">
              <w:rPr>
                <w:rFonts w:ascii="Arial" w:hAnsi="Arial" w:cs="Arial"/>
                <w:sz w:val="16"/>
              </w:rPr>
              <w:t>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-4</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2300</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820151" w:rsidRDefault="000E71F0" w:rsidP="005810E7">
            <w:pPr>
              <w:spacing w:before="60"/>
              <w:rPr>
                <w:rFonts w:ascii="Arial" w:hAnsi="Arial" w:cs="Arial"/>
                <w:sz w:val="16"/>
              </w:rPr>
            </w:pPr>
            <w:proofErr w:type="spellStart"/>
            <w:r w:rsidRPr="00020D4D">
              <w:rPr>
                <w:rFonts w:ascii="Arial" w:hAnsi="Arial" w:cs="Arial"/>
                <w:sz w:val="16"/>
              </w:rPr>
              <w:t>StabCompOverThresh_Cnt_D_lgc</w:t>
            </w:r>
            <w:proofErr w:type="spellEnd"/>
          </w:p>
        </w:tc>
        <w:tc>
          <w:tcPr>
            <w:tcW w:w="1440" w:type="dxa"/>
            <w:tcBorders>
              <w:top w:val="single" w:sz="6" w:space="0" w:color="auto"/>
              <w:left w:val="single" w:sz="6" w:space="0" w:color="auto"/>
              <w:bottom w:val="single" w:sz="6" w:space="0" w:color="auto"/>
              <w:right w:val="single" w:sz="6" w:space="0" w:color="auto"/>
            </w:tcBorders>
          </w:tcPr>
          <w:p w:rsidR="000E71F0" w:rsidRPr="0036561B" w:rsidRDefault="000E71F0" w:rsidP="005810E7">
            <w:pPr>
              <w:spacing w:before="60"/>
              <w:rPr>
                <w:rFonts w:ascii="Arial" w:hAnsi="Arial" w:cs="Arial"/>
                <w:sz w:val="16"/>
              </w:rPr>
            </w:pPr>
            <w:r>
              <w:rPr>
                <w:rFonts w:ascii="Arial" w:hAnsi="Arial" w:cs="Arial"/>
                <w:sz w:val="16"/>
              </w:rPr>
              <w:t>Boolean</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r w:rsidRPr="00FE72C2">
              <w:rPr>
                <w:rFonts w:ascii="Arial" w:hAnsi="Arial" w:cs="Arial"/>
                <w:sz w:val="16"/>
              </w:rPr>
              <w:t>STABILITYCOMP_START_SEC_VAR_CLEARED_</w:t>
            </w:r>
            <w:r>
              <w:rPr>
                <w:rFonts w:ascii="Arial" w:hAnsi="Arial" w:cs="Arial"/>
                <w:sz w:val="16"/>
              </w:rPr>
              <w:t>BOOLEAN</w:t>
            </w: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020D4D" w:rsidRDefault="000E71F0" w:rsidP="005810E7">
            <w:pPr>
              <w:spacing w:before="60"/>
              <w:rPr>
                <w:rFonts w:ascii="Arial" w:hAnsi="Arial" w:cs="Arial"/>
                <w:sz w:val="16"/>
              </w:rPr>
            </w:pPr>
            <w:proofErr w:type="spellStart"/>
            <w:r w:rsidRPr="00020D4D">
              <w:rPr>
                <w:rFonts w:ascii="Arial" w:hAnsi="Arial" w:cs="Arial"/>
                <w:sz w:val="16"/>
              </w:rPr>
              <w:t>StCmpPNStatus_Cnt_M_lgc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0E71F0" w:rsidRPr="0036561B" w:rsidRDefault="000E71F0" w:rsidP="005810E7">
            <w:pPr>
              <w:spacing w:before="60"/>
              <w:rPr>
                <w:rFonts w:ascii="Arial" w:hAnsi="Arial" w:cs="Arial"/>
                <w:sz w:val="16"/>
              </w:rPr>
            </w:pPr>
            <w:r>
              <w:rPr>
                <w:rFonts w:ascii="Arial" w:hAnsi="Arial" w:cs="Arial"/>
                <w:sz w:val="16"/>
              </w:rPr>
              <w:t>Boolean</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r w:rsidRPr="00FE72C2">
              <w:rPr>
                <w:rFonts w:ascii="Arial" w:hAnsi="Arial" w:cs="Arial"/>
                <w:sz w:val="16"/>
              </w:rPr>
              <w:t>STABILITYCOMP_START_SEC_VAR_CLEARED_</w:t>
            </w:r>
            <w:r>
              <w:rPr>
                <w:rFonts w:ascii="Arial" w:hAnsi="Arial" w:cs="Arial"/>
                <w:sz w:val="16"/>
              </w:rPr>
              <w:t>BOOLEAN</w:t>
            </w: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020D4D" w:rsidRDefault="000E71F0" w:rsidP="005810E7">
            <w:pPr>
              <w:spacing w:before="60"/>
              <w:rPr>
                <w:rFonts w:ascii="Arial" w:hAnsi="Arial" w:cs="Arial"/>
                <w:sz w:val="16"/>
              </w:rPr>
            </w:pPr>
            <w:r w:rsidRPr="00E93C7F">
              <w:rPr>
                <w:rFonts w:ascii="Arial" w:hAnsi="Arial" w:cs="Arial"/>
                <w:sz w:val="16"/>
              </w:rPr>
              <w:t>StCmpPNAccum_Cnt_M_u16</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uint16</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5000</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r w:rsidRPr="00E93C7F">
              <w:rPr>
                <w:rFonts w:ascii="Arial" w:hAnsi="Arial" w:cs="Arial"/>
                <w:sz w:val="16"/>
              </w:rPr>
              <w:t>STABILITYCOMP_START_SEC_VAR_CLEARED_16</w:t>
            </w:r>
          </w:p>
        </w:tc>
      </w:tr>
    </w:tbl>
    <w:p w:rsidR="00BD008B" w:rsidRPr="00131FCA" w:rsidRDefault="00201683">
      <w:pPr>
        <w:rPr>
          <w:rPrChange w:id="4" w:author="Thomas, Vince" w:date="2013-12-05T13:22:00Z">
            <w:rPr>
              <w:color w:val="FF0000"/>
            </w:rPr>
          </w:rPrChange>
        </w:rPr>
      </w:pPr>
      <w:r w:rsidRPr="00131FCA">
        <w:rPr>
          <w:rPrChange w:id="5" w:author="Thomas, Vince" w:date="2013-12-05T13:22:00Z">
            <w:rPr>
              <w:color w:val="FF0000"/>
            </w:rPr>
          </w:rPrChange>
        </w:rPr>
        <w:t>*</w:t>
      </w:r>
      <w:r w:rsidR="00135305" w:rsidRPr="00131FCA">
        <w:rPr>
          <w:rPrChange w:id="6" w:author="Thomas, Vince" w:date="2013-12-05T13:22:00Z">
            <w:rPr>
              <w:color w:val="FF0000"/>
            </w:rPr>
          </w:rPrChange>
        </w:rPr>
        <w:t xml:space="preserve"> See unit testing notes in section 2.3.1 for range considerations of Notch Filter</w:t>
      </w:r>
    </w:p>
    <w:p w:rsidR="0019577E" w:rsidRDefault="0019577E">
      <w:pPr>
        <w:pStyle w:val="Heading3"/>
        <w:numPr>
          <w:ilvl w:val="0"/>
          <w:numId w:val="0"/>
        </w:numPr>
        <w:ind w:left="720" w:hanging="720"/>
        <w:rPr>
          <w:ins w:id="7" w:author="Thomas, Vince" w:date="2013-12-06T11:20:00Z"/>
        </w:rPr>
        <w:pPrChange w:id="8" w:author="Thomas, Vince" w:date="2013-12-06T11:20:00Z">
          <w:pPr>
            <w:pStyle w:val="Heading3"/>
          </w:pPr>
        </w:pPrChange>
      </w:pPr>
    </w:p>
    <w:p w:rsidR="00134F32" w:rsidRDefault="00135305">
      <w:pPr>
        <w:pStyle w:val="Heading3"/>
      </w:pPr>
      <w:r>
        <w:t>Notch filter Unit testing considerations</w:t>
      </w:r>
    </w:p>
    <w:p w:rsidR="00135305" w:rsidRDefault="00135305">
      <w:pPr>
        <w:spacing w:after="0"/>
      </w:pPr>
      <w:r>
        <w:t>Since the notch filter implementation used in this module is dynamic in nature, absolute ranges are difficult to determine without pre-defined knowledge on the combination of coefficient values (A</w:t>
      </w:r>
      <w:r w:rsidR="009208A3">
        <w:t>1</w:t>
      </w:r>
      <w:r>
        <w:t>, A</w:t>
      </w:r>
      <w:r w:rsidR="009208A3">
        <w:t>2</w:t>
      </w:r>
      <w:r>
        <w:t xml:space="preserve">, B0, B1, </w:t>
      </w:r>
      <w:proofErr w:type="gramStart"/>
      <w:r>
        <w:t>B2</w:t>
      </w:r>
      <w:proofErr w:type="gramEnd"/>
      <w:r>
        <w:t xml:space="preserve">).  Because of this, the systems group ran simulations on </w:t>
      </w:r>
      <w:r w:rsidR="004468AC">
        <w:t>10</w:t>
      </w:r>
      <w:r>
        <w:t xml:space="preserve"> different combinations of coefficients (</w:t>
      </w:r>
      <w:r w:rsidR="004468AC">
        <w:t xml:space="preserve">2 with defined default calibrations, 8 </w:t>
      </w:r>
      <w:r>
        <w:t xml:space="preserve">considered extreme cases of notch filters) and logged the ranges of the filter state variables and outputs during a frequency sweep.  </w:t>
      </w:r>
      <w:r w:rsidR="00933365">
        <w:t>The ranges given throughout this module were taken as the worst case results of all of the given test cases.</w:t>
      </w:r>
    </w:p>
    <w:p w:rsidR="00135305" w:rsidRDefault="00135305">
      <w:pPr>
        <w:spacing w:after="0"/>
      </w:pPr>
    </w:p>
    <w:p w:rsidR="00580A4A" w:rsidRDefault="00135305">
      <w:pPr>
        <w:spacing w:after="0"/>
      </w:pPr>
      <w:r>
        <w:t xml:space="preserve">To provide useful cases for unit testing, the boundary checks tested during unit testing should be altered to test the </w:t>
      </w:r>
      <w:r w:rsidR="00DF0A73">
        <w:t xml:space="preserve">state variable minimum and maximum for each of the </w:t>
      </w:r>
      <w:r w:rsidR="004468AC">
        <w:t>10</w:t>
      </w:r>
      <w:r w:rsidR="00DF0A73">
        <w:t xml:space="preserve"> test cases with the given coefficients set to the values given in that test case.</w:t>
      </w:r>
      <w:r w:rsidR="00580A4A">
        <w:t xml:space="preserve">  </w:t>
      </w:r>
      <w:r w:rsidR="004468AC">
        <w:t xml:space="preserve">In the case where the default values of the coefficients are used in a vector, the unit tester should not test the corresponding state variables with values over the range defined for that set of coefficients.  </w:t>
      </w:r>
      <w:r w:rsidR="00580A4A">
        <w:t>See attached simulation results.</w:t>
      </w:r>
    </w:p>
    <w:p w:rsidR="00134F32" w:rsidRDefault="004468AC">
      <w:pPr>
        <w:spacing w:after="0"/>
        <w:jc w:val="center"/>
      </w:pPr>
      <w:r>
        <w:object w:dxaOrig="1534"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36pt" o:ole="">
            <v:imagedata r:id="rId10" o:title=""/>
          </v:shape>
          <o:OLEObject Type="Embed" ProgID="Excel.Sheet.8" ShapeID="_x0000_i1025" DrawAspect="Icon" ObjectID="_1456566585" r:id="rId11"/>
        </w:object>
      </w:r>
    </w:p>
    <w:p w:rsidR="00134F32" w:rsidRDefault="00134F32">
      <w:pPr>
        <w:spacing w:after="0"/>
        <w:jc w:val="center"/>
        <w:rPr>
          <w:rFonts w:ascii="Arial" w:hAnsi="Arial"/>
          <w:b/>
          <w:sz w:val="24"/>
        </w:rPr>
      </w:pPr>
    </w:p>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275A14">
        <w:tc>
          <w:tcPr>
            <w:tcW w:w="3348" w:type="dxa"/>
            <w:shd w:val="pct30" w:color="FFFF00" w:fill="FFFFFF"/>
          </w:tcPr>
          <w:p w:rsidR="003C4D3F" w:rsidRDefault="003C4D3F" w:rsidP="00275A14">
            <w:pPr>
              <w:spacing w:before="60"/>
              <w:jc w:val="center"/>
              <w:rPr>
                <w:rFonts w:ascii="Arial" w:hAnsi="Arial" w:cs="Arial"/>
                <w:sz w:val="16"/>
              </w:rPr>
            </w:pPr>
            <w:proofErr w:type="spellStart"/>
            <w:r>
              <w:rPr>
                <w:rFonts w:ascii="Arial" w:hAnsi="Arial" w:cs="Arial"/>
                <w:sz w:val="16"/>
              </w:rPr>
              <w:lastRenderedPageBreak/>
              <w:t>Typedef</w:t>
            </w:r>
            <w:proofErr w:type="spellEnd"/>
            <w:r>
              <w:rPr>
                <w:rFonts w:ascii="Arial" w:hAnsi="Arial" w:cs="Arial"/>
                <w:sz w:val="16"/>
              </w:rPr>
              <w:t xml:space="preserve"> Name</w:t>
            </w:r>
          </w:p>
        </w:tc>
        <w:tc>
          <w:tcPr>
            <w:tcW w:w="2160"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Legal Range</w:t>
            </w:r>
          </w:p>
          <w:p w:rsidR="003C4D3F" w:rsidRDefault="003C4D3F" w:rsidP="00275A14">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Legal Range</w:t>
            </w:r>
          </w:p>
          <w:p w:rsidR="003C4D3F" w:rsidRDefault="003C4D3F" w:rsidP="00275A14">
            <w:pPr>
              <w:spacing w:before="60"/>
              <w:jc w:val="center"/>
              <w:rPr>
                <w:rFonts w:ascii="Arial" w:hAnsi="Arial" w:cs="Arial"/>
                <w:sz w:val="16"/>
              </w:rPr>
            </w:pPr>
            <w:r>
              <w:rPr>
                <w:rFonts w:ascii="Arial" w:hAnsi="Arial" w:cs="Arial"/>
                <w:sz w:val="16"/>
              </w:rPr>
              <w:t>(max)</w:t>
            </w:r>
          </w:p>
        </w:tc>
      </w:tr>
      <w:tr w:rsidR="0032129A" w:rsidTr="00BB47D4">
        <w:tc>
          <w:tcPr>
            <w:tcW w:w="3348" w:type="dxa"/>
          </w:tcPr>
          <w:p w:rsidR="0032129A" w:rsidRDefault="00B06B63" w:rsidP="00275A14">
            <w:pPr>
              <w:spacing w:before="60"/>
              <w:rPr>
                <w:rFonts w:ascii="Arial" w:hAnsi="Arial" w:cs="Arial"/>
                <w:sz w:val="16"/>
              </w:rPr>
            </w:pPr>
            <w:r>
              <w:rPr>
                <w:rFonts w:ascii="Arial" w:hAnsi="Arial" w:cs="Arial"/>
                <w:sz w:val="16"/>
              </w:rPr>
              <w:t>None</w:t>
            </w:r>
          </w:p>
        </w:tc>
        <w:tc>
          <w:tcPr>
            <w:tcW w:w="2160" w:type="dxa"/>
            <w:shd w:val="clear" w:color="auto" w:fill="FFFFFF" w:themeFill="background1"/>
          </w:tcPr>
          <w:p w:rsidR="0032129A" w:rsidRPr="00B06B63" w:rsidRDefault="0032129A" w:rsidP="00275A14">
            <w:pPr>
              <w:spacing w:before="60"/>
              <w:rPr>
                <w:rFonts w:ascii="Arial" w:hAnsi="Arial" w:cs="Arial"/>
                <w:sz w:val="16"/>
                <w:highlight w:val="yellow"/>
                <w:lang w:val="fr-FR"/>
              </w:rPr>
            </w:pPr>
          </w:p>
        </w:tc>
        <w:tc>
          <w:tcPr>
            <w:tcW w:w="1440" w:type="dxa"/>
            <w:shd w:val="clear" w:color="auto" w:fill="FFFFFF" w:themeFill="background1"/>
          </w:tcPr>
          <w:p w:rsidR="0032129A" w:rsidRPr="00CC0EBC" w:rsidRDefault="0032129A" w:rsidP="005810E7">
            <w:pPr>
              <w:spacing w:before="60"/>
              <w:rPr>
                <w:rFonts w:ascii="Arial" w:hAnsi="Arial" w:cs="Arial"/>
                <w:sz w:val="16"/>
                <w:highlight w:val="yellow"/>
              </w:rPr>
            </w:pPr>
          </w:p>
        </w:tc>
        <w:tc>
          <w:tcPr>
            <w:tcW w:w="992" w:type="dxa"/>
            <w:shd w:val="clear" w:color="auto" w:fill="FFFFFF" w:themeFill="background1"/>
          </w:tcPr>
          <w:p w:rsidR="0032129A" w:rsidRPr="0032129A" w:rsidRDefault="0032129A" w:rsidP="00275A14">
            <w:pPr>
              <w:spacing w:before="60"/>
              <w:rPr>
                <w:rFonts w:ascii="Arial" w:hAnsi="Arial" w:cs="Arial"/>
                <w:sz w:val="16"/>
              </w:rPr>
            </w:pPr>
          </w:p>
        </w:tc>
        <w:tc>
          <w:tcPr>
            <w:tcW w:w="993" w:type="dxa"/>
            <w:shd w:val="clear" w:color="auto" w:fill="FFFFFF" w:themeFill="background1"/>
          </w:tcPr>
          <w:p w:rsidR="0032129A" w:rsidRPr="0032129A" w:rsidRDefault="0032129A" w:rsidP="00275A14">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CE0730">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r>
              <w:rPr>
                <w:rFonts w:ascii="Arial" w:hAnsi="Arial" w:cs="Arial"/>
                <w:sz w:val="16"/>
                <w:lang w:val="fr-FR"/>
              </w:rPr>
              <w:t>t_StCmpADDFBlendX_Uls_</w:t>
            </w:r>
            <w:proofErr w:type="gramStart"/>
            <w:r>
              <w:rPr>
                <w:rFonts w:ascii="Arial" w:hAnsi="Arial" w:cs="Arial"/>
                <w:sz w:val="16"/>
                <w:lang w:val="fr-FR"/>
              </w:rPr>
              <w:t>u2p14[</w:t>
            </w:r>
            <w:proofErr w:type="gramEnd"/>
            <w:r>
              <w:rPr>
                <w:rFonts w:ascii="Arial" w:hAnsi="Arial" w:cs="Arial"/>
                <w:sz w:val="16"/>
                <w:lang w:val="fr-FR"/>
              </w:rPr>
              <w:t xml:space="preserve"> </w:t>
            </w:r>
            <w:r w:rsidR="004374BF"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r>
              <w:rPr>
                <w:rFonts w:ascii="Arial" w:hAnsi="Arial" w:cs="Arial"/>
                <w:sz w:val="16"/>
                <w:lang w:val="fr-FR"/>
              </w:rPr>
              <w:t>t_StCmpADDFBlendY_Uls_</w:t>
            </w:r>
            <w:proofErr w:type="gramStart"/>
            <w:r>
              <w:rPr>
                <w:rFonts w:ascii="Arial" w:hAnsi="Arial" w:cs="Arial"/>
                <w:sz w:val="16"/>
                <w:lang w:val="fr-FR"/>
              </w:rPr>
              <w:t>u2p14[</w:t>
            </w:r>
            <w:proofErr w:type="gramEnd"/>
            <w:r>
              <w:rPr>
                <w:rFonts w:ascii="Arial" w:hAnsi="Arial" w:cs="Arial"/>
                <w:sz w:val="16"/>
                <w:lang w:val="fr-FR"/>
              </w:rPr>
              <w:t xml:space="preserve"> </w:t>
            </w:r>
            <w:r w:rsidR="004374BF"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r>
              <w:rPr>
                <w:rFonts w:ascii="Arial" w:hAnsi="Arial" w:cs="Arial"/>
                <w:sz w:val="16"/>
                <w:lang w:val="fr-FR"/>
              </w:rPr>
              <w:t>t_StCmpBlendSpdBS_Kph_</w:t>
            </w:r>
            <w:proofErr w:type="gramStart"/>
            <w:r>
              <w:rPr>
                <w:rFonts w:ascii="Arial" w:hAnsi="Arial" w:cs="Arial"/>
                <w:sz w:val="16"/>
                <w:lang w:val="fr-FR"/>
              </w:rPr>
              <w:t>u9p7[</w:t>
            </w:r>
            <w:proofErr w:type="gramEnd"/>
            <w:r>
              <w:rPr>
                <w:rFonts w:ascii="Arial" w:hAnsi="Arial" w:cs="Arial"/>
                <w:sz w:val="16"/>
                <w:lang w:val="fr-FR"/>
              </w:rPr>
              <w:t xml:space="preserve"> </w:t>
            </w:r>
            <w:r w:rsidR="004374BF"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r>
              <w:rPr>
                <w:rFonts w:ascii="Arial" w:hAnsi="Arial" w:cs="Arial"/>
                <w:sz w:val="16"/>
                <w:lang w:val="fr-FR"/>
              </w:rPr>
              <w:t>t_StCmpBlend12Trq_HwNm_</w:t>
            </w:r>
            <w:proofErr w:type="gramStart"/>
            <w:r>
              <w:rPr>
                <w:rFonts w:ascii="Arial" w:hAnsi="Arial" w:cs="Arial"/>
                <w:sz w:val="16"/>
                <w:lang w:val="fr-FR"/>
              </w:rPr>
              <w:t>u8p8[</w:t>
            </w:r>
            <w:proofErr w:type="gramEnd"/>
            <w:r>
              <w:rPr>
                <w:rFonts w:ascii="Arial" w:hAnsi="Arial" w:cs="Arial"/>
                <w:sz w:val="16"/>
                <w:lang w:val="fr-FR"/>
              </w:rPr>
              <w:t xml:space="preserve"> </w:t>
            </w:r>
            <w:r w:rsidR="004374BF"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4374BF" w:rsidP="00B66180">
            <w:pPr>
              <w:spacing w:before="60"/>
              <w:rPr>
                <w:rFonts w:ascii="Arial" w:hAnsi="Arial" w:cs="Arial"/>
                <w:sz w:val="16"/>
                <w:lang w:val="fr-FR"/>
              </w:rPr>
            </w:pPr>
            <w:r w:rsidRPr="004374BF">
              <w:rPr>
                <w:rFonts w:ascii="Arial" w:hAnsi="Arial" w:cs="Arial"/>
                <w:sz w:val="16"/>
                <w:lang w:val="fr-FR"/>
              </w:rPr>
              <w:t>t2_StCmpBlend12TblY_Uls_</w:t>
            </w:r>
            <w:proofErr w:type="gramStart"/>
            <w:r w:rsidRPr="004374BF">
              <w:rPr>
                <w:rFonts w:ascii="Arial" w:hAnsi="Arial" w:cs="Arial"/>
                <w:sz w:val="16"/>
                <w:lang w:val="fr-FR"/>
              </w:rPr>
              <w:t>u2p14[</w:t>
            </w:r>
            <w:proofErr w:type="gramEnd"/>
            <w:r w:rsidR="00B66180">
              <w:rPr>
                <w:rFonts w:ascii="Arial" w:hAnsi="Arial" w:cs="Arial"/>
                <w:sz w:val="16"/>
                <w:lang w:val="fr-FR"/>
              </w:rPr>
              <w:t xml:space="preserve"> ][ </w:t>
            </w:r>
            <w:r w:rsidRPr="004374BF">
              <w:rPr>
                <w:rFonts w:ascii="Arial" w:hAnsi="Arial" w:cs="Arial"/>
                <w:sz w:val="16"/>
                <w:lang w:val="fr-FR"/>
              </w:rPr>
              <w:t>]</w:t>
            </w:r>
          </w:p>
        </w:tc>
      </w:tr>
      <w:tr w:rsidR="00585553"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585553" w:rsidRPr="004374BF" w:rsidRDefault="00585553" w:rsidP="00585553">
            <w:pPr>
              <w:spacing w:before="60"/>
              <w:rPr>
                <w:rFonts w:ascii="Arial" w:hAnsi="Arial" w:cs="Arial"/>
                <w:sz w:val="16"/>
                <w:lang w:val="fr-FR"/>
              </w:rPr>
            </w:pPr>
            <w:r w:rsidRPr="004374BF">
              <w:rPr>
                <w:rFonts w:ascii="Arial" w:hAnsi="Arial" w:cs="Arial"/>
                <w:sz w:val="16"/>
                <w:lang w:val="fr-FR"/>
              </w:rPr>
              <w:t>t2_StCmpBlend</w:t>
            </w:r>
            <w:r>
              <w:rPr>
                <w:rFonts w:ascii="Arial" w:hAnsi="Arial" w:cs="Arial"/>
                <w:sz w:val="16"/>
                <w:lang w:val="fr-FR"/>
              </w:rPr>
              <w:t>0</w:t>
            </w:r>
            <w:r w:rsidRPr="004374BF">
              <w:rPr>
                <w:rFonts w:ascii="Arial" w:hAnsi="Arial" w:cs="Arial"/>
                <w:sz w:val="16"/>
                <w:lang w:val="fr-FR"/>
              </w:rPr>
              <w:t>2TblY_Uls_</w:t>
            </w:r>
            <w:proofErr w:type="gramStart"/>
            <w:r w:rsidRPr="004374BF">
              <w:rPr>
                <w:rFonts w:ascii="Arial" w:hAnsi="Arial" w:cs="Arial"/>
                <w:sz w:val="16"/>
                <w:lang w:val="fr-FR"/>
              </w:rPr>
              <w:t>u2p14[</w:t>
            </w:r>
            <w:proofErr w:type="gramEnd"/>
            <w:r>
              <w:rPr>
                <w:rFonts w:ascii="Arial" w:hAnsi="Arial" w:cs="Arial"/>
                <w:sz w:val="16"/>
                <w:lang w:val="fr-FR"/>
              </w:rPr>
              <w:t xml:space="preserve"> ][ </w:t>
            </w:r>
            <w:r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r>
              <w:rPr>
                <w:rFonts w:ascii="Arial" w:hAnsi="Arial" w:cs="Arial"/>
                <w:sz w:val="16"/>
                <w:lang w:val="fr-FR"/>
              </w:rPr>
              <w:t>t_StCmpBlend34Trq_HwNm_</w:t>
            </w:r>
            <w:proofErr w:type="gramStart"/>
            <w:r>
              <w:rPr>
                <w:rFonts w:ascii="Arial" w:hAnsi="Arial" w:cs="Arial"/>
                <w:sz w:val="16"/>
                <w:lang w:val="fr-FR"/>
              </w:rPr>
              <w:t>u8p8[</w:t>
            </w:r>
            <w:proofErr w:type="gramEnd"/>
            <w:r>
              <w:rPr>
                <w:rFonts w:ascii="Arial" w:hAnsi="Arial" w:cs="Arial"/>
                <w:sz w:val="16"/>
                <w:lang w:val="fr-FR"/>
              </w:rPr>
              <w:t xml:space="preserve"> </w:t>
            </w:r>
            <w:r w:rsidR="004374BF"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r>
              <w:rPr>
                <w:rFonts w:ascii="Arial" w:hAnsi="Arial" w:cs="Arial"/>
                <w:sz w:val="16"/>
                <w:lang w:val="fr-FR"/>
              </w:rPr>
              <w:t>t2_StCmpBlend34TblY_Uls_</w:t>
            </w:r>
            <w:proofErr w:type="gramStart"/>
            <w:r>
              <w:rPr>
                <w:rFonts w:ascii="Arial" w:hAnsi="Arial" w:cs="Arial"/>
                <w:sz w:val="16"/>
                <w:lang w:val="fr-FR"/>
              </w:rPr>
              <w:t>u2p14[</w:t>
            </w:r>
            <w:proofErr w:type="gramEnd"/>
            <w:r>
              <w:rPr>
                <w:rFonts w:ascii="Arial" w:hAnsi="Arial" w:cs="Arial"/>
                <w:sz w:val="16"/>
                <w:lang w:val="fr-FR"/>
              </w:rPr>
              <w:t xml:space="preserve"> ][ </w:t>
            </w:r>
            <w:r w:rsidR="004374BF" w:rsidRPr="004374BF">
              <w:rPr>
                <w:rFonts w:ascii="Arial" w:hAnsi="Arial" w:cs="Arial"/>
                <w:sz w:val="16"/>
                <w:lang w:val="fr-FR"/>
              </w:rPr>
              <w:t>]</w:t>
            </w:r>
          </w:p>
        </w:tc>
      </w:tr>
      <w:tr w:rsidR="00585553"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585553" w:rsidRDefault="00585553" w:rsidP="00585553">
            <w:pPr>
              <w:spacing w:before="60"/>
              <w:rPr>
                <w:rFonts w:ascii="Arial" w:hAnsi="Arial" w:cs="Arial"/>
                <w:sz w:val="16"/>
                <w:lang w:val="fr-FR"/>
              </w:rPr>
            </w:pPr>
            <w:r>
              <w:rPr>
                <w:rFonts w:ascii="Arial" w:hAnsi="Arial" w:cs="Arial"/>
                <w:sz w:val="16"/>
                <w:lang w:val="fr-FR"/>
              </w:rPr>
              <w:t>t2_StCmpBlend04TblY_Uls_</w:t>
            </w:r>
            <w:proofErr w:type="gramStart"/>
            <w:r>
              <w:rPr>
                <w:rFonts w:ascii="Arial" w:hAnsi="Arial" w:cs="Arial"/>
                <w:sz w:val="16"/>
                <w:lang w:val="fr-FR"/>
              </w:rPr>
              <w:t>u2p14[</w:t>
            </w:r>
            <w:proofErr w:type="gramEnd"/>
            <w:r>
              <w:rPr>
                <w:rFonts w:ascii="Arial" w:hAnsi="Arial" w:cs="Arial"/>
                <w:sz w:val="16"/>
                <w:lang w:val="fr-FR"/>
              </w:rPr>
              <w:t xml:space="preserve"> ][ </w:t>
            </w:r>
            <w:r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bookmarkStart w:id="9" w:name="OLE_LINK1"/>
            <w:bookmarkStart w:id="10" w:name="OLE_LINK2"/>
            <w:proofErr w:type="spellStart"/>
            <w:r>
              <w:rPr>
                <w:rFonts w:ascii="Arial" w:hAnsi="Arial" w:cs="Arial"/>
                <w:sz w:val="16"/>
                <w:lang w:val="fr-FR"/>
              </w:rPr>
              <w:t>t_StCmpNFK_</w:t>
            </w:r>
            <w:proofErr w:type="gramStart"/>
            <w:r>
              <w:rPr>
                <w:rFonts w:ascii="Arial" w:hAnsi="Arial" w:cs="Arial"/>
                <w:sz w:val="16"/>
                <w:lang w:val="fr-FR"/>
              </w:rPr>
              <w:t>Str</w:t>
            </w:r>
            <w:bookmarkEnd w:id="9"/>
            <w:bookmarkEnd w:id="10"/>
            <w:proofErr w:type="spellEnd"/>
            <w:r>
              <w:rPr>
                <w:rFonts w:ascii="Arial" w:hAnsi="Arial" w:cs="Arial"/>
                <w:sz w:val="16"/>
                <w:lang w:val="fr-FR"/>
              </w:rPr>
              <w:t>[</w:t>
            </w:r>
            <w:proofErr w:type="gramEnd"/>
            <w:r>
              <w:rPr>
                <w:rFonts w:ascii="Arial" w:hAnsi="Arial" w:cs="Arial"/>
                <w:sz w:val="16"/>
                <w:lang w:val="fr-FR"/>
              </w:rPr>
              <w:t xml:space="preserve"> </w:t>
            </w:r>
            <w:r w:rsidR="004374BF" w:rsidRPr="004374BF">
              <w:rPr>
                <w:rFonts w:ascii="Arial" w:hAnsi="Arial" w:cs="Arial"/>
                <w:sz w:val="16"/>
                <w:lang w:val="fr-FR"/>
              </w:rPr>
              <w:t>]</w:t>
            </w:r>
          </w:p>
        </w:tc>
      </w:tr>
      <w:tr w:rsidR="004374BF" w:rsidRPr="00AC11B5"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proofErr w:type="spellStart"/>
            <w:r>
              <w:rPr>
                <w:rFonts w:ascii="Arial" w:hAnsi="Arial" w:cs="Arial"/>
                <w:sz w:val="16"/>
                <w:lang w:val="fr-FR"/>
              </w:rPr>
              <w:t>t_StCmpNFK_</w:t>
            </w:r>
            <w:proofErr w:type="gramStart"/>
            <w:r>
              <w:rPr>
                <w:rFonts w:ascii="Arial" w:hAnsi="Arial" w:cs="Arial"/>
                <w:sz w:val="16"/>
                <w:lang w:val="fr-FR"/>
              </w:rPr>
              <w:t>Str</w:t>
            </w:r>
            <w:proofErr w:type="spellEnd"/>
            <w:r>
              <w:rPr>
                <w:rFonts w:ascii="Arial" w:hAnsi="Arial" w:cs="Arial"/>
                <w:sz w:val="16"/>
                <w:lang w:val="fr-FR"/>
              </w:rPr>
              <w:t>[</w:t>
            </w:r>
            <w:proofErr w:type="gramEnd"/>
            <w:r>
              <w:rPr>
                <w:rFonts w:ascii="Arial" w:hAnsi="Arial" w:cs="Arial"/>
                <w:sz w:val="16"/>
                <w:lang w:val="fr-FR"/>
              </w:rPr>
              <w:t xml:space="preserve"> </w:t>
            </w:r>
            <w:r w:rsidR="004374BF" w:rsidRPr="004374BF">
              <w:rPr>
                <w:rFonts w:ascii="Arial" w:hAnsi="Arial" w:cs="Arial"/>
                <w:sz w:val="16"/>
                <w:lang w:val="fr-FR"/>
              </w:rPr>
              <w:t>].A1_Uls_f32</w:t>
            </w:r>
          </w:p>
        </w:tc>
      </w:tr>
      <w:tr w:rsidR="004374BF" w:rsidRPr="00AC11B5"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proofErr w:type="spellStart"/>
            <w:r>
              <w:rPr>
                <w:rFonts w:ascii="Arial" w:hAnsi="Arial" w:cs="Arial"/>
                <w:sz w:val="16"/>
                <w:lang w:val="fr-FR"/>
              </w:rPr>
              <w:t>t_StCmpNFK_</w:t>
            </w:r>
            <w:proofErr w:type="gramStart"/>
            <w:r>
              <w:rPr>
                <w:rFonts w:ascii="Arial" w:hAnsi="Arial" w:cs="Arial"/>
                <w:sz w:val="16"/>
                <w:lang w:val="fr-FR"/>
              </w:rPr>
              <w:t>Str</w:t>
            </w:r>
            <w:proofErr w:type="spellEnd"/>
            <w:r>
              <w:rPr>
                <w:rFonts w:ascii="Arial" w:hAnsi="Arial" w:cs="Arial"/>
                <w:sz w:val="16"/>
                <w:lang w:val="fr-FR"/>
              </w:rPr>
              <w:t>[</w:t>
            </w:r>
            <w:proofErr w:type="gramEnd"/>
            <w:r>
              <w:rPr>
                <w:rFonts w:ascii="Arial" w:hAnsi="Arial" w:cs="Arial"/>
                <w:sz w:val="16"/>
                <w:lang w:val="fr-FR"/>
              </w:rPr>
              <w:t xml:space="preserve"> </w:t>
            </w:r>
            <w:r w:rsidR="004374BF" w:rsidRPr="004374BF">
              <w:rPr>
                <w:rFonts w:ascii="Arial" w:hAnsi="Arial" w:cs="Arial"/>
                <w:sz w:val="16"/>
                <w:lang w:val="fr-FR"/>
              </w:rPr>
              <w:t>].A2_Uls_f32</w:t>
            </w:r>
          </w:p>
        </w:tc>
      </w:tr>
      <w:tr w:rsidR="004374BF" w:rsidRPr="00AC11B5"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4374BF" w:rsidP="00B66180">
            <w:pPr>
              <w:spacing w:before="60"/>
              <w:rPr>
                <w:rFonts w:ascii="Arial" w:hAnsi="Arial" w:cs="Arial"/>
                <w:sz w:val="16"/>
                <w:lang w:val="fr-FR"/>
              </w:rPr>
            </w:pPr>
            <w:proofErr w:type="spellStart"/>
            <w:r w:rsidRPr="004374BF">
              <w:rPr>
                <w:rFonts w:ascii="Arial" w:hAnsi="Arial" w:cs="Arial"/>
                <w:sz w:val="16"/>
                <w:lang w:val="fr-FR"/>
              </w:rPr>
              <w:t>t_StCmpNFK_</w:t>
            </w:r>
            <w:proofErr w:type="gramStart"/>
            <w:r w:rsidRPr="004374BF">
              <w:rPr>
                <w:rFonts w:ascii="Arial" w:hAnsi="Arial" w:cs="Arial"/>
                <w:sz w:val="16"/>
                <w:lang w:val="fr-FR"/>
              </w:rPr>
              <w:t>Str</w:t>
            </w:r>
            <w:proofErr w:type="spellEnd"/>
            <w:r w:rsidRPr="004374BF">
              <w:rPr>
                <w:rFonts w:ascii="Arial" w:hAnsi="Arial" w:cs="Arial"/>
                <w:sz w:val="16"/>
                <w:lang w:val="fr-FR"/>
              </w:rPr>
              <w:t>[</w:t>
            </w:r>
            <w:proofErr w:type="gramEnd"/>
            <w:r w:rsidR="00B66180">
              <w:rPr>
                <w:rFonts w:ascii="Arial" w:hAnsi="Arial" w:cs="Arial"/>
                <w:sz w:val="16"/>
                <w:lang w:val="fr-FR"/>
              </w:rPr>
              <w:t xml:space="preserve"> </w:t>
            </w:r>
            <w:r w:rsidRPr="004374BF">
              <w:rPr>
                <w:rFonts w:ascii="Arial" w:hAnsi="Arial" w:cs="Arial"/>
                <w:sz w:val="16"/>
                <w:lang w:val="fr-FR"/>
              </w:rPr>
              <w:t>].B0_Uls_f32</w:t>
            </w:r>
          </w:p>
        </w:tc>
      </w:tr>
      <w:tr w:rsidR="004374BF" w:rsidRPr="00AC11B5"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proofErr w:type="spellStart"/>
            <w:r>
              <w:rPr>
                <w:rFonts w:ascii="Arial" w:hAnsi="Arial" w:cs="Arial"/>
                <w:sz w:val="16"/>
                <w:lang w:val="fr-FR"/>
              </w:rPr>
              <w:t>t_StCmpNFK_</w:t>
            </w:r>
            <w:proofErr w:type="gramStart"/>
            <w:r>
              <w:rPr>
                <w:rFonts w:ascii="Arial" w:hAnsi="Arial" w:cs="Arial"/>
                <w:sz w:val="16"/>
                <w:lang w:val="fr-FR"/>
              </w:rPr>
              <w:t>Str</w:t>
            </w:r>
            <w:proofErr w:type="spellEnd"/>
            <w:r>
              <w:rPr>
                <w:rFonts w:ascii="Arial" w:hAnsi="Arial" w:cs="Arial"/>
                <w:sz w:val="16"/>
                <w:lang w:val="fr-FR"/>
              </w:rPr>
              <w:t>[</w:t>
            </w:r>
            <w:proofErr w:type="gramEnd"/>
            <w:r>
              <w:rPr>
                <w:rFonts w:ascii="Arial" w:hAnsi="Arial" w:cs="Arial"/>
                <w:sz w:val="16"/>
                <w:lang w:val="fr-FR"/>
              </w:rPr>
              <w:t xml:space="preserve"> </w:t>
            </w:r>
            <w:r w:rsidR="004374BF" w:rsidRPr="004374BF">
              <w:rPr>
                <w:rFonts w:ascii="Arial" w:hAnsi="Arial" w:cs="Arial"/>
                <w:sz w:val="16"/>
                <w:lang w:val="fr-FR"/>
              </w:rPr>
              <w:t>].B1_Uls_f32</w:t>
            </w:r>
          </w:p>
        </w:tc>
      </w:tr>
      <w:tr w:rsidR="004374BF" w:rsidRPr="00AC11B5"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proofErr w:type="spellStart"/>
            <w:r>
              <w:rPr>
                <w:rFonts w:ascii="Arial" w:hAnsi="Arial" w:cs="Arial"/>
                <w:sz w:val="16"/>
                <w:lang w:val="fr-FR"/>
              </w:rPr>
              <w:t>t_StCmpNFK_</w:t>
            </w:r>
            <w:proofErr w:type="gramStart"/>
            <w:r>
              <w:rPr>
                <w:rFonts w:ascii="Arial" w:hAnsi="Arial" w:cs="Arial"/>
                <w:sz w:val="16"/>
                <w:lang w:val="fr-FR"/>
              </w:rPr>
              <w:t>Str</w:t>
            </w:r>
            <w:proofErr w:type="spellEnd"/>
            <w:r>
              <w:rPr>
                <w:rFonts w:ascii="Arial" w:hAnsi="Arial" w:cs="Arial"/>
                <w:sz w:val="16"/>
                <w:lang w:val="fr-FR"/>
              </w:rPr>
              <w:t>[</w:t>
            </w:r>
            <w:proofErr w:type="gramEnd"/>
            <w:r>
              <w:rPr>
                <w:rFonts w:ascii="Arial" w:hAnsi="Arial" w:cs="Arial"/>
                <w:sz w:val="16"/>
                <w:lang w:val="fr-FR"/>
              </w:rPr>
              <w:t xml:space="preserve"> </w:t>
            </w:r>
            <w:r w:rsidR="004374BF" w:rsidRPr="004374BF">
              <w:rPr>
                <w:rFonts w:ascii="Arial" w:hAnsi="Arial" w:cs="Arial"/>
                <w:sz w:val="16"/>
                <w:lang w:val="fr-FR"/>
              </w:rPr>
              <w:t>].B2_Uls_f32</w:t>
            </w:r>
          </w:p>
        </w:tc>
      </w:tr>
      <w:tr w:rsidR="003B02B6" w:rsidRPr="00A773C3"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3B02B6" w:rsidRDefault="003B02B6" w:rsidP="008861F5">
            <w:pPr>
              <w:spacing w:before="60"/>
              <w:rPr>
                <w:rFonts w:ascii="Arial" w:hAnsi="Arial" w:cs="Arial"/>
                <w:sz w:val="16"/>
                <w:lang w:val="fr-FR"/>
              </w:rPr>
            </w:pPr>
            <w:bookmarkStart w:id="11" w:name="OLE_LINK3"/>
            <w:bookmarkStart w:id="12" w:name="OLE_LINK4"/>
            <w:r>
              <w:rPr>
                <w:rFonts w:ascii="Arial" w:hAnsi="Arial" w:cs="Arial"/>
                <w:sz w:val="16"/>
                <w:lang w:val="fr-FR"/>
              </w:rPr>
              <w:t>k_</w:t>
            </w:r>
            <w:r w:rsidR="00987D35">
              <w:rPr>
                <w:rFonts w:ascii="Arial" w:hAnsi="Arial" w:cs="Arial"/>
                <w:sz w:val="16"/>
                <w:lang w:val="fr-FR"/>
              </w:rPr>
              <w:t>StCmp</w:t>
            </w:r>
            <w:r>
              <w:rPr>
                <w:rFonts w:ascii="Arial" w:hAnsi="Arial" w:cs="Arial"/>
                <w:sz w:val="16"/>
                <w:lang w:val="fr-FR"/>
              </w:rPr>
              <w:t>HwTrqLPFKn_Hz_</w:t>
            </w:r>
            <w:bookmarkEnd w:id="11"/>
            <w:bookmarkEnd w:id="12"/>
            <w:r w:rsidR="008861F5">
              <w:rPr>
                <w:rFonts w:ascii="Arial" w:hAnsi="Arial" w:cs="Arial"/>
                <w:sz w:val="16"/>
                <w:lang w:val="fr-FR"/>
              </w:rPr>
              <w:t>f32</w:t>
            </w:r>
          </w:p>
        </w:tc>
      </w:tr>
      <w:tr w:rsidR="004D5C9D" w:rsidRPr="00A773C3"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D5C9D" w:rsidRDefault="004D5C9D" w:rsidP="008861F5">
            <w:pPr>
              <w:spacing w:before="60"/>
              <w:rPr>
                <w:rFonts w:ascii="Arial" w:hAnsi="Arial" w:cs="Arial"/>
                <w:sz w:val="16"/>
                <w:lang w:val="fr-FR"/>
              </w:rPr>
            </w:pPr>
            <w:r w:rsidRPr="004D5C9D">
              <w:rPr>
                <w:rFonts w:ascii="Arial" w:hAnsi="Arial" w:cs="Arial"/>
                <w:sz w:val="16"/>
                <w:lang w:val="fr-FR"/>
              </w:rPr>
              <w:t>k_StCmpSysCorrThresh_MtrNm_f32</w:t>
            </w:r>
          </w:p>
        </w:tc>
      </w:tr>
      <w:tr w:rsidR="004D5C9D" w:rsidRPr="00A773C3"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D5C9D" w:rsidRDefault="004D5C9D" w:rsidP="008861F5">
            <w:pPr>
              <w:spacing w:before="60"/>
              <w:rPr>
                <w:rFonts w:ascii="Arial" w:hAnsi="Arial" w:cs="Arial"/>
                <w:sz w:val="16"/>
                <w:lang w:val="fr-FR"/>
              </w:rPr>
            </w:pPr>
            <w:proofErr w:type="spellStart"/>
            <w:r w:rsidRPr="004D5C9D">
              <w:rPr>
                <w:rFonts w:ascii="Arial" w:hAnsi="Arial" w:cs="Arial"/>
                <w:sz w:val="16"/>
                <w:lang w:val="fr-FR"/>
              </w:rPr>
              <w:t>k_StCmpCrosChkEnbl_Uls_</w:t>
            </w:r>
            <w:r w:rsidR="00317DEB">
              <w:rPr>
                <w:rFonts w:ascii="Arial" w:hAnsi="Arial" w:cs="Arial"/>
                <w:sz w:val="16"/>
                <w:lang w:val="fr-FR"/>
              </w:rPr>
              <w:t>lgc</w:t>
            </w:r>
            <w:proofErr w:type="spellEnd"/>
          </w:p>
        </w:tc>
      </w:tr>
      <w:tr w:rsidR="00D34E2E" w:rsidRPr="00A773C3"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34E2E" w:rsidRPr="004D5C9D" w:rsidRDefault="00D34E2E" w:rsidP="008861F5">
            <w:pPr>
              <w:spacing w:before="60"/>
              <w:rPr>
                <w:rFonts w:ascii="Arial" w:hAnsi="Arial" w:cs="Arial"/>
                <w:sz w:val="16"/>
                <w:lang w:val="fr-FR"/>
              </w:rPr>
            </w:pPr>
            <w:r w:rsidRPr="00D34E2E">
              <w:rPr>
                <w:rFonts w:ascii="Arial" w:hAnsi="Arial" w:cs="Arial"/>
                <w:sz w:val="16"/>
                <w:lang w:val="fr-FR"/>
              </w:rPr>
              <w:t>k_StCmpStabCmpPstep_Cnt_u16</w:t>
            </w:r>
          </w:p>
        </w:tc>
      </w:tr>
      <w:tr w:rsidR="00D34E2E" w:rsidRPr="00A773C3"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34E2E" w:rsidRPr="004D5C9D" w:rsidRDefault="00D34E2E" w:rsidP="008861F5">
            <w:pPr>
              <w:spacing w:before="60"/>
              <w:rPr>
                <w:rFonts w:ascii="Arial" w:hAnsi="Arial" w:cs="Arial"/>
                <w:sz w:val="16"/>
                <w:lang w:val="fr-FR"/>
              </w:rPr>
            </w:pPr>
            <w:r w:rsidRPr="00D34E2E">
              <w:rPr>
                <w:rFonts w:ascii="Arial" w:hAnsi="Arial" w:cs="Arial"/>
                <w:sz w:val="16"/>
                <w:lang w:val="fr-FR"/>
              </w:rPr>
              <w:t>k_StCmpStabCmpNstep_Cnt_u16</w:t>
            </w:r>
          </w:p>
        </w:tc>
      </w:tr>
      <w:tr w:rsidR="00D34E2E" w:rsidRPr="00A773C3"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34E2E" w:rsidRPr="004D5C9D" w:rsidRDefault="00D34E2E" w:rsidP="008861F5">
            <w:pPr>
              <w:spacing w:before="60"/>
              <w:rPr>
                <w:rFonts w:ascii="Arial" w:hAnsi="Arial" w:cs="Arial"/>
                <w:sz w:val="16"/>
                <w:lang w:val="fr-FR"/>
              </w:rPr>
            </w:pPr>
            <w:r w:rsidRPr="00D34E2E">
              <w:rPr>
                <w:rFonts w:ascii="Arial" w:hAnsi="Arial" w:cs="Arial"/>
                <w:sz w:val="16"/>
                <w:lang w:val="fr-FR"/>
              </w:rPr>
              <w:t>k_StCmpStabCmpPNThresh_Cnt_u16</w:t>
            </w:r>
          </w:p>
        </w:tc>
      </w:tr>
    </w:tbl>
    <w:p w:rsidR="004A781C" w:rsidRDefault="00104975">
      <w:pPr>
        <w:pStyle w:val="Heading2"/>
      </w:pPr>
      <w:r>
        <w:t>Program (</w:t>
      </w:r>
      <w:r w:rsidR="004A781C">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p w:rsidR="00FB76A4" w:rsidRPr="00FB76A4" w:rsidRDefault="00FB76A4" w:rsidP="00FB76A4"/>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275A14">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lastRenderedPageBreak/>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Value</w:t>
            </w:r>
          </w:p>
        </w:tc>
      </w:tr>
      <w:tr w:rsidR="00DE4889" w:rsidTr="00275A14">
        <w:tc>
          <w:tcPr>
            <w:tcW w:w="3888"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sidRPr="004374BF">
              <w:rPr>
                <w:rFonts w:ascii="Arial" w:hAnsi="Arial" w:cs="Arial"/>
                <w:sz w:val="16"/>
              </w:rPr>
              <w:t>D_COMPINLIMIT_MTRNM_F32</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sidRPr="004374BF">
              <w:rPr>
                <w:rFonts w:ascii="Arial" w:hAnsi="Arial" w:cs="Arial"/>
                <w:sz w:val="16"/>
              </w:rPr>
              <w:t>10.275</w:t>
            </w:r>
          </w:p>
        </w:tc>
      </w:tr>
      <w:tr w:rsidR="00DE4889" w:rsidTr="00275A14">
        <w:tc>
          <w:tcPr>
            <w:tcW w:w="3888"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sidRPr="004374BF">
              <w:rPr>
                <w:rFonts w:ascii="Arial" w:hAnsi="Arial" w:cs="Arial"/>
                <w:sz w:val="16"/>
              </w:rPr>
              <w:t>D_NUMNOTCHFILT_CNT_U08</w:t>
            </w:r>
          </w:p>
        </w:tc>
        <w:tc>
          <w:tcPr>
            <w:tcW w:w="1680"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sidRPr="004374BF">
              <w:rPr>
                <w:rFonts w:ascii="Arial" w:hAnsi="Arial" w:cs="Arial"/>
                <w:sz w:val="16"/>
              </w:rPr>
              <w:t>(</w:t>
            </w:r>
            <w:proofErr w:type="spellStart"/>
            <w:r w:rsidRPr="004374BF">
              <w:rPr>
                <w:rFonts w:ascii="Arial" w:hAnsi="Arial" w:cs="Arial"/>
                <w:sz w:val="16"/>
              </w:rPr>
              <w:t>TableSize_m</w:t>
            </w:r>
            <w:proofErr w:type="spellEnd"/>
            <w:r w:rsidRPr="004374BF">
              <w:rPr>
                <w:rFonts w:ascii="Arial" w:hAnsi="Arial" w:cs="Arial"/>
                <w:sz w:val="16"/>
              </w:rPr>
              <w:t>(</w:t>
            </w:r>
            <w:proofErr w:type="spellStart"/>
            <w:r w:rsidRPr="004374BF">
              <w:rPr>
                <w:rFonts w:ascii="Arial" w:hAnsi="Arial" w:cs="Arial"/>
                <w:sz w:val="16"/>
              </w:rPr>
              <w:t>t_StCmpNFK_Str</w:t>
            </w:r>
            <w:proofErr w:type="spellEnd"/>
            <w:r w:rsidRPr="004374BF">
              <w:rPr>
                <w:rFonts w:ascii="Arial" w:hAnsi="Arial" w:cs="Arial"/>
                <w:sz w:val="16"/>
              </w:rPr>
              <w:t>))</w:t>
            </w:r>
          </w:p>
        </w:tc>
      </w:tr>
      <w:tr w:rsidR="004374BF" w:rsidTr="00275A14">
        <w:tc>
          <w:tcPr>
            <w:tcW w:w="3888" w:type="dxa"/>
            <w:tcBorders>
              <w:top w:val="single" w:sz="6" w:space="0" w:color="auto"/>
              <w:left w:val="single" w:sz="6" w:space="0" w:color="auto"/>
              <w:bottom w:val="single" w:sz="6" w:space="0" w:color="auto"/>
              <w:right w:val="single" w:sz="6" w:space="0" w:color="auto"/>
            </w:tcBorders>
          </w:tcPr>
          <w:p w:rsidR="004374BF" w:rsidRPr="000F505B" w:rsidRDefault="004374BF" w:rsidP="00275A14">
            <w:pPr>
              <w:spacing w:before="60"/>
              <w:rPr>
                <w:rFonts w:ascii="Arial" w:hAnsi="Arial" w:cs="Arial"/>
                <w:sz w:val="16"/>
              </w:rPr>
            </w:pPr>
            <w:r w:rsidRPr="004374BF">
              <w:rPr>
                <w:rFonts w:ascii="Arial" w:hAnsi="Arial" w:cs="Arial"/>
                <w:sz w:val="16"/>
              </w:rPr>
              <w:t>D_NUMNFBLENDS_CNT_U08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5810E7">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4374BF" w:rsidDel="00FC1335" w:rsidRDefault="00920026" w:rsidP="00275A14">
            <w:pPr>
              <w:spacing w:before="60"/>
              <w:rPr>
                <w:rFonts w:ascii="Arial" w:hAnsi="Arial" w:cs="Arial"/>
                <w:sz w:val="16"/>
              </w:rPr>
            </w:pPr>
            <w:r>
              <w:rPr>
                <w:rFonts w:ascii="Arial" w:hAnsi="Arial" w:cs="Arial"/>
                <w:sz w:val="16"/>
              </w:rPr>
              <w:t>4</w:t>
            </w:r>
          </w:p>
        </w:tc>
      </w:tr>
      <w:tr w:rsidR="004374BF" w:rsidTr="00275A14">
        <w:tc>
          <w:tcPr>
            <w:tcW w:w="3888" w:type="dxa"/>
            <w:tcBorders>
              <w:top w:val="single" w:sz="6" w:space="0" w:color="auto"/>
              <w:left w:val="single" w:sz="6" w:space="0" w:color="auto"/>
              <w:bottom w:val="single" w:sz="6" w:space="0" w:color="auto"/>
              <w:right w:val="single" w:sz="6" w:space="0" w:color="auto"/>
            </w:tcBorders>
          </w:tcPr>
          <w:p w:rsidR="004374BF" w:rsidRPr="000F505B" w:rsidRDefault="004374BF" w:rsidP="00275A14">
            <w:pPr>
              <w:spacing w:before="60"/>
              <w:rPr>
                <w:rFonts w:ascii="Arial" w:hAnsi="Arial" w:cs="Arial"/>
                <w:sz w:val="16"/>
              </w:rPr>
            </w:pPr>
            <w:r w:rsidRPr="004374BF">
              <w:rPr>
                <w:rFonts w:ascii="Arial" w:hAnsi="Arial" w:cs="Arial"/>
                <w:sz w:val="16"/>
              </w:rPr>
              <w:t>D_ASSISTINIT_MTRNM_F32</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4374BF" w:rsidDel="00FC1335" w:rsidRDefault="004374BF" w:rsidP="00275A14">
            <w:pPr>
              <w:spacing w:before="60"/>
              <w:rPr>
                <w:rFonts w:ascii="Arial" w:hAnsi="Arial" w:cs="Arial"/>
                <w:sz w:val="16"/>
              </w:rPr>
            </w:pPr>
            <w:r>
              <w:rPr>
                <w:rFonts w:ascii="Arial" w:hAnsi="Arial" w:cs="Arial"/>
                <w:sz w:val="16"/>
              </w:rPr>
              <w:t>0</w:t>
            </w:r>
          </w:p>
        </w:tc>
      </w:tr>
      <w:tr w:rsidR="004374BF" w:rsidTr="00275A14">
        <w:tc>
          <w:tcPr>
            <w:tcW w:w="3888" w:type="dxa"/>
            <w:tcBorders>
              <w:top w:val="single" w:sz="6" w:space="0" w:color="auto"/>
              <w:left w:val="single" w:sz="6" w:space="0" w:color="auto"/>
              <w:bottom w:val="single" w:sz="6" w:space="0" w:color="auto"/>
              <w:right w:val="single" w:sz="6" w:space="0" w:color="auto"/>
            </w:tcBorders>
          </w:tcPr>
          <w:p w:rsidR="004374BF" w:rsidRPr="000F505B" w:rsidRDefault="004374BF" w:rsidP="00275A14">
            <w:pPr>
              <w:spacing w:before="60"/>
              <w:rPr>
                <w:rFonts w:ascii="Arial" w:hAnsi="Arial" w:cs="Arial"/>
                <w:sz w:val="16"/>
              </w:rPr>
            </w:pPr>
            <w:r w:rsidRPr="004374BF">
              <w:rPr>
                <w:rFonts w:ascii="Arial" w:hAnsi="Arial" w:cs="Arial"/>
                <w:sz w:val="16"/>
              </w:rPr>
              <w:t>D_COMPBLND12IDX_CNT_U08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5810E7">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4374BF" w:rsidDel="00FC1335" w:rsidRDefault="004374BF" w:rsidP="00275A14">
            <w:pPr>
              <w:spacing w:before="60"/>
              <w:rPr>
                <w:rFonts w:ascii="Arial" w:hAnsi="Arial" w:cs="Arial"/>
                <w:sz w:val="16"/>
              </w:rPr>
            </w:pPr>
            <w:r>
              <w:rPr>
                <w:rFonts w:ascii="Arial" w:hAnsi="Arial" w:cs="Arial"/>
                <w:sz w:val="16"/>
              </w:rPr>
              <w:t>0</w:t>
            </w:r>
          </w:p>
        </w:tc>
      </w:tr>
      <w:tr w:rsidR="004374BF" w:rsidTr="00275A14">
        <w:tc>
          <w:tcPr>
            <w:tcW w:w="3888" w:type="dxa"/>
            <w:tcBorders>
              <w:top w:val="single" w:sz="6" w:space="0" w:color="auto"/>
              <w:left w:val="single" w:sz="6" w:space="0" w:color="auto"/>
              <w:bottom w:val="single" w:sz="6" w:space="0" w:color="auto"/>
              <w:right w:val="single" w:sz="6" w:space="0" w:color="auto"/>
            </w:tcBorders>
          </w:tcPr>
          <w:p w:rsidR="004374BF" w:rsidRPr="000F505B" w:rsidRDefault="004374BF" w:rsidP="00275A14">
            <w:pPr>
              <w:spacing w:before="60"/>
              <w:rPr>
                <w:rFonts w:ascii="Arial" w:hAnsi="Arial" w:cs="Arial"/>
                <w:sz w:val="16"/>
              </w:rPr>
            </w:pPr>
            <w:r w:rsidRPr="004374BF">
              <w:rPr>
                <w:rFonts w:ascii="Arial" w:hAnsi="Arial" w:cs="Arial"/>
                <w:sz w:val="16"/>
              </w:rPr>
              <w:t>D_COMPBLND34IDX_CNT_U08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5810E7">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4374BF" w:rsidDel="00FC1335" w:rsidRDefault="004374BF" w:rsidP="00275A14">
            <w:pPr>
              <w:spacing w:before="60"/>
              <w:rPr>
                <w:rFonts w:ascii="Arial" w:hAnsi="Arial" w:cs="Arial"/>
                <w:sz w:val="16"/>
              </w:rPr>
            </w:pPr>
            <w:r>
              <w:rPr>
                <w:rFonts w:ascii="Arial" w:hAnsi="Arial" w:cs="Arial"/>
                <w:sz w:val="16"/>
              </w:rPr>
              <w:t>1</w:t>
            </w:r>
          </w:p>
        </w:tc>
      </w:tr>
      <w:tr w:rsidR="009345EA" w:rsidDel="00FC1335" w:rsidTr="005810E7">
        <w:tc>
          <w:tcPr>
            <w:tcW w:w="3888" w:type="dxa"/>
            <w:tcBorders>
              <w:top w:val="single" w:sz="6" w:space="0" w:color="auto"/>
              <w:left w:val="single" w:sz="6" w:space="0" w:color="auto"/>
              <w:bottom w:val="single" w:sz="6" w:space="0" w:color="auto"/>
              <w:right w:val="single" w:sz="6" w:space="0" w:color="auto"/>
            </w:tcBorders>
          </w:tcPr>
          <w:p w:rsidR="009345EA" w:rsidRPr="000F505B" w:rsidRDefault="009345EA" w:rsidP="009345EA">
            <w:pPr>
              <w:spacing w:before="60"/>
              <w:rPr>
                <w:rFonts w:ascii="Arial" w:hAnsi="Arial" w:cs="Arial"/>
                <w:sz w:val="16"/>
              </w:rPr>
            </w:pPr>
            <w:r w:rsidRPr="004374BF">
              <w:rPr>
                <w:rFonts w:ascii="Arial" w:hAnsi="Arial" w:cs="Arial"/>
                <w:sz w:val="16"/>
              </w:rPr>
              <w:t>D_COMPBLND</w:t>
            </w:r>
            <w:r>
              <w:rPr>
                <w:rFonts w:ascii="Arial" w:hAnsi="Arial" w:cs="Arial"/>
                <w:sz w:val="16"/>
              </w:rPr>
              <w:t>0</w:t>
            </w:r>
            <w:r w:rsidRPr="004374BF">
              <w:rPr>
                <w:rFonts w:ascii="Arial" w:hAnsi="Arial" w:cs="Arial"/>
                <w:sz w:val="16"/>
              </w:rPr>
              <w:t>2IDX_CNT_U08</w:t>
            </w:r>
          </w:p>
        </w:tc>
        <w:tc>
          <w:tcPr>
            <w:tcW w:w="1680" w:type="dxa"/>
            <w:tcBorders>
              <w:top w:val="single" w:sz="6" w:space="0" w:color="auto"/>
              <w:left w:val="single" w:sz="6" w:space="0" w:color="auto"/>
              <w:bottom w:val="single" w:sz="6" w:space="0" w:color="auto"/>
              <w:right w:val="single" w:sz="6" w:space="0" w:color="auto"/>
            </w:tcBorders>
          </w:tcPr>
          <w:p w:rsidR="009345EA" w:rsidRDefault="009345EA" w:rsidP="005810E7">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9345EA" w:rsidRDefault="009345EA" w:rsidP="005810E7">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9345EA" w:rsidDel="00FC1335" w:rsidRDefault="009345EA" w:rsidP="005810E7">
            <w:pPr>
              <w:spacing w:before="60"/>
              <w:rPr>
                <w:rFonts w:ascii="Arial" w:hAnsi="Arial" w:cs="Arial"/>
                <w:sz w:val="16"/>
              </w:rPr>
            </w:pPr>
            <w:r>
              <w:rPr>
                <w:rFonts w:ascii="Arial" w:hAnsi="Arial" w:cs="Arial"/>
                <w:sz w:val="16"/>
              </w:rPr>
              <w:t>2</w:t>
            </w:r>
          </w:p>
        </w:tc>
      </w:tr>
      <w:tr w:rsidR="009345EA" w:rsidDel="00FC1335" w:rsidTr="005810E7">
        <w:tc>
          <w:tcPr>
            <w:tcW w:w="3888" w:type="dxa"/>
            <w:tcBorders>
              <w:top w:val="single" w:sz="6" w:space="0" w:color="auto"/>
              <w:left w:val="single" w:sz="6" w:space="0" w:color="auto"/>
              <w:bottom w:val="single" w:sz="6" w:space="0" w:color="auto"/>
              <w:right w:val="single" w:sz="6" w:space="0" w:color="auto"/>
            </w:tcBorders>
          </w:tcPr>
          <w:p w:rsidR="009345EA" w:rsidRPr="000F505B" w:rsidRDefault="009345EA" w:rsidP="009345EA">
            <w:pPr>
              <w:spacing w:before="60"/>
              <w:rPr>
                <w:rFonts w:ascii="Arial" w:hAnsi="Arial" w:cs="Arial"/>
                <w:sz w:val="16"/>
              </w:rPr>
            </w:pPr>
            <w:r w:rsidRPr="004374BF">
              <w:rPr>
                <w:rFonts w:ascii="Arial" w:hAnsi="Arial" w:cs="Arial"/>
                <w:sz w:val="16"/>
              </w:rPr>
              <w:t>D_COMPBLND</w:t>
            </w:r>
            <w:r>
              <w:rPr>
                <w:rFonts w:ascii="Arial" w:hAnsi="Arial" w:cs="Arial"/>
                <w:sz w:val="16"/>
              </w:rPr>
              <w:t>0</w:t>
            </w:r>
            <w:r w:rsidRPr="004374BF">
              <w:rPr>
                <w:rFonts w:ascii="Arial" w:hAnsi="Arial" w:cs="Arial"/>
                <w:sz w:val="16"/>
              </w:rPr>
              <w:t>4IDX_CNT_U08</w:t>
            </w:r>
          </w:p>
        </w:tc>
        <w:tc>
          <w:tcPr>
            <w:tcW w:w="1680" w:type="dxa"/>
            <w:tcBorders>
              <w:top w:val="single" w:sz="6" w:space="0" w:color="auto"/>
              <w:left w:val="single" w:sz="6" w:space="0" w:color="auto"/>
              <w:bottom w:val="single" w:sz="6" w:space="0" w:color="auto"/>
              <w:right w:val="single" w:sz="6" w:space="0" w:color="auto"/>
            </w:tcBorders>
          </w:tcPr>
          <w:p w:rsidR="009345EA" w:rsidRDefault="009345EA" w:rsidP="005810E7">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9345EA" w:rsidRDefault="009345EA" w:rsidP="005810E7">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9345EA" w:rsidDel="00FC1335" w:rsidRDefault="009345EA" w:rsidP="005810E7">
            <w:pPr>
              <w:spacing w:before="60"/>
              <w:rPr>
                <w:rFonts w:ascii="Arial" w:hAnsi="Arial" w:cs="Arial"/>
                <w:sz w:val="16"/>
              </w:rPr>
            </w:pPr>
            <w:r>
              <w:rPr>
                <w:rFonts w:ascii="Arial" w:hAnsi="Arial" w:cs="Arial"/>
                <w:sz w:val="16"/>
              </w:rPr>
              <w:t>3</w:t>
            </w:r>
          </w:p>
        </w:tc>
      </w:tr>
      <w:tr w:rsidR="009830AB" w:rsidTr="00275A14">
        <w:tc>
          <w:tcPr>
            <w:tcW w:w="3888" w:type="dxa"/>
            <w:tcBorders>
              <w:top w:val="single" w:sz="6" w:space="0" w:color="auto"/>
              <w:left w:val="single" w:sz="6" w:space="0" w:color="auto"/>
              <w:bottom w:val="single" w:sz="6" w:space="0" w:color="auto"/>
              <w:right w:val="single" w:sz="6" w:space="0" w:color="auto"/>
            </w:tcBorders>
          </w:tcPr>
          <w:p w:rsidR="009830AB" w:rsidRPr="00B2581C" w:rsidRDefault="009830AB" w:rsidP="00275A14">
            <w:pPr>
              <w:spacing w:before="60"/>
              <w:rPr>
                <w:rFonts w:ascii="Arial" w:hAnsi="Arial" w:cs="Arial"/>
                <w:sz w:val="16"/>
              </w:rPr>
            </w:pPr>
            <w:r>
              <w:rPr>
                <w:rFonts w:ascii="Arial" w:hAnsi="Arial" w:cs="Arial"/>
                <w:sz w:val="16"/>
              </w:rPr>
              <w:t>D_</w:t>
            </w:r>
            <w:r w:rsidRPr="00B2581C">
              <w:rPr>
                <w:rFonts w:ascii="Arial" w:hAnsi="Arial" w:cs="Arial"/>
                <w:sz w:val="16"/>
              </w:rPr>
              <w:t>ASST</w:t>
            </w:r>
            <w:r>
              <w:rPr>
                <w:rFonts w:ascii="Arial" w:hAnsi="Arial" w:cs="Arial"/>
                <w:sz w:val="16"/>
              </w:rPr>
              <w:t>SC</w:t>
            </w:r>
            <w:r w:rsidRPr="00B2581C">
              <w:rPr>
                <w:rFonts w:ascii="Arial" w:hAnsi="Arial" w:cs="Arial"/>
                <w:sz w:val="16"/>
              </w:rPr>
              <w:t>LMT_MTRNM_F32</w:t>
            </w:r>
          </w:p>
        </w:tc>
        <w:tc>
          <w:tcPr>
            <w:tcW w:w="1680" w:type="dxa"/>
            <w:tcBorders>
              <w:top w:val="single" w:sz="6" w:space="0" w:color="auto"/>
              <w:left w:val="single" w:sz="6" w:space="0" w:color="auto"/>
              <w:bottom w:val="single" w:sz="6" w:space="0" w:color="auto"/>
              <w:right w:val="single" w:sz="6" w:space="0" w:color="auto"/>
            </w:tcBorders>
          </w:tcPr>
          <w:p w:rsidR="009830AB" w:rsidRDefault="009830AB"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9830AB" w:rsidRDefault="009830AB" w:rsidP="005810E7">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9830AB" w:rsidRDefault="009830AB" w:rsidP="00275A14">
            <w:pPr>
              <w:spacing w:before="60"/>
              <w:rPr>
                <w:rFonts w:ascii="Arial" w:hAnsi="Arial" w:cs="Arial"/>
                <w:sz w:val="16"/>
              </w:rPr>
            </w:pPr>
            <w:r>
              <w:rPr>
                <w:rFonts w:ascii="Arial" w:hAnsi="Arial" w:cs="Arial"/>
                <w:sz w:val="16"/>
              </w:rPr>
              <w:t>8.8</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E93C7F">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615322" w:rsidTr="00E93C7F">
        <w:trPr>
          <w:jc w:val="center"/>
        </w:trPr>
        <w:tc>
          <w:tcPr>
            <w:tcW w:w="4608" w:type="dxa"/>
            <w:tcBorders>
              <w:top w:val="single" w:sz="4" w:space="0" w:color="auto"/>
              <w:left w:val="single" w:sz="4" w:space="0" w:color="auto"/>
              <w:bottom w:val="single" w:sz="4" w:space="0" w:color="auto"/>
              <w:right w:val="single" w:sz="4" w:space="0" w:color="auto"/>
            </w:tcBorders>
          </w:tcPr>
          <w:p w:rsidR="00615322" w:rsidRPr="00E304D9" w:rsidRDefault="00E93C7F">
            <w:pPr>
              <w:spacing w:before="60"/>
              <w:rPr>
                <w:rFonts w:ascii="Arial" w:hAnsi="Arial" w:cs="Arial"/>
                <w:sz w:val="16"/>
              </w:rPr>
            </w:pPr>
            <w:r w:rsidRPr="00E93C7F">
              <w:rPr>
                <w:rFonts w:ascii="Arial" w:hAnsi="Arial" w:cs="Arial"/>
                <w:sz w:val="16"/>
              </w:rPr>
              <w:t>D_ZERO_ULS_F32</w:t>
            </w:r>
          </w:p>
        </w:tc>
      </w:tr>
      <w:tr w:rsidR="00E93C7F" w:rsidTr="00E93C7F">
        <w:trPr>
          <w:jc w:val="center"/>
        </w:trPr>
        <w:tc>
          <w:tcPr>
            <w:tcW w:w="4608" w:type="dxa"/>
            <w:tcBorders>
              <w:top w:val="single" w:sz="4" w:space="0" w:color="auto"/>
              <w:left w:val="single" w:sz="4" w:space="0" w:color="auto"/>
              <w:bottom w:val="single" w:sz="4" w:space="0" w:color="auto"/>
              <w:right w:val="single" w:sz="4" w:space="0" w:color="auto"/>
            </w:tcBorders>
          </w:tcPr>
          <w:p w:rsidR="00E93C7F" w:rsidRDefault="00E93C7F">
            <w:pPr>
              <w:spacing w:before="60"/>
              <w:rPr>
                <w:rFonts w:ascii="Arial" w:hAnsi="Arial" w:cs="Arial"/>
                <w:sz w:val="16"/>
              </w:rPr>
            </w:pPr>
            <w:r w:rsidRPr="00E93C7F">
              <w:rPr>
                <w:rFonts w:ascii="Arial" w:hAnsi="Arial" w:cs="Arial"/>
                <w:sz w:val="16"/>
              </w:rPr>
              <w:t>D_2MS_SEC_F32</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275A14">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Software Segment</w:t>
            </w:r>
          </w:p>
        </w:tc>
      </w:tr>
      <w:tr w:rsidR="008B3E94" w:rsidTr="00275A14">
        <w:tc>
          <w:tcPr>
            <w:tcW w:w="2898" w:type="dxa"/>
            <w:tcBorders>
              <w:top w:val="single" w:sz="6" w:space="0" w:color="auto"/>
              <w:left w:val="single" w:sz="6" w:space="0" w:color="auto"/>
              <w:bottom w:val="single" w:sz="6" w:space="0" w:color="auto"/>
              <w:right w:val="single" w:sz="6" w:space="0" w:color="auto"/>
            </w:tcBorders>
          </w:tcPr>
          <w:p w:rsidR="008B3E94" w:rsidRDefault="002E78D2" w:rsidP="00275A14">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2E78D2" w:rsidRDefault="002E78D2" w:rsidP="008B3E94">
      <w:pPr>
        <w:numPr>
          <w:ilvl w:val="0"/>
          <w:numId w:val="5"/>
        </w:numPr>
        <w:spacing w:after="0"/>
      </w:pPr>
      <w:proofErr w:type="spellStart"/>
      <w:r w:rsidRPr="002E78D2">
        <w:t>FPM_FloatToFixed_m</w:t>
      </w:r>
      <w:proofErr w:type="spellEnd"/>
    </w:p>
    <w:p w:rsidR="002E78D2" w:rsidRDefault="002E78D2" w:rsidP="008B3E94">
      <w:pPr>
        <w:numPr>
          <w:ilvl w:val="0"/>
          <w:numId w:val="5"/>
        </w:numPr>
        <w:spacing w:after="0"/>
      </w:pPr>
      <w:proofErr w:type="spellStart"/>
      <w:r w:rsidRPr="002E78D2">
        <w:t>Limit_m</w:t>
      </w:r>
      <w:proofErr w:type="spellEnd"/>
    </w:p>
    <w:p w:rsidR="002E78D2" w:rsidRDefault="002E78D2" w:rsidP="008B3E94">
      <w:pPr>
        <w:numPr>
          <w:ilvl w:val="0"/>
          <w:numId w:val="5"/>
        </w:numPr>
        <w:spacing w:after="0"/>
      </w:pPr>
      <w:r w:rsidRPr="002E78D2">
        <w:t>NF_Init_f32</w:t>
      </w:r>
    </w:p>
    <w:p w:rsidR="002E78D2" w:rsidRDefault="002E78D2" w:rsidP="008B3E94">
      <w:pPr>
        <w:numPr>
          <w:ilvl w:val="0"/>
          <w:numId w:val="5"/>
        </w:numPr>
        <w:spacing w:after="0"/>
      </w:pPr>
      <w:proofErr w:type="spellStart"/>
      <w:r w:rsidRPr="002E78D2">
        <w:t>FPM_FixedToFloat_m</w:t>
      </w:r>
      <w:proofErr w:type="spellEnd"/>
    </w:p>
    <w:p w:rsidR="002E78D2" w:rsidRDefault="002E78D2" w:rsidP="008B3E94">
      <w:pPr>
        <w:numPr>
          <w:ilvl w:val="0"/>
          <w:numId w:val="5"/>
        </w:numPr>
        <w:spacing w:after="0"/>
      </w:pPr>
      <w:r w:rsidRPr="002E78D2">
        <w:t>BilinearXYM_u16_u16Xu16YM_Cnt</w:t>
      </w:r>
    </w:p>
    <w:p w:rsidR="002E78D2" w:rsidRDefault="002E78D2" w:rsidP="008B3E94">
      <w:pPr>
        <w:numPr>
          <w:ilvl w:val="0"/>
          <w:numId w:val="5"/>
        </w:numPr>
        <w:spacing w:after="0"/>
      </w:pPr>
      <w:r w:rsidRPr="002E78D2">
        <w:t>IntplVarXY_u16_u16Xu16Y_Cnt</w:t>
      </w:r>
    </w:p>
    <w:p w:rsidR="002E78D2" w:rsidRDefault="002E78D2" w:rsidP="008B3E94">
      <w:pPr>
        <w:numPr>
          <w:ilvl w:val="0"/>
          <w:numId w:val="5"/>
        </w:numPr>
        <w:spacing w:after="0"/>
      </w:pPr>
      <w:r w:rsidRPr="002E78D2">
        <w:t>Blend_f32</w:t>
      </w:r>
    </w:p>
    <w:p w:rsidR="00BA6339" w:rsidRDefault="00BA6339" w:rsidP="008B3E94">
      <w:pPr>
        <w:numPr>
          <w:ilvl w:val="0"/>
          <w:numId w:val="5"/>
        </w:numPr>
        <w:spacing w:after="0"/>
      </w:pPr>
      <w:r>
        <w:t>Abs_f32_m</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647B64">
      <w:pPr>
        <w:spacing w:after="0"/>
        <w:ind w:left="72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E72702" w:rsidP="008B3E94">
      <w:pPr>
        <w:spacing w:after="0"/>
      </w:pPr>
      <w:r>
        <w:t>None</w:t>
      </w:r>
    </w:p>
    <w:p w:rsidR="008F6DBB" w:rsidRDefault="008F6DBB" w:rsidP="008B3E94">
      <w:pPr>
        <w:spacing w:after="0"/>
      </w:pPr>
    </w:p>
    <w:p w:rsidR="008B3E94" w:rsidRDefault="008B3E94" w:rsidP="008B3E94">
      <w:pPr>
        <w:pStyle w:val="Heading2"/>
      </w:pPr>
      <w:r>
        <w:t>Local Functions/Macros Used by this MDD only</w:t>
      </w:r>
    </w:p>
    <w:p w:rsidR="00110B9C" w:rsidRDefault="000458C9" w:rsidP="00110B9C">
      <w:pPr>
        <w:pStyle w:val="Heading3"/>
      </w:pPr>
      <w:proofErr w:type="spellStart"/>
      <w:r>
        <w:t>ApplyStabilityComp</w:t>
      </w:r>
      <w:proofErr w:type="spellEnd"/>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3" w:author="Sumit Kumar Gupta" w:date="2014-03-17T12:51:00Z">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665"/>
        <w:gridCol w:w="333"/>
        <w:gridCol w:w="1620"/>
        <w:gridCol w:w="2250"/>
        <w:gridCol w:w="1800"/>
        <w:gridCol w:w="1348"/>
        <w:gridCol w:w="1082"/>
        <w:tblGridChange w:id="14">
          <w:tblGrid>
            <w:gridCol w:w="1665"/>
            <w:gridCol w:w="333"/>
            <w:gridCol w:w="2970"/>
            <w:gridCol w:w="2160"/>
            <w:gridCol w:w="944"/>
            <w:gridCol w:w="944"/>
            <w:gridCol w:w="1082"/>
          </w:tblGrid>
        </w:tblGridChange>
      </w:tblGrid>
      <w:tr w:rsidR="009C2F58" w:rsidTr="00F70051">
        <w:tc>
          <w:tcPr>
            <w:tcW w:w="1665" w:type="dxa"/>
            <w:tcPrChange w:id="15" w:author="Sumit Kumar Gupta" w:date="2014-03-17T12:51:00Z">
              <w:tcPr>
                <w:tcW w:w="1665" w:type="dxa"/>
              </w:tcPr>
            </w:tcPrChange>
          </w:tcPr>
          <w:p w:rsidR="009C2F58" w:rsidRDefault="009C2F58" w:rsidP="00C8024D">
            <w:pPr>
              <w:spacing w:before="60"/>
              <w:rPr>
                <w:rFonts w:ascii="Arial" w:hAnsi="Arial" w:cs="Arial"/>
                <w:b/>
                <w:bCs/>
                <w:sz w:val="16"/>
              </w:rPr>
            </w:pPr>
            <w:r>
              <w:rPr>
                <w:rFonts w:ascii="Arial" w:hAnsi="Arial" w:cs="Arial"/>
                <w:b/>
                <w:bCs/>
                <w:sz w:val="16"/>
              </w:rPr>
              <w:t>Function Name</w:t>
            </w:r>
          </w:p>
        </w:tc>
        <w:tc>
          <w:tcPr>
            <w:tcW w:w="1953" w:type="dxa"/>
            <w:gridSpan w:val="2"/>
            <w:tcPrChange w:id="16" w:author="Sumit Kumar Gupta" w:date="2014-03-17T12:51:00Z">
              <w:tcPr>
                <w:tcW w:w="3303" w:type="dxa"/>
                <w:gridSpan w:val="2"/>
              </w:tcPr>
            </w:tcPrChange>
          </w:tcPr>
          <w:p w:rsidR="009C2F58" w:rsidRDefault="000458C9" w:rsidP="00C8024D">
            <w:pPr>
              <w:spacing w:before="60"/>
              <w:rPr>
                <w:rFonts w:ascii="Arial" w:hAnsi="Arial" w:cs="Arial"/>
                <w:sz w:val="16"/>
              </w:rPr>
            </w:pPr>
            <w:proofErr w:type="spellStart"/>
            <w:r w:rsidRPr="000458C9">
              <w:rPr>
                <w:rFonts w:ascii="Arial" w:hAnsi="Arial" w:cs="Arial"/>
                <w:sz w:val="16"/>
              </w:rPr>
              <w:t>ApplyStabilityComp</w:t>
            </w:r>
            <w:proofErr w:type="spellEnd"/>
          </w:p>
        </w:tc>
        <w:tc>
          <w:tcPr>
            <w:tcW w:w="2250" w:type="dxa"/>
            <w:shd w:val="pct30" w:color="FFFF00" w:fill="auto"/>
            <w:tcPrChange w:id="17" w:author="Sumit Kumar Gupta" w:date="2014-03-17T12:51:00Z">
              <w:tcPr>
                <w:tcW w:w="2160" w:type="dxa"/>
                <w:shd w:val="pct30" w:color="FFFF00" w:fill="auto"/>
              </w:tcPr>
            </w:tcPrChange>
          </w:tcPr>
          <w:p w:rsidR="009C2F58" w:rsidRDefault="009C2F58" w:rsidP="00C8024D">
            <w:pPr>
              <w:spacing w:before="60"/>
              <w:jc w:val="center"/>
              <w:rPr>
                <w:rFonts w:ascii="Arial" w:hAnsi="Arial" w:cs="Arial"/>
                <w:sz w:val="16"/>
              </w:rPr>
            </w:pPr>
            <w:r>
              <w:rPr>
                <w:rFonts w:ascii="Arial" w:hAnsi="Arial" w:cs="Arial"/>
                <w:sz w:val="16"/>
              </w:rPr>
              <w:t>Type</w:t>
            </w:r>
          </w:p>
        </w:tc>
        <w:tc>
          <w:tcPr>
            <w:tcW w:w="1800" w:type="dxa"/>
            <w:shd w:val="pct30" w:color="FFFF00" w:fill="auto"/>
            <w:tcPrChange w:id="18" w:author="Sumit Kumar Gupta" w:date="2014-03-17T12:51:00Z">
              <w:tcPr>
                <w:tcW w:w="944" w:type="dxa"/>
                <w:shd w:val="pct30" w:color="FFFF00" w:fill="auto"/>
              </w:tcPr>
            </w:tcPrChange>
          </w:tcPr>
          <w:p w:rsidR="009C2F58" w:rsidRDefault="009C2F58" w:rsidP="00C8024D">
            <w:pPr>
              <w:spacing w:before="60"/>
              <w:jc w:val="center"/>
              <w:rPr>
                <w:rFonts w:ascii="Arial" w:hAnsi="Arial" w:cs="Arial"/>
                <w:sz w:val="16"/>
              </w:rPr>
            </w:pPr>
            <w:r>
              <w:rPr>
                <w:rFonts w:ascii="Arial" w:hAnsi="Arial" w:cs="Arial"/>
                <w:sz w:val="16"/>
              </w:rPr>
              <w:t>Min</w:t>
            </w:r>
          </w:p>
        </w:tc>
        <w:tc>
          <w:tcPr>
            <w:tcW w:w="1348" w:type="dxa"/>
            <w:shd w:val="pct30" w:color="FFFF00" w:fill="auto"/>
            <w:tcPrChange w:id="19" w:author="Sumit Kumar Gupta" w:date="2014-03-17T12:51:00Z">
              <w:tcPr>
                <w:tcW w:w="944" w:type="dxa"/>
                <w:shd w:val="pct30" w:color="FFFF00" w:fill="auto"/>
              </w:tcPr>
            </w:tcPrChange>
          </w:tcPr>
          <w:p w:rsidR="009C2F58" w:rsidRDefault="009C2F58" w:rsidP="00C8024D">
            <w:pPr>
              <w:spacing w:before="60"/>
              <w:jc w:val="center"/>
              <w:rPr>
                <w:rFonts w:ascii="Arial" w:hAnsi="Arial" w:cs="Arial"/>
                <w:sz w:val="16"/>
              </w:rPr>
            </w:pPr>
            <w:r>
              <w:rPr>
                <w:rFonts w:ascii="Arial" w:hAnsi="Arial" w:cs="Arial"/>
                <w:sz w:val="16"/>
              </w:rPr>
              <w:t>Max</w:t>
            </w:r>
          </w:p>
        </w:tc>
        <w:tc>
          <w:tcPr>
            <w:tcW w:w="1082" w:type="dxa"/>
            <w:shd w:val="pct30" w:color="FFFF00" w:fill="auto"/>
            <w:tcPrChange w:id="20" w:author="Sumit Kumar Gupta" w:date="2014-03-17T12:51:00Z">
              <w:tcPr>
                <w:tcW w:w="1082" w:type="dxa"/>
                <w:shd w:val="pct30" w:color="FFFF00" w:fill="auto"/>
              </w:tcPr>
            </w:tcPrChange>
          </w:tcPr>
          <w:p w:rsidR="009C2F58" w:rsidRDefault="009C2F58" w:rsidP="00C8024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C2F58" w:rsidTr="00F70051">
        <w:tc>
          <w:tcPr>
            <w:tcW w:w="1665" w:type="dxa"/>
            <w:tcPrChange w:id="21" w:author="Sumit Kumar Gupta" w:date="2014-03-17T12:51:00Z">
              <w:tcPr>
                <w:tcW w:w="1665" w:type="dxa"/>
              </w:tcPr>
            </w:tcPrChange>
          </w:tcPr>
          <w:p w:rsidR="009C2F58" w:rsidRDefault="009C2F58" w:rsidP="00C8024D">
            <w:pPr>
              <w:spacing w:before="60"/>
              <w:rPr>
                <w:rFonts w:ascii="Arial" w:hAnsi="Arial" w:cs="Arial"/>
                <w:b/>
                <w:bCs/>
                <w:sz w:val="16"/>
              </w:rPr>
            </w:pPr>
            <w:r>
              <w:rPr>
                <w:rFonts w:ascii="Arial" w:hAnsi="Arial" w:cs="Arial"/>
                <w:b/>
                <w:bCs/>
                <w:sz w:val="16"/>
              </w:rPr>
              <w:t xml:space="preserve">Arguments Passed </w:t>
            </w:r>
          </w:p>
        </w:tc>
        <w:tc>
          <w:tcPr>
            <w:tcW w:w="1953" w:type="dxa"/>
            <w:gridSpan w:val="2"/>
            <w:tcPrChange w:id="22" w:author="Sumit Kumar Gupta" w:date="2014-03-17T12:51:00Z">
              <w:tcPr>
                <w:tcW w:w="3303" w:type="dxa"/>
                <w:gridSpan w:val="2"/>
              </w:tcPr>
            </w:tcPrChange>
          </w:tcPr>
          <w:p w:rsidR="009C2F58" w:rsidRDefault="00594B68" w:rsidP="00C8024D">
            <w:pPr>
              <w:spacing w:before="60"/>
              <w:rPr>
                <w:rFonts w:ascii="Arial" w:hAnsi="Arial" w:cs="Arial"/>
                <w:sz w:val="16"/>
              </w:rPr>
            </w:pPr>
            <w:r w:rsidRPr="00594B68">
              <w:rPr>
                <w:rFonts w:ascii="Arial" w:hAnsi="Arial" w:cs="Arial"/>
                <w:sz w:val="16"/>
              </w:rPr>
              <w:t>CombinedAssist_MtrNm_T_f32</w:t>
            </w:r>
          </w:p>
        </w:tc>
        <w:tc>
          <w:tcPr>
            <w:tcW w:w="2250" w:type="dxa"/>
            <w:tcPrChange w:id="23" w:author="Sumit Kumar Gupta" w:date="2014-03-17T12:51:00Z">
              <w:tcPr>
                <w:tcW w:w="2160" w:type="dxa"/>
              </w:tcPr>
            </w:tcPrChange>
          </w:tcPr>
          <w:p w:rsidR="009C2F58" w:rsidRDefault="00E93C7F" w:rsidP="00C8024D">
            <w:pPr>
              <w:spacing w:before="60"/>
              <w:rPr>
                <w:rFonts w:ascii="Arial" w:hAnsi="Arial" w:cs="Arial"/>
                <w:sz w:val="16"/>
              </w:rPr>
            </w:pPr>
            <w:r>
              <w:rPr>
                <w:rFonts w:ascii="Arial" w:hAnsi="Arial" w:cs="Arial"/>
                <w:sz w:val="16"/>
              </w:rPr>
              <w:t>float32</w:t>
            </w:r>
          </w:p>
        </w:tc>
        <w:tc>
          <w:tcPr>
            <w:tcW w:w="1800" w:type="dxa"/>
            <w:tcPrChange w:id="24" w:author="Sumit Kumar Gupta" w:date="2014-03-17T12:51:00Z">
              <w:tcPr>
                <w:tcW w:w="944" w:type="dxa"/>
              </w:tcPr>
            </w:tcPrChange>
          </w:tcPr>
          <w:p w:rsidR="009C2F58" w:rsidRDefault="00CC0EBC" w:rsidP="00C8024D">
            <w:pPr>
              <w:spacing w:before="60"/>
              <w:rPr>
                <w:rFonts w:ascii="Arial" w:hAnsi="Arial" w:cs="Arial"/>
                <w:sz w:val="16"/>
              </w:rPr>
            </w:pPr>
            <w:r>
              <w:rPr>
                <w:rFonts w:ascii="Arial" w:hAnsi="Arial" w:cs="Arial"/>
                <w:sz w:val="16"/>
              </w:rPr>
              <w:t>-</w:t>
            </w:r>
            <w:r w:rsidRPr="00CC0EBC">
              <w:rPr>
                <w:rFonts w:ascii="Arial" w:hAnsi="Arial" w:cs="Arial"/>
                <w:sz w:val="16"/>
              </w:rPr>
              <w:t>10.275</w:t>
            </w:r>
          </w:p>
        </w:tc>
        <w:tc>
          <w:tcPr>
            <w:tcW w:w="1348" w:type="dxa"/>
            <w:tcPrChange w:id="25" w:author="Sumit Kumar Gupta" w:date="2014-03-17T12:51:00Z">
              <w:tcPr>
                <w:tcW w:w="944" w:type="dxa"/>
              </w:tcPr>
            </w:tcPrChange>
          </w:tcPr>
          <w:p w:rsidR="009C2F58" w:rsidRDefault="00CC0EBC" w:rsidP="00C8024D">
            <w:pPr>
              <w:spacing w:before="60"/>
              <w:rPr>
                <w:rFonts w:ascii="Arial" w:hAnsi="Arial" w:cs="Arial"/>
                <w:sz w:val="16"/>
              </w:rPr>
            </w:pPr>
            <w:r w:rsidRPr="00CC0EBC">
              <w:rPr>
                <w:rFonts w:ascii="Arial" w:hAnsi="Arial" w:cs="Arial"/>
                <w:sz w:val="16"/>
              </w:rPr>
              <w:t>10.275</w:t>
            </w:r>
          </w:p>
        </w:tc>
        <w:tc>
          <w:tcPr>
            <w:tcW w:w="1082" w:type="dxa"/>
            <w:shd w:val="clear" w:color="auto" w:fill="D9D9D9" w:themeFill="background1" w:themeFillShade="D9"/>
            <w:tcPrChange w:id="26" w:author="Sumit Kumar Gupta" w:date="2014-03-17T12:51:00Z">
              <w:tcPr>
                <w:tcW w:w="1082" w:type="dxa"/>
                <w:shd w:val="clear" w:color="auto" w:fill="D9D9D9" w:themeFill="background1" w:themeFillShade="D9"/>
              </w:tcPr>
            </w:tcPrChange>
          </w:tcPr>
          <w:p w:rsidR="009C2F58" w:rsidRDefault="009C2F58" w:rsidP="00C8024D">
            <w:pPr>
              <w:spacing w:before="60"/>
              <w:rPr>
                <w:rFonts w:ascii="Arial" w:hAnsi="Arial" w:cs="Arial"/>
                <w:sz w:val="16"/>
              </w:rPr>
            </w:pPr>
          </w:p>
        </w:tc>
      </w:tr>
      <w:tr w:rsidR="009C2F58" w:rsidTr="00F70051">
        <w:tc>
          <w:tcPr>
            <w:tcW w:w="1665" w:type="dxa"/>
            <w:tcPrChange w:id="27" w:author="Sumit Kumar Gupta" w:date="2014-03-17T12:51:00Z">
              <w:tcPr>
                <w:tcW w:w="1665" w:type="dxa"/>
              </w:tcPr>
            </w:tcPrChange>
          </w:tcPr>
          <w:p w:rsidR="009C2F58" w:rsidRDefault="009C2F58" w:rsidP="00C8024D">
            <w:pPr>
              <w:spacing w:before="60"/>
              <w:rPr>
                <w:rFonts w:ascii="Arial" w:hAnsi="Arial" w:cs="Arial"/>
                <w:b/>
                <w:bCs/>
                <w:sz w:val="16"/>
              </w:rPr>
            </w:pPr>
          </w:p>
        </w:tc>
        <w:tc>
          <w:tcPr>
            <w:tcW w:w="1953" w:type="dxa"/>
            <w:gridSpan w:val="2"/>
            <w:tcPrChange w:id="28" w:author="Sumit Kumar Gupta" w:date="2014-03-17T12:51:00Z">
              <w:tcPr>
                <w:tcW w:w="3303" w:type="dxa"/>
                <w:gridSpan w:val="2"/>
              </w:tcPr>
            </w:tcPrChange>
          </w:tcPr>
          <w:p w:rsidR="009C2F58" w:rsidRDefault="00B21932" w:rsidP="00C8024D">
            <w:pPr>
              <w:spacing w:before="60"/>
              <w:rPr>
                <w:rFonts w:ascii="Arial" w:hAnsi="Arial" w:cs="Arial"/>
                <w:sz w:val="16"/>
              </w:rPr>
            </w:pPr>
            <w:proofErr w:type="spellStart"/>
            <w:r w:rsidRPr="00B21932">
              <w:rPr>
                <w:rFonts w:ascii="Arial" w:hAnsi="Arial" w:cs="Arial"/>
                <w:sz w:val="16"/>
              </w:rPr>
              <w:t>FiltSVPtr_Uls_T_Str</w:t>
            </w:r>
            <w:proofErr w:type="spellEnd"/>
            <w:r w:rsidR="00201683" w:rsidRPr="00201683">
              <w:rPr>
                <w:rFonts w:ascii="Arial" w:hAnsi="Arial" w:cs="Arial"/>
                <w:color w:val="FF0000"/>
                <w:sz w:val="16"/>
              </w:rPr>
              <w:t>*</w:t>
            </w:r>
          </w:p>
        </w:tc>
        <w:tc>
          <w:tcPr>
            <w:tcW w:w="2250" w:type="dxa"/>
            <w:tcPrChange w:id="29" w:author="Sumit Kumar Gupta" w:date="2014-03-17T12:51:00Z">
              <w:tcPr>
                <w:tcW w:w="2160" w:type="dxa"/>
              </w:tcPr>
            </w:tcPrChange>
          </w:tcPr>
          <w:p w:rsidR="0032129A" w:rsidRPr="0032129A" w:rsidRDefault="00E93C7F" w:rsidP="0032129A">
            <w:pPr>
              <w:spacing w:before="60"/>
              <w:ind w:right="-625"/>
              <w:rPr>
                <w:rFonts w:ascii="Arial" w:hAnsi="Arial" w:cs="Arial"/>
                <w:sz w:val="16"/>
                <w:lang w:val="fr-FR"/>
              </w:rPr>
            </w:pPr>
            <w:r w:rsidRPr="00E93C7F">
              <w:rPr>
                <w:rFonts w:ascii="Arial" w:hAnsi="Arial" w:cs="Arial"/>
                <w:sz w:val="16"/>
              </w:rPr>
              <w:t xml:space="preserve">Pointer to </w:t>
            </w:r>
            <w:proofErr w:type="spellStart"/>
            <w:r w:rsidRPr="00E93C7F">
              <w:rPr>
                <w:rFonts w:ascii="Arial" w:hAnsi="Arial" w:cs="Arial"/>
                <w:sz w:val="16"/>
              </w:rPr>
              <w:t>NotchFiltSV_Str</w:t>
            </w:r>
            <w:proofErr w:type="spellEnd"/>
          </w:p>
        </w:tc>
        <w:tc>
          <w:tcPr>
            <w:tcW w:w="1800" w:type="dxa"/>
            <w:shd w:val="clear" w:color="auto" w:fill="FFFFFF" w:themeFill="background1"/>
            <w:tcPrChange w:id="30" w:author="Sumit Kumar Gupta" w:date="2014-03-17T12:51:00Z">
              <w:tcPr>
                <w:tcW w:w="944" w:type="dxa"/>
                <w:shd w:val="clear" w:color="auto" w:fill="FFFFFF" w:themeFill="background1"/>
              </w:tcPr>
            </w:tcPrChange>
          </w:tcPr>
          <w:p w:rsidR="00677604" w:rsidRDefault="00677604" w:rsidP="00C8024D">
            <w:pPr>
              <w:spacing w:before="60"/>
              <w:rPr>
                <w:rFonts w:ascii="Arial" w:hAnsi="Arial" w:cs="Arial"/>
                <w:sz w:val="16"/>
              </w:rPr>
            </w:pPr>
          </w:p>
        </w:tc>
        <w:tc>
          <w:tcPr>
            <w:tcW w:w="1348" w:type="dxa"/>
            <w:shd w:val="clear" w:color="auto" w:fill="FFFFFF" w:themeFill="background1"/>
            <w:tcPrChange w:id="31" w:author="Sumit Kumar Gupta" w:date="2014-03-17T12:51:00Z">
              <w:tcPr>
                <w:tcW w:w="944" w:type="dxa"/>
                <w:shd w:val="clear" w:color="auto" w:fill="FFFFFF" w:themeFill="background1"/>
              </w:tcPr>
            </w:tcPrChange>
          </w:tcPr>
          <w:p w:rsidR="00677604" w:rsidRDefault="00677604" w:rsidP="00C8024D">
            <w:pPr>
              <w:spacing w:before="60"/>
              <w:rPr>
                <w:rFonts w:ascii="Arial" w:hAnsi="Arial" w:cs="Arial"/>
                <w:sz w:val="16"/>
              </w:rPr>
            </w:pPr>
          </w:p>
        </w:tc>
        <w:tc>
          <w:tcPr>
            <w:tcW w:w="1082" w:type="dxa"/>
            <w:shd w:val="clear" w:color="auto" w:fill="D9D9D9" w:themeFill="background1" w:themeFillShade="D9"/>
            <w:tcPrChange w:id="32" w:author="Sumit Kumar Gupta" w:date="2014-03-17T12:51:00Z">
              <w:tcPr>
                <w:tcW w:w="1082" w:type="dxa"/>
                <w:shd w:val="clear" w:color="auto" w:fill="D9D9D9" w:themeFill="background1" w:themeFillShade="D9"/>
              </w:tcPr>
            </w:tcPrChange>
          </w:tcPr>
          <w:p w:rsidR="009C2F58" w:rsidRDefault="009C2F58" w:rsidP="00C8024D">
            <w:pPr>
              <w:spacing w:before="60"/>
              <w:rPr>
                <w:rFonts w:ascii="Arial" w:hAnsi="Arial" w:cs="Arial"/>
                <w:sz w:val="16"/>
              </w:rPr>
            </w:pPr>
          </w:p>
        </w:tc>
      </w:tr>
      <w:tr w:rsidR="008A4DDC" w:rsidRPr="00E93C7F" w:rsidTr="00F70051">
        <w:tc>
          <w:tcPr>
            <w:tcW w:w="1665" w:type="dxa"/>
            <w:tcPrChange w:id="33" w:author="Sumit Kumar Gupta" w:date="2014-03-17T12:51:00Z">
              <w:tcPr>
                <w:tcW w:w="1665" w:type="dxa"/>
              </w:tcPr>
            </w:tcPrChange>
          </w:tcPr>
          <w:p w:rsidR="008A4DDC" w:rsidRDefault="008A4DDC" w:rsidP="00C8024D">
            <w:pPr>
              <w:spacing w:before="60"/>
              <w:rPr>
                <w:rFonts w:ascii="Arial" w:hAnsi="Arial" w:cs="Arial"/>
                <w:b/>
                <w:bCs/>
                <w:sz w:val="16"/>
              </w:rPr>
            </w:pPr>
          </w:p>
        </w:tc>
        <w:tc>
          <w:tcPr>
            <w:tcW w:w="333" w:type="dxa"/>
            <w:tcPrChange w:id="34" w:author="Sumit Kumar Gupta" w:date="2014-03-17T12:51:00Z">
              <w:tcPr>
                <w:tcW w:w="333" w:type="dxa"/>
              </w:tcPr>
            </w:tcPrChange>
          </w:tcPr>
          <w:p w:rsidR="008A4DDC" w:rsidRPr="00B21932" w:rsidRDefault="008A4DDC" w:rsidP="00C8024D">
            <w:pPr>
              <w:spacing w:before="60"/>
              <w:rPr>
                <w:rFonts w:ascii="Arial" w:hAnsi="Arial" w:cs="Arial"/>
                <w:sz w:val="16"/>
              </w:rPr>
            </w:pPr>
          </w:p>
        </w:tc>
        <w:tc>
          <w:tcPr>
            <w:tcW w:w="1620" w:type="dxa"/>
            <w:tcPrChange w:id="35" w:author="Sumit Kumar Gupta" w:date="2014-03-17T12:51:00Z">
              <w:tcPr>
                <w:tcW w:w="2970" w:type="dxa"/>
              </w:tcPr>
            </w:tcPrChange>
          </w:tcPr>
          <w:p w:rsidR="008A4DDC" w:rsidRPr="00B21932" w:rsidRDefault="008A4DDC" w:rsidP="00C8024D">
            <w:pPr>
              <w:spacing w:before="60"/>
              <w:rPr>
                <w:rFonts w:ascii="Arial" w:hAnsi="Arial" w:cs="Arial"/>
                <w:sz w:val="16"/>
              </w:rPr>
            </w:pPr>
            <w:r w:rsidRPr="00734E02">
              <w:rPr>
                <w:rFonts w:ascii="Arial" w:hAnsi="Arial" w:cs="Arial"/>
                <w:sz w:val="16"/>
              </w:rPr>
              <w:t>.SV1_Uls_f32</w:t>
            </w:r>
          </w:p>
        </w:tc>
        <w:tc>
          <w:tcPr>
            <w:tcW w:w="2250" w:type="dxa"/>
            <w:tcPrChange w:id="36" w:author="Sumit Kumar Gupta" w:date="2014-03-17T12:51:00Z">
              <w:tcPr>
                <w:tcW w:w="2160" w:type="dxa"/>
              </w:tcPr>
            </w:tcPrChange>
          </w:tcPr>
          <w:p w:rsidR="008A4DDC" w:rsidRPr="00E93C7F" w:rsidRDefault="008A4DDC" w:rsidP="0032129A">
            <w:pPr>
              <w:spacing w:before="60"/>
              <w:ind w:right="-625"/>
              <w:rPr>
                <w:rFonts w:ascii="Arial" w:hAnsi="Arial" w:cs="Arial"/>
                <w:sz w:val="16"/>
                <w:lang w:val="fr-FR"/>
              </w:rPr>
            </w:pPr>
            <w:r w:rsidRPr="00734E02">
              <w:rPr>
                <w:rFonts w:ascii="Arial" w:hAnsi="Arial" w:cs="Arial"/>
                <w:sz w:val="16"/>
              </w:rPr>
              <w:t>float32</w:t>
            </w:r>
          </w:p>
        </w:tc>
        <w:tc>
          <w:tcPr>
            <w:tcW w:w="1800" w:type="dxa"/>
            <w:shd w:val="clear" w:color="auto" w:fill="FFFFFF" w:themeFill="background1"/>
            <w:tcPrChange w:id="37" w:author="Sumit Kumar Gupta" w:date="2014-03-17T12:51:00Z">
              <w:tcPr>
                <w:tcW w:w="944" w:type="dxa"/>
                <w:shd w:val="clear" w:color="auto" w:fill="FFFFFF" w:themeFill="background1"/>
              </w:tcPr>
            </w:tcPrChange>
          </w:tcPr>
          <w:p w:rsidR="008A4DDC" w:rsidRPr="00F70051" w:rsidDel="00E93C7F" w:rsidRDefault="008A4DDC" w:rsidP="00C8024D">
            <w:pPr>
              <w:spacing w:before="60"/>
              <w:rPr>
                <w:rFonts w:ascii="Arial" w:hAnsi="Arial" w:cs="Arial"/>
                <w:sz w:val="16"/>
                <w:rPrChange w:id="38" w:author="Sumit Kumar Gupta" w:date="2014-03-17T12:52:00Z">
                  <w:rPr>
                    <w:rFonts w:ascii="Arial" w:hAnsi="Arial" w:cs="Arial"/>
                    <w:sz w:val="16"/>
                    <w:lang w:val="fr-FR"/>
                  </w:rPr>
                </w:rPrChange>
              </w:rPr>
            </w:pPr>
            <w:r>
              <w:rPr>
                <w:rFonts w:ascii="Arial" w:hAnsi="Arial" w:cs="Arial"/>
                <w:sz w:val="16"/>
              </w:rPr>
              <w:t>-</w:t>
            </w:r>
            <w:ins w:id="39" w:author="Sumit Kumar Gupta" w:date="2014-03-17T12:51:00Z">
              <w:r w:rsidR="00F70051" w:rsidRPr="00F70051">
                <w:rPr>
                  <w:rFonts w:ascii="Arial" w:hAnsi="Arial" w:cs="Arial"/>
                  <w:sz w:val="16"/>
                  <w:rPrChange w:id="40" w:author="Sumit Kumar Gupta" w:date="2014-03-17T12:52:00Z">
                    <w:rPr>
                      <w:rFonts w:ascii="Arial" w:hAnsi="Arial" w:cs="Arial"/>
                    </w:rPr>
                  </w:rPrChange>
                </w:rPr>
                <w:t>48320.</w:t>
              </w:r>
              <w:r w:rsidR="00F70051" w:rsidRPr="00F70051">
                <w:rPr>
                  <w:rFonts w:ascii="Arial" w:hAnsi="Arial" w:cs="Arial"/>
                  <w:sz w:val="16"/>
                  <w:rPrChange w:id="41" w:author="Sumit Kumar Gupta" w:date="2014-03-17T12:52:00Z">
                    <w:rPr>
                      <w:rFonts w:ascii="Arial" w:hAnsi="Arial" w:cs="Arial"/>
                    </w:rPr>
                  </w:rPrChange>
                </w:rPr>
                <w:fldChar w:fldCharType="begin"/>
              </w:r>
              <w:r w:rsidR="00F70051" w:rsidRPr="00F70051">
                <w:rPr>
                  <w:rFonts w:ascii="Arial" w:hAnsi="Arial" w:cs="Arial"/>
                  <w:sz w:val="16"/>
                  <w:rPrChange w:id="42" w:author="Sumit Kumar Gupta" w:date="2014-03-17T12:52:00Z">
                    <w:rPr>
                      <w:rFonts w:ascii="Arial" w:hAnsi="Arial" w:cs="Arial"/>
                    </w:rPr>
                  </w:rPrChange>
                </w:rPr>
                <w:instrText xml:space="preserve"> HYPERLINK "tel:8702037123" \t "_blank" </w:instrText>
              </w:r>
              <w:r w:rsidR="00F70051" w:rsidRPr="00F70051">
                <w:rPr>
                  <w:rFonts w:ascii="Arial" w:hAnsi="Arial" w:cs="Arial"/>
                  <w:sz w:val="16"/>
                  <w:rPrChange w:id="43" w:author="Sumit Kumar Gupta" w:date="2014-03-17T12:52:00Z">
                    <w:rPr>
                      <w:rFonts w:ascii="Arial" w:hAnsi="Arial" w:cs="Arial"/>
                    </w:rPr>
                  </w:rPrChange>
                </w:rPr>
                <w:fldChar w:fldCharType="separate"/>
              </w:r>
              <w:r w:rsidR="00F70051" w:rsidRPr="00F70051">
                <w:rPr>
                  <w:sz w:val="16"/>
                  <w:rPrChange w:id="44" w:author="Sumit Kumar Gupta" w:date="2014-03-17T12:52:00Z">
                    <w:rPr>
                      <w:rStyle w:val="Hyperlink"/>
                      <w:rFonts w:ascii="Arial" w:hAnsi="Arial" w:cs="Arial"/>
                    </w:rPr>
                  </w:rPrChange>
                </w:rPr>
                <w:t>8702037123</w:t>
              </w:r>
              <w:r w:rsidR="00F70051" w:rsidRPr="00F70051">
                <w:rPr>
                  <w:rFonts w:ascii="Arial" w:hAnsi="Arial" w:cs="Arial"/>
                  <w:sz w:val="16"/>
                  <w:rPrChange w:id="45" w:author="Sumit Kumar Gupta" w:date="2014-03-17T12:52:00Z">
                    <w:rPr>
                      <w:rFonts w:ascii="Arial" w:hAnsi="Arial" w:cs="Arial"/>
                    </w:rPr>
                  </w:rPrChange>
                </w:rPr>
                <w:fldChar w:fldCharType="end"/>
              </w:r>
            </w:ins>
            <w:del w:id="46" w:author="Sumit Kumar Gupta" w:date="2014-03-17T12:51:00Z">
              <w:r w:rsidDel="00F70051">
                <w:rPr>
                  <w:rFonts w:ascii="Arial" w:hAnsi="Arial" w:cs="Arial"/>
                  <w:sz w:val="16"/>
                </w:rPr>
                <w:delText>2077</w:delText>
              </w:r>
            </w:del>
          </w:p>
        </w:tc>
        <w:tc>
          <w:tcPr>
            <w:tcW w:w="1348" w:type="dxa"/>
            <w:shd w:val="clear" w:color="auto" w:fill="FFFFFF" w:themeFill="background1"/>
            <w:tcPrChange w:id="47" w:author="Sumit Kumar Gupta" w:date="2014-03-17T12:51:00Z">
              <w:tcPr>
                <w:tcW w:w="944" w:type="dxa"/>
                <w:shd w:val="clear" w:color="auto" w:fill="FFFFFF" w:themeFill="background1"/>
              </w:tcPr>
            </w:tcPrChange>
          </w:tcPr>
          <w:p w:rsidR="008A4DDC" w:rsidRPr="00F70051" w:rsidDel="00E93C7F" w:rsidRDefault="00F70051" w:rsidP="00C8024D">
            <w:pPr>
              <w:spacing w:before="60"/>
              <w:rPr>
                <w:rFonts w:ascii="Arial" w:hAnsi="Arial" w:cs="Arial"/>
                <w:sz w:val="16"/>
                <w:rPrChange w:id="48" w:author="Sumit Kumar Gupta" w:date="2014-03-17T12:52:00Z">
                  <w:rPr>
                    <w:rFonts w:ascii="Arial" w:hAnsi="Arial" w:cs="Arial"/>
                    <w:sz w:val="16"/>
                    <w:lang w:val="fr-FR"/>
                  </w:rPr>
                </w:rPrChange>
              </w:rPr>
            </w:pPr>
            <w:ins w:id="49" w:author="Sumit Kumar Gupta" w:date="2014-03-17T12:51:00Z">
              <w:r w:rsidRPr="00F70051">
                <w:rPr>
                  <w:rFonts w:ascii="Arial" w:hAnsi="Arial" w:cs="Arial"/>
                  <w:sz w:val="16"/>
                  <w:rPrChange w:id="50" w:author="Sumit Kumar Gupta" w:date="2014-03-17T12:52:00Z">
                    <w:rPr>
                      <w:rFonts w:ascii="Arial" w:hAnsi="Arial" w:cs="Arial"/>
                    </w:rPr>
                  </w:rPrChange>
                </w:rPr>
                <w:t>48320.</w:t>
              </w:r>
              <w:r w:rsidRPr="00F70051">
                <w:rPr>
                  <w:rFonts w:ascii="Arial" w:hAnsi="Arial" w:cs="Arial"/>
                  <w:sz w:val="16"/>
                  <w:rPrChange w:id="51" w:author="Sumit Kumar Gupta" w:date="2014-03-17T12:52:00Z">
                    <w:rPr>
                      <w:rFonts w:ascii="Arial" w:hAnsi="Arial" w:cs="Arial"/>
                    </w:rPr>
                  </w:rPrChange>
                </w:rPr>
                <w:fldChar w:fldCharType="begin"/>
              </w:r>
              <w:r w:rsidRPr="00F70051">
                <w:rPr>
                  <w:rFonts w:ascii="Arial" w:hAnsi="Arial" w:cs="Arial"/>
                  <w:sz w:val="16"/>
                  <w:rPrChange w:id="52" w:author="Sumit Kumar Gupta" w:date="2014-03-17T12:52:00Z">
                    <w:rPr>
                      <w:rFonts w:ascii="Arial" w:hAnsi="Arial" w:cs="Arial"/>
                    </w:rPr>
                  </w:rPrChange>
                </w:rPr>
                <w:instrText xml:space="preserve"> HYPERLINK "tel:8702037123" \t "_blank" </w:instrText>
              </w:r>
              <w:r w:rsidRPr="00F70051">
                <w:rPr>
                  <w:rFonts w:ascii="Arial" w:hAnsi="Arial" w:cs="Arial"/>
                  <w:sz w:val="16"/>
                  <w:rPrChange w:id="53" w:author="Sumit Kumar Gupta" w:date="2014-03-17T12:52:00Z">
                    <w:rPr>
                      <w:rFonts w:ascii="Arial" w:hAnsi="Arial" w:cs="Arial"/>
                    </w:rPr>
                  </w:rPrChange>
                </w:rPr>
                <w:fldChar w:fldCharType="separate"/>
              </w:r>
              <w:r w:rsidRPr="00F70051">
                <w:rPr>
                  <w:sz w:val="16"/>
                  <w:rPrChange w:id="54" w:author="Sumit Kumar Gupta" w:date="2014-03-17T12:52:00Z">
                    <w:rPr>
                      <w:rStyle w:val="Hyperlink"/>
                      <w:rFonts w:ascii="Arial" w:hAnsi="Arial" w:cs="Arial"/>
                    </w:rPr>
                  </w:rPrChange>
                </w:rPr>
                <w:t>8702037123</w:t>
              </w:r>
              <w:r w:rsidRPr="00F70051">
                <w:rPr>
                  <w:rFonts w:ascii="Arial" w:hAnsi="Arial" w:cs="Arial"/>
                  <w:sz w:val="16"/>
                  <w:rPrChange w:id="55" w:author="Sumit Kumar Gupta" w:date="2014-03-17T12:52:00Z">
                    <w:rPr>
                      <w:rFonts w:ascii="Arial" w:hAnsi="Arial" w:cs="Arial"/>
                    </w:rPr>
                  </w:rPrChange>
                </w:rPr>
                <w:fldChar w:fldCharType="end"/>
              </w:r>
            </w:ins>
            <w:del w:id="56" w:author="Sumit Kumar Gupta" w:date="2014-03-17T12:51:00Z">
              <w:r w:rsidR="008A4DDC" w:rsidDel="00F70051">
                <w:rPr>
                  <w:rFonts w:ascii="Arial" w:hAnsi="Arial" w:cs="Arial"/>
                  <w:sz w:val="16"/>
                </w:rPr>
                <w:delText>2077</w:delText>
              </w:r>
            </w:del>
          </w:p>
        </w:tc>
        <w:tc>
          <w:tcPr>
            <w:tcW w:w="1082" w:type="dxa"/>
            <w:shd w:val="clear" w:color="auto" w:fill="auto"/>
            <w:tcPrChange w:id="57" w:author="Sumit Kumar Gupta" w:date="2014-03-17T12:51:00Z">
              <w:tcPr>
                <w:tcW w:w="1082" w:type="dxa"/>
                <w:shd w:val="clear" w:color="auto" w:fill="auto"/>
              </w:tcPr>
            </w:tcPrChange>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0.000489</w:t>
            </w:r>
          </w:p>
        </w:tc>
      </w:tr>
      <w:tr w:rsidR="008A4DDC" w:rsidRPr="00E93C7F" w:rsidTr="00F70051">
        <w:tc>
          <w:tcPr>
            <w:tcW w:w="1665" w:type="dxa"/>
            <w:tcPrChange w:id="58" w:author="Sumit Kumar Gupta" w:date="2014-03-17T12:51:00Z">
              <w:tcPr>
                <w:tcW w:w="1665" w:type="dxa"/>
              </w:tcPr>
            </w:tcPrChange>
          </w:tcPr>
          <w:p w:rsidR="008A4DDC" w:rsidRPr="00E93C7F" w:rsidRDefault="008A4DDC" w:rsidP="00C8024D">
            <w:pPr>
              <w:spacing w:before="60"/>
              <w:rPr>
                <w:rFonts w:ascii="Arial" w:hAnsi="Arial" w:cs="Arial"/>
                <w:b/>
                <w:bCs/>
                <w:sz w:val="16"/>
                <w:lang w:val="fr-FR"/>
              </w:rPr>
            </w:pPr>
          </w:p>
        </w:tc>
        <w:tc>
          <w:tcPr>
            <w:tcW w:w="333" w:type="dxa"/>
            <w:tcPrChange w:id="59" w:author="Sumit Kumar Gupta" w:date="2014-03-17T12:51:00Z">
              <w:tcPr>
                <w:tcW w:w="333" w:type="dxa"/>
              </w:tcPr>
            </w:tcPrChange>
          </w:tcPr>
          <w:p w:rsidR="008A4DDC" w:rsidRPr="00E93C7F" w:rsidRDefault="008A4DDC" w:rsidP="00C8024D">
            <w:pPr>
              <w:spacing w:before="60"/>
              <w:rPr>
                <w:rFonts w:ascii="Arial" w:hAnsi="Arial" w:cs="Arial"/>
                <w:sz w:val="16"/>
                <w:lang w:val="fr-FR"/>
              </w:rPr>
            </w:pPr>
          </w:p>
        </w:tc>
        <w:tc>
          <w:tcPr>
            <w:tcW w:w="1620" w:type="dxa"/>
            <w:tcPrChange w:id="60" w:author="Sumit Kumar Gupta" w:date="2014-03-17T12:51:00Z">
              <w:tcPr>
                <w:tcW w:w="2970" w:type="dxa"/>
              </w:tcPr>
            </w:tcPrChange>
          </w:tcPr>
          <w:p w:rsidR="008A4DDC" w:rsidRPr="00E93C7F" w:rsidRDefault="008A4DDC" w:rsidP="00C8024D">
            <w:pPr>
              <w:spacing w:before="60"/>
              <w:rPr>
                <w:rFonts w:ascii="Arial" w:hAnsi="Arial" w:cs="Arial"/>
                <w:sz w:val="16"/>
                <w:lang w:val="fr-FR"/>
              </w:rPr>
            </w:pPr>
            <w:r w:rsidRPr="00734E02">
              <w:rPr>
                <w:rFonts w:ascii="Arial" w:hAnsi="Arial" w:cs="Arial"/>
                <w:sz w:val="16"/>
              </w:rPr>
              <w:t>.SV</w:t>
            </w:r>
            <w:r>
              <w:rPr>
                <w:rFonts w:ascii="Arial" w:hAnsi="Arial" w:cs="Arial"/>
                <w:sz w:val="16"/>
              </w:rPr>
              <w:t>2</w:t>
            </w:r>
            <w:r w:rsidRPr="00734E02">
              <w:rPr>
                <w:rFonts w:ascii="Arial" w:hAnsi="Arial" w:cs="Arial"/>
                <w:sz w:val="16"/>
              </w:rPr>
              <w:t>_Uls_f32</w:t>
            </w:r>
          </w:p>
        </w:tc>
        <w:tc>
          <w:tcPr>
            <w:tcW w:w="2250" w:type="dxa"/>
            <w:tcPrChange w:id="61" w:author="Sumit Kumar Gupta" w:date="2014-03-17T12:51:00Z">
              <w:tcPr>
                <w:tcW w:w="2160" w:type="dxa"/>
              </w:tcPr>
            </w:tcPrChange>
          </w:tcPr>
          <w:p w:rsidR="008A4DDC" w:rsidRPr="00E93C7F" w:rsidRDefault="008A4DDC" w:rsidP="0032129A">
            <w:pPr>
              <w:spacing w:before="60"/>
              <w:ind w:right="-625"/>
              <w:rPr>
                <w:rFonts w:ascii="Arial" w:hAnsi="Arial" w:cs="Arial"/>
                <w:sz w:val="16"/>
                <w:lang w:val="fr-FR"/>
              </w:rPr>
            </w:pPr>
            <w:r w:rsidRPr="00734E02">
              <w:rPr>
                <w:rFonts w:ascii="Arial" w:hAnsi="Arial" w:cs="Arial"/>
                <w:sz w:val="16"/>
              </w:rPr>
              <w:t>float32</w:t>
            </w:r>
          </w:p>
        </w:tc>
        <w:tc>
          <w:tcPr>
            <w:tcW w:w="1800" w:type="dxa"/>
            <w:shd w:val="clear" w:color="auto" w:fill="FFFFFF" w:themeFill="background1"/>
            <w:tcPrChange w:id="62" w:author="Sumit Kumar Gupta" w:date="2014-03-17T12:51:00Z">
              <w:tcPr>
                <w:tcW w:w="944" w:type="dxa"/>
                <w:shd w:val="clear" w:color="auto" w:fill="FFFFFF" w:themeFill="background1"/>
              </w:tcPr>
            </w:tcPrChange>
          </w:tcPr>
          <w:p w:rsidR="008A4DDC" w:rsidRPr="00F70051" w:rsidDel="00E93C7F" w:rsidRDefault="008A4DDC" w:rsidP="00F70051">
            <w:pPr>
              <w:spacing w:before="60"/>
              <w:ind w:right="-625"/>
              <w:rPr>
                <w:rFonts w:ascii="Arial" w:hAnsi="Arial" w:cs="Arial"/>
                <w:sz w:val="16"/>
                <w:rPrChange w:id="63" w:author="Sumit Kumar Gupta" w:date="2014-03-17T12:52:00Z">
                  <w:rPr>
                    <w:rFonts w:ascii="Arial" w:hAnsi="Arial" w:cs="Arial"/>
                    <w:sz w:val="16"/>
                    <w:lang w:val="fr-FR"/>
                  </w:rPr>
                </w:rPrChange>
              </w:rPr>
              <w:pPrChange w:id="64" w:author="Sumit Kumar Gupta" w:date="2014-03-17T12:52:00Z">
                <w:pPr>
                  <w:spacing w:before="60"/>
                </w:pPr>
              </w:pPrChange>
            </w:pPr>
            <w:r>
              <w:rPr>
                <w:rFonts w:ascii="Arial" w:hAnsi="Arial" w:cs="Arial"/>
                <w:sz w:val="16"/>
              </w:rPr>
              <w:t>-</w:t>
            </w:r>
            <w:ins w:id="65" w:author="Sumit Kumar Gupta" w:date="2014-03-17T12:52:00Z">
              <w:r w:rsidR="00F70051" w:rsidRPr="00F70051">
                <w:rPr>
                  <w:rFonts w:ascii="Arial" w:hAnsi="Arial" w:cs="Arial"/>
                  <w:sz w:val="16"/>
                  <w:rPrChange w:id="66" w:author="Sumit Kumar Gupta" w:date="2014-03-17T12:52:00Z">
                    <w:rPr>
                      <w:rFonts w:ascii="Arial" w:hAnsi="Arial" w:cs="Arial"/>
                    </w:rPr>
                  </w:rPrChange>
                </w:rPr>
                <w:t>24124.2873058338</w:t>
              </w:r>
            </w:ins>
            <w:del w:id="67" w:author="Sumit Kumar Gupta" w:date="2014-03-17T12:52:00Z">
              <w:r w:rsidDel="00F70051">
                <w:rPr>
                  <w:rFonts w:ascii="Arial" w:hAnsi="Arial" w:cs="Arial"/>
                  <w:sz w:val="16"/>
                </w:rPr>
                <w:delText>1981</w:delText>
              </w:r>
            </w:del>
          </w:p>
        </w:tc>
        <w:tc>
          <w:tcPr>
            <w:tcW w:w="1348" w:type="dxa"/>
            <w:shd w:val="clear" w:color="auto" w:fill="FFFFFF" w:themeFill="background1"/>
            <w:tcPrChange w:id="68" w:author="Sumit Kumar Gupta" w:date="2014-03-17T12:51:00Z">
              <w:tcPr>
                <w:tcW w:w="944" w:type="dxa"/>
                <w:shd w:val="clear" w:color="auto" w:fill="FFFFFF" w:themeFill="background1"/>
              </w:tcPr>
            </w:tcPrChange>
          </w:tcPr>
          <w:p w:rsidR="008A4DDC" w:rsidRPr="00F70051" w:rsidDel="00E93C7F" w:rsidRDefault="00F70051" w:rsidP="00F70051">
            <w:pPr>
              <w:spacing w:before="60"/>
              <w:ind w:right="-625"/>
              <w:rPr>
                <w:rFonts w:ascii="Arial" w:hAnsi="Arial" w:cs="Arial"/>
                <w:sz w:val="16"/>
                <w:rPrChange w:id="69" w:author="Sumit Kumar Gupta" w:date="2014-03-17T12:52:00Z">
                  <w:rPr>
                    <w:rFonts w:ascii="Arial" w:hAnsi="Arial" w:cs="Arial"/>
                    <w:sz w:val="16"/>
                    <w:lang w:val="fr-FR"/>
                  </w:rPr>
                </w:rPrChange>
              </w:rPr>
              <w:pPrChange w:id="70" w:author="Sumit Kumar Gupta" w:date="2014-03-17T12:52:00Z">
                <w:pPr>
                  <w:spacing w:before="60"/>
                </w:pPr>
              </w:pPrChange>
            </w:pPr>
            <w:ins w:id="71" w:author="Sumit Kumar Gupta" w:date="2014-03-17T12:52:00Z">
              <w:r w:rsidRPr="00F70051">
                <w:rPr>
                  <w:rFonts w:ascii="Arial" w:hAnsi="Arial" w:cs="Arial"/>
                  <w:sz w:val="16"/>
                  <w:rPrChange w:id="72" w:author="Sumit Kumar Gupta" w:date="2014-03-17T12:52:00Z">
                    <w:rPr>
                      <w:rFonts w:ascii="Arial" w:hAnsi="Arial" w:cs="Arial"/>
                    </w:rPr>
                  </w:rPrChange>
                </w:rPr>
                <w:t>24124.2873058338</w:t>
              </w:r>
            </w:ins>
            <w:del w:id="73" w:author="Sumit Kumar Gupta" w:date="2014-03-17T12:52:00Z">
              <w:r w:rsidR="008A4DDC" w:rsidDel="00F70051">
                <w:rPr>
                  <w:rFonts w:ascii="Arial" w:hAnsi="Arial" w:cs="Arial"/>
                  <w:sz w:val="16"/>
                </w:rPr>
                <w:delText>1981</w:delText>
              </w:r>
            </w:del>
          </w:p>
        </w:tc>
        <w:tc>
          <w:tcPr>
            <w:tcW w:w="1082" w:type="dxa"/>
            <w:shd w:val="clear" w:color="auto" w:fill="auto"/>
            <w:tcPrChange w:id="74" w:author="Sumit Kumar Gupta" w:date="2014-03-17T12:51:00Z">
              <w:tcPr>
                <w:tcW w:w="1082" w:type="dxa"/>
                <w:shd w:val="clear" w:color="auto" w:fill="auto"/>
              </w:tcPr>
            </w:tcPrChange>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0.000489</w:t>
            </w:r>
          </w:p>
        </w:tc>
      </w:tr>
      <w:tr w:rsidR="008A4DDC" w:rsidRPr="00E93C7F" w:rsidTr="00F70051">
        <w:tc>
          <w:tcPr>
            <w:tcW w:w="1665" w:type="dxa"/>
            <w:tcPrChange w:id="75" w:author="Sumit Kumar Gupta" w:date="2014-03-17T12:51:00Z">
              <w:tcPr>
                <w:tcW w:w="1665" w:type="dxa"/>
              </w:tcPr>
            </w:tcPrChange>
          </w:tcPr>
          <w:p w:rsidR="008A4DDC" w:rsidRPr="00E93C7F" w:rsidRDefault="008A4DDC" w:rsidP="00C8024D">
            <w:pPr>
              <w:spacing w:before="60"/>
              <w:rPr>
                <w:rFonts w:ascii="Arial" w:hAnsi="Arial" w:cs="Arial"/>
                <w:b/>
                <w:bCs/>
                <w:sz w:val="16"/>
                <w:lang w:val="fr-FR"/>
              </w:rPr>
            </w:pPr>
          </w:p>
        </w:tc>
        <w:tc>
          <w:tcPr>
            <w:tcW w:w="333" w:type="dxa"/>
            <w:tcPrChange w:id="76" w:author="Sumit Kumar Gupta" w:date="2014-03-17T12:51:00Z">
              <w:tcPr>
                <w:tcW w:w="333" w:type="dxa"/>
              </w:tcPr>
            </w:tcPrChange>
          </w:tcPr>
          <w:p w:rsidR="008A4DDC" w:rsidRPr="00E93C7F" w:rsidRDefault="008A4DDC" w:rsidP="00C8024D">
            <w:pPr>
              <w:spacing w:before="60"/>
              <w:rPr>
                <w:rFonts w:ascii="Arial" w:hAnsi="Arial" w:cs="Arial"/>
                <w:sz w:val="16"/>
                <w:lang w:val="fr-FR"/>
              </w:rPr>
            </w:pPr>
          </w:p>
        </w:tc>
        <w:tc>
          <w:tcPr>
            <w:tcW w:w="1620" w:type="dxa"/>
            <w:tcPrChange w:id="77" w:author="Sumit Kumar Gupta" w:date="2014-03-17T12:51:00Z">
              <w:tcPr>
                <w:tcW w:w="2970" w:type="dxa"/>
              </w:tcPr>
            </w:tcPrChange>
          </w:tcPr>
          <w:p w:rsidR="008A4DDC" w:rsidRPr="00E93C7F" w:rsidRDefault="008A4DDC" w:rsidP="00C8024D">
            <w:pPr>
              <w:spacing w:before="60"/>
              <w:rPr>
                <w:rFonts w:ascii="Arial" w:hAnsi="Arial" w:cs="Arial"/>
                <w:sz w:val="16"/>
                <w:lang w:val="fr-FR"/>
              </w:rPr>
            </w:pPr>
            <w:r w:rsidRPr="00734E02">
              <w:rPr>
                <w:rFonts w:ascii="Arial" w:hAnsi="Arial" w:cs="Arial"/>
                <w:sz w:val="16"/>
              </w:rPr>
              <w:t>.Out_Uls_f32</w:t>
            </w:r>
          </w:p>
        </w:tc>
        <w:tc>
          <w:tcPr>
            <w:tcW w:w="2250" w:type="dxa"/>
            <w:tcPrChange w:id="78" w:author="Sumit Kumar Gupta" w:date="2014-03-17T12:51:00Z">
              <w:tcPr>
                <w:tcW w:w="2160" w:type="dxa"/>
              </w:tcPr>
            </w:tcPrChange>
          </w:tcPr>
          <w:p w:rsidR="008A4DDC" w:rsidRPr="00E93C7F" w:rsidRDefault="008A4DDC" w:rsidP="0032129A">
            <w:pPr>
              <w:spacing w:before="60"/>
              <w:ind w:right="-625"/>
              <w:rPr>
                <w:rFonts w:ascii="Arial" w:hAnsi="Arial" w:cs="Arial"/>
                <w:sz w:val="16"/>
                <w:lang w:val="fr-FR"/>
              </w:rPr>
            </w:pPr>
            <w:r w:rsidRPr="00734E02">
              <w:rPr>
                <w:rFonts w:ascii="Arial" w:hAnsi="Arial" w:cs="Arial"/>
                <w:sz w:val="16"/>
              </w:rPr>
              <w:t>float32</w:t>
            </w:r>
          </w:p>
        </w:tc>
        <w:tc>
          <w:tcPr>
            <w:tcW w:w="1800" w:type="dxa"/>
            <w:shd w:val="clear" w:color="auto" w:fill="FFFFFF" w:themeFill="background1"/>
            <w:tcPrChange w:id="79" w:author="Sumit Kumar Gupta" w:date="2014-03-17T12:51:00Z">
              <w:tcPr>
                <w:tcW w:w="944" w:type="dxa"/>
                <w:shd w:val="clear" w:color="auto" w:fill="FFFFFF" w:themeFill="background1"/>
              </w:tcPr>
            </w:tcPrChange>
          </w:tcPr>
          <w:p w:rsidR="008A4DDC" w:rsidRPr="008F7CF0" w:rsidDel="00E93C7F" w:rsidRDefault="00F70051" w:rsidP="00C8024D">
            <w:pPr>
              <w:spacing w:before="60"/>
              <w:rPr>
                <w:rFonts w:ascii="Arial" w:hAnsi="Arial" w:cs="Arial"/>
                <w:sz w:val="16"/>
                <w:rPrChange w:id="80" w:author="Sumit Kumar Gupta" w:date="2014-03-17T12:49:00Z">
                  <w:rPr>
                    <w:rFonts w:ascii="Arial" w:hAnsi="Arial" w:cs="Arial"/>
                    <w:sz w:val="16"/>
                    <w:lang w:val="fr-FR"/>
                  </w:rPr>
                </w:rPrChange>
              </w:rPr>
            </w:pPr>
            <w:ins w:id="81" w:author="Sumit Kumar Gupta" w:date="2014-03-17T12:51:00Z">
              <w:r>
                <w:rPr>
                  <w:rFonts w:ascii="Arial" w:hAnsi="Arial" w:cs="Arial"/>
                  <w:sz w:val="16"/>
                </w:rPr>
                <w:t>-</w:t>
              </w:r>
            </w:ins>
            <w:del w:id="82" w:author="Sumit Kumar Gupta" w:date="2014-03-17T12:51:00Z">
              <w:r w:rsidR="008A4DDC" w:rsidDel="00F70051">
                <w:rPr>
                  <w:rFonts w:ascii="Arial" w:hAnsi="Arial" w:cs="Arial"/>
                  <w:sz w:val="16"/>
                </w:rPr>
                <w:delText>-</w:delText>
              </w:r>
            </w:del>
            <w:ins w:id="83" w:author="Sumit Kumar Gupta" w:date="2014-03-17T12:48:00Z">
              <w:r w:rsidR="008F7CF0" w:rsidRPr="008F7CF0">
                <w:rPr>
                  <w:rFonts w:ascii="Arial" w:hAnsi="Arial" w:cs="Arial"/>
                  <w:sz w:val="16"/>
                  <w:rPrChange w:id="84" w:author="Sumit Kumar Gupta" w:date="2014-03-17T12:49:00Z">
                    <w:rPr>
                      <w:rFonts w:ascii="Arial" w:hAnsi="Arial" w:cs="Arial"/>
                    </w:rPr>
                  </w:rPrChange>
                </w:rPr>
                <w:t>2643.44860821675</w:t>
              </w:r>
            </w:ins>
            <w:del w:id="85" w:author="Sumit Kumar Gupta" w:date="2014-03-17T12:48:00Z">
              <w:r w:rsidR="008A4DDC" w:rsidDel="008F7CF0">
                <w:rPr>
                  <w:rFonts w:ascii="Arial" w:hAnsi="Arial" w:cs="Arial"/>
                  <w:sz w:val="16"/>
                </w:rPr>
                <w:delText>2312</w:delText>
              </w:r>
            </w:del>
          </w:p>
        </w:tc>
        <w:tc>
          <w:tcPr>
            <w:tcW w:w="1348" w:type="dxa"/>
            <w:shd w:val="clear" w:color="auto" w:fill="FFFFFF" w:themeFill="background1"/>
            <w:tcPrChange w:id="86" w:author="Sumit Kumar Gupta" w:date="2014-03-17T12:51:00Z">
              <w:tcPr>
                <w:tcW w:w="944" w:type="dxa"/>
                <w:shd w:val="clear" w:color="auto" w:fill="FFFFFF" w:themeFill="background1"/>
              </w:tcPr>
            </w:tcPrChange>
          </w:tcPr>
          <w:p w:rsidR="008A4DDC" w:rsidRPr="008F7CF0" w:rsidDel="00E93C7F" w:rsidRDefault="008F7CF0" w:rsidP="00C8024D">
            <w:pPr>
              <w:spacing w:before="60"/>
              <w:rPr>
                <w:rFonts w:ascii="Arial" w:hAnsi="Arial" w:cs="Arial"/>
                <w:sz w:val="16"/>
                <w:rPrChange w:id="87" w:author="Sumit Kumar Gupta" w:date="2014-03-17T12:49:00Z">
                  <w:rPr>
                    <w:rFonts w:ascii="Arial" w:hAnsi="Arial" w:cs="Arial"/>
                    <w:sz w:val="16"/>
                    <w:lang w:val="fr-FR"/>
                  </w:rPr>
                </w:rPrChange>
              </w:rPr>
            </w:pPr>
            <w:ins w:id="88" w:author="Sumit Kumar Gupta" w:date="2014-03-17T12:48:00Z">
              <w:r w:rsidRPr="008F7CF0">
                <w:rPr>
                  <w:rFonts w:ascii="Arial" w:hAnsi="Arial" w:cs="Arial"/>
                  <w:sz w:val="16"/>
                  <w:rPrChange w:id="89" w:author="Sumit Kumar Gupta" w:date="2014-03-17T12:49:00Z">
                    <w:rPr>
                      <w:rFonts w:ascii="Arial" w:hAnsi="Arial" w:cs="Arial"/>
                    </w:rPr>
                  </w:rPrChange>
                </w:rPr>
                <w:t>2643.44860821675</w:t>
              </w:r>
            </w:ins>
            <w:del w:id="90" w:author="Sumit Kumar Gupta" w:date="2014-03-17T12:48:00Z">
              <w:r w:rsidR="008A4DDC" w:rsidDel="008F7CF0">
                <w:rPr>
                  <w:rFonts w:ascii="Arial" w:hAnsi="Arial" w:cs="Arial"/>
                  <w:sz w:val="16"/>
                </w:rPr>
                <w:delText>2312</w:delText>
              </w:r>
            </w:del>
          </w:p>
        </w:tc>
        <w:tc>
          <w:tcPr>
            <w:tcW w:w="1082" w:type="dxa"/>
            <w:shd w:val="clear" w:color="auto" w:fill="auto"/>
            <w:tcPrChange w:id="91" w:author="Sumit Kumar Gupta" w:date="2014-03-17T12:51:00Z">
              <w:tcPr>
                <w:tcW w:w="1082" w:type="dxa"/>
                <w:shd w:val="clear" w:color="auto" w:fill="auto"/>
              </w:tcPr>
            </w:tcPrChange>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0.000489</w:t>
            </w:r>
          </w:p>
        </w:tc>
      </w:tr>
      <w:tr w:rsidR="008A4DDC" w:rsidRPr="00E93C7F" w:rsidTr="00F70051">
        <w:tc>
          <w:tcPr>
            <w:tcW w:w="1665" w:type="dxa"/>
            <w:tcPrChange w:id="92" w:author="Sumit Kumar Gupta" w:date="2014-03-17T12:51:00Z">
              <w:tcPr>
                <w:tcW w:w="1665" w:type="dxa"/>
              </w:tcPr>
            </w:tcPrChange>
          </w:tcPr>
          <w:p w:rsidR="008A4DDC" w:rsidRPr="00E93C7F" w:rsidRDefault="008A4DDC" w:rsidP="00C8024D">
            <w:pPr>
              <w:spacing w:before="60"/>
              <w:rPr>
                <w:rFonts w:ascii="Arial" w:hAnsi="Arial" w:cs="Arial"/>
                <w:b/>
                <w:bCs/>
                <w:sz w:val="16"/>
                <w:lang w:val="fr-FR"/>
              </w:rPr>
            </w:pPr>
          </w:p>
        </w:tc>
        <w:tc>
          <w:tcPr>
            <w:tcW w:w="333" w:type="dxa"/>
            <w:tcPrChange w:id="93" w:author="Sumit Kumar Gupta" w:date="2014-03-17T12:51:00Z">
              <w:tcPr>
                <w:tcW w:w="333" w:type="dxa"/>
              </w:tcPr>
            </w:tcPrChange>
          </w:tcPr>
          <w:p w:rsidR="008A4DDC" w:rsidRPr="00E93C7F" w:rsidRDefault="008A4DDC" w:rsidP="00C8024D">
            <w:pPr>
              <w:spacing w:before="60"/>
              <w:rPr>
                <w:rFonts w:ascii="Arial" w:hAnsi="Arial" w:cs="Arial"/>
                <w:sz w:val="16"/>
                <w:lang w:val="fr-FR"/>
              </w:rPr>
            </w:pPr>
          </w:p>
        </w:tc>
        <w:tc>
          <w:tcPr>
            <w:tcW w:w="1620" w:type="dxa"/>
            <w:tcPrChange w:id="94" w:author="Sumit Kumar Gupta" w:date="2014-03-17T12:51:00Z">
              <w:tcPr>
                <w:tcW w:w="2970" w:type="dxa"/>
              </w:tcPr>
            </w:tcPrChange>
          </w:tcPr>
          <w:p w:rsidR="008A4DDC" w:rsidRPr="00E93C7F" w:rsidRDefault="008A4DDC" w:rsidP="00C8024D">
            <w:pPr>
              <w:spacing w:before="60"/>
              <w:rPr>
                <w:rFonts w:ascii="Arial" w:hAnsi="Arial" w:cs="Arial"/>
                <w:sz w:val="16"/>
                <w:lang w:val="fr-FR"/>
              </w:rPr>
            </w:pPr>
            <w:r w:rsidRPr="00734E02">
              <w:rPr>
                <w:rFonts w:ascii="Arial" w:hAnsi="Arial" w:cs="Arial"/>
                <w:sz w:val="16"/>
              </w:rPr>
              <w:t>.</w:t>
            </w:r>
            <w:proofErr w:type="spellStart"/>
            <w:r w:rsidRPr="00734E02">
              <w:rPr>
                <w:rFonts w:ascii="Arial" w:hAnsi="Arial" w:cs="Arial"/>
                <w:sz w:val="16"/>
              </w:rPr>
              <w:t>KPtr_Cnt_Str</w:t>
            </w:r>
            <w:proofErr w:type="spellEnd"/>
            <w:r w:rsidRPr="00734E02">
              <w:rPr>
                <w:rFonts w:ascii="Arial" w:hAnsi="Arial" w:cs="Arial"/>
                <w:sz w:val="16"/>
              </w:rPr>
              <w:t>-&gt;A1_Uls_f32</w:t>
            </w:r>
          </w:p>
        </w:tc>
        <w:tc>
          <w:tcPr>
            <w:tcW w:w="2250" w:type="dxa"/>
            <w:tcPrChange w:id="95" w:author="Sumit Kumar Gupta" w:date="2014-03-17T12:51:00Z">
              <w:tcPr>
                <w:tcW w:w="2160" w:type="dxa"/>
              </w:tcPr>
            </w:tcPrChange>
          </w:tcPr>
          <w:p w:rsidR="008A4DDC" w:rsidRPr="00E93C7F" w:rsidRDefault="008A4DDC" w:rsidP="0032129A">
            <w:pPr>
              <w:spacing w:before="60"/>
              <w:ind w:right="-625"/>
              <w:rPr>
                <w:rFonts w:ascii="Arial" w:hAnsi="Arial" w:cs="Arial"/>
                <w:sz w:val="16"/>
                <w:lang w:val="fr-FR"/>
              </w:rPr>
            </w:pPr>
            <w:r w:rsidRPr="00734E02">
              <w:rPr>
                <w:rFonts w:ascii="Arial" w:hAnsi="Arial" w:cs="Arial"/>
                <w:sz w:val="16"/>
              </w:rPr>
              <w:t>float32</w:t>
            </w:r>
          </w:p>
        </w:tc>
        <w:tc>
          <w:tcPr>
            <w:tcW w:w="1800" w:type="dxa"/>
            <w:shd w:val="clear" w:color="auto" w:fill="FFFFFF" w:themeFill="background1"/>
            <w:tcPrChange w:id="96" w:author="Sumit Kumar Gupta" w:date="2014-03-17T12:51:00Z">
              <w:tcPr>
                <w:tcW w:w="944" w:type="dxa"/>
                <w:shd w:val="clear" w:color="auto" w:fill="FFFFFF" w:themeFill="background1"/>
              </w:tcPr>
            </w:tcPrChange>
          </w:tcPr>
          <w:p w:rsidR="008A4DDC" w:rsidRPr="00E93C7F" w:rsidDel="00E93C7F" w:rsidRDefault="008A4DDC" w:rsidP="00C8024D">
            <w:pPr>
              <w:spacing w:before="60"/>
              <w:rPr>
                <w:rFonts w:ascii="Arial" w:hAnsi="Arial" w:cs="Arial"/>
                <w:sz w:val="16"/>
                <w:lang w:val="fr-FR"/>
              </w:rPr>
            </w:pPr>
            <w:r>
              <w:rPr>
                <w:rFonts w:ascii="Arial" w:hAnsi="Arial" w:cs="Arial"/>
                <w:sz w:val="16"/>
              </w:rPr>
              <w:t>-2</w:t>
            </w:r>
          </w:p>
        </w:tc>
        <w:tc>
          <w:tcPr>
            <w:tcW w:w="1348" w:type="dxa"/>
            <w:shd w:val="clear" w:color="auto" w:fill="FFFFFF" w:themeFill="background1"/>
            <w:tcPrChange w:id="97" w:author="Sumit Kumar Gupta" w:date="2014-03-17T12:51:00Z">
              <w:tcPr>
                <w:tcW w:w="944" w:type="dxa"/>
                <w:shd w:val="clear" w:color="auto" w:fill="FFFFFF" w:themeFill="background1"/>
              </w:tcPr>
            </w:tcPrChange>
          </w:tcPr>
          <w:p w:rsidR="008A4DDC" w:rsidRPr="00E93C7F" w:rsidDel="00E93C7F" w:rsidRDefault="008A4DDC" w:rsidP="00C8024D">
            <w:pPr>
              <w:spacing w:before="60"/>
              <w:rPr>
                <w:rFonts w:ascii="Arial" w:hAnsi="Arial" w:cs="Arial"/>
                <w:sz w:val="16"/>
                <w:lang w:val="fr-FR"/>
              </w:rPr>
            </w:pPr>
            <w:r>
              <w:rPr>
                <w:rFonts w:ascii="Arial" w:hAnsi="Arial" w:cs="Arial"/>
                <w:sz w:val="16"/>
              </w:rPr>
              <w:t>0</w:t>
            </w:r>
          </w:p>
        </w:tc>
        <w:tc>
          <w:tcPr>
            <w:tcW w:w="1082" w:type="dxa"/>
            <w:shd w:val="clear" w:color="auto" w:fill="auto"/>
            <w:tcPrChange w:id="98" w:author="Sumit Kumar Gupta" w:date="2014-03-17T12:51:00Z">
              <w:tcPr>
                <w:tcW w:w="1082" w:type="dxa"/>
                <w:shd w:val="clear" w:color="auto" w:fill="auto"/>
              </w:tcPr>
            </w:tcPrChange>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0.00005</w:t>
            </w:r>
          </w:p>
        </w:tc>
      </w:tr>
      <w:tr w:rsidR="008A4DDC" w:rsidRPr="00E93C7F" w:rsidTr="00F70051">
        <w:tc>
          <w:tcPr>
            <w:tcW w:w="1665" w:type="dxa"/>
            <w:tcPrChange w:id="99" w:author="Sumit Kumar Gupta" w:date="2014-03-17T12:51:00Z">
              <w:tcPr>
                <w:tcW w:w="1665" w:type="dxa"/>
              </w:tcPr>
            </w:tcPrChange>
          </w:tcPr>
          <w:p w:rsidR="008A4DDC" w:rsidRPr="00E93C7F" w:rsidRDefault="008A4DDC" w:rsidP="00C8024D">
            <w:pPr>
              <w:spacing w:before="60"/>
              <w:rPr>
                <w:rFonts w:ascii="Arial" w:hAnsi="Arial" w:cs="Arial"/>
                <w:b/>
                <w:bCs/>
                <w:sz w:val="16"/>
                <w:lang w:val="fr-FR"/>
              </w:rPr>
            </w:pPr>
          </w:p>
        </w:tc>
        <w:tc>
          <w:tcPr>
            <w:tcW w:w="333" w:type="dxa"/>
            <w:tcPrChange w:id="100" w:author="Sumit Kumar Gupta" w:date="2014-03-17T12:51:00Z">
              <w:tcPr>
                <w:tcW w:w="333" w:type="dxa"/>
              </w:tcPr>
            </w:tcPrChange>
          </w:tcPr>
          <w:p w:rsidR="008A4DDC" w:rsidRPr="00E93C7F" w:rsidRDefault="008A4DDC" w:rsidP="00C8024D">
            <w:pPr>
              <w:spacing w:before="60"/>
              <w:rPr>
                <w:rFonts w:ascii="Arial" w:hAnsi="Arial" w:cs="Arial"/>
                <w:sz w:val="16"/>
                <w:lang w:val="fr-FR"/>
              </w:rPr>
            </w:pPr>
          </w:p>
        </w:tc>
        <w:tc>
          <w:tcPr>
            <w:tcW w:w="1620" w:type="dxa"/>
            <w:tcPrChange w:id="101" w:author="Sumit Kumar Gupta" w:date="2014-03-17T12:51:00Z">
              <w:tcPr>
                <w:tcW w:w="2970" w:type="dxa"/>
              </w:tcPr>
            </w:tcPrChange>
          </w:tcPr>
          <w:p w:rsidR="008A4DDC" w:rsidRPr="00E93C7F" w:rsidRDefault="008A4DDC" w:rsidP="00C8024D">
            <w:pPr>
              <w:spacing w:before="60"/>
              <w:rPr>
                <w:rFonts w:ascii="Arial" w:hAnsi="Arial" w:cs="Arial"/>
                <w:sz w:val="16"/>
                <w:lang w:val="fr-FR"/>
              </w:rPr>
            </w:pPr>
            <w:r w:rsidRPr="00734E02">
              <w:rPr>
                <w:rFonts w:ascii="Arial" w:hAnsi="Arial" w:cs="Arial"/>
                <w:sz w:val="16"/>
              </w:rPr>
              <w:t>.</w:t>
            </w:r>
            <w:proofErr w:type="spellStart"/>
            <w:r w:rsidRPr="00734E02">
              <w:rPr>
                <w:rFonts w:ascii="Arial" w:hAnsi="Arial" w:cs="Arial"/>
                <w:sz w:val="16"/>
              </w:rPr>
              <w:t>KPtr_Cnt_Str</w:t>
            </w:r>
            <w:proofErr w:type="spellEnd"/>
            <w:r w:rsidRPr="00734E02">
              <w:rPr>
                <w:rFonts w:ascii="Arial" w:hAnsi="Arial" w:cs="Arial"/>
                <w:sz w:val="16"/>
              </w:rPr>
              <w:t>-&gt;A</w:t>
            </w:r>
            <w:r>
              <w:rPr>
                <w:rFonts w:ascii="Arial" w:hAnsi="Arial" w:cs="Arial"/>
                <w:sz w:val="16"/>
              </w:rPr>
              <w:t>2</w:t>
            </w:r>
            <w:r w:rsidRPr="00734E02">
              <w:rPr>
                <w:rFonts w:ascii="Arial" w:hAnsi="Arial" w:cs="Arial"/>
                <w:sz w:val="16"/>
              </w:rPr>
              <w:t>_Uls_f32</w:t>
            </w:r>
          </w:p>
        </w:tc>
        <w:tc>
          <w:tcPr>
            <w:tcW w:w="2250" w:type="dxa"/>
            <w:tcPrChange w:id="102" w:author="Sumit Kumar Gupta" w:date="2014-03-17T12:51:00Z">
              <w:tcPr>
                <w:tcW w:w="2160" w:type="dxa"/>
              </w:tcPr>
            </w:tcPrChange>
          </w:tcPr>
          <w:p w:rsidR="008A4DDC" w:rsidRPr="00E93C7F" w:rsidRDefault="008A4DDC" w:rsidP="0032129A">
            <w:pPr>
              <w:spacing w:before="60"/>
              <w:ind w:right="-625"/>
              <w:rPr>
                <w:rFonts w:ascii="Arial" w:hAnsi="Arial" w:cs="Arial"/>
                <w:sz w:val="16"/>
                <w:lang w:val="fr-FR"/>
              </w:rPr>
            </w:pPr>
            <w:r w:rsidRPr="00734E02">
              <w:rPr>
                <w:rFonts w:ascii="Arial" w:hAnsi="Arial" w:cs="Arial"/>
                <w:sz w:val="16"/>
              </w:rPr>
              <w:t>float32</w:t>
            </w:r>
          </w:p>
        </w:tc>
        <w:tc>
          <w:tcPr>
            <w:tcW w:w="1800" w:type="dxa"/>
            <w:shd w:val="clear" w:color="auto" w:fill="FFFFFF" w:themeFill="background1"/>
            <w:tcPrChange w:id="103" w:author="Sumit Kumar Gupta" w:date="2014-03-17T12:51:00Z">
              <w:tcPr>
                <w:tcW w:w="944" w:type="dxa"/>
                <w:shd w:val="clear" w:color="auto" w:fill="FFFFFF" w:themeFill="background1"/>
              </w:tcPr>
            </w:tcPrChange>
          </w:tcPr>
          <w:p w:rsidR="008A4DDC" w:rsidRPr="00E93C7F" w:rsidDel="00E93C7F" w:rsidRDefault="008A4DDC" w:rsidP="00C8024D">
            <w:pPr>
              <w:spacing w:before="60"/>
              <w:rPr>
                <w:rFonts w:ascii="Arial" w:hAnsi="Arial" w:cs="Arial"/>
                <w:sz w:val="16"/>
                <w:lang w:val="fr-FR"/>
              </w:rPr>
            </w:pPr>
            <w:r>
              <w:rPr>
                <w:rFonts w:ascii="Arial" w:hAnsi="Arial" w:cs="Arial"/>
                <w:sz w:val="16"/>
              </w:rPr>
              <w:t>-1</w:t>
            </w:r>
          </w:p>
        </w:tc>
        <w:tc>
          <w:tcPr>
            <w:tcW w:w="1348" w:type="dxa"/>
            <w:shd w:val="clear" w:color="auto" w:fill="FFFFFF" w:themeFill="background1"/>
            <w:tcPrChange w:id="104" w:author="Sumit Kumar Gupta" w:date="2014-03-17T12:51:00Z">
              <w:tcPr>
                <w:tcW w:w="944" w:type="dxa"/>
                <w:shd w:val="clear" w:color="auto" w:fill="FFFFFF" w:themeFill="background1"/>
              </w:tcPr>
            </w:tcPrChange>
          </w:tcPr>
          <w:p w:rsidR="008A4DDC" w:rsidRPr="00E93C7F" w:rsidDel="00E93C7F" w:rsidRDefault="008A4DDC" w:rsidP="00C8024D">
            <w:pPr>
              <w:spacing w:before="60"/>
              <w:rPr>
                <w:rFonts w:ascii="Arial" w:hAnsi="Arial" w:cs="Arial"/>
                <w:sz w:val="16"/>
                <w:lang w:val="fr-FR"/>
              </w:rPr>
            </w:pPr>
            <w:r>
              <w:rPr>
                <w:rFonts w:ascii="Arial" w:hAnsi="Arial" w:cs="Arial"/>
                <w:sz w:val="16"/>
              </w:rPr>
              <w:t>1</w:t>
            </w:r>
          </w:p>
        </w:tc>
        <w:tc>
          <w:tcPr>
            <w:tcW w:w="1082" w:type="dxa"/>
            <w:shd w:val="clear" w:color="auto" w:fill="auto"/>
            <w:tcPrChange w:id="105" w:author="Sumit Kumar Gupta" w:date="2014-03-17T12:51:00Z">
              <w:tcPr>
                <w:tcW w:w="1082" w:type="dxa"/>
                <w:shd w:val="clear" w:color="auto" w:fill="auto"/>
              </w:tcPr>
            </w:tcPrChange>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0.00005</w:t>
            </w:r>
          </w:p>
        </w:tc>
      </w:tr>
      <w:tr w:rsidR="008A4DDC" w:rsidRPr="00E93C7F" w:rsidTr="00F70051">
        <w:tc>
          <w:tcPr>
            <w:tcW w:w="1665" w:type="dxa"/>
            <w:tcPrChange w:id="106" w:author="Sumit Kumar Gupta" w:date="2014-03-17T12:51:00Z">
              <w:tcPr>
                <w:tcW w:w="1665" w:type="dxa"/>
              </w:tcPr>
            </w:tcPrChange>
          </w:tcPr>
          <w:p w:rsidR="008A4DDC" w:rsidRPr="00E93C7F" w:rsidRDefault="008A4DDC" w:rsidP="00C8024D">
            <w:pPr>
              <w:spacing w:before="60"/>
              <w:rPr>
                <w:rFonts w:ascii="Arial" w:hAnsi="Arial" w:cs="Arial"/>
                <w:b/>
                <w:bCs/>
                <w:sz w:val="16"/>
                <w:lang w:val="fr-FR"/>
              </w:rPr>
            </w:pPr>
          </w:p>
        </w:tc>
        <w:tc>
          <w:tcPr>
            <w:tcW w:w="333" w:type="dxa"/>
            <w:tcPrChange w:id="107" w:author="Sumit Kumar Gupta" w:date="2014-03-17T12:51:00Z">
              <w:tcPr>
                <w:tcW w:w="333" w:type="dxa"/>
              </w:tcPr>
            </w:tcPrChange>
          </w:tcPr>
          <w:p w:rsidR="008A4DDC" w:rsidRPr="00E93C7F" w:rsidRDefault="008A4DDC" w:rsidP="00C8024D">
            <w:pPr>
              <w:spacing w:before="60"/>
              <w:rPr>
                <w:rFonts w:ascii="Arial" w:hAnsi="Arial" w:cs="Arial"/>
                <w:sz w:val="16"/>
                <w:lang w:val="fr-FR"/>
              </w:rPr>
            </w:pPr>
          </w:p>
        </w:tc>
        <w:tc>
          <w:tcPr>
            <w:tcW w:w="1620" w:type="dxa"/>
            <w:tcPrChange w:id="108" w:author="Sumit Kumar Gupta" w:date="2014-03-17T12:51:00Z">
              <w:tcPr>
                <w:tcW w:w="2970" w:type="dxa"/>
              </w:tcPr>
            </w:tcPrChange>
          </w:tcPr>
          <w:p w:rsidR="008A4DDC" w:rsidRPr="00E93C7F" w:rsidRDefault="008A4DDC" w:rsidP="00C8024D">
            <w:pPr>
              <w:spacing w:before="60"/>
              <w:rPr>
                <w:rFonts w:ascii="Arial" w:hAnsi="Arial" w:cs="Arial"/>
                <w:sz w:val="16"/>
                <w:lang w:val="fr-FR"/>
              </w:rPr>
            </w:pPr>
            <w:r w:rsidRPr="00734E02">
              <w:rPr>
                <w:rFonts w:ascii="Arial" w:hAnsi="Arial" w:cs="Arial"/>
                <w:sz w:val="16"/>
                <w:lang w:val="fr-FR"/>
              </w:rPr>
              <w:t>.</w:t>
            </w:r>
            <w:proofErr w:type="spellStart"/>
            <w:r w:rsidRPr="00734E02">
              <w:rPr>
                <w:rFonts w:ascii="Arial" w:hAnsi="Arial" w:cs="Arial"/>
                <w:sz w:val="16"/>
                <w:lang w:val="fr-FR"/>
              </w:rPr>
              <w:t>KPtr_Cnt_Str</w:t>
            </w:r>
            <w:proofErr w:type="spellEnd"/>
            <w:r w:rsidRPr="00734E02">
              <w:rPr>
                <w:rFonts w:ascii="Arial" w:hAnsi="Arial" w:cs="Arial"/>
                <w:sz w:val="16"/>
                <w:lang w:val="fr-FR"/>
              </w:rPr>
              <w:t>-&gt;B0_Uls_f32</w:t>
            </w:r>
          </w:p>
        </w:tc>
        <w:tc>
          <w:tcPr>
            <w:tcW w:w="2250" w:type="dxa"/>
            <w:tcPrChange w:id="109" w:author="Sumit Kumar Gupta" w:date="2014-03-17T12:51:00Z">
              <w:tcPr>
                <w:tcW w:w="2160" w:type="dxa"/>
              </w:tcPr>
            </w:tcPrChange>
          </w:tcPr>
          <w:p w:rsidR="008A4DDC" w:rsidRPr="00E93C7F" w:rsidRDefault="008A4DDC" w:rsidP="0032129A">
            <w:pPr>
              <w:spacing w:before="60"/>
              <w:ind w:right="-625"/>
              <w:rPr>
                <w:rFonts w:ascii="Arial" w:hAnsi="Arial" w:cs="Arial"/>
                <w:sz w:val="16"/>
                <w:lang w:val="fr-FR"/>
              </w:rPr>
            </w:pPr>
            <w:r w:rsidRPr="00734E02">
              <w:rPr>
                <w:rFonts w:ascii="Arial" w:hAnsi="Arial" w:cs="Arial"/>
                <w:sz w:val="16"/>
                <w:lang w:val="fr-FR"/>
              </w:rPr>
              <w:t>float32</w:t>
            </w:r>
          </w:p>
        </w:tc>
        <w:tc>
          <w:tcPr>
            <w:tcW w:w="1800" w:type="dxa"/>
            <w:shd w:val="clear" w:color="auto" w:fill="FFFFFF" w:themeFill="background1"/>
            <w:tcPrChange w:id="110" w:author="Sumit Kumar Gupta" w:date="2014-03-17T12:51:00Z">
              <w:tcPr>
                <w:tcW w:w="944" w:type="dxa"/>
                <w:shd w:val="clear" w:color="auto" w:fill="FFFFFF" w:themeFill="background1"/>
              </w:tcPr>
            </w:tcPrChange>
          </w:tcPr>
          <w:p w:rsidR="008A4DDC" w:rsidRPr="00E93C7F" w:rsidDel="00E93C7F" w:rsidRDefault="008A4DDC" w:rsidP="00C8024D">
            <w:pPr>
              <w:spacing w:before="60"/>
              <w:rPr>
                <w:rFonts w:ascii="Arial" w:hAnsi="Arial" w:cs="Arial"/>
                <w:sz w:val="16"/>
                <w:lang w:val="fr-FR"/>
              </w:rPr>
            </w:pPr>
            <w:r>
              <w:rPr>
                <w:rFonts w:ascii="Arial" w:hAnsi="Arial" w:cs="Arial"/>
                <w:sz w:val="16"/>
              </w:rPr>
              <w:t>0</w:t>
            </w:r>
          </w:p>
        </w:tc>
        <w:tc>
          <w:tcPr>
            <w:tcW w:w="1348" w:type="dxa"/>
            <w:shd w:val="clear" w:color="auto" w:fill="FFFFFF" w:themeFill="background1"/>
            <w:tcPrChange w:id="111" w:author="Sumit Kumar Gupta" w:date="2014-03-17T12:51:00Z">
              <w:tcPr>
                <w:tcW w:w="944" w:type="dxa"/>
                <w:shd w:val="clear" w:color="auto" w:fill="FFFFFF" w:themeFill="background1"/>
              </w:tcPr>
            </w:tcPrChange>
          </w:tcPr>
          <w:p w:rsidR="008A4DDC" w:rsidRPr="00E93C7F" w:rsidDel="00E93C7F" w:rsidRDefault="008A4DDC" w:rsidP="00C8024D">
            <w:pPr>
              <w:spacing w:before="60"/>
              <w:rPr>
                <w:rFonts w:ascii="Arial" w:hAnsi="Arial" w:cs="Arial"/>
                <w:sz w:val="16"/>
                <w:lang w:val="fr-FR"/>
              </w:rPr>
            </w:pPr>
            <w:r>
              <w:rPr>
                <w:rFonts w:ascii="Arial" w:hAnsi="Arial" w:cs="Arial"/>
                <w:sz w:val="16"/>
              </w:rPr>
              <w:t>2300</w:t>
            </w:r>
          </w:p>
        </w:tc>
        <w:tc>
          <w:tcPr>
            <w:tcW w:w="1082" w:type="dxa"/>
            <w:shd w:val="clear" w:color="auto" w:fill="auto"/>
            <w:tcPrChange w:id="112" w:author="Sumit Kumar Gupta" w:date="2014-03-17T12:51:00Z">
              <w:tcPr>
                <w:tcW w:w="1082" w:type="dxa"/>
                <w:shd w:val="clear" w:color="auto" w:fill="auto"/>
              </w:tcPr>
            </w:tcPrChange>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0.00005</w:t>
            </w:r>
          </w:p>
        </w:tc>
      </w:tr>
      <w:tr w:rsidR="008A4DDC" w:rsidRPr="00E93C7F" w:rsidTr="00F70051">
        <w:tc>
          <w:tcPr>
            <w:tcW w:w="1665" w:type="dxa"/>
            <w:tcPrChange w:id="113" w:author="Sumit Kumar Gupta" w:date="2014-03-17T12:51:00Z">
              <w:tcPr>
                <w:tcW w:w="1665" w:type="dxa"/>
              </w:tcPr>
            </w:tcPrChange>
          </w:tcPr>
          <w:p w:rsidR="008A4DDC" w:rsidRPr="00E93C7F" w:rsidRDefault="008A4DDC" w:rsidP="00C8024D">
            <w:pPr>
              <w:spacing w:before="60"/>
              <w:rPr>
                <w:rFonts w:ascii="Arial" w:hAnsi="Arial" w:cs="Arial"/>
                <w:b/>
                <w:bCs/>
                <w:sz w:val="16"/>
                <w:lang w:val="fr-FR"/>
              </w:rPr>
            </w:pPr>
          </w:p>
        </w:tc>
        <w:tc>
          <w:tcPr>
            <w:tcW w:w="333" w:type="dxa"/>
            <w:tcPrChange w:id="114" w:author="Sumit Kumar Gupta" w:date="2014-03-17T12:51:00Z">
              <w:tcPr>
                <w:tcW w:w="333" w:type="dxa"/>
              </w:tcPr>
            </w:tcPrChange>
          </w:tcPr>
          <w:p w:rsidR="008A4DDC" w:rsidRPr="00E93C7F" w:rsidRDefault="008A4DDC" w:rsidP="00C8024D">
            <w:pPr>
              <w:spacing w:before="60"/>
              <w:rPr>
                <w:rFonts w:ascii="Arial" w:hAnsi="Arial" w:cs="Arial"/>
                <w:sz w:val="16"/>
                <w:lang w:val="fr-FR"/>
              </w:rPr>
            </w:pPr>
          </w:p>
        </w:tc>
        <w:tc>
          <w:tcPr>
            <w:tcW w:w="1620" w:type="dxa"/>
            <w:tcPrChange w:id="115" w:author="Sumit Kumar Gupta" w:date="2014-03-17T12:51:00Z">
              <w:tcPr>
                <w:tcW w:w="2970" w:type="dxa"/>
              </w:tcPr>
            </w:tcPrChange>
          </w:tcPr>
          <w:p w:rsidR="008A4DDC" w:rsidRPr="00E93C7F" w:rsidRDefault="008A4DDC" w:rsidP="00C8024D">
            <w:pPr>
              <w:spacing w:before="60"/>
              <w:rPr>
                <w:rFonts w:ascii="Arial" w:hAnsi="Arial" w:cs="Arial"/>
                <w:sz w:val="16"/>
                <w:lang w:val="fr-FR"/>
              </w:rPr>
            </w:pPr>
            <w:r w:rsidRPr="00734E02">
              <w:rPr>
                <w:rFonts w:ascii="Arial" w:hAnsi="Arial" w:cs="Arial"/>
                <w:sz w:val="16"/>
                <w:lang w:val="fr-FR"/>
              </w:rPr>
              <w:t>.</w:t>
            </w:r>
            <w:proofErr w:type="spellStart"/>
            <w:r w:rsidRPr="00734E02">
              <w:rPr>
                <w:rFonts w:ascii="Arial" w:hAnsi="Arial" w:cs="Arial"/>
                <w:sz w:val="16"/>
                <w:lang w:val="fr-FR"/>
              </w:rPr>
              <w:t>KPtr_Cnt_Str</w:t>
            </w:r>
            <w:proofErr w:type="spellEnd"/>
            <w:r w:rsidRPr="00734E02">
              <w:rPr>
                <w:rFonts w:ascii="Arial" w:hAnsi="Arial" w:cs="Arial"/>
                <w:sz w:val="16"/>
                <w:lang w:val="fr-FR"/>
              </w:rPr>
              <w:t>-&gt;B</w:t>
            </w:r>
            <w:r>
              <w:rPr>
                <w:rFonts w:ascii="Arial" w:hAnsi="Arial" w:cs="Arial"/>
                <w:sz w:val="16"/>
                <w:lang w:val="fr-FR"/>
              </w:rPr>
              <w:t>1</w:t>
            </w:r>
            <w:r w:rsidRPr="00734E02">
              <w:rPr>
                <w:rFonts w:ascii="Arial" w:hAnsi="Arial" w:cs="Arial"/>
                <w:sz w:val="16"/>
                <w:lang w:val="fr-FR"/>
              </w:rPr>
              <w:t>_Uls_f32</w:t>
            </w:r>
          </w:p>
        </w:tc>
        <w:tc>
          <w:tcPr>
            <w:tcW w:w="2250" w:type="dxa"/>
            <w:tcPrChange w:id="116" w:author="Sumit Kumar Gupta" w:date="2014-03-17T12:51:00Z">
              <w:tcPr>
                <w:tcW w:w="2160" w:type="dxa"/>
              </w:tcPr>
            </w:tcPrChange>
          </w:tcPr>
          <w:p w:rsidR="008A4DDC" w:rsidRPr="00E93C7F" w:rsidRDefault="008A4DDC" w:rsidP="0032129A">
            <w:pPr>
              <w:spacing w:before="60"/>
              <w:ind w:right="-625"/>
              <w:rPr>
                <w:rFonts w:ascii="Arial" w:hAnsi="Arial" w:cs="Arial"/>
                <w:sz w:val="16"/>
                <w:lang w:val="fr-FR"/>
              </w:rPr>
            </w:pPr>
            <w:r w:rsidRPr="00734E02">
              <w:rPr>
                <w:rFonts w:ascii="Arial" w:hAnsi="Arial" w:cs="Arial"/>
                <w:sz w:val="16"/>
                <w:lang w:val="fr-FR"/>
              </w:rPr>
              <w:t>float32</w:t>
            </w:r>
          </w:p>
        </w:tc>
        <w:tc>
          <w:tcPr>
            <w:tcW w:w="1800" w:type="dxa"/>
            <w:shd w:val="clear" w:color="auto" w:fill="FFFFFF" w:themeFill="background1"/>
            <w:tcPrChange w:id="117" w:author="Sumit Kumar Gupta" w:date="2014-03-17T12:51:00Z">
              <w:tcPr>
                <w:tcW w:w="944" w:type="dxa"/>
                <w:shd w:val="clear" w:color="auto" w:fill="FFFFFF" w:themeFill="background1"/>
              </w:tcPr>
            </w:tcPrChange>
          </w:tcPr>
          <w:p w:rsidR="008A4DDC" w:rsidRPr="00E93C7F" w:rsidDel="00E93C7F" w:rsidRDefault="008A4DDC" w:rsidP="00C8024D">
            <w:pPr>
              <w:spacing w:before="60"/>
              <w:rPr>
                <w:rFonts w:ascii="Arial" w:hAnsi="Arial" w:cs="Arial"/>
                <w:sz w:val="16"/>
                <w:lang w:val="fr-FR"/>
              </w:rPr>
            </w:pPr>
            <w:r>
              <w:rPr>
                <w:rFonts w:ascii="Arial" w:hAnsi="Arial" w:cs="Arial"/>
                <w:sz w:val="16"/>
              </w:rPr>
              <w:t>-4500</w:t>
            </w:r>
          </w:p>
        </w:tc>
        <w:tc>
          <w:tcPr>
            <w:tcW w:w="1348" w:type="dxa"/>
            <w:shd w:val="clear" w:color="auto" w:fill="FFFFFF" w:themeFill="background1"/>
            <w:tcPrChange w:id="118" w:author="Sumit Kumar Gupta" w:date="2014-03-17T12:51:00Z">
              <w:tcPr>
                <w:tcW w:w="944" w:type="dxa"/>
                <w:shd w:val="clear" w:color="auto" w:fill="FFFFFF" w:themeFill="background1"/>
              </w:tcPr>
            </w:tcPrChange>
          </w:tcPr>
          <w:p w:rsidR="008A4DDC" w:rsidRPr="00E93C7F" w:rsidDel="00E93C7F" w:rsidRDefault="008A4DDC" w:rsidP="00C8024D">
            <w:pPr>
              <w:spacing w:before="60"/>
              <w:rPr>
                <w:rFonts w:ascii="Arial" w:hAnsi="Arial" w:cs="Arial"/>
                <w:sz w:val="16"/>
                <w:lang w:val="fr-FR"/>
              </w:rPr>
            </w:pPr>
            <w:r>
              <w:rPr>
                <w:rFonts w:ascii="Arial" w:hAnsi="Arial" w:cs="Arial"/>
                <w:sz w:val="16"/>
              </w:rPr>
              <w:t>0</w:t>
            </w:r>
          </w:p>
        </w:tc>
        <w:tc>
          <w:tcPr>
            <w:tcW w:w="1082" w:type="dxa"/>
            <w:shd w:val="clear" w:color="auto" w:fill="auto"/>
            <w:tcPrChange w:id="119" w:author="Sumit Kumar Gupta" w:date="2014-03-17T12:51:00Z">
              <w:tcPr>
                <w:tcW w:w="1082" w:type="dxa"/>
                <w:shd w:val="clear" w:color="auto" w:fill="auto"/>
              </w:tcPr>
            </w:tcPrChange>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0.00005</w:t>
            </w:r>
          </w:p>
        </w:tc>
      </w:tr>
      <w:tr w:rsidR="008A4DDC" w:rsidRPr="00E93C7F" w:rsidTr="00F70051">
        <w:tc>
          <w:tcPr>
            <w:tcW w:w="1665" w:type="dxa"/>
            <w:tcPrChange w:id="120" w:author="Sumit Kumar Gupta" w:date="2014-03-17T12:51:00Z">
              <w:tcPr>
                <w:tcW w:w="1665" w:type="dxa"/>
              </w:tcPr>
            </w:tcPrChange>
          </w:tcPr>
          <w:p w:rsidR="008A4DDC" w:rsidRPr="00E93C7F" w:rsidRDefault="008A4DDC" w:rsidP="00C8024D">
            <w:pPr>
              <w:spacing w:before="60"/>
              <w:rPr>
                <w:rFonts w:ascii="Arial" w:hAnsi="Arial" w:cs="Arial"/>
                <w:b/>
                <w:bCs/>
                <w:sz w:val="16"/>
                <w:lang w:val="fr-FR"/>
              </w:rPr>
            </w:pPr>
          </w:p>
        </w:tc>
        <w:tc>
          <w:tcPr>
            <w:tcW w:w="333" w:type="dxa"/>
            <w:tcPrChange w:id="121" w:author="Sumit Kumar Gupta" w:date="2014-03-17T12:51:00Z">
              <w:tcPr>
                <w:tcW w:w="333" w:type="dxa"/>
              </w:tcPr>
            </w:tcPrChange>
          </w:tcPr>
          <w:p w:rsidR="008A4DDC" w:rsidRPr="00E93C7F" w:rsidRDefault="008A4DDC" w:rsidP="00C8024D">
            <w:pPr>
              <w:spacing w:before="60"/>
              <w:rPr>
                <w:rFonts w:ascii="Arial" w:hAnsi="Arial" w:cs="Arial"/>
                <w:sz w:val="16"/>
                <w:lang w:val="fr-FR"/>
              </w:rPr>
            </w:pPr>
          </w:p>
        </w:tc>
        <w:tc>
          <w:tcPr>
            <w:tcW w:w="1620" w:type="dxa"/>
            <w:tcPrChange w:id="122" w:author="Sumit Kumar Gupta" w:date="2014-03-17T12:51:00Z">
              <w:tcPr>
                <w:tcW w:w="2970" w:type="dxa"/>
              </w:tcPr>
            </w:tcPrChange>
          </w:tcPr>
          <w:p w:rsidR="008A4DDC" w:rsidRPr="00E93C7F" w:rsidRDefault="008A4DDC" w:rsidP="00C8024D">
            <w:pPr>
              <w:spacing w:before="60"/>
              <w:rPr>
                <w:rFonts w:ascii="Arial" w:hAnsi="Arial" w:cs="Arial"/>
                <w:sz w:val="16"/>
                <w:lang w:val="fr-FR"/>
              </w:rPr>
            </w:pPr>
            <w:r w:rsidRPr="00734E02">
              <w:rPr>
                <w:rFonts w:ascii="Arial" w:hAnsi="Arial" w:cs="Arial"/>
                <w:sz w:val="16"/>
                <w:lang w:val="fr-FR"/>
              </w:rPr>
              <w:t>.</w:t>
            </w:r>
            <w:proofErr w:type="spellStart"/>
            <w:r w:rsidRPr="00734E02">
              <w:rPr>
                <w:rFonts w:ascii="Arial" w:hAnsi="Arial" w:cs="Arial"/>
                <w:sz w:val="16"/>
                <w:lang w:val="fr-FR"/>
              </w:rPr>
              <w:t>KPtr_Cnt_Str</w:t>
            </w:r>
            <w:proofErr w:type="spellEnd"/>
            <w:r w:rsidRPr="00734E02">
              <w:rPr>
                <w:rFonts w:ascii="Arial" w:hAnsi="Arial" w:cs="Arial"/>
                <w:sz w:val="16"/>
                <w:lang w:val="fr-FR"/>
              </w:rPr>
              <w:t>-&gt;B</w:t>
            </w:r>
            <w:r>
              <w:rPr>
                <w:rFonts w:ascii="Arial" w:hAnsi="Arial" w:cs="Arial"/>
                <w:sz w:val="16"/>
                <w:lang w:val="fr-FR"/>
              </w:rPr>
              <w:t>2</w:t>
            </w:r>
            <w:r w:rsidRPr="00734E02">
              <w:rPr>
                <w:rFonts w:ascii="Arial" w:hAnsi="Arial" w:cs="Arial"/>
                <w:sz w:val="16"/>
                <w:lang w:val="fr-FR"/>
              </w:rPr>
              <w:t>_Uls_f32</w:t>
            </w:r>
          </w:p>
        </w:tc>
        <w:tc>
          <w:tcPr>
            <w:tcW w:w="2250" w:type="dxa"/>
            <w:tcPrChange w:id="123" w:author="Sumit Kumar Gupta" w:date="2014-03-17T12:51:00Z">
              <w:tcPr>
                <w:tcW w:w="2160" w:type="dxa"/>
              </w:tcPr>
            </w:tcPrChange>
          </w:tcPr>
          <w:p w:rsidR="008A4DDC" w:rsidRPr="00E93C7F" w:rsidRDefault="008A4DDC" w:rsidP="0032129A">
            <w:pPr>
              <w:spacing w:before="60"/>
              <w:ind w:right="-625"/>
              <w:rPr>
                <w:rFonts w:ascii="Arial" w:hAnsi="Arial" w:cs="Arial"/>
                <w:sz w:val="16"/>
                <w:lang w:val="fr-FR"/>
              </w:rPr>
            </w:pPr>
            <w:r w:rsidRPr="00734E02">
              <w:rPr>
                <w:rFonts w:ascii="Arial" w:hAnsi="Arial" w:cs="Arial"/>
                <w:sz w:val="16"/>
                <w:lang w:val="fr-FR"/>
              </w:rPr>
              <w:t>float32</w:t>
            </w:r>
          </w:p>
        </w:tc>
        <w:tc>
          <w:tcPr>
            <w:tcW w:w="1800" w:type="dxa"/>
            <w:shd w:val="clear" w:color="auto" w:fill="FFFFFF" w:themeFill="background1"/>
            <w:tcPrChange w:id="124" w:author="Sumit Kumar Gupta" w:date="2014-03-17T12:51:00Z">
              <w:tcPr>
                <w:tcW w:w="944" w:type="dxa"/>
                <w:shd w:val="clear" w:color="auto" w:fill="FFFFFF" w:themeFill="background1"/>
              </w:tcPr>
            </w:tcPrChange>
          </w:tcPr>
          <w:p w:rsidR="008A4DDC" w:rsidRPr="00E93C7F" w:rsidDel="00E93C7F" w:rsidRDefault="008A4DDC" w:rsidP="00C8024D">
            <w:pPr>
              <w:spacing w:before="60"/>
              <w:rPr>
                <w:rFonts w:ascii="Arial" w:hAnsi="Arial" w:cs="Arial"/>
                <w:sz w:val="16"/>
                <w:lang w:val="fr-FR"/>
              </w:rPr>
            </w:pPr>
            <w:r>
              <w:rPr>
                <w:rFonts w:ascii="Arial" w:hAnsi="Arial" w:cs="Arial"/>
                <w:sz w:val="16"/>
              </w:rPr>
              <w:t>-4</w:t>
            </w:r>
          </w:p>
        </w:tc>
        <w:tc>
          <w:tcPr>
            <w:tcW w:w="1348" w:type="dxa"/>
            <w:shd w:val="clear" w:color="auto" w:fill="FFFFFF" w:themeFill="background1"/>
            <w:tcPrChange w:id="125" w:author="Sumit Kumar Gupta" w:date="2014-03-17T12:51:00Z">
              <w:tcPr>
                <w:tcW w:w="944" w:type="dxa"/>
                <w:shd w:val="clear" w:color="auto" w:fill="FFFFFF" w:themeFill="background1"/>
              </w:tcPr>
            </w:tcPrChange>
          </w:tcPr>
          <w:p w:rsidR="008A4DDC" w:rsidRPr="00E93C7F" w:rsidDel="00E93C7F" w:rsidRDefault="008A4DDC" w:rsidP="00C8024D">
            <w:pPr>
              <w:spacing w:before="60"/>
              <w:rPr>
                <w:rFonts w:ascii="Arial" w:hAnsi="Arial" w:cs="Arial"/>
                <w:sz w:val="16"/>
                <w:lang w:val="fr-FR"/>
              </w:rPr>
            </w:pPr>
            <w:r>
              <w:rPr>
                <w:rFonts w:ascii="Arial" w:hAnsi="Arial" w:cs="Arial"/>
                <w:sz w:val="16"/>
              </w:rPr>
              <w:t>2300</w:t>
            </w:r>
          </w:p>
        </w:tc>
        <w:tc>
          <w:tcPr>
            <w:tcW w:w="1082" w:type="dxa"/>
            <w:shd w:val="clear" w:color="auto" w:fill="auto"/>
            <w:tcPrChange w:id="126" w:author="Sumit Kumar Gupta" w:date="2014-03-17T12:51:00Z">
              <w:tcPr>
                <w:tcW w:w="1082" w:type="dxa"/>
                <w:shd w:val="clear" w:color="auto" w:fill="auto"/>
              </w:tcPr>
            </w:tcPrChange>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0.00005</w:t>
            </w:r>
          </w:p>
        </w:tc>
      </w:tr>
      <w:tr w:rsidR="008A4DDC" w:rsidTr="00F70051">
        <w:tc>
          <w:tcPr>
            <w:tcW w:w="1665" w:type="dxa"/>
            <w:tcPrChange w:id="127" w:author="Sumit Kumar Gupta" w:date="2014-03-17T12:51:00Z">
              <w:tcPr>
                <w:tcW w:w="1665" w:type="dxa"/>
              </w:tcPr>
            </w:tcPrChange>
          </w:tcPr>
          <w:p w:rsidR="008A4DDC" w:rsidRPr="00E93C7F" w:rsidRDefault="008A4DDC" w:rsidP="00C8024D">
            <w:pPr>
              <w:spacing w:before="60"/>
              <w:rPr>
                <w:rFonts w:ascii="Arial" w:hAnsi="Arial" w:cs="Arial"/>
                <w:b/>
                <w:bCs/>
                <w:sz w:val="16"/>
                <w:lang w:val="fr-FR"/>
              </w:rPr>
            </w:pPr>
          </w:p>
        </w:tc>
        <w:tc>
          <w:tcPr>
            <w:tcW w:w="1953" w:type="dxa"/>
            <w:gridSpan w:val="2"/>
            <w:tcPrChange w:id="128" w:author="Sumit Kumar Gupta" w:date="2014-03-17T12:51:00Z">
              <w:tcPr>
                <w:tcW w:w="3303" w:type="dxa"/>
                <w:gridSpan w:val="2"/>
              </w:tcPr>
            </w:tcPrChange>
          </w:tcPr>
          <w:p w:rsidR="008A4DDC" w:rsidRPr="00370E4E" w:rsidRDefault="008A4DDC" w:rsidP="00370E4E">
            <w:pPr>
              <w:spacing w:before="60"/>
              <w:rPr>
                <w:rFonts w:ascii="Arial" w:hAnsi="Arial" w:cs="Arial"/>
                <w:sz w:val="16"/>
              </w:rPr>
            </w:pPr>
            <w:r w:rsidRPr="00B21932">
              <w:rPr>
                <w:rFonts w:ascii="Arial" w:hAnsi="Arial" w:cs="Arial"/>
                <w:sz w:val="16"/>
              </w:rPr>
              <w:t>CompBlnd_Uls_T_f32</w:t>
            </w:r>
          </w:p>
        </w:tc>
        <w:tc>
          <w:tcPr>
            <w:tcW w:w="2250" w:type="dxa"/>
            <w:tcPrChange w:id="129" w:author="Sumit Kumar Gupta" w:date="2014-03-17T12:51:00Z">
              <w:tcPr>
                <w:tcW w:w="2160" w:type="dxa"/>
              </w:tcPr>
            </w:tcPrChange>
          </w:tcPr>
          <w:p w:rsidR="008A4DDC" w:rsidRDefault="008A4DDC" w:rsidP="00C8024D">
            <w:pPr>
              <w:spacing w:before="60"/>
              <w:rPr>
                <w:rFonts w:ascii="Arial" w:hAnsi="Arial" w:cs="Arial"/>
                <w:sz w:val="16"/>
              </w:rPr>
            </w:pPr>
            <w:r>
              <w:rPr>
                <w:rFonts w:ascii="Arial" w:hAnsi="Arial" w:cs="Arial"/>
                <w:sz w:val="16"/>
              </w:rPr>
              <w:t>Pointer to float32</w:t>
            </w:r>
          </w:p>
        </w:tc>
        <w:tc>
          <w:tcPr>
            <w:tcW w:w="1800" w:type="dxa"/>
            <w:tcPrChange w:id="130" w:author="Sumit Kumar Gupta" w:date="2014-03-17T12:51:00Z">
              <w:tcPr>
                <w:tcW w:w="944" w:type="dxa"/>
              </w:tcPr>
            </w:tcPrChange>
          </w:tcPr>
          <w:p w:rsidR="008A4DDC" w:rsidRDefault="008A4DDC" w:rsidP="00C8024D">
            <w:pPr>
              <w:spacing w:before="60"/>
              <w:rPr>
                <w:rFonts w:ascii="Arial" w:hAnsi="Arial" w:cs="Arial"/>
                <w:sz w:val="16"/>
              </w:rPr>
            </w:pPr>
            <w:r>
              <w:rPr>
                <w:rFonts w:ascii="Arial" w:hAnsi="Arial" w:cs="Arial"/>
                <w:sz w:val="16"/>
              </w:rPr>
              <w:t>0</w:t>
            </w:r>
          </w:p>
        </w:tc>
        <w:tc>
          <w:tcPr>
            <w:tcW w:w="1348" w:type="dxa"/>
            <w:tcPrChange w:id="131" w:author="Sumit Kumar Gupta" w:date="2014-03-17T12:51:00Z">
              <w:tcPr>
                <w:tcW w:w="944" w:type="dxa"/>
              </w:tcPr>
            </w:tcPrChange>
          </w:tcPr>
          <w:p w:rsidR="008A4DDC" w:rsidRDefault="008A4DDC" w:rsidP="00C8024D">
            <w:pPr>
              <w:spacing w:before="60"/>
              <w:rPr>
                <w:rFonts w:ascii="Arial" w:hAnsi="Arial" w:cs="Arial"/>
                <w:sz w:val="16"/>
              </w:rPr>
            </w:pPr>
            <w:r>
              <w:rPr>
                <w:rFonts w:ascii="Arial" w:hAnsi="Arial" w:cs="Arial"/>
                <w:sz w:val="16"/>
              </w:rPr>
              <w:t>1</w:t>
            </w:r>
          </w:p>
        </w:tc>
        <w:tc>
          <w:tcPr>
            <w:tcW w:w="1082" w:type="dxa"/>
            <w:shd w:val="clear" w:color="auto" w:fill="D9D9D9" w:themeFill="background1" w:themeFillShade="D9"/>
            <w:tcPrChange w:id="132" w:author="Sumit Kumar Gupta" w:date="2014-03-17T12:51:00Z">
              <w:tcPr>
                <w:tcW w:w="1082" w:type="dxa"/>
                <w:shd w:val="clear" w:color="auto" w:fill="D9D9D9" w:themeFill="background1" w:themeFillShade="D9"/>
              </w:tcPr>
            </w:tcPrChange>
          </w:tcPr>
          <w:p w:rsidR="008A4DDC" w:rsidRDefault="008A4DDC" w:rsidP="00C8024D">
            <w:pPr>
              <w:spacing w:before="60"/>
              <w:rPr>
                <w:rFonts w:ascii="Arial" w:hAnsi="Arial" w:cs="Arial"/>
                <w:sz w:val="16"/>
              </w:rPr>
            </w:pPr>
          </w:p>
        </w:tc>
      </w:tr>
      <w:tr w:rsidR="008A4DDC" w:rsidTr="00F70051">
        <w:tc>
          <w:tcPr>
            <w:tcW w:w="1665" w:type="dxa"/>
            <w:tcPrChange w:id="133" w:author="Sumit Kumar Gupta" w:date="2014-03-17T12:51:00Z">
              <w:tcPr>
                <w:tcW w:w="1665" w:type="dxa"/>
              </w:tcPr>
            </w:tcPrChange>
          </w:tcPr>
          <w:p w:rsidR="008A4DDC" w:rsidRDefault="008A4DDC" w:rsidP="00C8024D">
            <w:pPr>
              <w:spacing w:before="60"/>
              <w:rPr>
                <w:rFonts w:ascii="Arial" w:hAnsi="Arial" w:cs="Arial"/>
                <w:b/>
                <w:bCs/>
                <w:sz w:val="16"/>
              </w:rPr>
            </w:pPr>
          </w:p>
        </w:tc>
        <w:tc>
          <w:tcPr>
            <w:tcW w:w="1953" w:type="dxa"/>
            <w:gridSpan w:val="2"/>
            <w:tcPrChange w:id="134" w:author="Sumit Kumar Gupta" w:date="2014-03-17T12:51:00Z">
              <w:tcPr>
                <w:tcW w:w="3303" w:type="dxa"/>
                <w:gridSpan w:val="2"/>
              </w:tcPr>
            </w:tcPrChange>
          </w:tcPr>
          <w:p w:rsidR="008A4DDC" w:rsidRPr="00CC5A7A" w:rsidRDefault="008A4DDC" w:rsidP="00370E4E">
            <w:pPr>
              <w:spacing w:before="60"/>
              <w:rPr>
                <w:rFonts w:ascii="Arial" w:hAnsi="Arial" w:cs="Arial"/>
                <w:sz w:val="16"/>
              </w:rPr>
            </w:pPr>
            <w:r w:rsidRPr="00B21932">
              <w:rPr>
                <w:rFonts w:ascii="Arial" w:hAnsi="Arial" w:cs="Arial"/>
                <w:sz w:val="16"/>
              </w:rPr>
              <w:t>ADDFBlend_Uls_T_f32</w:t>
            </w:r>
          </w:p>
        </w:tc>
        <w:tc>
          <w:tcPr>
            <w:tcW w:w="2250" w:type="dxa"/>
            <w:tcPrChange w:id="135" w:author="Sumit Kumar Gupta" w:date="2014-03-17T12:51:00Z">
              <w:tcPr>
                <w:tcW w:w="2160" w:type="dxa"/>
              </w:tcPr>
            </w:tcPrChange>
          </w:tcPr>
          <w:p w:rsidR="008A4DDC" w:rsidRDefault="008A4DDC" w:rsidP="00C8024D">
            <w:pPr>
              <w:spacing w:before="60"/>
              <w:rPr>
                <w:rFonts w:ascii="Arial" w:hAnsi="Arial" w:cs="Arial"/>
                <w:sz w:val="16"/>
              </w:rPr>
            </w:pPr>
            <w:r>
              <w:rPr>
                <w:rFonts w:ascii="Arial" w:hAnsi="Arial" w:cs="Arial"/>
                <w:sz w:val="16"/>
              </w:rPr>
              <w:t>float32</w:t>
            </w:r>
          </w:p>
        </w:tc>
        <w:tc>
          <w:tcPr>
            <w:tcW w:w="1800" w:type="dxa"/>
            <w:tcPrChange w:id="136" w:author="Sumit Kumar Gupta" w:date="2014-03-17T12:51:00Z">
              <w:tcPr>
                <w:tcW w:w="944" w:type="dxa"/>
              </w:tcPr>
            </w:tcPrChange>
          </w:tcPr>
          <w:p w:rsidR="008A4DDC" w:rsidRDefault="008A4DDC" w:rsidP="00C8024D">
            <w:pPr>
              <w:spacing w:before="60"/>
              <w:rPr>
                <w:rFonts w:ascii="Arial" w:hAnsi="Arial" w:cs="Arial"/>
                <w:sz w:val="16"/>
              </w:rPr>
            </w:pPr>
            <w:r>
              <w:rPr>
                <w:rFonts w:ascii="Arial" w:hAnsi="Arial" w:cs="Arial"/>
                <w:sz w:val="16"/>
              </w:rPr>
              <w:t>0</w:t>
            </w:r>
          </w:p>
        </w:tc>
        <w:tc>
          <w:tcPr>
            <w:tcW w:w="1348" w:type="dxa"/>
            <w:tcPrChange w:id="137" w:author="Sumit Kumar Gupta" w:date="2014-03-17T12:51:00Z">
              <w:tcPr>
                <w:tcW w:w="944" w:type="dxa"/>
              </w:tcPr>
            </w:tcPrChange>
          </w:tcPr>
          <w:p w:rsidR="008A4DDC" w:rsidRDefault="008A4DDC" w:rsidP="00C8024D">
            <w:pPr>
              <w:spacing w:before="60"/>
              <w:rPr>
                <w:rFonts w:ascii="Arial" w:hAnsi="Arial" w:cs="Arial"/>
                <w:sz w:val="16"/>
              </w:rPr>
            </w:pPr>
            <w:r>
              <w:rPr>
                <w:rFonts w:ascii="Arial" w:hAnsi="Arial" w:cs="Arial"/>
                <w:sz w:val="16"/>
              </w:rPr>
              <w:t>2</w:t>
            </w:r>
          </w:p>
        </w:tc>
        <w:tc>
          <w:tcPr>
            <w:tcW w:w="1082" w:type="dxa"/>
            <w:shd w:val="clear" w:color="auto" w:fill="D9D9D9" w:themeFill="background1" w:themeFillShade="D9"/>
            <w:tcPrChange w:id="138" w:author="Sumit Kumar Gupta" w:date="2014-03-17T12:51:00Z">
              <w:tcPr>
                <w:tcW w:w="1082" w:type="dxa"/>
                <w:shd w:val="clear" w:color="auto" w:fill="D9D9D9" w:themeFill="background1" w:themeFillShade="D9"/>
              </w:tcPr>
            </w:tcPrChange>
          </w:tcPr>
          <w:p w:rsidR="008A4DDC" w:rsidRDefault="008A4DDC" w:rsidP="00C8024D">
            <w:pPr>
              <w:spacing w:before="60"/>
              <w:rPr>
                <w:rFonts w:ascii="Arial" w:hAnsi="Arial" w:cs="Arial"/>
                <w:sz w:val="16"/>
              </w:rPr>
            </w:pPr>
          </w:p>
        </w:tc>
      </w:tr>
      <w:tr w:rsidR="008A4DDC" w:rsidTr="00F70051">
        <w:tc>
          <w:tcPr>
            <w:tcW w:w="1665" w:type="dxa"/>
            <w:tcPrChange w:id="139" w:author="Sumit Kumar Gupta" w:date="2014-03-17T12:51:00Z">
              <w:tcPr>
                <w:tcW w:w="1665" w:type="dxa"/>
              </w:tcPr>
            </w:tcPrChange>
          </w:tcPr>
          <w:p w:rsidR="008A4DDC" w:rsidRDefault="008A4DDC" w:rsidP="00C8024D">
            <w:pPr>
              <w:spacing w:before="60"/>
              <w:rPr>
                <w:rFonts w:ascii="Arial" w:hAnsi="Arial" w:cs="Arial"/>
                <w:b/>
                <w:bCs/>
                <w:sz w:val="16"/>
              </w:rPr>
            </w:pPr>
          </w:p>
        </w:tc>
        <w:tc>
          <w:tcPr>
            <w:tcW w:w="1953" w:type="dxa"/>
            <w:gridSpan w:val="2"/>
            <w:tcPrChange w:id="140" w:author="Sumit Kumar Gupta" w:date="2014-03-17T12:51:00Z">
              <w:tcPr>
                <w:tcW w:w="3303" w:type="dxa"/>
                <w:gridSpan w:val="2"/>
              </w:tcPr>
            </w:tcPrChange>
          </w:tcPr>
          <w:p w:rsidR="008A4DDC" w:rsidRPr="00B21932" w:rsidRDefault="008A4DDC" w:rsidP="00370E4E">
            <w:pPr>
              <w:spacing w:before="60"/>
              <w:rPr>
                <w:rFonts w:ascii="Arial" w:hAnsi="Arial" w:cs="Arial"/>
                <w:sz w:val="16"/>
              </w:rPr>
            </w:pPr>
            <w:proofErr w:type="spellStart"/>
            <w:r w:rsidRPr="00E72702">
              <w:rPr>
                <w:rFonts w:ascii="Arial" w:hAnsi="Arial" w:cs="Arial"/>
                <w:sz w:val="16"/>
              </w:rPr>
              <w:t>WriteDisplayVars_Cnt_T_lgc</w:t>
            </w:r>
            <w:proofErr w:type="spellEnd"/>
          </w:p>
        </w:tc>
        <w:tc>
          <w:tcPr>
            <w:tcW w:w="2250" w:type="dxa"/>
            <w:tcPrChange w:id="141" w:author="Sumit Kumar Gupta" w:date="2014-03-17T12:51:00Z">
              <w:tcPr>
                <w:tcW w:w="2160" w:type="dxa"/>
              </w:tcPr>
            </w:tcPrChange>
          </w:tcPr>
          <w:p w:rsidR="008A4DDC" w:rsidRDefault="008A4DDC" w:rsidP="00C8024D">
            <w:pPr>
              <w:spacing w:before="60"/>
              <w:rPr>
                <w:rFonts w:ascii="Arial" w:hAnsi="Arial" w:cs="Arial"/>
                <w:sz w:val="16"/>
              </w:rPr>
            </w:pPr>
            <w:proofErr w:type="spellStart"/>
            <w:r>
              <w:rPr>
                <w:rFonts w:ascii="Arial" w:hAnsi="Arial" w:cs="Arial"/>
                <w:sz w:val="16"/>
              </w:rPr>
              <w:t>boolean</w:t>
            </w:r>
            <w:proofErr w:type="spellEnd"/>
          </w:p>
        </w:tc>
        <w:tc>
          <w:tcPr>
            <w:tcW w:w="1800" w:type="dxa"/>
            <w:tcPrChange w:id="142" w:author="Sumit Kumar Gupta" w:date="2014-03-17T12:51:00Z">
              <w:tcPr>
                <w:tcW w:w="944" w:type="dxa"/>
              </w:tcPr>
            </w:tcPrChange>
          </w:tcPr>
          <w:p w:rsidR="008A4DDC" w:rsidRDefault="008A4DDC" w:rsidP="00C8024D">
            <w:pPr>
              <w:spacing w:before="60"/>
              <w:rPr>
                <w:rFonts w:ascii="Arial" w:hAnsi="Arial" w:cs="Arial"/>
                <w:sz w:val="16"/>
              </w:rPr>
            </w:pPr>
            <w:r>
              <w:rPr>
                <w:rFonts w:ascii="Arial" w:hAnsi="Arial" w:cs="Arial"/>
                <w:sz w:val="16"/>
              </w:rPr>
              <w:t>FALSE</w:t>
            </w:r>
          </w:p>
        </w:tc>
        <w:tc>
          <w:tcPr>
            <w:tcW w:w="1348" w:type="dxa"/>
            <w:tcPrChange w:id="143" w:author="Sumit Kumar Gupta" w:date="2014-03-17T12:51:00Z">
              <w:tcPr>
                <w:tcW w:w="944" w:type="dxa"/>
              </w:tcPr>
            </w:tcPrChange>
          </w:tcPr>
          <w:p w:rsidR="008A4DDC" w:rsidRDefault="008A4DDC" w:rsidP="00C8024D">
            <w:pPr>
              <w:spacing w:before="60"/>
              <w:rPr>
                <w:rFonts w:ascii="Arial" w:hAnsi="Arial" w:cs="Arial"/>
                <w:sz w:val="16"/>
              </w:rPr>
            </w:pPr>
            <w:r>
              <w:rPr>
                <w:rFonts w:ascii="Arial" w:hAnsi="Arial" w:cs="Arial"/>
                <w:sz w:val="16"/>
              </w:rPr>
              <w:t>TRUE</w:t>
            </w:r>
          </w:p>
        </w:tc>
        <w:tc>
          <w:tcPr>
            <w:tcW w:w="1082" w:type="dxa"/>
            <w:shd w:val="clear" w:color="auto" w:fill="D9D9D9" w:themeFill="background1" w:themeFillShade="D9"/>
            <w:tcPrChange w:id="144" w:author="Sumit Kumar Gupta" w:date="2014-03-17T12:51:00Z">
              <w:tcPr>
                <w:tcW w:w="1082" w:type="dxa"/>
                <w:shd w:val="clear" w:color="auto" w:fill="D9D9D9" w:themeFill="background1" w:themeFillShade="D9"/>
              </w:tcPr>
            </w:tcPrChange>
          </w:tcPr>
          <w:p w:rsidR="008A4DDC" w:rsidRDefault="008A4DDC" w:rsidP="00C8024D">
            <w:pPr>
              <w:spacing w:before="60"/>
              <w:rPr>
                <w:rFonts w:ascii="Arial" w:hAnsi="Arial" w:cs="Arial"/>
                <w:sz w:val="16"/>
              </w:rPr>
            </w:pPr>
          </w:p>
        </w:tc>
      </w:tr>
      <w:tr w:rsidR="008A4DDC" w:rsidTr="00F70051">
        <w:tc>
          <w:tcPr>
            <w:tcW w:w="1665" w:type="dxa"/>
            <w:tcPrChange w:id="145" w:author="Sumit Kumar Gupta" w:date="2014-03-17T12:51:00Z">
              <w:tcPr>
                <w:tcW w:w="1665" w:type="dxa"/>
              </w:tcPr>
            </w:tcPrChange>
          </w:tcPr>
          <w:p w:rsidR="008A4DDC" w:rsidRDefault="008A4DDC" w:rsidP="00C8024D">
            <w:pPr>
              <w:spacing w:before="60"/>
              <w:rPr>
                <w:rFonts w:ascii="Arial" w:hAnsi="Arial" w:cs="Arial"/>
                <w:b/>
                <w:bCs/>
                <w:sz w:val="16"/>
              </w:rPr>
            </w:pPr>
            <w:r>
              <w:rPr>
                <w:rFonts w:ascii="Arial" w:hAnsi="Arial" w:cs="Arial"/>
                <w:b/>
                <w:bCs/>
                <w:sz w:val="16"/>
              </w:rPr>
              <w:t>Return Value</w:t>
            </w:r>
          </w:p>
        </w:tc>
        <w:tc>
          <w:tcPr>
            <w:tcW w:w="1953" w:type="dxa"/>
            <w:gridSpan w:val="2"/>
            <w:tcPrChange w:id="146" w:author="Sumit Kumar Gupta" w:date="2014-03-17T12:51:00Z">
              <w:tcPr>
                <w:tcW w:w="3303" w:type="dxa"/>
                <w:gridSpan w:val="2"/>
              </w:tcPr>
            </w:tcPrChange>
          </w:tcPr>
          <w:p w:rsidR="008A4DDC" w:rsidRDefault="008A4DDC" w:rsidP="00C8024D">
            <w:pPr>
              <w:spacing w:before="60"/>
              <w:rPr>
                <w:rFonts w:ascii="Arial" w:hAnsi="Arial" w:cs="Arial"/>
                <w:sz w:val="16"/>
              </w:rPr>
            </w:pPr>
            <w:r w:rsidRPr="000458C9">
              <w:rPr>
                <w:rFonts w:ascii="Arial" w:hAnsi="Arial" w:cs="Arial"/>
                <w:sz w:val="16"/>
              </w:rPr>
              <w:t>FilteredOutput_MtrNm_T_f32</w:t>
            </w:r>
          </w:p>
        </w:tc>
        <w:tc>
          <w:tcPr>
            <w:tcW w:w="2250" w:type="dxa"/>
            <w:tcPrChange w:id="147" w:author="Sumit Kumar Gupta" w:date="2014-03-17T12:51:00Z">
              <w:tcPr>
                <w:tcW w:w="2160" w:type="dxa"/>
              </w:tcPr>
            </w:tcPrChange>
          </w:tcPr>
          <w:p w:rsidR="008A4DDC" w:rsidRDefault="008A4DDC" w:rsidP="00C8024D">
            <w:pPr>
              <w:spacing w:before="60"/>
              <w:rPr>
                <w:rFonts w:ascii="Arial" w:hAnsi="Arial" w:cs="Arial"/>
                <w:sz w:val="16"/>
              </w:rPr>
            </w:pPr>
            <w:r>
              <w:rPr>
                <w:rFonts w:ascii="Arial" w:hAnsi="Arial" w:cs="Arial"/>
                <w:sz w:val="16"/>
              </w:rPr>
              <w:t>float32</w:t>
            </w:r>
          </w:p>
        </w:tc>
        <w:tc>
          <w:tcPr>
            <w:tcW w:w="1800" w:type="dxa"/>
            <w:tcPrChange w:id="148" w:author="Sumit Kumar Gupta" w:date="2014-03-17T12:51:00Z">
              <w:tcPr>
                <w:tcW w:w="944" w:type="dxa"/>
              </w:tcPr>
            </w:tcPrChange>
          </w:tcPr>
          <w:p w:rsidR="008A4DDC" w:rsidRDefault="008A4DDC" w:rsidP="00C8024D">
            <w:pPr>
              <w:spacing w:before="60"/>
              <w:rPr>
                <w:rFonts w:ascii="Arial" w:hAnsi="Arial" w:cs="Arial"/>
                <w:sz w:val="16"/>
              </w:rPr>
            </w:pPr>
            <w:r>
              <w:rPr>
                <w:rFonts w:ascii="Arial" w:hAnsi="Arial" w:cs="Arial"/>
                <w:sz w:val="16"/>
              </w:rPr>
              <w:t>-8.8</w:t>
            </w:r>
          </w:p>
        </w:tc>
        <w:tc>
          <w:tcPr>
            <w:tcW w:w="1348" w:type="dxa"/>
            <w:tcPrChange w:id="149" w:author="Sumit Kumar Gupta" w:date="2014-03-17T12:51:00Z">
              <w:tcPr>
                <w:tcW w:w="944" w:type="dxa"/>
              </w:tcPr>
            </w:tcPrChange>
          </w:tcPr>
          <w:p w:rsidR="008A4DDC" w:rsidRDefault="008A4DDC" w:rsidP="00C8024D">
            <w:pPr>
              <w:spacing w:before="60"/>
              <w:rPr>
                <w:rFonts w:ascii="Arial" w:hAnsi="Arial" w:cs="Arial"/>
                <w:sz w:val="16"/>
              </w:rPr>
            </w:pPr>
            <w:r>
              <w:rPr>
                <w:rFonts w:ascii="Arial" w:hAnsi="Arial" w:cs="Arial"/>
                <w:sz w:val="16"/>
              </w:rPr>
              <w:t>8.8</w:t>
            </w:r>
          </w:p>
        </w:tc>
        <w:tc>
          <w:tcPr>
            <w:tcW w:w="1082" w:type="dxa"/>
            <w:tcPrChange w:id="150" w:author="Sumit Kumar Gupta" w:date="2014-03-17T12:51:00Z">
              <w:tcPr>
                <w:tcW w:w="1082" w:type="dxa"/>
              </w:tcPr>
            </w:tcPrChange>
          </w:tcPr>
          <w:p w:rsidR="00134F32" w:rsidRDefault="008A4DDC">
            <w:pPr>
              <w:rPr>
                <w:rFonts w:ascii="Arial" w:hAnsi="Arial" w:cs="Arial"/>
                <w:sz w:val="16"/>
                <w:szCs w:val="16"/>
              </w:rPr>
            </w:pPr>
            <w:r>
              <w:rPr>
                <w:rFonts w:ascii="Arial" w:hAnsi="Arial" w:cs="Arial"/>
                <w:sz w:val="16"/>
                <w:szCs w:val="16"/>
              </w:rPr>
              <w:t>4.89E-04</w:t>
            </w:r>
          </w:p>
        </w:tc>
      </w:tr>
    </w:tbl>
    <w:p w:rsidR="00134F32" w:rsidRPr="00131FCA" w:rsidRDefault="00201683">
      <w:pPr>
        <w:pStyle w:val="Heading4"/>
        <w:numPr>
          <w:ilvl w:val="0"/>
          <w:numId w:val="0"/>
        </w:numPr>
        <w:ind w:left="864" w:hanging="864"/>
        <w:rPr>
          <w:rFonts w:cs="Arial"/>
          <w:b w:val="0"/>
          <w:color w:val="000000" w:themeColor="text1"/>
          <w:szCs w:val="24"/>
          <w:rPrChange w:id="151" w:author="Thomas, Vince" w:date="2013-12-05T13:23:00Z">
            <w:rPr>
              <w:rFonts w:cs="Arial"/>
              <w:b w:val="0"/>
              <w:color w:val="FF0000"/>
              <w:szCs w:val="24"/>
            </w:rPr>
          </w:rPrChange>
        </w:rPr>
      </w:pPr>
      <w:r w:rsidRPr="00131FCA">
        <w:rPr>
          <w:rFonts w:cs="Arial"/>
          <w:b w:val="0"/>
          <w:color w:val="000000" w:themeColor="text1"/>
          <w:szCs w:val="24"/>
          <w:rPrChange w:id="152" w:author="Thomas, Vince" w:date="2013-12-05T13:23:00Z">
            <w:rPr>
              <w:rFonts w:cs="Arial"/>
              <w:b w:val="0"/>
              <w:color w:val="FF0000"/>
              <w:szCs w:val="24"/>
            </w:rPr>
          </w:rPrChange>
        </w:rPr>
        <w:lastRenderedPageBreak/>
        <w:t>* See unit testing notes in section 2.3.1 for range considerations of Notch Filter</w:t>
      </w:r>
    </w:p>
    <w:p w:rsidR="00110B9C" w:rsidRDefault="00370E4E" w:rsidP="00110B9C">
      <w:pPr>
        <w:pStyle w:val="Heading4"/>
      </w:pPr>
      <w:r>
        <w:t>Description</w:t>
      </w:r>
    </w:p>
    <w:p w:rsidR="00767C55" w:rsidRPr="00B21932" w:rsidRDefault="008D15E3" w:rsidP="007E3EEC">
      <w:pPr>
        <w:jc w:val="center"/>
        <w:rPr>
          <w:rFonts w:ascii="Arial" w:hAnsi="Arial" w:cs="Arial"/>
          <w:b/>
          <w:sz w:val="24"/>
          <w:szCs w:val="24"/>
        </w:rPr>
      </w:pPr>
      <w:r>
        <w:object w:dxaOrig="8455" w:dyaOrig="13905">
          <v:shape id="_x0000_i1026" type="#_x0000_t75" style="width:346.5pt;height:568.5pt" o:ole="">
            <v:imagedata r:id="rId12" o:title=""/>
          </v:shape>
          <o:OLEObject Type="Embed" ProgID="Visio.Drawing.11" ShapeID="_x0000_i1026" DrawAspect="Content" ObjectID="_1456566586" r:id="rId13"/>
        </w:object>
      </w:r>
    </w:p>
    <w:p w:rsidR="00370E4E" w:rsidRPr="0006623F" w:rsidRDefault="00370E4E" w:rsidP="0006623F">
      <w:pPr>
        <w:rPr>
          <w:rFonts w:ascii="Arial" w:hAnsi="Arial" w:cs="Arial"/>
          <w:b/>
          <w:sz w:val="24"/>
          <w:szCs w:val="24"/>
        </w:rPr>
      </w:pPr>
    </w:p>
    <w:p w:rsidR="00AD2EBB" w:rsidRPr="0063241A" w:rsidRDefault="00AD2EBB" w:rsidP="0063241A"/>
    <w:p w:rsidR="0063241A" w:rsidRPr="0045497F" w:rsidRDefault="0063241A" w:rsidP="0045497F"/>
    <w:p w:rsidR="0045497F" w:rsidRDefault="0045497F" w:rsidP="0045497F">
      <w:pPr>
        <w:spacing w:after="0"/>
        <w:rPr>
          <w:rFonts w:ascii="Arial" w:hAnsi="Arial"/>
          <w:b/>
          <w:kern w:val="28"/>
          <w:sz w:val="28"/>
        </w:rPr>
      </w:pPr>
    </w:p>
    <w:p w:rsidR="0045497F" w:rsidRDefault="0045497F">
      <w:pPr>
        <w:spacing w:after="0"/>
        <w:rPr>
          <w:rFonts w:ascii="Arial" w:hAnsi="Arial"/>
          <w:b/>
          <w:kern w:val="28"/>
          <w:sz w:val="28"/>
        </w:rPr>
      </w:pPr>
    </w:p>
    <w:p w:rsidR="004A781C" w:rsidRDefault="004A781C">
      <w:pPr>
        <w:pStyle w:val="Heading1"/>
      </w:pPr>
      <w:r>
        <w:t>Software Module Implementation</w:t>
      </w:r>
    </w:p>
    <w:p w:rsidR="002C03D8" w:rsidRDefault="002C03D8">
      <w:pPr>
        <w:pStyle w:val="Heading2"/>
      </w:pPr>
      <w:r>
        <w:t>Runtime Environment (RTE) Initial Values</w:t>
      </w:r>
    </w:p>
    <w:p w:rsidR="002C03D8" w:rsidRDefault="002C03D8" w:rsidP="002C03D8">
      <w:r>
        <w:t>This section lists the initial values of data written by this module but controlled by the RTE. After RTE initialization, the data in this table will contain these values.</w:t>
      </w:r>
    </w:p>
    <w:p w:rsidR="006018CB" w:rsidRPr="002C03D8" w:rsidRDefault="006018CB" w:rsidP="002C03D8"/>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5"/>
        <w:gridCol w:w="4435"/>
      </w:tblGrid>
      <w:tr w:rsidR="002C03D8" w:rsidRPr="006A25CC" w:rsidTr="00C93049">
        <w:trPr>
          <w:trHeight w:val="341"/>
        </w:trPr>
        <w:tc>
          <w:tcPr>
            <w:tcW w:w="4475" w:type="dxa"/>
            <w:shd w:val="clear" w:color="auto" w:fill="FFFF99"/>
            <w:vAlign w:val="center"/>
          </w:tcPr>
          <w:p w:rsidR="002C03D8" w:rsidRPr="006A25CC" w:rsidRDefault="002C03D8" w:rsidP="00275A14">
            <w:pPr>
              <w:spacing w:before="100" w:beforeAutospacing="1" w:after="100" w:afterAutospacing="1"/>
              <w:rPr>
                <w:rFonts w:ascii="Arial" w:hAnsi="Arial" w:cs="Arial"/>
              </w:rPr>
            </w:pPr>
            <w:r>
              <w:rPr>
                <w:rFonts w:ascii="Arial" w:hAnsi="Arial" w:cs="Arial"/>
              </w:rPr>
              <w:t>Data</w:t>
            </w:r>
          </w:p>
        </w:tc>
        <w:tc>
          <w:tcPr>
            <w:tcW w:w="4435" w:type="dxa"/>
            <w:shd w:val="clear" w:color="auto" w:fill="FFFF99"/>
            <w:vAlign w:val="center"/>
          </w:tcPr>
          <w:p w:rsidR="002C03D8" w:rsidRPr="006A25CC" w:rsidRDefault="002C03D8" w:rsidP="00275A14">
            <w:pPr>
              <w:spacing w:before="100" w:beforeAutospacing="1" w:after="100" w:afterAutospacing="1"/>
              <w:rPr>
                <w:rFonts w:ascii="Arial" w:hAnsi="Arial" w:cs="Arial"/>
              </w:rPr>
            </w:pPr>
            <w:r>
              <w:rPr>
                <w:rFonts w:ascii="Arial" w:hAnsi="Arial" w:cs="Arial"/>
              </w:rPr>
              <w:t>Value</w:t>
            </w:r>
          </w:p>
        </w:tc>
      </w:tr>
      <w:tr w:rsidR="00B61422" w:rsidRPr="004B5BE2" w:rsidTr="00C93049">
        <w:trPr>
          <w:trHeight w:val="341"/>
        </w:trPr>
        <w:tc>
          <w:tcPr>
            <w:tcW w:w="4475" w:type="dxa"/>
            <w:vAlign w:val="center"/>
          </w:tcPr>
          <w:p w:rsidR="00B61422" w:rsidRPr="004B5BE2" w:rsidRDefault="00B61422" w:rsidP="005810E7">
            <w:pPr>
              <w:pStyle w:val="NoSpacing"/>
            </w:pPr>
            <w:r w:rsidRPr="004374BF">
              <w:rPr>
                <w:rFonts w:ascii="Arial" w:hAnsi="Arial" w:cs="Arial"/>
                <w:sz w:val="16"/>
                <w:szCs w:val="16"/>
              </w:rPr>
              <w:t>AssistDDFactor_Uls_f32</w:t>
            </w:r>
          </w:p>
        </w:tc>
        <w:tc>
          <w:tcPr>
            <w:tcW w:w="4435" w:type="dxa"/>
            <w:vAlign w:val="center"/>
          </w:tcPr>
          <w:p w:rsidR="00B61422" w:rsidRPr="004B5BE2" w:rsidRDefault="00B61422" w:rsidP="00275A14">
            <w:pPr>
              <w:spacing w:before="100" w:beforeAutospacing="1" w:after="100" w:afterAutospacing="1"/>
              <w:rPr>
                <w:rFonts w:ascii="Arial" w:hAnsi="Arial" w:cs="Arial"/>
                <w:sz w:val="16"/>
                <w:szCs w:val="16"/>
              </w:rPr>
            </w:pPr>
            <w:r>
              <w:rPr>
                <w:rFonts w:ascii="Arial" w:hAnsi="Arial" w:cs="Arial"/>
                <w:sz w:val="16"/>
                <w:szCs w:val="16"/>
              </w:rPr>
              <w:t>1</w:t>
            </w:r>
          </w:p>
        </w:tc>
      </w:tr>
      <w:tr w:rsidR="00B61422" w:rsidRPr="004B5BE2" w:rsidTr="00C93049">
        <w:trPr>
          <w:trHeight w:val="341"/>
        </w:trPr>
        <w:tc>
          <w:tcPr>
            <w:tcW w:w="4475" w:type="dxa"/>
            <w:vAlign w:val="center"/>
          </w:tcPr>
          <w:p w:rsidR="00B61422" w:rsidRPr="000F505B" w:rsidRDefault="00B61422" w:rsidP="005810E7">
            <w:pPr>
              <w:spacing w:before="100" w:beforeAutospacing="1" w:after="100" w:afterAutospacing="1"/>
              <w:rPr>
                <w:rFonts w:ascii="Arial" w:hAnsi="Arial" w:cs="Arial"/>
                <w:sz w:val="16"/>
                <w:szCs w:val="16"/>
              </w:rPr>
            </w:pPr>
            <w:r w:rsidRPr="004374BF">
              <w:rPr>
                <w:rFonts w:ascii="Arial" w:hAnsi="Arial" w:cs="Arial"/>
                <w:sz w:val="16"/>
                <w:szCs w:val="16"/>
              </w:rPr>
              <w:t>HwTorque_HwNm_f32</w:t>
            </w:r>
          </w:p>
        </w:tc>
        <w:tc>
          <w:tcPr>
            <w:tcW w:w="4435" w:type="dxa"/>
            <w:vAlign w:val="center"/>
          </w:tcPr>
          <w:p w:rsidR="00B61422" w:rsidRDefault="00B61422"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A59CE" w:rsidRPr="004B5BE2" w:rsidDel="00BA59CE" w:rsidTr="00C93049">
        <w:trPr>
          <w:trHeight w:val="341"/>
        </w:trPr>
        <w:tc>
          <w:tcPr>
            <w:tcW w:w="4475" w:type="dxa"/>
            <w:vAlign w:val="center"/>
          </w:tcPr>
          <w:p w:rsidR="00BA59CE" w:rsidRPr="004374BF" w:rsidDel="00BA59CE" w:rsidRDefault="00BA59CE" w:rsidP="005810E7">
            <w:pPr>
              <w:pStyle w:val="NoSpacing"/>
              <w:rPr>
                <w:rFonts w:ascii="Arial" w:hAnsi="Arial" w:cs="Arial"/>
                <w:sz w:val="16"/>
                <w:szCs w:val="16"/>
              </w:rPr>
            </w:pPr>
            <w:r w:rsidRPr="00BA59CE">
              <w:rPr>
                <w:rFonts w:ascii="Arial" w:hAnsi="Arial" w:cs="Arial"/>
                <w:sz w:val="16"/>
                <w:szCs w:val="16"/>
              </w:rPr>
              <w:t>CombinedAssist_MtrNm_f32</w:t>
            </w:r>
          </w:p>
        </w:tc>
        <w:tc>
          <w:tcPr>
            <w:tcW w:w="4435" w:type="dxa"/>
            <w:vAlign w:val="center"/>
          </w:tcPr>
          <w:p w:rsidR="00BA59CE" w:rsidDel="00BA59CE" w:rsidRDefault="00BA59CE"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A59CE" w:rsidRPr="004B5BE2" w:rsidDel="00BA59CE" w:rsidTr="00C93049">
        <w:trPr>
          <w:trHeight w:val="341"/>
        </w:trPr>
        <w:tc>
          <w:tcPr>
            <w:tcW w:w="4475" w:type="dxa"/>
            <w:vAlign w:val="center"/>
          </w:tcPr>
          <w:p w:rsidR="00BA59CE" w:rsidRPr="004374BF" w:rsidDel="00BA59CE" w:rsidRDefault="00BA59CE" w:rsidP="005810E7">
            <w:pPr>
              <w:pStyle w:val="NoSpacing"/>
              <w:rPr>
                <w:rFonts w:ascii="Arial" w:hAnsi="Arial" w:cs="Arial"/>
                <w:sz w:val="16"/>
                <w:szCs w:val="16"/>
              </w:rPr>
            </w:pPr>
            <w:r w:rsidRPr="00BA59CE">
              <w:rPr>
                <w:rFonts w:ascii="Arial" w:hAnsi="Arial" w:cs="Arial"/>
                <w:sz w:val="16"/>
                <w:szCs w:val="16"/>
              </w:rPr>
              <w:t>AsstFWActive_Uls_f32</w:t>
            </w:r>
          </w:p>
        </w:tc>
        <w:tc>
          <w:tcPr>
            <w:tcW w:w="4435" w:type="dxa"/>
            <w:vAlign w:val="center"/>
          </w:tcPr>
          <w:p w:rsidR="00BA59CE" w:rsidDel="00BA59CE" w:rsidRDefault="00BA59CE"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61422" w:rsidRPr="004B5BE2" w:rsidTr="00C93049">
        <w:trPr>
          <w:trHeight w:val="341"/>
        </w:trPr>
        <w:tc>
          <w:tcPr>
            <w:tcW w:w="4475" w:type="dxa"/>
            <w:vAlign w:val="center"/>
          </w:tcPr>
          <w:p w:rsidR="00B61422" w:rsidRPr="000F505B" w:rsidRDefault="00B61422" w:rsidP="005810E7">
            <w:pPr>
              <w:spacing w:before="100" w:beforeAutospacing="1" w:after="100" w:afterAutospacing="1"/>
              <w:rPr>
                <w:rFonts w:ascii="Arial" w:hAnsi="Arial" w:cs="Arial"/>
                <w:sz w:val="16"/>
                <w:szCs w:val="16"/>
              </w:rPr>
            </w:pPr>
            <w:r w:rsidRPr="004374BF">
              <w:rPr>
                <w:rFonts w:ascii="Arial" w:hAnsi="Arial" w:cs="Arial"/>
                <w:sz w:val="16"/>
                <w:szCs w:val="16"/>
              </w:rPr>
              <w:t>VehicleSpeed_Kph_f32</w:t>
            </w:r>
          </w:p>
        </w:tc>
        <w:tc>
          <w:tcPr>
            <w:tcW w:w="4435" w:type="dxa"/>
            <w:vAlign w:val="center"/>
          </w:tcPr>
          <w:p w:rsidR="00B61422" w:rsidRDefault="00B61422"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61422" w:rsidRPr="004B5BE2" w:rsidTr="00C93049">
        <w:trPr>
          <w:trHeight w:val="341"/>
        </w:trPr>
        <w:tc>
          <w:tcPr>
            <w:tcW w:w="4475" w:type="dxa"/>
            <w:vAlign w:val="center"/>
          </w:tcPr>
          <w:p w:rsidR="00B61422" w:rsidRPr="004B5BE2" w:rsidRDefault="00B61422" w:rsidP="005810E7">
            <w:pPr>
              <w:spacing w:before="100" w:beforeAutospacing="1" w:after="100" w:afterAutospacing="1"/>
              <w:rPr>
                <w:rFonts w:ascii="Arial" w:hAnsi="Arial" w:cs="Arial"/>
                <w:sz w:val="16"/>
                <w:szCs w:val="16"/>
              </w:rPr>
            </w:pPr>
            <w:r w:rsidRPr="004374BF">
              <w:rPr>
                <w:rFonts w:ascii="Arial" w:hAnsi="Arial" w:cs="Arial"/>
                <w:sz w:val="16"/>
                <w:szCs w:val="16"/>
              </w:rPr>
              <w:t>AssistCmd_MtrNm_f32</w:t>
            </w:r>
          </w:p>
        </w:tc>
        <w:tc>
          <w:tcPr>
            <w:tcW w:w="4435" w:type="dxa"/>
            <w:vAlign w:val="center"/>
          </w:tcPr>
          <w:p w:rsidR="00B61422" w:rsidRDefault="00B61422"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61422" w:rsidRPr="004B5BE2" w:rsidTr="00C93049">
        <w:trPr>
          <w:trHeight w:val="341"/>
        </w:trPr>
        <w:tc>
          <w:tcPr>
            <w:tcW w:w="4475" w:type="dxa"/>
            <w:vAlign w:val="center"/>
          </w:tcPr>
          <w:p w:rsidR="00B61422" w:rsidRDefault="00C93049" w:rsidP="005810E7">
            <w:pPr>
              <w:spacing w:before="100" w:beforeAutospacing="1" w:after="100" w:afterAutospacing="1"/>
              <w:rPr>
                <w:rFonts w:ascii="Arial" w:hAnsi="Arial" w:cs="Arial"/>
                <w:sz w:val="16"/>
                <w:szCs w:val="16"/>
              </w:rPr>
            </w:pPr>
            <w:r w:rsidRPr="00C93049">
              <w:rPr>
                <w:rFonts w:ascii="Arial" w:hAnsi="Arial" w:cs="Arial"/>
                <w:sz w:val="16"/>
                <w:szCs w:val="16"/>
              </w:rPr>
              <w:t>SysAssistCmd_MtrNm_T_f32</w:t>
            </w:r>
          </w:p>
        </w:tc>
        <w:tc>
          <w:tcPr>
            <w:tcW w:w="4435" w:type="dxa"/>
            <w:vAlign w:val="center"/>
          </w:tcPr>
          <w:p w:rsidR="00B61422" w:rsidRDefault="00B61422" w:rsidP="00275A14">
            <w:pPr>
              <w:spacing w:before="100" w:beforeAutospacing="1" w:after="100" w:afterAutospacing="1"/>
              <w:rPr>
                <w:rFonts w:ascii="Arial" w:hAnsi="Arial" w:cs="Arial"/>
                <w:sz w:val="16"/>
                <w:szCs w:val="16"/>
              </w:rPr>
            </w:pPr>
            <w:r>
              <w:rPr>
                <w:rFonts w:ascii="Arial" w:hAnsi="Arial" w:cs="Arial"/>
                <w:sz w:val="16"/>
                <w:szCs w:val="16"/>
              </w:rPr>
              <w:t>0</w:t>
            </w:r>
          </w:p>
        </w:tc>
      </w:tr>
    </w:tbl>
    <w:p w:rsidR="004A781C" w:rsidRDefault="004A781C">
      <w:pPr>
        <w:pStyle w:val="Heading2"/>
      </w:pPr>
      <w:r>
        <w:t>Initialization Functions</w:t>
      </w:r>
    </w:p>
    <w:p w:rsidR="00B349CD" w:rsidRDefault="00B349CD" w:rsidP="00B349CD">
      <w:pPr>
        <w:pStyle w:val="Heading3"/>
        <w:tabs>
          <w:tab w:val="num" w:pos="720"/>
        </w:tabs>
      </w:pPr>
      <w:proofErr w:type="spellStart"/>
      <w:r>
        <w:t>Init</w:t>
      </w:r>
      <w:proofErr w:type="spellEnd"/>
      <w:r>
        <w:t xml:space="preserve">: </w:t>
      </w:r>
      <w:r w:rsidRPr="00B349CD">
        <w:t>StabilityComp_Init1</w:t>
      </w:r>
    </w:p>
    <w:p w:rsidR="00B349CD" w:rsidRDefault="00B349CD" w:rsidP="00B349CD">
      <w:pPr>
        <w:pStyle w:val="Heading4"/>
        <w:tabs>
          <w:tab w:val="num" w:pos="864"/>
        </w:tabs>
      </w:pPr>
      <w:r>
        <w:t>Design Rationale</w:t>
      </w:r>
    </w:p>
    <w:p w:rsidR="00B349CD" w:rsidRDefault="00B349CD" w:rsidP="00B349CD">
      <w:r>
        <w:t>None</w:t>
      </w:r>
    </w:p>
    <w:p w:rsidR="00B349CD" w:rsidRPr="00B349CD" w:rsidRDefault="00B24709" w:rsidP="00B349CD">
      <w:r>
        <w:object w:dxaOrig="8782" w:dyaOrig="6165">
          <v:shape id="_x0000_i1027" type="#_x0000_t75" style="width:6in;height:303pt" o:ole="">
            <v:imagedata r:id="rId14" o:title=""/>
          </v:shape>
          <o:OLEObject Type="Embed" ProgID="Visio.Drawing.11" ShapeID="_x0000_i1027" DrawAspect="Content" ObjectID="_1456566587" r:id="rId15"/>
        </w:object>
      </w:r>
    </w:p>
    <w:p w:rsidR="004A781C" w:rsidRDefault="004A781C">
      <w:pPr>
        <w:pStyle w:val="Heading2"/>
      </w:pPr>
      <w:r>
        <w:t>Periodic Functions</w:t>
      </w:r>
    </w:p>
    <w:p w:rsidR="004A781C" w:rsidRDefault="004A781C">
      <w:pPr>
        <w:pStyle w:val="Heading3"/>
      </w:pPr>
      <w:r>
        <w:t xml:space="preserve">Per: </w:t>
      </w:r>
      <w:r w:rsidR="00B61422" w:rsidRPr="00B61422">
        <w:t>StabilityComp_Per1</w:t>
      </w:r>
    </w:p>
    <w:p w:rsidR="004A781C" w:rsidRDefault="004A781C">
      <w:pPr>
        <w:pStyle w:val="Heading4"/>
      </w:pPr>
      <w:r>
        <w:t>Design Rationale</w:t>
      </w:r>
    </w:p>
    <w:p w:rsidR="004A781C" w:rsidRDefault="004A781C">
      <w:pPr>
        <w:pStyle w:val="Heading4"/>
      </w:pPr>
      <w:r>
        <w:t>Program Flow Start</w:t>
      </w:r>
    </w:p>
    <w:p w:rsidR="00064A24" w:rsidRDefault="00B25E35">
      <w:r w:rsidRPr="00FE72C2">
        <w:t>Rte_Call_StabilityCo</w:t>
      </w:r>
      <w:r>
        <w:t>mp_Per1_CP0_</w:t>
      </w:r>
      <w:proofErr w:type="gramStart"/>
      <w:r>
        <w:t>CheckpointReached()</w:t>
      </w:r>
      <w:proofErr w:type="gramEnd"/>
    </w:p>
    <w:p w:rsidR="004A781C" w:rsidRDefault="004A781C">
      <w:pPr>
        <w:pStyle w:val="Heading4"/>
      </w:pPr>
      <w:r>
        <w:t>Store Module Inputs to Local copies</w:t>
      </w:r>
    </w:p>
    <w:p w:rsidR="00FE0566" w:rsidRDefault="00FE0566" w:rsidP="00FE0566">
      <w:r>
        <w:t>N/A</w:t>
      </w:r>
    </w:p>
    <w:p w:rsidR="005D1105" w:rsidRDefault="005D1105" w:rsidP="00FE0566"/>
    <w:p w:rsidR="005810E7" w:rsidRDefault="00513AC2">
      <w:pPr>
        <w:jc w:val="center"/>
      </w:pPr>
      <w:r>
        <w:object w:dxaOrig="8107" w:dyaOrig="8096">
          <v:shape id="_x0000_i1028" type="#_x0000_t75" style="width:405pt;height:405pt" o:ole="">
            <v:imagedata r:id="rId16" o:title=""/>
          </v:shape>
          <o:OLEObject Type="Embed" ProgID="Visio.Drawing.11" ShapeID="_x0000_i1028" DrawAspect="Content" ObjectID="_1456566588" r:id="rId17"/>
        </w:object>
      </w:r>
    </w:p>
    <w:p w:rsidR="00C97A3A" w:rsidRDefault="00C97A3A">
      <w:pPr>
        <w:jc w:val="center"/>
      </w:pPr>
    </w:p>
    <w:p w:rsidR="005810E7" w:rsidRDefault="00B24709">
      <w:pPr>
        <w:jc w:val="center"/>
      </w:pPr>
      <w:r>
        <w:object w:dxaOrig="7997" w:dyaOrig="22217">
          <v:shape id="_x0000_i1029" type="#_x0000_t75" style="width:211.5pt;height:585.75pt" o:ole="">
            <v:imagedata r:id="rId18" o:title=""/>
          </v:shape>
          <o:OLEObject Type="Embed" ProgID="Visio.Drawing.11" ShapeID="_x0000_i1029" DrawAspect="Content" ObjectID="_1456566589" r:id="rId19"/>
        </w:object>
      </w:r>
    </w:p>
    <w:p w:rsidR="00C97A3A" w:rsidRDefault="00526F43">
      <w:pPr>
        <w:jc w:val="center"/>
      </w:pPr>
      <w:r>
        <w:object w:dxaOrig="7993" w:dyaOrig="15062">
          <v:shape id="_x0000_i1030" type="#_x0000_t75" style="width:211.5pt;height:397.5pt" o:ole="">
            <v:imagedata r:id="rId20" o:title=""/>
          </v:shape>
          <o:OLEObject Type="Embed" ProgID="Visio.Drawing.11" ShapeID="_x0000_i1030" DrawAspect="Content" ObjectID="_1456566590" r:id="rId21"/>
        </w:object>
      </w:r>
    </w:p>
    <w:p w:rsidR="00001D2D" w:rsidRDefault="00001D2D">
      <w:pPr>
        <w:spacing w:after="0"/>
        <w:rPr>
          <w:rFonts w:ascii="Arial" w:hAnsi="Arial"/>
          <w:b/>
          <w:sz w:val="24"/>
        </w:rPr>
      </w:pPr>
      <w:r>
        <w:br w:type="page"/>
      </w:r>
    </w:p>
    <w:p w:rsidR="004A781C" w:rsidRDefault="004A781C">
      <w:pPr>
        <w:pStyle w:val="Heading4"/>
      </w:pPr>
      <w:r>
        <w:lastRenderedPageBreak/>
        <w:t>Store Local copy of outputs into Module Outputs</w:t>
      </w:r>
    </w:p>
    <w:p w:rsidR="004A781C" w:rsidRDefault="00FE0566">
      <w:pPr>
        <w:pStyle w:val="Heading4"/>
      </w:pPr>
      <w:r>
        <w:t>Rte_IWrite_StabilityComp_Per1_AssistCmd_MtrNm_</w:t>
      </w:r>
      <w:proofErr w:type="gramStart"/>
      <w:r>
        <w:t>f32(</w:t>
      </w:r>
      <w:proofErr w:type="gramEnd"/>
      <w:r>
        <w:t>AssistCmd_MtrNm_T_f32)</w:t>
      </w:r>
      <w:r w:rsidR="004A781C">
        <w:t>Program Flow End</w:t>
      </w:r>
    </w:p>
    <w:p w:rsidR="003F4E1A" w:rsidRDefault="00FE72C2">
      <w:r w:rsidRPr="00FE72C2">
        <w:t>Rte_Call_StabilityCo</w:t>
      </w:r>
      <w:r>
        <w:t>mp_Per1_CP1_</w:t>
      </w:r>
      <w:proofErr w:type="gramStart"/>
      <w:r>
        <w:t>CheckpointReached()</w:t>
      </w:r>
      <w:proofErr w:type="gramEnd"/>
    </w:p>
    <w:p w:rsidR="003F4E1A" w:rsidRDefault="003F4E1A" w:rsidP="003F4E1A"/>
    <w:p w:rsidR="003F4E1A" w:rsidRDefault="003F4E1A"/>
    <w:p w:rsidR="004A781C" w:rsidRDefault="004A781C"/>
    <w:p w:rsidR="004A781C" w:rsidRDefault="004A781C"/>
    <w:p w:rsidR="004A781C" w:rsidRDefault="004A781C">
      <w:pPr>
        <w:pStyle w:val="Heading2"/>
      </w:pPr>
      <w:r>
        <w:br w:type="page"/>
      </w:r>
      <w:r>
        <w:lastRenderedPageBreak/>
        <w:t>Fault Recovery Functions</w:t>
      </w:r>
    </w:p>
    <w:p w:rsidR="004A781C" w:rsidRDefault="004A781C">
      <w:pPr>
        <w:pStyle w:val="Heading2"/>
      </w:pPr>
      <w:r>
        <w:t>Shutdown Functions</w:t>
      </w:r>
    </w:p>
    <w:p w:rsidR="004A781C" w:rsidRDefault="004A781C">
      <w:pPr>
        <w:pStyle w:val="Heading2"/>
      </w:pPr>
      <w:r>
        <w:t>Interrupt Functions</w:t>
      </w:r>
    </w:p>
    <w:p w:rsidR="004A781C" w:rsidRDefault="004A781C">
      <w:pPr>
        <w:pStyle w:val="Heading2"/>
      </w:pPr>
      <w:r>
        <w:t>Serial Communication Functions</w:t>
      </w:r>
    </w:p>
    <w:p w:rsidR="004A781C" w:rsidRDefault="004A781C" w:rsidP="0038753C">
      <w:pPr>
        <w:pStyle w:val="Heading2"/>
        <w:numPr>
          <w:ilvl w:val="0"/>
          <w:numId w:val="0"/>
        </w:numPr>
        <w:ind w:left="576"/>
      </w:pPr>
    </w:p>
    <w:p w:rsidR="004A781C" w:rsidRDefault="004A781C">
      <w:pPr>
        <w:pStyle w:val="Heading1"/>
      </w:pPr>
      <w:r>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064800" w:rsidRDefault="00064800"/>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B93EB9" w:rsidP="00275A14">
            <w:pPr>
              <w:spacing w:before="60"/>
              <w:rPr>
                <w:rFonts w:ascii="Arial" w:hAnsi="Arial" w:cs="Arial"/>
                <w:sz w:val="16"/>
                <w:szCs w:val="16"/>
              </w:rPr>
            </w:pPr>
            <w:r w:rsidRPr="00B93EB9">
              <w:rPr>
                <w:rFonts w:ascii="Arial" w:hAnsi="Arial" w:cs="Arial"/>
                <w:sz w:val="16"/>
                <w:szCs w:val="16"/>
              </w:rPr>
              <w:t>StabilityComp_Per1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C4747D" w:rsidP="00275A14">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B919FE" w:rsidP="00275A14">
            <w:pPr>
              <w:spacing w:before="60"/>
              <w:rPr>
                <w:rFonts w:ascii="Arial" w:hAnsi="Arial" w:cs="Arial"/>
                <w:sz w:val="16"/>
                <w:szCs w:val="16"/>
              </w:rPr>
            </w:pPr>
            <w:r>
              <w:rPr>
                <w:rFonts w:ascii="Arial" w:hAnsi="Arial" w:cs="Arial"/>
                <w:sz w:val="16"/>
                <w:szCs w:val="16"/>
              </w:rPr>
              <w:t>ALL STATES</w:t>
            </w:r>
          </w:p>
        </w:tc>
      </w:tr>
      <w:tr w:rsidR="004972D1" w:rsidRPr="00381542" w:rsidTr="00B54697">
        <w:tc>
          <w:tcPr>
            <w:tcW w:w="3168" w:type="dxa"/>
            <w:tcBorders>
              <w:top w:val="single" w:sz="6" w:space="0" w:color="auto"/>
              <w:left w:val="single" w:sz="6" w:space="0" w:color="auto"/>
              <w:bottom w:val="single" w:sz="6" w:space="0" w:color="auto"/>
              <w:right w:val="single" w:sz="6" w:space="0" w:color="auto"/>
            </w:tcBorders>
          </w:tcPr>
          <w:p w:rsidR="004972D1" w:rsidRPr="00B93EB9" w:rsidRDefault="004972D1" w:rsidP="00275A14">
            <w:pPr>
              <w:spacing w:before="60"/>
              <w:rPr>
                <w:rFonts w:ascii="Arial" w:hAnsi="Arial" w:cs="Arial"/>
                <w:sz w:val="16"/>
                <w:szCs w:val="16"/>
              </w:rPr>
            </w:pPr>
            <w:r w:rsidRPr="004972D1">
              <w:rPr>
                <w:rFonts w:ascii="Arial" w:hAnsi="Arial" w:cs="Arial"/>
                <w:sz w:val="16"/>
                <w:szCs w:val="16"/>
              </w:rPr>
              <w:t>StabilityComp_Init1</w:t>
            </w:r>
          </w:p>
        </w:tc>
        <w:tc>
          <w:tcPr>
            <w:tcW w:w="2070" w:type="dxa"/>
            <w:tcBorders>
              <w:top w:val="single" w:sz="6" w:space="0" w:color="auto"/>
              <w:left w:val="single" w:sz="6" w:space="0" w:color="auto"/>
              <w:bottom w:val="single" w:sz="6" w:space="0" w:color="auto"/>
              <w:right w:val="single" w:sz="6" w:space="0" w:color="auto"/>
            </w:tcBorders>
          </w:tcPr>
          <w:p w:rsidR="004972D1" w:rsidRDefault="004972D1" w:rsidP="00275A14">
            <w:pPr>
              <w:spacing w:before="60"/>
              <w:rPr>
                <w:rFonts w:ascii="Arial" w:hAnsi="Arial" w:cs="Arial"/>
                <w:sz w:val="16"/>
                <w:szCs w:val="16"/>
              </w:rPr>
            </w:pPr>
            <w:r>
              <w:rPr>
                <w:rFonts w:ascii="Arial" w:hAnsi="Arial" w:cs="Arial"/>
                <w:sz w:val="16"/>
                <w:szCs w:val="16"/>
              </w:rPr>
              <w:t>STARTUP</w:t>
            </w:r>
          </w:p>
        </w:tc>
        <w:tc>
          <w:tcPr>
            <w:tcW w:w="3690" w:type="dxa"/>
            <w:tcBorders>
              <w:top w:val="single" w:sz="6" w:space="0" w:color="auto"/>
              <w:left w:val="single" w:sz="6" w:space="0" w:color="auto"/>
              <w:bottom w:val="single" w:sz="6" w:space="0" w:color="auto"/>
              <w:right w:val="single" w:sz="6" w:space="0" w:color="auto"/>
            </w:tcBorders>
          </w:tcPr>
          <w:p w:rsidR="004972D1" w:rsidRDefault="004972D1" w:rsidP="00275A14">
            <w:pPr>
              <w:spacing w:before="60"/>
              <w:rPr>
                <w:rFonts w:ascii="Arial" w:hAnsi="Arial" w:cs="Arial"/>
                <w:sz w:val="16"/>
                <w:szCs w:val="16"/>
              </w:rPr>
            </w:pPr>
            <w:r>
              <w:rPr>
                <w:rFonts w:ascii="Arial" w:hAnsi="Arial" w:cs="Arial"/>
                <w:sz w:val="16"/>
                <w:szCs w:val="16"/>
              </w:rPr>
              <w:t>COLD INIT</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275A14">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275A14">
        <w:tc>
          <w:tcPr>
            <w:tcW w:w="3618" w:type="dxa"/>
            <w:tcBorders>
              <w:top w:val="single" w:sz="6" w:space="0" w:color="auto"/>
              <w:left w:val="single" w:sz="6" w:space="0" w:color="auto"/>
              <w:bottom w:val="single" w:sz="6" w:space="0" w:color="auto"/>
              <w:right w:val="single" w:sz="6" w:space="0" w:color="auto"/>
            </w:tcBorders>
          </w:tcPr>
          <w:p w:rsidR="007A69AC" w:rsidRDefault="00FB2942" w:rsidP="00275A14">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275A14">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RPr="00F75A96" w:rsidTr="00BF364D">
        <w:tc>
          <w:tcPr>
            <w:tcW w:w="4464" w:type="dxa"/>
            <w:tcBorders>
              <w:top w:val="single" w:sz="6" w:space="0" w:color="auto"/>
              <w:left w:val="single" w:sz="6" w:space="0" w:color="auto"/>
              <w:bottom w:val="single" w:sz="6" w:space="0" w:color="auto"/>
              <w:right w:val="single" w:sz="6" w:space="0" w:color="auto"/>
            </w:tcBorders>
          </w:tcPr>
          <w:p w:rsidR="004A781C" w:rsidRDefault="00B93EB9">
            <w:pPr>
              <w:spacing w:before="60"/>
              <w:rPr>
                <w:rFonts w:ascii="Arial" w:hAnsi="Arial" w:cs="Arial"/>
                <w:sz w:val="16"/>
              </w:rPr>
            </w:pPr>
            <w:r w:rsidRPr="00B93EB9">
              <w:rPr>
                <w:rFonts w:ascii="Arial" w:hAnsi="Arial" w:cs="Arial"/>
                <w:sz w:val="16"/>
                <w:szCs w:val="16"/>
              </w:rPr>
              <w:t>StabilityComp_Per1</w:t>
            </w:r>
          </w:p>
        </w:tc>
        <w:tc>
          <w:tcPr>
            <w:tcW w:w="4464" w:type="dxa"/>
            <w:tcBorders>
              <w:top w:val="single" w:sz="6" w:space="0" w:color="auto"/>
              <w:left w:val="single" w:sz="6" w:space="0" w:color="auto"/>
              <w:bottom w:val="single" w:sz="6" w:space="0" w:color="auto"/>
              <w:right w:val="single" w:sz="6" w:space="0" w:color="auto"/>
            </w:tcBorders>
          </w:tcPr>
          <w:p w:rsidR="00134F32" w:rsidRDefault="00064800">
            <w:pPr>
              <w:spacing w:before="60"/>
              <w:rPr>
                <w:rFonts w:ascii="Arial" w:hAnsi="Arial" w:cs="Arial"/>
                <w:sz w:val="16"/>
                <w:lang w:val="fr-FR"/>
              </w:rPr>
            </w:pPr>
            <w:r>
              <w:rPr>
                <w:rFonts w:ascii="Arial" w:hAnsi="Arial" w:cs="Arial"/>
                <w:sz w:val="16"/>
                <w:lang w:val="fr-FR"/>
              </w:rPr>
              <w:t xml:space="preserve"> </w:t>
            </w:r>
          </w:p>
        </w:tc>
      </w:tr>
    </w:tbl>
    <w:p w:rsidR="00BF364D" w:rsidRPr="00C4747D"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B93EB9">
            <w:pPr>
              <w:spacing w:before="60"/>
              <w:rPr>
                <w:rFonts w:ascii="Arial" w:hAnsi="Arial" w:cs="Arial"/>
                <w:sz w:val="16"/>
              </w:rPr>
            </w:pPr>
            <w:proofErr w:type="spellStart"/>
            <w:r w:rsidRPr="00B93EB9">
              <w:rPr>
                <w:rFonts w:ascii="Arial" w:hAnsi="Arial" w:cs="Arial"/>
                <w:sz w:val="16"/>
              </w:rPr>
              <w:t>ApplyStabilityComp</w:t>
            </w:r>
            <w:proofErr w:type="spellEnd"/>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5E6B9E">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C4747D">
            <w:pPr>
              <w:spacing w:before="60"/>
              <w:rPr>
                <w:rFonts w:ascii="Arial" w:hAnsi="Arial" w:cs="Arial"/>
                <w:sz w:val="16"/>
              </w:rPr>
            </w:pPr>
            <w:r>
              <w:rPr>
                <w:rFonts w:ascii="Arial" w:hAnsi="Arial" w:cs="Arial"/>
                <w:sz w:val="16"/>
              </w:rPr>
              <w:t>1.0</w:t>
            </w:r>
          </w:p>
        </w:tc>
        <w:tc>
          <w:tcPr>
            <w:tcW w:w="6210" w:type="dxa"/>
          </w:tcPr>
          <w:p w:rsidR="004A781C" w:rsidRDefault="00C4747D">
            <w:pPr>
              <w:spacing w:before="60"/>
              <w:rPr>
                <w:rFonts w:ascii="Arial" w:hAnsi="Arial" w:cs="Arial"/>
                <w:sz w:val="16"/>
              </w:rPr>
            </w:pPr>
            <w:r>
              <w:rPr>
                <w:rFonts w:ascii="Arial" w:hAnsi="Arial" w:cs="Arial"/>
                <w:sz w:val="16"/>
              </w:rPr>
              <w:t>Initial MDD</w:t>
            </w:r>
          </w:p>
        </w:tc>
        <w:tc>
          <w:tcPr>
            <w:tcW w:w="1080" w:type="dxa"/>
          </w:tcPr>
          <w:p w:rsidR="004A781C" w:rsidRDefault="00B93EB9">
            <w:pPr>
              <w:spacing w:before="60"/>
              <w:rPr>
                <w:rFonts w:ascii="Arial" w:hAnsi="Arial" w:cs="Arial"/>
                <w:sz w:val="16"/>
              </w:rPr>
            </w:pPr>
            <w:r>
              <w:rPr>
                <w:rFonts w:ascii="Arial" w:hAnsi="Arial" w:cs="Arial"/>
                <w:sz w:val="16"/>
              </w:rPr>
              <w:t>30NOV11</w:t>
            </w:r>
          </w:p>
        </w:tc>
        <w:tc>
          <w:tcPr>
            <w:tcW w:w="1105" w:type="dxa"/>
          </w:tcPr>
          <w:p w:rsidR="004A781C" w:rsidRDefault="00B93EB9">
            <w:pPr>
              <w:spacing w:before="60"/>
              <w:rPr>
                <w:rFonts w:ascii="Arial" w:hAnsi="Arial" w:cs="Arial"/>
                <w:sz w:val="16"/>
              </w:rPr>
            </w:pPr>
            <w:r>
              <w:rPr>
                <w:rFonts w:ascii="Arial" w:hAnsi="Arial" w:cs="Arial"/>
                <w:sz w:val="16"/>
              </w:rPr>
              <w:t>VK</w:t>
            </w:r>
          </w:p>
        </w:tc>
      </w:tr>
      <w:tr w:rsidR="00A51333">
        <w:tc>
          <w:tcPr>
            <w:tcW w:w="616" w:type="dxa"/>
          </w:tcPr>
          <w:p w:rsidR="00A51333" w:rsidRDefault="00A51333">
            <w:pPr>
              <w:spacing w:before="60"/>
              <w:rPr>
                <w:rFonts w:ascii="Arial" w:hAnsi="Arial" w:cs="Arial"/>
                <w:sz w:val="16"/>
              </w:rPr>
            </w:pPr>
            <w:r>
              <w:rPr>
                <w:rFonts w:ascii="Arial" w:hAnsi="Arial" w:cs="Arial"/>
                <w:sz w:val="16"/>
              </w:rPr>
              <w:t>2</w:t>
            </w:r>
          </w:p>
        </w:tc>
        <w:tc>
          <w:tcPr>
            <w:tcW w:w="662" w:type="dxa"/>
          </w:tcPr>
          <w:p w:rsidR="00A51333" w:rsidRDefault="00A51333">
            <w:pPr>
              <w:spacing w:before="60"/>
              <w:rPr>
                <w:rFonts w:ascii="Arial" w:hAnsi="Arial" w:cs="Arial"/>
                <w:sz w:val="16"/>
              </w:rPr>
            </w:pPr>
            <w:r>
              <w:rPr>
                <w:rFonts w:ascii="Arial" w:hAnsi="Arial" w:cs="Arial"/>
                <w:sz w:val="16"/>
              </w:rPr>
              <w:t>2.0</w:t>
            </w:r>
          </w:p>
        </w:tc>
        <w:tc>
          <w:tcPr>
            <w:tcW w:w="6210" w:type="dxa"/>
          </w:tcPr>
          <w:p w:rsidR="00A51333" w:rsidRDefault="00A51333">
            <w:pPr>
              <w:spacing w:before="60"/>
              <w:rPr>
                <w:rFonts w:ascii="Arial" w:hAnsi="Arial" w:cs="Arial"/>
                <w:sz w:val="16"/>
              </w:rPr>
            </w:pPr>
            <w:r>
              <w:rPr>
                <w:rFonts w:ascii="Arial" w:hAnsi="Arial" w:cs="Arial"/>
                <w:sz w:val="16"/>
              </w:rPr>
              <w:t xml:space="preserve">Anomaly 2852 Added limits to assist and </w:t>
            </w:r>
            <w:proofErr w:type="spellStart"/>
            <w:r>
              <w:rPr>
                <w:rFonts w:ascii="Arial" w:hAnsi="Arial" w:cs="Arial"/>
                <w:sz w:val="16"/>
              </w:rPr>
              <w:t>baseassist</w:t>
            </w:r>
            <w:proofErr w:type="spellEnd"/>
            <w:r>
              <w:rPr>
                <w:rFonts w:ascii="Arial" w:hAnsi="Arial" w:cs="Arial"/>
                <w:sz w:val="16"/>
              </w:rPr>
              <w:t xml:space="preserve"> outputs</w:t>
            </w:r>
          </w:p>
        </w:tc>
        <w:tc>
          <w:tcPr>
            <w:tcW w:w="1080" w:type="dxa"/>
          </w:tcPr>
          <w:p w:rsidR="00A51333" w:rsidRDefault="00A51333">
            <w:pPr>
              <w:spacing w:before="60"/>
              <w:rPr>
                <w:rFonts w:ascii="Arial" w:hAnsi="Arial" w:cs="Arial"/>
                <w:sz w:val="16"/>
              </w:rPr>
            </w:pPr>
            <w:r>
              <w:rPr>
                <w:rFonts w:ascii="Arial" w:hAnsi="Arial" w:cs="Arial"/>
                <w:sz w:val="16"/>
              </w:rPr>
              <w:t>02Feb12</w:t>
            </w:r>
          </w:p>
        </w:tc>
        <w:tc>
          <w:tcPr>
            <w:tcW w:w="1105" w:type="dxa"/>
          </w:tcPr>
          <w:p w:rsidR="00A51333" w:rsidRDefault="00A51333">
            <w:pPr>
              <w:spacing w:before="60"/>
              <w:rPr>
                <w:rFonts w:ascii="Arial" w:hAnsi="Arial" w:cs="Arial"/>
                <w:sz w:val="16"/>
              </w:rPr>
            </w:pPr>
            <w:r>
              <w:rPr>
                <w:rFonts w:ascii="Arial" w:hAnsi="Arial" w:cs="Arial"/>
                <w:sz w:val="16"/>
              </w:rPr>
              <w:t>M. Story</w:t>
            </w:r>
          </w:p>
        </w:tc>
      </w:tr>
      <w:tr w:rsidR="005E6B9E">
        <w:tc>
          <w:tcPr>
            <w:tcW w:w="616" w:type="dxa"/>
          </w:tcPr>
          <w:p w:rsidR="005E6B9E" w:rsidRDefault="005E6B9E">
            <w:pPr>
              <w:spacing w:before="60"/>
              <w:rPr>
                <w:rFonts w:ascii="Arial" w:hAnsi="Arial" w:cs="Arial"/>
                <w:sz w:val="16"/>
              </w:rPr>
            </w:pPr>
            <w:r>
              <w:rPr>
                <w:rFonts w:ascii="Arial" w:hAnsi="Arial" w:cs="Arial"/>
                <w:sz w:val="16"/>
              </w:rPr>
              <w:t>3</w:t>
            </w:r>
          </w:p>
        </w:tc>
        <w:tc>
          <w:tcPr>
            <w:tcW w:w="662" w:type="dxa"/>
          </w:tcPr>
          <w:p w:rsidR="005E6B9E" w:rsidRDefault="005E6B9E">
            <w:pPr>
              <w:spacing w:before="60"/>
              <w:rPr>
                <w:rFonts w:ascii="Arial" w:hAnsi="Arial" w:cs="Arial"/>
                <w:sz w:val="16"/>
              </w:rPr>
            </w:pPr>
            <w:r>
              <w:rPr>
                <w:rFonts w:ascii="Arial" w:hAnsi="Arial" w:cs="Arial"/>
                <w:sz w:val="16"/>
              </w:rPr>
              <w:t>3</w:t>
            </w:r>
          </w:p>
        </w:tc>
        <w:tc>
          <w:tcPr>
            <w:tcW w:w="6210" w:type="dxa"/>
          </w:tcPr>
          <w:p w:rsidR="005E6B9E" w:rsidRDefault="005E6B9E">
            <w:pPr>
              <w:spacing w:before="60"/>
              <w:rPr>
                <w:rFonts w:ascii="Arial" w:hAnsi="Arial" w:cs="Arial"/>
                <w:sz w:val="16"/>
              </w:rPr>
            </w:pPr>
            <w:r>
              <w:rPr>
                <w:rFonts w:ascii="Arial" w:hAnsi="Arial" w:cs="Arial"/>
                <w:sz w:val="16"/>
              </w:rPr>
              <w:t>Updated to SF-29 rev 3</w:t>
            </w:r>
          </w:p>
        </w:tc>
        <w:tc>
          <w:tcPr>
            <w:tcW w:w="1080" w:type="dxa"/>
          </w:tcPr>
          <w:p w:rsidR="005E6B9E" w:rsidRDefault="005E6B9E">
            <w:pPr>
              <w:spacing w:before="60"/>
              <w:rPr>
                <w:rFonts w:ascii="Arial" w:hAnsi="Arial" w:cs="Arial"/>
                <w:sz w:val="16"/>
              </w:rPr>
            </w:pPr>
            <w:r>
              <w:rPr>
                <w:rFonts w:ascii="Arial" w:hAnsi="Arial" w:cs="Arial"/>
                <w:sz w:val="16"/>
              </w:rPr>
              <w:t>02-May-12</w:t>
            </w:r>
          </w:p>
        </w:tc>
        <w:tc>
          <w:tcPr>
            <w:tcW w:w="1105" w:type="dxa"/>
          </w:tcPr>
          <w:p w:rsidR="005E6B9E" w:rsidRDefault="005E6B9E">
            <w:pPr>
              <w:spacing w:before="60"/>
              <w:rPr>
                <w:rFonts w:ascii="Arial" w:hAnsi="Arial" w:cs="Arial"/>
                <w:sz w:val="16"/>
              </w:rPr>
            </w:pPr>
            <w:r>
              <w:rPr>
                <w:rFonts w:ascii="Arial" w:hAnsi="Arial" w:cs="Arial"/>
                <w:sz w:val="16"/>
              </w:rPr>
              <w:t>OT</w:t>
            </w:r>
          </w:p>
        </w:tc>
      </w:tr>
      <w:tr w:rsidR="00190C52">
        <w:tc>
          <w:tcPr>
            <w:tcW w:w="616" w:type="dxa"/>
          </w:tcPr>
          <w:p w:rsidR="00190C52" w:rsidRDefault="00190C52">
            <w:pPr>
              <w:spacing w:before="60"/>
              <w:rPr>
                <w:rFonts w:ascii="Arial" w:hAnsi="Arial" w:cs="Arial"/>
                <w:sz w:val="16"/>
              </w:rPr>
            </w:pPr>
            <w:r>
              <w:rPr>
                <w:rFonts w:ascii="Arial" w:hAnsi="Arial" w:cs="Arial"/>
                <w:sz w:val="16"/>
              </w:rPr>
              <w:t>4</w:t>
            </w:r>
          </w:p>
        </w:tc>
        <w:tc>
          <w:tcPr>
            <w:tcW w:w="662" w:type="dxa"/>
          </w:tcPr>
          <w:p w:rsidR="00190C52" w:rsidRDefault="00190C52">
            <w:pPr>
              <w:spacing w:before="60"/>
              <w:rPr>
                <w:rFonts w:ascii="Arial" w:hAnsi="Arial" w:cs="Arial"/>
                <w:sz w:val="16"/>
              </w:rPr>
            </w:pPr>
            <w:r>
              <w:rPr>
                <w:rFonts w:ascii="Arial" w:hAnsi="Arial" w:cs="Arial"/>
                <w:sz w:val="16"/>
              </w:rPr>
              <w:t>4</w:t>
            </w:r>
          </w:p>
        </w:tc>
        <w:tc>
          <w:tcPr>
            <w:tcW w:w="6210" w:type="dxa"/>
          </w:tcPr>
          <w:p w:rsidR="00190C52" w:rsidRDefault="00190C52" w:rsidP="00190C52">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p>
          <w:p w:rsidR="00190C52" w:rsidRDefault="00190C52">
            <w:pPr>
              <w:spacing w:before="60"/>
              <w:rPr>
                <w:rFonts w:ascii="Arial" w:hAnsi="Arial" w:cs="Arial"/>
                <w:sz w:val="16"/>
              </w:rPr>
            </w:pPr>
          </w:p>
        </w:tc>
        <w:tc>
          <w:tcPr>
            <w:tcW w:w="1080" w:type="dxa"/>
          </w:tcPr>
          <w:p w:rsidR="00190C52" w:rsidRDefault="00190C52">
            <w:pPr>
              <w:spacing w:before="60"/>
              <w:rPr>
                <w:rFonts w:ascii="Arial" w:hAnsi="Arial" w:cs="Arial"/>
                <w:sz w:val="16"/>
              </w:rPr>
            </w:pPr>
            <w:r>
              <w:rPr>
                <w:rFonts w:ascii="Arial" w:hAnsi="Arial" w:cs="Arial"/>
                <w:sz w:val="16"/>
              </w:rPr>
              <w:t>24-Sep-12</w:t>
            </w:r>
          </w:p>
        </w:tc>
        <w:tc>
          <w:tcPr>
            <w:tcW w:w="1105" w:type="dxa"/>
          </w:tcPr>
          <w:p w:rsidR="00190C52" w:rsidRDefault="00190C52">
            <w:pPr>
              <w:spacing w:before="60"/>
              <w:rPr>
                <w:rFonts w:ascii="Arial" w:hAnsi="Arial" w:cs="Arial"/>
                <w:sz w:val="16"/>
              </w:rPr>
            </w:pPr>
            <w:proofErr w:type="spellStart"/>
            <w:r>
              <w:rPr>
                <w:rFonts w:ascii="Arial" w:hAnsi="Arial" w:cs="Arial"/>
                <w:sz w:val="16"/>
              </w:rPr>
              <w:t>Selva</w:t>
            </w:r>
            <w:proofErr w:type="spellEnd"/>
          </w:p>
        </w:tc>
      </w:tr>
      <w:tr w:rsidR="00EC70EC" w:rsidTr="005810E7">
        <w:tc>
          <w:tcPr>
            <w:tcW w:w="616" w:type="dxa"/>
          </w:tcPr>
          <w:p w:rsidR="00EC70EC" w:rsidRDefault="00EC70EC">
            <w:pPr>
              <w:spacing w:before="60"/>
              <w:rPr>
                <w:rFonts w:ascii="Arial" w:hAnsi="Arial" w:cs="Arial"/>
                <w:sz w:val="16"/>
              </w:rPr>
            </w:pPr>
            <w:r>
              <w:rPr>
                <w:rFonts w:ascii="Arial" w:hAnsi="Arial" w:cs="Arial"/>
                <w:sz w:val="16"/>
              </w:rPr>
              <w:t>5</w:t>
            </w:r>
          </w:p>
        </w:tc>
        <w:tc>
          <w:tcPr>
            <w:tcW w:w="662" w:type="dxa"/>
          </w:tcPr>
          <w:p w:rsidR="00EC70EC" w:rsidRDefault="00EC70EC">
            <w:pPr>
              <w:spacing w:before="60"/>
              <w:rPr>
                <w:rFonts w:ascii="Arial" w:hAnsi="Arial" w:cs="Arial"/>
                <w:sz w:val="16"/>
              </w:rPr>
            </w:pPr>
            <w:r>
              <w:rPr>
                <w:rFonts w:ascii="Arial" w:hAnsi="Arial" w:cs="Arial"/>
                <w:sz w:val="16"/>
              </w:rPr>
              <w:t>5</w:t>
            </w:r>
          </w:p>
        </w:tc>
        <w:tc>
          <w:tcPr>
            <w:tcW w:w="6210" w:type="dxa"/>
            <w:vAlign w:val="bottom"/>
          </w:tcPr>
          <w:p w:rsidR="00EC70EC" w:rsidRDefault="00EC70EC" w:rsidP="005810E7">
            <w:pPr>
              <w:rPr>
                <w:rFonts w:ascii="Arial" w:hAnsi="Arial" w:cs="Arial"/>
                <w:color w:val="000000"/>
                <w:sz w:val="16"/>
                <w:szCs w:val="16"/>
              </w:rPr>
            </w:pPr>
            <w:r>
              <w:rPr>
                <w:rFonts w:ascii="Arial" w:hAnsi="Arial" w:cs="Arial"/>
                <w:color w:val="000000"/>
                <w:sz w:val="16"/>
                <w:szCs w:val="16"/>
              </w:rPr>
              <w:t>Updated to SF-29 rev 5</w:t>
            </w:r>
          </w:p>
          <w:p w:rsidR="00EC70EC" w:rsidRPr="00EC70EC" w:rsidRDefault="00A65CBC" w:rsidP="005810E7">
            <w:pPr>
              <w:keepNext/>
              <w:spacing w:before="60"/>
              <w:jc w:val="center"/>
              <w:rPr>
                <w:rFonts w:ascii="Arial" w:hAnsi="Arial" w:cs="Arial"/>
                <w:color w:val="000000"/>
                <w:sz w:val="16"/>
                <w:szCs w:val="16"/>
              </w:rPr>
            </w:pPr>
            <w:proofErr w:type="gramStart"/>
            <w:r w:rsidRPr="00A65CBC">
              <w:rPr>
                <w:rFonts w:ascii="Arial" w:hAnsi="Arial" w:cs="Arial"/>
                <w:color w:val="000000"/>
                <w:sz w:val="16"/>
                <w:szCs w:val="16"/>
              </w:rPr>
              <w:t xml:space="preserve">Addition of LPF of </w:t>
            </w:r>
            <w:proofErr w:type="spellStart"/>
            <w:r w:rsidRPr="00A65CBC">
              <w:rPr>
                <w:rFonts w:ascii="Arial" w:hAnsi="Arial" w:cs="Arial"/>
                <w:color w:val="000000"/>
                <w:sz w:val="16"/>
                <w:szCs w:val="16"/>
              </w:rPr>
              <w:t>handwheel</w:t>
            </w:r>
            <w:proofErr w:type="spellEnd"/>
            <w:r w:rsidRPr="00A65CBC">
              <w:rPr>
                <w:rFonts w:ascii="Arial" w:hAnsi="Arial" w:cs="Arial"/>
                <w:color w:val="000000"/>
                <w:sz w:val="16"/>
                <w:szCs w:val="16"/>
              </w:rPr>
              <w:t xml:space="preserve"> torque to the compensator blend</w:t>
            </w:r>
            <w:proofErr w:type="gramEnd"/>
            <w:r w:rsidRPr="00A65CBC">
              <w:rPr>
                <w:rFonts w:ascii="Arial" w:hAnsi="Arial" w:cs="Arial"/>
                <w:color w:val="000000"/>
                <w:sz w:val="16"/>
                <w:szCs w:val="16"/>
              </w:rPr>
              <w:t xml:space="preserve"> tables.</w:t>
            </w:r>
          </w:p>
          <w:p w:rsidR="005810E7" w:rsidRDefault="00A65CBC">
            <w:pPr>
              <w:rPr>
                <w:rFonts w:ascii="Arial" w:hAnsi="Arial" w:cs="Arial"/>
                <w:color w:val="000000"/>
                <w:sz w:val="16"/>
                <w:szCs w:val="16"/>
              </w:rPr>
            </w:pPr>
            <w:r w:rsidRPr="00A65CBC">
              <w:rPr>
                <w:rFonts w:ascii="Arial" w:hAnsi="Arial" w:cs="Arial"/>
                <w:color w:val="000000"/>
                <w:sz w:val="16"/>
                <w:szCs w:val="16"/>
              </w:rPr>
              <w:t xml:space="preserve">Added functionality to allow compensators 2 and 4 to blend to zero </w:t>
            </w:r>
          </w:p>
        </w:tc>
        <w:tc>
          <w:tcPr>
            <w:tcW w:w="1080" w:type="dxa"/>
          </w:tcPr>
          <w:p w:rsidR="00EC70EC" w:rsidRDefault="00EC70EC">
            <w:pPr>
              <w:spacing w:before="60"/>
              <w:rPr>
                <w:rFonts w:ascii="Arial" w:hAnsi="Arial" w:cs="Arial"/>
                <w:sz w:val="16"/>
              </w:rPr>
            </w:pPr>
            <w:r>
              <w:rPr>
                <w:rFonts w:ascii="Arial" w:hAnsi="Arial" w:cs="Arial"/>
                <w:sz w:val="16"/>
              </w:rPr>
              <w:t>15Oct12</w:t>
            </w:r>
          </w:p>
        </w:tc>
        <w:tc>
          <w:tcPr>
            <w:tcW w:w="1105" w:type="dxa"/>
          </w:tcPr>
          <w:p w:rsidR="00EC70EC" w:rsidRDefault="00EC70EC">
            <w:pPr>
              <w:spacing w:before="60"/>
              <w:rPr>
                <w:rFonts w:ascii="Arial" w:hAnsi="Arial" w:cs="Arial"/>
                <w:sz w:val="16"/>
              </w:rPr>
            </w:pPr>
            <w:r>
              <w:rPr>
                <w:rFonts w:ascii="Arial" w:hAnsi="Arial" w:cs="Arial"/>
                <w:sz w:val="16"/>
              </w:rPr>
              <w:t>LN</w:t>
            </w:r>
          </w:p>
        </w:tc>
      </w:tr>
      <w:tr w:rsidR="00920026" w:rsidTr="005810E7">
        <w:tc>
          <w:tcPr>
            <w:tcW w:w="616" w:type="dxa"/>
          </w:tcPr>
          <w:p w:rsidR="00920026" w:rsidRDefault="00920026">
            <w:pPr>
              <w:spacing w:before="60"/>
              <w:rPr>
                <w:rFonts w:ascii="Arial" w:hAnsi="Arial" w:cs="Arial"/>
                <w:sz w:val="16"/>
              </w:rPr>
            </w:pPr>
            <w:r>
              <w:rPr>
                <w:rFonts w:ascii="Arial" w:hAnsi="Arial" w:cs="Arial"/>
                <w:sz w:val="16"/>
              </w:rPr>
              <w:t>6</w:t>
            </w:r>
          </w:p>
        </w:tc>
        <w:tc>
          <w:tcPr>
            <w:tcW w:w="662" w:type="dxa"/>
          </w:tcPr>
          <w:p w:rsidR="00920026" w:rsidRDefault="00920026">
            <w:pPr>
              <w:spacing w:before="60"/>
              <w:rPr>
                <w:rFonts w:ascii="Arial" w:hAnsi="Arial" w:cs="Arial"/>
                <w:sz w:val="16"/>
              </w:rPr>
            </w:pPr>
            <w:r>
              <w:rPr>
                <w:rFonts w:ascii="Arial" w:hAnsi="Arial" w:cs="Arial"/>
                <w:sz w:val="16"/>
              </w:rPr>
              <w:t>6</w:t>
            </w:r>
          </w:p>
        </w:tc>
        <w:tc>
          <w:tcPr>
            <w:tcW w:w="6210" w:type="dxa"/>
            <w:vAlign w:val="bottom"/>
          </w:tcPr>
          <w:p w:rsidR="00920026" w:rsidRDefault="00920026" w:rsidP="005810E7">
            <w:pPr>
              <w:rPr>
                <w:rFonts w:ascii="Arial" w:hAnsi="Arial" w:cs="Arial"/>
                <w:color w:val="000000"/>
                <w:sz w:val="16"/>
                <w:szCs w:val="16"/>
              </w:rPr>
            </w:pPr>
            <w:r>
              <w:rPr>
                <w:rFonts w:ascii="Arial" w:hAnsi="Arial" w:cs="Arial"/>
                <w:color w:val="000000"/>
                <w:sz w:val="16"/>
                <w:szCs w:val="16"/>
              </w:rPr>
              <w:t xml:space="preserve">Corrected Macro size of </w:t>
            </w:r>
            <w:r w:rsidR="00A65CBC" w:rsidRPr="00A65CBC">
              <w:rPr>
                <w:rFonts w:ascii="Arial" w:hAnsi="Arial" w:cs="Arial"/>
                <w:color w:val="000000"/>
                <w:sz w:val="16"/>
                <w:szCs w:val="16"/>
              </w:rPr>
              <w:t>D_NUMNFBLENDS_CNT_U08 to 4</w:t>
            </w:r>
          </w:p>
        </w:tc>
        <w:tc>
          <w:tcPr>
            <w:tcW w:w="1080" w:type="dxa"/>
          </w:tcPr>
          <w:p w:rsidR="00920026" w:rsidRDefault="00920026">
            <w:pPr>
              <w:spacing w:before="60"/>
              <w:rPr>
                <w:rFonts w:ascii="Arial" w:hAnsi="Arial" w:cs="Arial"/>
                <w:sz w:val="16"/>
              </w:rPr>
            </w:pPr>
            <w:r>
              <w:rPr>
                <w:rFonts w:ascii="Arial" w:hAnsi="Arial" w:cs="Arial"/>
                <w:sz w:val="16"/>
              </w:rPr>
              <w:t>11Feb1</w:t>
            </w:r>
            <w:r w:rsidR="000330FD">
              <w:rPr>
                <w:rFonts w:ascii="Arial" w:hAnsi="Arial" w:cs="Arial"/>
                <w:sz w:val="16"/>
              </w:rPr>
              <w:t>3</w:t>
            </w:r>
          </w:p>
        </w:tc>
        <w:tc>
          <w:tcPr>
            <w:tcW w:w="1105" w:type="dxa"/>
          </w:tcPr>
          <w:p w:rsidR="00920026" w:rsidRDefault="00920026">
            <w:pPr>
              <w:spacing w:before="60"/>
              <w:rPr>
                <w:rFonts w:ascii="Arial" w:hAnsi="Arial" w:cs="Arial"/>
                <w:sz w:val="16"/>
              </w:rPr>
            </w:pPr>
            <w:proofErr w:type="spellStart"/>
            <w:r>
              <w:rPr>
                <w:rFonts w:ascii="Arial" w:hAnsi="Arial" w:cs="Arial"/>
                <w:sz w:val="16"/>
              </w:rPr>
              <w:t>Selva</w:t>
            </w:r>
            <w:proofErr w:type="spellEnd"/>
          </w:p>
        </w:tc>
      </w:tr>
      <w:tr w:rsidR="000330FD" w:rsidTr="005810E7">
        <w:tc>
          <w:tcPr>
            <w:tcW w:w="616" w:type="dxa"/>
          </w:tcPr>
          <w:p w:rsidR="000330FD" w:rsidRDefault="000330FD">
            <w:pPr>
              <w:spacing w:before="60"/>
              <w:rPr>
                <w:rFonts w:ascii="Arial" w:hAnsi="Arial" w:cs="Arial"/>
                <w:sz w:val="16"/>
              </w:rPr>
            </w:pPr>
            <w:r>
              <w:rPr>
                <w:rFonts w:ascii="Arial" w:hAnsi="Arial" w:cs="Arial"/>
                <w:sz w:val="16"/>
              </w:rPr>
              <w:t>7</w:t>
            </w:r>
          </w:p>
        </w:tc>
        <w:tc>
          <w:tcPr>
            <w:tcW w:w="662" w:type="dxa"/>
          </w:tcPr>
          <w:p w:rsidR="000330FD" w:rsidRDefault="000330FD">
            <w:pPr>
              <w:spacing w:before="60"/>
              <w:rPr>
                <w:rFonts w:ascii="Arial" w:hAnsi="Arial" w:cs="Arial"/>
                <w:sz w:val="16"/>
              </w:rPr>
            </w:pPr>
            <w:r>
              <w:rPr>
                <w:rFonts w:ascii="Arial" w:hAnsi="Arial" w:cs="Arial"/>
                <w:sz w:val="16"/>
              </w:rPr>
              <w:t>7</w:t>
            </w:r>
          </w:p>
        </w:tc>
        <w:tc>
          <w:tcPr>
            <w:tcW w:w="6210" w:type="dxa"/>
            <w:vAlign w:val="bottom"/>
          </w:tcPr>
          <w:p w:rsidR="000330FD" w:rsidRDefault="000330FD" w:rsidP="005810E7">
            <w:pPr>
              <w:rPr>
                <w:rFonts w:ascii="Arial" w:hAnsi="Arial" w:cs="Arial"/>
                <w:color w:val="000000"/>
                <w:sz w:val="16"/>
                <w:szCs w:val="16"/>
              </w:rPr>
            </w:pPr>
            <w:r>
              <w:rPr>
                <w:rFonts w:ascii="Arial" w:hAnsi="Arial" w:cs="Arial"/>
                <w:color w:val="000000"/>
                <w:sz w:val="16"/>
                <w:szCs w:val="16"/>
              </w:rPr>
              <w:t>Updated to SF-29 rev 006</w:t>
            </w:r>
          </w:p>
        </w:tc>
        <w:tc>
          <w:tcPr>
            <w:tcW w:w="1080" w:type="dxa"/>
          </w:tcPr>
          <w:p w:rsidR="000330FD" w:rsidRDefault="000330FD">
            <w:pPr>
              <w:spacing w:before="60"/>
              <w:rPr>
                <w:rFonts w:ascii="Arial" w:hAnsi="Arial" w:cs="Arial"/>
                <w:sz w:val="16"/>
              </w:rPr>
            </w:pPr>
            <w:r>
              <w:rPr>
                <w:rFonts w:ascii="Arial" w:hAnsi="Arial" w:cs="Arial"/>
                <w:sz w:val="16"/>
              </w:rPr>
              <w:t>27 Feb 13</w:t>
            </w:r>
          </w:p>
        </w:tc>
        <w:tc>
          <w:tcPr>
            <w:tcW w:w="1105" w:type="dxa"/>
          </w:tcPr>
          <w:p w:rsidR="000330FD" w:rsidRDefault="000330FD">
            <w:pPr>
              <w:spacing w:before="60"/>
              <w:rPr>
                <w:rFonts w:ascii="Arial" w:hAnsi="Arial" w:cs="Arial"/>
                <w:sz w:val="16"/>
              </w:rPr>
            </w:pPr>
            <w:r>
              <w:rPr>
                <w:rFonts w:ascii="Arial" w:hAnsi="Arial" w:cs="Arial"/>
                <w:sz w:val="16"/>
              </w:rPr>
              <w:t>SP</w:t>
            </w:r>
          </w:p>
        </w:tc>
      </w:tr>
      <w:tr w:rsidR="00B24709" w:rsidTr="005810E7">
        <w:tc>
          <w:tcPr>
            <w:tcW w:w="616" w:type="dxa"/>
          </w:tcPr>
          <w:p w:rsidR="00B24709" w:rsidRDefault="00B24709">
            <w:pPr>
              <w:spacing w:before="60"/>
              <w:rPr>
                <w:rFonts w:ascii="Arial" w:hAnsi="Arial" w:cs="Arial"/>
                <w:sz w:val="16"/>
              </w:rPr>
            </w:pPr>
            <w:r>
              <w:rPr>
                <w:rFonts w:ascii="Arial" w:hAnsi="Arial" w:cs="Arial"/>
                <w:sz w:val="16"/>
              </w:rPr>
              <w:t>8</w:t>
            </w:r>
          </w:p>
        </w:tc>
        <w:tc>
          <w:tcPr>
            <w:tcW w:w="662" w:type="dxa"/>
          </w:tcPr>
          <w:p w:rsidR="00B24709" w:rsidRDefault="00B24709">
            <w:pPr>
              <w:spacing w:before="60"/>
              <w:rPr>
                <w:rFonts w:ascii="Arial" w:hAnsi="Arial" w:cs="Arial"/>
                <w:sz w:val="16"/>
              </w:rPr>
            </w:pPr>
            <w:r>
              <w:rPr>
                <w:rFonts w:ascii="Arial" w:hAnsi="Arial" w:cs="Arial"/>
                <w:sz w:val="16"/>
              </w:rPr>
              <w:t>8</w:t>
            </w:r>
          </w:p>
        </w:tc>
        <w:tc>
          <w:tcPr>
            <w:tcW w:w="6210" w:type="dxa"/>
            <w:vAlign w:val="bottom"/>
          </w:tcPr>
          <w:p w:rsidR="00B24709" w:rsidRDefault="00B24709" w:rsidP="005810E7">
            <w:pPr>
              <w:rPr>
                <w:rFonts w:ascii="Arial" w:hAnsi="Arial" w:cs="Arial"/>
                <w:color w:val="000000"/>
                <w:sz w:val="16"/>
                <w:szCs w:val="16"/>
              </w:rPr>
            </w:pPr>
            <w:proofErr w:type="spellStart"/>
            <w:r>
              <w:rPr>
                <w:rFonts w:ascii="Arial" w:hAnsi="Arial" w:cs="Arial"/>
                <w:color w:val="000000"/>
                <w:sz w:val="16"/>
                <w:szCs w:val="16"/>
              </w:rPr>
              <w:t>Anom</w:t>
            </w:r>
            <w:proofErr w:type="spellEnd"/>
            <w:r>
              <w:rPr>
                <w:rFonts w:ascii="Arial" w:hAnsi="Arial" w:cs="Arial"/>
                <w:color w:val="000000"/>
                <w:sz w:val="16"/>
                <w:szCs w:val="16"/>
              </w:rPr>
              <w:t xml:space="preserve"> 4609- Fixed correct function call for </w:t>
            </w:r>
            <w:proofErr w:type="spellStart"/>
            <w:r>
              <w:rPr>
                <w:rFonts w:ascii="Arial" w:hAnsi="Arial" w:cs="Arial"/>
                <w:color w:val="000000"/>
                <w:sz w:val="16"/>
                <w:szCs w:val="16"/>
              </w:rPr>
              <w:t>FaultInjection</w:t>
            </w:r>
            <w:proofErr w:type="spellEnd"/>
            <w:r>
              <w:rPr>
                <w:rFonts w:ascii="Arial" w:hAnsi="Arial" w:cs="Arial"/>
                <w:color w:val="000000"/>
                <w:sz w:val="16"/>
                <w:szCs w:val="16"/>
              </w:rPr>
              <w:t xml:space="preserve"> call </w:t>
            </w:r>
          </w:p>
        </w:tc>
        <w:tc>
          <w:tcPr>
            <w:tcW w:w="1080" w:type="dxa"/>
          </w:tcPr>
          <w:p w:rsidR="00B24709" w:rsidRDefault="00B24709">
            <w:pPr>
              <w:spacing w:before="60"/>
              <w:rPr>
                <w:rFonts w:ascii="Arial" w:hAnsi="Arial" w:cs="Arial"/>
                <w:sz w:val="16"/>
              </w:rPr>
            </w:pPr>
            <w:r>
              <w:rPr>
                <w:rFonts w:ascii="Arial" w:hAnsi="Arial" w:cs="Arial"/>
                <w:sz w:val="16"/>
              </w:rPr>
              <w:t>02 April 13</w:t>
            </w:r>
          </w:p>
        </w:tc>
        <w:tc>
          <w:tcPr>
            <w:tcW w:w="1105" w:type="dxa"/>
          </w:tcPr>
          <w:p w:rsidR="00B24709" w:rsidRDefault="00B24709">
            <w:pPr>
              <w:spacing w:before="60"/>
              <w:rPr>
                <w:rFonts w:ascii="Arial" w:hAnsi="Arial" w:cs="Arial"/>
                <w:sz w:val="16"/>
              </w:rPr>
            </w:pPr>
            <w:r>
              <w:rPr>
                <w:rFonts w:ascii="Arial" w:hAnsi="Arial" w:cs="Arial"/>
                <w:sz w:val="16"/>
              </w:rPr>
              <w:t>NRAR</w:t>
            </w:r>
          </w:p>
        </w:tc>
      </w:tr>
      <w:tr w:rsidR="00147F75" w:rsidTr="005810E7">
        <w:tc>
          <w:tcPr>
            <w:tcW w:w="616" w:type="dxa"/>
          </w:tcPr>
          <w:p w:rsidR="00147F75" w:rsidRDefault="00147F75">
            <w:pPr>
              <w:spacing w:before="60"/>
              <w:rPr>
                <w:rFonts w:ascii="Arial" w:hAnsi="Arial" w:cs="Arial"/>
                <w:sz w:val="16"/>
              </w:rPr>
            </w:pPr>
            <w:r>
              <w:rPr>
                <w:rFonts w:ascii="Arial" w:hAnsi="Arial" w:cs="Arial"/>
                <w:sz w:val="16"/>
              </w:rPr>
              <w:t>9</w:t>
            </w:r>
          </w:p>
        </w:tc>
        <w:tc>
          <w:tcPr>
            <w:tcW w:w="662" w:type="dxa"/>
          </w:tcPr>
          <w:p w:rsidR="00147F75" w:rsidRDefault="00147F75">
            <w:pPr>
              <w:spacing w:before="60"/>
              <w:rPr>
                <w:rFonts w:ascii="Arial" w:hAnsi="Arial" w:cs="Arial"/>
                <w:sz w:val="16"/>
              </w:rPr>
            </w:pPr>
            <w:r>
              <w:rPr>
                <w:rFonts w:ascii="Arial" w:hAnsi="Arial" w:cs="Arial"/>
                <w:sz w:val="16"/>
              </w:rPr>
              <w:t>9</w:t>
            </w:r>
          </w:p>
        </w:tc>
        <w:tc>
          <w:tcPr>
            <w:tcW w:w="6210" w:type="dxa"/>
            <w:vAlign w:val="bottom"/>
          </w:tcPr>
          <w:p w:rsidR="00147F75" w:rsidRDefault="007C03E5" w:rsidP="005810E7">
            <w:pPr>
              <w:rPr>
                <w:rFonts w:ascii="Arial" w:hAnsi="Arial" w:cs="Arial"/>
                <w:color w:val="000000"/>
                <w:sz w:val="16"/>
                <w:szCs w:val="16"/>
              </w:rPr>
            </w:pPr>
            <w:r>
              <w:rPr>
                <w:rFonts w:ascii="Arial" w:hAnsi="Arial" w:cs="Arial"/>
                <w:color w:val="000000"/>
                <w:sz w:val="16"/>
                <w:szCs w:val="16"/>
              </w:rPr>
              <w:t>Anomaly 4791</w:t>
            </w:r>
            <w:r w:rsidR="00147F75">
              <w:rPr>
                <w:rFonts w:ascii="Arial" w:hAnsi="Arial" w:cs="Arial"/>
                <w:color w:val="000000"/>
                <w:sz w:val="16"/>
                <w:szCs w:val="16"/>
              </w:rPr>
              <w:t xml:space="preserve"> fix</w:t>
            </w:r>
          </w:p>
        </w:tc>
        <w:tc>
          <w:tcPr>
            <w:tcW w:w="1080" w:type="dxa"/>
          </w:tcPr>
          <w:p w:rsidR="00147F75" w:rsidRDefault="00147F75">
            <w:pPr>
              <w:spacing w:before="60"/>
              <w:rPr>
                <w:rFonts w:ascii="Arial" w:hAnsi="Arial" w:cs="Arial"/>
                <w:sz w:val="16"/>
              </w:rPr>
            </w:pPr>
            <w:r>
              <w:rPr>
                <w:rFonts w:ascii="Arial" w:hAnsi="Arial" w:cs="Arial"/>
                <w:sz w:val="16"/>
              </w:rPr>
              <w:t>11 Apr 13</w:t>
            </w:r>
          </w:p>
        </w:tc>
        <w:tc>
          <w:tcPr>
            <w:tcW w:w="1105" w:type="dxa"/>
          </w:tcPr>
          <w:p w:rsidR="00147F75" w:rsidRDefault="00147F75">
            <w:pPr>
              <w:spacing w:before="60"/>
              <w:rPr>
                <w:rFonts w:ascii="Arial" w:hAnsi="Arial" w:cs="Arial"/>
                <w:sz w:val="16"/>
              </w:rPr>
            </w:pPr>
            <w:r>
              <w:rPr>
                <w:rFonts w:ascii="Arial" w:hAnsi="Arial" w:cs="Arial"/>
                <w:sz w:val="16"/>
              </w:rPr>
              <w:t>SP</w:t>
            </w:r>
          </w:p>
        </w:tc>
      </w:tr>
      <w:tr w:rsidR="00545568" w:rsidTr="005810E7">
        <w:tc>
          <w:tcPr>
            <w:tcW w:w="616" w:type="dxa"/>
          </w:tcPr>
          <w:p w:rsidR="00545568" w:rsidRDefault="00545568">
            <w:pPr>
              <w:spacing w:before="60"/>
              <w:rPr>
                <w:rFonts w:ascii="Arial" w:hAnsi="Arial" w:cs="Arial"/>
                <w:sz w:val="16"/>
              </w:rPr>
            </w:pPr>
            <w:r>
              <w:rPr>
                <w:rFonts w:ascii="Arial" w:hAnsi="Arial" w:cs="Arial"/>
                <w:sz w:val="16"/>
              </w:rPr>
              <w:t>10</w:t>
            </w:r>
          </w:p>
        </w:tc>
        <w:tc>
          <w:tcPr>
            <w:tcW w:w="662" w:type="dxa"/>
          </w:tcPr>
          <w:p w:rsidR="00545568" w:rsidRDefault="00545568">
            <w:pPr>
              <w:spacing w:before="60"/>
              <w:rPr>
                <w:rFonts w:ascii="Arial" w:hAnsi="Arial" w:cs="Arial"/>
                <w:sz w:val="16"/>
              </w:rPr>
            </w:pPr>
            <w:r>
              <w:rPr>
                <w:rFonts w:ascii="Arial" w:hAnsi="Arial" w:cs="Arial"/>
                <w:sz w:val="16"/>
              </w:rPr>
              <w:t>10</w:t>
            </w:r>
          </w:p>
        </w:tc>
        <w:tc>
          <w:tcPr>
            <w:tcW w:w="6210" w:type="dxa"/>
            <w:vAlign w:val="bottom"/>
          </w:tcPr>
          <w:p w:rsidR="00545568" w:rsidRDefault="00545568" w:rsidP="005810E7">
            <w:pPr>
              <w:rPr>
                <w:rFonts w:ascii="Arial" w:hAnsi="Arial" w:cs="Arial"/>
                <w:color w:val="000000"/>
                <w:sz w:val="16"/>
                <w:szCs w:val="16"/>
              </w:rPr>
            </w:pPr>
            <w:r>
              <w:rPr>
                <w:rFonts w:ascii="Arial" w:hAnsi="Arial" w:cs="Arial"/>
                <w:color w:val="000000"/>
                <w:sz w:val="16"/>
                <w:szCs w:val="16"/>
              </w:rPr>
              <w:t>Updated to SF-29 rev 007</w:t>
            </w:r>
            <w:bookmarkStart w:id="153" w:name="_GoBack"/>
            <w:bookmarkEnd w:id="153"/>
          </w:p>
        </w:tc>
        <w:tc>
          <w:tcPr>
            <w:tcW w:w="1080" w:type="dxa"/>
          </w:tcPr>
          <w:p w:rsidR="00545568" w:rsidRDefault="00545568">
            <w:pPr>
              <w:spacing w:before="60"/>
              <w:rPr>
                <w:rFonts w:ascii="Arial" w:hAnsi="Arial" w:cs="Arial"/>
                <w:sz w:val="16"/>
              </w:rPr>
            </w:pPr>
            <w:r>
              <w:rPr>
                <w:rFonts w:ascii="Arial" w:hAnsi="Arial" w:cs="Arial"/>
                <w:sz w:val="16"/>
              </w:rPr>
              <w:t>13 Apr 13</w:t>
            </w:r>
          </w:p>
        </w:tc>
        <w:tc>
          <w:tcPr>
            <w:tcW w:w="1105" w:type="dxa"/>
          </w:tcPr>
          <w:p w:rsidR="00545568" w:rsidRDefault="00545568">
            <w:pPr>
              <w:spacing w:before="60"/>
              <w:rPr>
                <w:rFonts w:ascii="Arial" w:hAnsi="Arial" w:cs="Arial"/>
                <w:sz w:val="16"/>
              </w:rPr>
            </w:pPr>
            <w:r>
              <w:rPr>
                <w:rFonts w:ascii="Arial" w:hAnsi="Arial" w:cs="Arial"/>
                <w:sz w:val="16"/>
              </w:rPr>
              <w:t>SP</w:t>
            </w:r>
          </w:p>
        </w:tc>
      </w:tr>
      <w:tr w:rsidR="00513AC2" w:rsidTr="005810E7">
        <w:tc>
          <w:tcPr>
            <w:tcW w:w="616" w:type="dxa"/>
          </w:tcPr>
          <w:p w:rsidR="00513AC2" w:rsidRDefault="00513AC2">
            <w:pPr>
              <w:spacing w:before="60"/>
              <w:rPr>
                <w:rFonts w:ascii="Arial" w:hAnsi="Arial" w:cs="Arial"/>
                <w:sz w:val="16"/>
              </w:rPr>
            </w:pPr>
            <w:r>
              <w:rPr>
                <w:rFonts w:ascii="Arial" w:hAnsi="Arial" w:cs="Arial"/>
                <w:sz w:val="16"/>
              </w:rPr>
              <w:t>11</w:t>
            </w:r>
          </w:p>
        </w:tc>
        <w:tc>
          <w:tcPr>
            <w:tcW w:w="662" w:type="dxa"/>
          </w:tcPr>
          <w:p w:rsidR="00513AC2" w:rsidRDefault="00513AC2">
            <w:pPr>
              <w:spacing w:before="60"/>
              <w:rPr>
                <w:rFonts w:ascii="Arial" w:hAnsi="Arial" w:cs="Arial"/>
                <w:sz w:val="16"/>
              </w:rPr>
            </w:pPr>
            <w:r>
              <w:rPr>
                <w:rFonts w:ascii="Arial" w:hAnsi="Arial" w:cs="Arial"/>
                <w:sz w:val="16"/>
              </w:rPr>
              <w:t>11</w:t>
            </w:r>
          </w:p>
        </w:tc>
        <w:tc>
          <w:tcPr>
            <w:tcW w:w="6210" w:type="dxa"/>
            <w:vAlign w:val="bottom"/>
          </w:tcPr>
          <w:p w:rsidR="00513AC2" w:rsidRDefault="00513AC2" w:rsidP="005810E7">
            <w:pPr>
              <w:rPr>
                <w:rFonts w:ascii="Arial" w:hAnsi="Arial" w:cs="Arial"/>
                <w:color w:val="000000"/>
                <w:sz w:val="16"/>
                <w:szCs w:val="16"/>
              </w:rPr>
            </w:pPr>
            <w:r>
              <w:rPr>
                <w:rFonts w:ascii="Arial" w:hAnsi="Arial" w:cs="Arial"/>
                <w:color w:val="000000"/>
                <w:sz w:val="16"/>
                <w:szCs w:val="16"/>
              </w:rPr>
              <w:t>Range updates and notes about unit testing the notch filter</w:t>
            </w:r>
            <w:r w:rsidR="00CC5AB6">
              <w:rPr>
                <w:rFonts w:ascii="Arial" w:hAnsi="Arial" w:cs="Arial"/>
                <w:color w:val="000000"/>
                <w:sz w:val="16"/>
                <w:szCs w:val="16"/>
              </w:rPr>
              <w:t>.  Corrected NTC name.</w:t>
            </w:r>
          </w:p>
        </w:tc>
        <w:tc>
          <w:tcPr>
            <w:tcW w:w="1080" w:type="dxa"/>
          </w:tcPr>
          <w:p w:rsidR="00513AC2" w:rsidRDefault="00513AC2">
            <w:pPr>
              <w:spacing w:before="60"/>
              <w:rPr>
                <w:rFonts w:ascii="Arial" w:hAnsi="Arial" w:cs="Arial"/>
                <w:sz w:val="16"/>
              </w:rPr>
            </w:pPr>
            <w:r>
              <w:rPr>
                <w:rFonts w:ascii="Arial" w:hAnsi="Arial" w:cs="Arial"/>
                <w:sz w:val="16"/>
              </w:rPr>
              <w:t>30 Apr 13</w:t>
            </w:r>
          </w:p>
        </w:tc>
        <w:tc>
          <w:tcPr>
            <w:tcW w:w="1105" w:type="dxa"/>
          </w:tcPr>
          <w:p w:rsidR="00513AC2" w:rsidRDefault="00513AC2">
            <w:pPr>
              <w:spacing w:before="60"/>
              <w:rPr>
                <w:rFonts w:ascii="Arial" w:hAnsi="Arial" w:cs="Arial"/>
                <w:sz w:val="16"/>
              </w:rPr>
            </w:pPr>
            <w:r>
              <w:rPr>
                <w:rFonts w:ascii="Arial" w:hAnsi="Arial" w:cs="Arial"/>
                <w:sz w:val="16"/>
              </w:rPr>
              <w:t>LWW</w:t>
            </w:r>
          </w:p>
        </w:tc>
      </w:tr>
      <w:tr w:rsidR="00526F43" w:rsidTr="005810E7">
        <w:tc>
          <w:tcPr>
            <w:tcW w:w="616" w:type="dxa"/>
          </w:tcPr>
          <w:p w:rsidR="00526F43" w:rsidRDefault="00526F43">
            <w:pPr>
              <w:spacing w:before="60"/>
              <w:rPr>
                <w:rFonts w:ascii="Arial" w:hAnsi="Arial" w:cs="Arial"/>
                <w:sz w:val="16"/>
              </w:rPr>
            </w:pPr>
            <w:r>
              <w:rPr>
                <w:rFonts w:ascii="Arial" w:hAnsi="Arial" w:cs="Arial"/>
                <w:sz w:val="16"/>
              </w:rPr>
              <w:t>12</w:t>
            </w:r>
          </w:p>
        </w:tc>
        <w:tc>
          <w:tcPr>
            <w:tcW w:w="662" w:type="dxa"/>
          </w:tcPr>
          <w:p w:rsidR="00526F43" w:rsidRDefault="00526F43">
            <w:pPr>
              <w:spacing w:before="60"/>
              <w:rPr>
                <w:rFonts w:ascii="Arial" w:hAnsi="Arial" w:cs="Arial"/>
                <w:sz w:val="16"/>
              </w:rPr>
            </w:pPr>
            <w:r>
              <w:rPr>
                <w:rFonts w:ascii="Arial" w:hAnsi="Arial" w:cs="Arial"/>
                <w:sz w:val="16"/>
              </w:rPr>
              <w:t>12</w:t>
            </w:r>
          </w:p>
        </w:tc>
        <w:tc>
          <w:tcPr>
            <w:tcW w:w="6210" w:type="dxa"/>
            <w:vAlign w:val="bottom"/>
          </w:tcPr>
          <w:p w:rsidR="00526F43" w:rsidRDefault="00526F43" w:rsidP="005810E7">
            <w:pPr>
              <w:rPr>
                <w:rFonts w:ascii="Arial" w:hAnsi="Arial" w:cs="Arial"/>
                <w:color w:val="000000"/>
                <w:sz w:val="16"/>
                <w:szCs w:val="16"/>
              </w:rPr>
            </w:pPr>
            <w:r w:rsidRPr="00526F43">
              <w:rPr>
                <w:rFonts w:ascii="Arial" w:hAnsi="Arial" w:cs="Arial"/>
                <w:color w:val="000000"/>
                <w:sz w:val="16"/>
                <w:szCs w:val="16"/>
              </w:rPr>
              <w:t xml:space="preserve">Range updates on </w:t>
            </w:r>
            <w:proofErr w:type="spellStart"/>
            <w:r w:rsidRPr="00526F43">
              <w:rPr>
                <w:rFonts w:ascii="Arial" w:hAnsi="Arial" w:cs="Arial"/>
                <w:color w:val="000000"/>
                <w:sz w:val="16"/>
                <w:szCs w:val="16"/>
              </w:rPr>
              <w:t>HwTrq</w:t>
            </w:r>
            <w:proofErr w:type="spellEnd"/>
            <w:r w:rsidRPr="00526F43">
              <w:rPr>
                <w:rFonts w:ascii="Arial" w:hAnsi="Arial" w:cs="Arial"/>
                <w:color w:val="000000"/>
                <w:sz w:val="16"/>
                <w:szCs w:val="16"/>
              </w:rPr>
              <w:t xml:space="preserve"> filter SV.  Added tolerance for pointer values on local function.</w:t>
            </w:r>
          </w:p>
        </w:tc>
        <w:tc>
          <w:tcPr>
            <w:tcW w:w="1080" w:type="dxa"/>
          </w:tcPr>
          <w:p w:rsidR="00526F43" w:rsidRDefault="00526F43">
            <w:pPr>
              <w:spacing w:before="60"/>
              <w:rPr>
                <w:rFonts w:ascii="Arial" w:hAnsi="Arial" w:cs="Arial"/>
                <w:sz w:val="16"/>
              </w:rPr>
            </w:pPr>
            <w:r>
              <w:rPr>
                <w:rFonts w:ascii="Arial" w:hAnsi="Arial" w:cs="Arial"/>
                <w:sz w:val="16"/>
              </w:rPr>
              <w:t>06 June 13</w:t>
            </w:r>
          </w:p>
        </w:tc>
        <w:tc>
          <w:tcPr>
            <w:tcW w:w="1105" w:type="dxa"/>
          </w:tcPr>
          <w:p w:rsidR="00526F43" w:rsidRDefault="00526F43">
            <w:pPr>
              <w:spacing w:before="60"/>
              <w:rPr>
                <w:rFonts w:ascii="Arial" w:hAnsi="Arial" w:cs="Arial"/>
                <w:sz w:val="16"/>
              </w:rPr>
            </w:pPr>
            <w:r>
              <w:rPr>
                <w:rFonts w:ascii="Arial" w:hAnsi="Arial" w:cs="Arial"/>
                <w:sz w:val="16"/>
              </w:rPr>
              <w:t>LWW</w:t>
            </w:r>
          </w:p>
        </w:tc>
      </w:tr>
      <w:tr w:rsidR="00B41DF5" w:rsidTr="005810E7">
        <w:trPr>
          <w:ins w:id="154" w:author="Thomas, Vince" w:date="2013-12-05T09:50:00Z"/>
        </w:trPr>
        <w:tc>
          <w:tcPr>
            <w:tcW w:w="616" w:type="dxa"/>
          </w:tcPr>
          <w:p w:rsidR="00B41DF5" w:rsidRDefault="00B41DF5">
            <w:pPr>
              <w:spacing w:before="60"/>
              <w:rPr>
                <w:ins w:id="155" w:author="Thomas, Vince" w:date="2013-12-05T09:50:00Z"/>
                <w:rFonts w:ascii="Arial" w:hAnsi="Arial" w:cs="Arial"/>
                <w:sz w:val="16"/>
              </w:rPr>
            </w:pPr>
            <w:ins w:id="156" w:author="Thomas, Vince" w:date="2013-12-05T09:50:00Z">
              <w:r>
                <w:rPr>
                  <w:rFonts w:ascii="Arial" w:hAnsi="Arial" w:cs="Arial"/>
                  <w:sz w:val="16"/>
                </w:rPr>
                <w:t>13</w:t>
              </w:r>
            </w:ins>
          </w:p>
        </w:tc>
        <w:tc>
          <w:tcPr>
            <w:tcW w:w="662" w:type="dxa"/>
          </w:tcPr>
          <w:p w:rsidR="00B41DF5" w:rsidRDefault="00B41DF5">
            <w:pPr>
              <w:spacing w:before="60"/>
              <w:rPr>
                <w:ins w:id="157" w:author="Thomas, Vince" w:date="2013-12-05T09:50:00Z"/>
                <w:rFonts w:ascii="Arial" w:hAnsi="Arial" w:cs="Arial"/>
                <w:sz w:val="16"/>
              </w:rPr>
            </w:pPr>
            <w:ins w:id="158" w:author="Thomas, Vince" w:date="2013-12-05T09:50:00Z">
              <w:r>
                <w:rPr>
                  <w:rFonts w:ascii="Arial" w:hAnsi="Arial" w:cs="Arial"/>
                  <w:sz w:val="16"/>
                </w:rPr>
                <w:t>13</w:t>
              </w:r>
            </w:ins>
          </w:p>
        </w:tc>
        <w:tc>
          <w:tcPr>
            <w:tcW w:w="6210" w:type="dxa"/>
            <w:vAlign w:val="bottom"/>
          </w:tcPr>
          <w:p w:rsidR="00B41DF5" w:rsidRPr="00B41DF5" w:rsidRDefault="00B41DF5" w:rsidP="00D45AED">
            <w:pPr>
              <w:rPr>
                <w:ins w:id="159" w:author="Thomas, Vince" w:date="2013-12-05T09:50:00Z"/>
                <w:rFonts w:ascii="Arial" w:hAnsi="Arial" w:cs="Arial"/>
                <w:color w:val="000000"/>
                <w:sz w:val="16"/>
                <w:szCs w:val="16"/>
              </w:rPr>
            </w:pPr>
            <w:ins w:id="160" w:author="Thomas, Vince" w:date="2013-12-05T09:50:00Z">
              <w:r w:rsidRPr="00B41DF5">
                <w:rPr>
                  <w:rFonts w:ascii="Arial" w:hAnsi="Arial" w:cs="Arial"/>
                  <w:color w:val="000000"/>
                  <w:sz w:val="16"/>
                  <w:szCs w:val="16"/>
                </w:rPr>
                <w:t>Add</w:t>
              </w:r>
            </w:ins>
            <w:ins w:id="161" w:author="Thomas, Vince" w:date="2013-12-05T09:52:00Z">
              <w:r w:rsidRPr="00B41DF5">
                <w:rPr>
                  <w:rFonts w:ascii="Arial" w:hAnsi="Arial" w:cs="Arial"/>
                  <w:color w:val="000000"/>
                  <w:sz w:val="16"/>
                  <w:szCs w:val="16"/>
                </w:rPr>
                <w:t xml:space="preserve">ed </w:t>
              </w:r>
            </w:ins>
            <w:proofErr w:type="spellStart"/>
            <w:ins w:id="162" w:author="Thomas, Vince" w:date="2013-12-06T12:58:00Z">
              <w:r w:rsidR="008D15E3">
                <w:rPr>
                  <w:rFonts w:ascii="Arial" w:hAnsi="Arial" w:cs="Arial"/>
                  <w:color w:val="000000"/>
                  <w:sz w:val="16"/>
                  <w:szCs w:val="16"/>
                </w:rPr>
                <w:t>cal</w:t>
              </w:r>
              <w:proofErr w:type="spellEnd"/>
              <w:r w:rsidR="008D15E3">
                <w:rPr>
                  <w:rFonts w:ascii="Arial" w:hAnsi="Arial" w:cs="Arial"/>
                  <w:color w:val="000000"/>
                  <w:sz w:val="16"/>
                  <w:szCs w:val="16"/>
                </w:rPr>
                <w:t xml:space="preserve"> </w:t>
              </w:r>
              <w:proofErr w:type="spellStart"/>
              <w:r w:rsidR="008D15E3">
                <w:rPr>
                  <w:rFonts w:ascii="Arial" w:hAnsi="Arial" w:cs="Arial"/>
                  <w:color w:val="000000"/>
                  <w:sz w:val="16"/>
                  <w:szCs w:val="16"/>
                </w:rPr>
                <w:t>ptr</w:t>
              </w:r>
            </w:ins>
            <w:proofErr w:type="spellEnd"/>
            <w:ins w:id="163" w:author="Thomas, Vince" w:date="2013-12-06T11:07:00Z">
              <w:r w:rsidR="008D15E3">
                <w:rPr>
                  <w:rFonts w:ascii="Arial" w:hAnsi="Arial" w:cs="Arial"/>
                  <w:color w:val="000000"/>
                  <w:sz w:val="16"/>
                  <w:szCs w:val="16"/>
                </w:rPr>
                <w:t xml:space="preserve"> for</w:t>
              </w:r>
              <w:r w:rsidR="00D45AED">
                <w:rPr>
                  <w:rFonts w:ascii="Arial" w:hAnsi="Arial" w:cs="Arial"/>
                  <w:color w:val="000000"/>
                  <w:sz w:val="16"/>
                  <w:szCs w:val="16"/>
                </w:rPr>
                <w:t xml:space="preserve"> </w:t>
              </w:r>
            </w:ins>
            <w:ins w:id="164" w:author="Thomas, Vince" w:date="2013-12-05T09:50:00Z">
              <w:r w:rsidR="001B6EC1">
                <w:rPr>
                  <w:rFonts w:ascii="Arial" w:hAnsi="Arial" w:cs="Arial"/>
                  <w:color w:val="000000"/>
                  <w:sz w:val="16"/>
                  <w:szCs w:val="16"/>
                </w:rPr>
                <w:t>parameter</w:t>
              </w:r>
            </w:ins>
            <w:ins w:id="165" w:author="Thomas, Vince" w:date="2013-12-05T11:44:00Z">
              <w:r w:rsidR="00D45AED">
                <w:rPr>
                  <w:rFonts w:ascii="Arial" w:hAnsi="Arial" w:cs="Arial"/>
                  <w:color w:val="000000"/>
                  <w:sz w:val="16"/>
                  <w:szCs w:val="16"/>
                </w:rPr>
                <w:t xml:space="preserve"> </w:t>
              </w:r>
            </w:ins>
            <w:ins w:id="166" w:author="Thomas, Vince" w:date="2013-12-06T11:07:00Z">
              <w:r w:rsidR="00D45AED">
                <w:rPr>
                  <w:rFonts w:ascii="Arial" w:hAnsi="Arial" w:cs="Arial"/>
                  <w:color w:val="000000"/>
                  <w:sz w:val="16"/>
                  <w:szCs w:val="16"/>
                </w:rPr>
                <w:t xml:space="preserve">in </w:t>
              </w:r>
            </w:ins>
            <w:ins w:id="167" w:author="Thomas, Vince" w:date="2013-12-05T09:52:00Z">
              <w:r w:rsidRPr="00B41DF5">
                <w:rPr>
                  <w:rFonts w:ascii="Arial" w:hAnsi="Arial" w:cs="Arial"/>
                  <w:color w:val="000000"/>
                  <w:sz w:val="16"/>
                  <w:szCs w:val="16"/>
                </w:rPr>
                <w:t xml:space="preserve"> </w:t>
              </w:r>
            </w:ins>
            <w:ins w:id="168" w:author="Thomas, Vince" w:date="2013-12-05T09:55:00Z">
              <w:r w:rsidR="008D15E3">
                <w:rPr>
                  <w:rFonts w:ascii="Arial" w:hAnsi="Arial" w:cs="Arial"/>
                  <w:color w:val="000000"/>
                  <w:sz w:val="16"/>
                  <w:szCs w:val="16"/>
                </w:rPr>
                <w:t>function</w:t>
              </w:r>
            </w:ins>
            <w:ins w:id="169" w:author="Thomas, Vince" w:date="2013-12-06T12:58:00Z">
              <w:r w:rsidR="008D15E3">
                <w:rPr>
                  <w:rFonts w:ascii="Arial" w:hAnsi="Arial" w:cs="Arial"/>
                  <w:color w:val="000000"/>
                  <w:sz w:val="16"/>
                  <w:szCs w:val="16"/>
                </w:rPr>
                <w:t xml:space="preserve"> </w:t>
              </w:r>
            </w:ins>
            <w:ins w:id="170" w:author="Thomas, Vince" w:date="2013-12-05T09:54:00Z">
              <w:r>
                <w:rPr>
                  <w:rFonts w:ascii="Arial" w:hAnsi="Arial" w:cs="Arial"/>
                  <w:color w:val="000000"/>
                  <w:sz w:val="16"/>
                  <w:szCs w:val="16"/>
                </w:rPr>
                <w:t>call</w:t>
              </w:r>
            </w:ins>
            <w:ins w:id="171" w:author="Thomas, Vince" w:date="2013-12-06T12:58:00Z">
              <w:r w:rsidR="008D15E3">
                <w:rPr>
                  <w:rFonts w:ascii="Arial" w:hAnsi="Arial" w:cs="Arial"/>
                  <w:color w:val="000000"/>
                  <w:sz w:val="16"/>
                  <w:szCs w:val="16"/>
                </w:rPr>
                <w:t xml:space="preserve"> to</w:t>
              </w:r>
            </w:ins>
            <w:ins w:id="172" w:author="Thomas, Vince" w:date="2013-12-05T09:54:00Z">
              <w:r>
                <w:rPr>
                  <w:rFonts w:ascii="Arial" w:hAnsi="Arial" w:cs="Arial"/>
                  <w:color w:val="000000"/>
                  <w:sz w:val="16"/>
                  <w:szCs w:val="16"/>
                </w:rPr>
                <w:t xml:space="preserve"> </w:t>
              </w:r>
            </w:ins>
            <w:ins w:id="173" w:author="Thomas, Vince" w:date="2013-12-05T09:53:00Z">
              <w:r w:rsidRPr="00B41DF5">
                <w:rPr>
                  <w:rFonts w:ascii="Arial" w:hAnsi="Arial" w:cs="Arial"/>
                  <w:color w:val="000000"/>
                  <w:sz w:val="16"/>
                  <w:szCs w:val="16"/>
                </w:rPr>
                <w:t>NF_FullUpdate_f32</w:t>
              </w:r>
            </w:ins>
          </w:p>
        </w:tc>
        <w:tc>
          <w:tcPr>
            <w:tcW w:w="1080" w:type="dxa"/>
          </w:tcPr>
          <w:p w:rsidR="00B41DF5" w:rsidRDefault="00B41DF5">
            <w:pPr>
              <w:spacing w:before="60"/>
              <w:rPr>
                <w:ins w:id="174" w:author="Thomas, Vince" w:date="2013-12-05T09:50:00Z"/>
                <w:rFonts w:ascii="Arial" w:hAnsi="Arial" w:cs="Arial"/>
                <w:sz w:val="16"/>
              </w:rPr>
            </w:pPr>
            <w:ins w:id="175" w:author="Thomas, Vince" w:date="2013-12-05T09:52:00Z">
              <w:r>
                <w:rPr>
                  <w:rFonts w:ascii="Arial" w:hAnsi="Arial" w:cs="Arial"/>
                  <w:sz w:val="16"/>
                </w:rPr>
                <w:t>05-Dec-13</w:t>
              </w:r>
            </w:ins>
          </w:p>
        </w:tc>
        <w:tc>
          <w:tcPr>
            <w:tcW w:w="1105" w:type="dxa"/>
          </w:tcPr>
          <w:p w:rsidR="00B41DF5" w:rsidRDefault="00B41DF5">
            <w:pPr>
              <w:spacing w:before="60"/>
              <w:rPr>
                <w:ins w:id="176" w:author="Thomas, Vince" w:date="2013-12-05T09:50:00Z"/>
                <w:rFonts w:ascii="Arial" w:hAnsi="Arial" w:cs="Arial"/>
                <w:sz w:val="16"/>
              </w:rPr>
            </w:pPr>
            <w:ins w:id="177" w:author="Thomas, Vince" w:date="2013-12-05T09:52:00Z">
              <w:r>
                <w:rPr>
                  <w:rFonts w:ascii="Arial" w:hAnsi="Arial" w:cs="Arial"/>
                  <w:sz w:val="16"/>
                </w:rPr>
                <w:t>VT</w:t>
              </w:r>
            </w:ins>
          </w:p>
        </w:tc>
      </w:tr>
      <w:tr w:rsidR="00F70051" w:rsidTr="00F70051">
        <w:trPr>
          <w:ins w:id="178" w:author="Sumit Kumar Gupta" w:date="2014-03-17T13:01:00Z"/>
        </w:trPr>
        <w:tc>
          <w:tcPr>
            <w:tcW w:w="616" w:type="dxa"/>
            <w:tcBorders>
              <w:top w:val="single" w:sz="4" w:space="0" w:color="auto"/>
              <w:left w:val="single" w:sz="4" w:space="0" w:color="auto"/>
              <w:bottom w:val="single" w:sz="4" w:space="0" w:color="auto"/>
              <w:right w:val="single" w:sz="4" w:space="0" w:color="auto"/>
            </w:tcBorders>
          </w:tcPr>
          <w:p w:rsidR="00F70051" w:rsidRDefault="00F70051" w:rsidP="00F70051">
            <w:pPr>
              <w:spacing w:before="60"/>
              <w:rPr>
                <w:ins w:id="179" w:author="Sumit Kumar Gupta" w:date="2014-03-17T13:01:00Z"/>
                <w:rFonts w:ascii="Arial" w:hAnsi="Arial" w:cs="Arial"/>
                <w:sz w:val="16"/>
              </w:rPr>
            </w:pPr>
            <w:ins w:id="180" w:author="Sumit Kumar Gupta" w:date="2014-03-17T13:01:00Z">
              <w:r>
                <w:rPr>
                  <w:rFonts w:ascii="Arial" w:hAnsi="Arial" w:cs="Arial"/>
                  <w:sz w:val="16"/>
                </w:rPr>
                <w:t>14</w:t>
              </w:r>
            </w:ins>
          </w:p>
        </w:tc>
        <w:tc>
          <w:tcPr>
            <w:tcW w:w="662" w:type="dxa"/>
            <w:tcBorders>
              <w:top w:val="single" w:sz="4" w:space="0" w:color="auto"/>
              <w:left w:val="single" w:sz="4" w:space="0" w:color="auto"/>
              <w:bottom w:val="single" w:sz="4" w:space="0" w:color="auto"/>
              <w:right w:val="single" w:sz="4" w:space="0" w:color="auto"/>
            </w:tcBorders>
          </w:tcPr>
          <w:p w:rsidR="00F70051" w:rsidRDefault="00F70051" w:rsidP="00F70051">
            <w:pPr>
              <w:spacing w:before="60"/>
              <w:rPr>
                <w:ins w:id="181" w:author="Sumit Kumar Gupta" w:date="2014-03-17T13:01:00Z"/>
                <w:rFonts w:ascii="Arial" w:hAnsi="Arial" w:cs="Arial"/>
                <w:sz w:val="16"/>
              </w:rPr>
            </w:pPr>
            <w:ins w:id="182" w:author="Sumit Kumar Gupta" w:date="2014-03-17T13:01:00Z">
              <w:r>
                <w:rPr>
                  <w:rFonts w:ascii="Arial" w:hAnsi="Arial" w:cs="Arial"/>
                  <w:sz w:val="16"/>
                </w:rPr>
                <w:t>13</w:t>
              </w:r>
            </w:ins>
          </w:p>
        </w:tc>
        <w:tc>
          <w:tcPr>
            <w:tcW w:w="6210" w:type="dxa"/>
            <w:tcBorders>
              <w:top w:val="single" w:sz="4" w:space="0" w:color="auto"/>
              <w:left w:val="single" w:sz="4" w:space="0" w:color="auto"/>
              <w:bottom w:val="single" w:sz="4" w:space="0" w:color="auto"/>
              <w:right w:val="single" w:sz="4" w:space="0" w:color="auto"/>
            </w:tcBorders>
            <w:vAlign w:val="bottom"/>
          </w:tcPr>
          <w:p w:rsidR="00F70051" w:rsidRDefault="006B2E97" w:rsidP="00F70051">
            <w:pPr>
              <w:rPr>
                <w:ins w:id="183" w:author="Sumit Kumar Gupta" w:date="2014-03-17T13:01:00Z"/>
                <w:rFonts w:ascii="Arial" w:hAnsi="Arial" w:cs="Arial"/>
                <w:color w:val="000000"/>
                <w:sz w:val="16"/>
                <w:szCs w:val="16"/>
              </w:rPr>
            </w:pPr>
            <w:ins w:id="184" w:author="Sumit Kumar Gupta" w:date="2014-03-17T13:02:00Z">
              <w:r>
                <w:rPr>
                  <w:rFonts w:ascii="Arial" w:hAnsi="Arial" w:cs="Arial"/>
                  <w:color w:val="000000"/>
                  <w:sz w:val="16"/>
                  <w:szCs w:val="16"/>
                </w:rPr>
                <w:t xml:space="preserve">Updated the ranges of </w:t>
              </w:r>
              <w:r>
                <w:rPr>
                  <w:rFonts w:ascii="Arial" w:hAnsi="Arial" w:cs="Arial"/>
                </w:rPr>
                <w:t>‘</w:t>
              </w:r>
              <w:proofErr w:type="spellStart"/>
              <w:r>
                <w:rPr>
                  <w:rFonts w:ascii="Arial" w:hAnsi="Arial" w:cs="Arial"/>
                </w:rPr>
                <w:t>FiltSVPtr_Uls_T_Str</w:t>
              </w:r>
              <w:proofErr w:type="spellEnd"/>
              <w:r>
                <w:rPr>
                  <w:rFonts w:ascii="Arial" w:hAnsi="Arial" w:cs="Arial"/>
                </w:rPr>
                <w:t xml:space="preserve"> variables</w:t>
              </w:r>
            </w:ins>
          </w:p>
        </w:tc>
        <w:tc>
          <w:tcPr>
            <w:tcW w:w="1080" w:type="dxa"/>
            <w:tcBorders>
              <w:top w:val="single" w:sz="4" w:space="0" w:color="auto"/>
              <w:left w:val="single" w:sz="4" w:space="0" w:color="auto"/>
              <w:bottom w:val="single" w:sz="4" w:space="0" w:color="auto"/>
              <w:right w:val="single" w:sz="4" w:space="0" w:color="auto"/>
            </w:tcBorders>
          </w:tcPr>
          <w:p w:rsidR="00F70051" w:rsidRDefault="006B2E97" w:rsidP="00F70051">
            <w:pPr>
              <w:spacing w:before="60"/>
              <w:rPr>
                <w:ins w:id="185" w:author="Sumit Kumar Gupta" w:date="2014-03-17T13:01:00Z"/>
                <w:rFonts w:ascii="Arial" w:hAnsi="Arial" w:cs="Arial"/>
                <w:sz w:val="16"/>
              </w:rPr>
            </w:pPr>
            <w:ins w:id="186" w:author="Sumit Kumar Gupta" w:date="2014-03-17T13:03:00Z">
              <w:r>
                <w:rPr>
                  <w:rFonts w:ascii="Arial" w:hAnsi="Arial" w:cs="Arial"/>
                  <w:sz w:val="16"/>
                </w:rPr>
                <w:t>17-Mar-14</w:t>
              </w:r>
            </w:ins>
          </w:p>
        </w:tc>
        <w:tc>
          <w:tcPr>
            <w:tcW w:w="1105" w:type="dxa"/>
            <w:tcBorders>
              <w:top w:val="single" w:sz="4" w:space="0" w:color="auto"/>
              <w:left w:val="single" w:sz="4" w:space="0" w:color="auto"/>
              <w:bottom w:val="single" w:sz="4" w:space="0" w:color="auto"/>
              <w:right w:val="single" w:sz="4" w:space="0" w:color="auto"/>
            </w:tcBorders>
          </w:tcPr>
          <w:p w:rsidR="00F70051" w:rsidRDefault="006B2E97" w:rsidP="00F70051">
            <w:pPr>
              <w:spacing w:before="60"/>
              <w:rPr>
                <w:ins w:id="187" w:author="Sumit Kumar Gupta" w:date="2014-03-17T13:01:00Z"/>
                <w:rFonts w:ascii="Arial" w:hAnsi="Arial" w:cs="Arial"/>
                <w:sz w:val="16"/>
              </w:rPr>
            </w:pPr>
            <w:ins w:id="188" w:author="Sumit Kumar Gupta" w:date="2014-03-17T13:03:00Z">
              <w:r>
                <w:rPr>
                  <w:rFonts w:ascii="Arial" w:hAnsi="Arial" w:cs="Arial"/>
                  <w:sz w:val="16"/>
                </w:rPr>
                <w:t>KPIT-SG</w:t>
              </w:r>
            </w:ins>
          </w:p>
        </w:tc>
      </w:tr>
    </w:tbl>
    <w:p w:rsidR="00107819" w:rsidRDefault="00107819"/>
    <w:sectPr w:rsidR="00107819" w:rsidSect="00C87354">
      <w:headerReference w:type="default" r:id="rId22"/>
      <w:footerReference w:type="default" r:id="rId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FCF" w:rsidRDefault="00096FCF">
      <w:r>
        <w:separator/>
      </w:r>
    </w:p>
  </w:endnote>
  <w:endnote w:type="continuationSeparator" w:id="0">
    <w:p w:rsidR="00096FCF" w:rsidRDefault="0009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051" w:rsidRDefault="00F70051">
    <w:pPr>
      <w:pStyle w:val="Footer"/>
    </w:pPr>
    <w:r>
      <w:rPr>
        <w:snapToGrid w:val="0"/>
      </w:rPr>
      <w:tab/>
    </w:r>
    <w:fldSimple w:instr=" DOCPROPERTY &quot;Company&quot;  \* MERGEFORMAT ">
      <w:r w:rsidRPr="000F505B">
        <w:rPr>
          <w:rFonts w:ascii="Times" w:hAnsi="Times"/>
          <w:caps/>
          <w:snapToGrid w:val="0"/>
        </w:rPr>
        <w:t>Nexteer</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FCF" w:rsidRDefault="00096FCF">
      <w:r>
        <w:separator/>
      </w:r>
    </w:p>
  </w:footnote>
  <w:footnote w:type="continuationSeparator" w:id="0">
    <w:p w:rsidR="00096FCF" w:rsidRDefault="00096F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051" w:rsidRDefault="00F70051">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F70051">
      <w:trPr>
        <w:cantSplit/>
      </w:trPr>
      <w:tc>
        <w:tcPr>
          <w:tcW w:w="990" w:type="dxa"/>
        </w:tcPr>
        <w:p w:rsidR="00F70051" w:rsidRDefault="00F70051">
          <w:pPr>
            <w:pStyle w:val="Header"/>
          </w:pPr>
          <w:r>
            <w:t>Title:</w:t>
          </w:r>
        </w:p>
      </w:tc>
      <w:tc>
        <w:tcPr>
          <w:tcW w:w="5400" w:type="dxa"/>
          <w:gridSpan w:val="3"/>
          <w:vMerge w:val="restart"/>
        </w:tcPr>
        <w:p w:rsidR="00F70051" w:rsidRDefault="00F70051">
          <w:pPr>
            <w:pStyle w:val="Header"/>
          </w:pPr>
          <w:r>
            <w:t>Stability Compensation</w:t>
          </w:r>
        </w:p>
        <w:p w:rsidR="00F70051" w:rsidRDefault="00F70051">
          <w:pPr>
            <w:pStyle w:val="Header"/>
          </w:pPr>
          <w:fldSimple w:instr=" DOCPROPERTY &quot;Product Line&quot;  \* MERGEFORMAT ">
            <w:r>
              <w:t>Gen II+ EPS</w:t>
            </w:r>
          </w:fldSimple>
        </w:p>
      </w:tc>
      <w:tc>
        <w:tcPr>
          <w:tcW w:w="1170" w:type="dxa"/>
        </w:tcPr>
        <w:p w:rsidR="00F70051" w:rsidRDefault="00F70051">
          <w:pPr>
            <w:pStyle w:val="Header"/>
          </w:pPr>
          <w:r>
            <w:t>Revision:</w:t>
          </w:r>
        </w:p>
      </w:tc>
      <w:tc>
        <w:tcPr>
          <w:tcW w:w="1350" w:type="dxa"/>
        </w:tcPr>
        <w:p w:rsidR="00F70051" w:rsidRDefault="00F70051" w:rsidP="00AC11B5">
          <w:pPr>
            <w:pStyle w:val="Header"/>
          </w:pPr>
          <w:del w:id="189" w:author="Thomas, Vince" w:date="2013-12-05T09:49:00Z">
            <w:r w:rsidDel="00B41DF5">
              <w:delText>12</w:delText>
            </w:r>
          </w:del>
          <w:ins w:id="190" w:author="Thomas, Vince" w:date="2013-12-05T09:50:00Z">
            <w:r>
              <w:t>1</w:t>
            </w:r>
          </w:ins>
          <w:ins w:id="191" w:author="Sumit Kumar Gupta" w:date="2014-03-17T12:57:00Z">
            <w:r>
              <w:t>4</w:t>
            </w:r>
          </w:ins>
          <w:ins w:id="192" w:author="Thomas, Vince" w:date="2013-12-05T09:50:00Z">
            <w:del w:id="193" w:author="Sumit Kumar Gupta" w:date="2014-03-17T12:55:00Z">
              <w:r w:rsidDel="00F70051">
                <w:delText>3</w:delText>
              </w:r>
            </w:del>
          </w:ins>
        </w:p>
      </w:tc>
    </w:tr>
    <w:tr w:rsidR="00F70051">
      <w:trPr>
        <w:cantSplit/>
      </w:trPr>
      <w:tc>
        <w:tcPr>
          <w:tcW w:w="990" w:type="dxa"/>
        </w:tcPr>
        <w:p w:rsidR="00F70051" w:rsidRDefault="00F70051">
          <w:pPr>
            <w:pStyle w:val="Header"/>
          </w:pPr>
          <w:r>
            <w:t xml:space="preserve">Product:     </w:t>
          </w:r>
        </w:p>
      </w:tc>
      <w:tc>
        <w:tcPr>
          <w:tcW w:w="5400" w:type="dxa"/>
          <w:gridSpan w:val="3"/>
          <w:vMerge/>
        </w:tcPr>
        <w:p w:rsidR="00F70051" w:rsidRDefault="00F70051">
          <w:pPr>
            <w:pStyle w:val="Header"/>
            <w:jc w:val="center"/>
          </w:pPr>
        </w:p>
      </w:tc>
      <w:tc>
        <w:tcPr>
          <w:tcW w:w="1170" w:type="dxa"/>
        </w:tcPr>
        <w:p w:rsidR="00F70051" w:rsidRDefault="00F70051">
          <w:pPr>
            <w:pStyle w:val="Header"/>
          </w:pPr>
          <w:r>
            <w:t>Rev. Date:</w:t>
          </w:r>
        </w:p>
      </w:tc>
      <w:tc>
        <w:tcPr>
          <w:tcW w:w="1350" w:type="dxa"/>
        </w:tcPr>
        <w:p w:rsidR="00F70051" w:rsidRDefault="00F70051" w:rsidP="00AC11B5">
          <w:pPr>
            <w:pStyle w:val="Header"/>
          </w:pPr>
          <w:del w:id="194" w:author="Thomas, Vince" w:date="2013-12-05T09:50:00Z">
            <w:r w:rsidDel="00B41DF5">
              <w:delText xml:space="preserve">06 June </w:delText>
            </w:r>
          </w:del>
          <w:ins w:id="195" w:author="Thomas, Vince" w:date="2013-12-05T09:50:00Z">
            <w:r>
              <w:t>05-Dec-</w:t>
            </w:r>
          </w:ins>
          <w:r>
            <w:t>13</w:t>
          </w:r>
        </w:p>
      </w:tc>
    </w:tr>
    <w:tr w:rsidR="00F70051">
      <w:trPr>
        <w:cantSplit/>
      </w:trPr>
      <w:tc>
        <w:tcPr>
          <w:tcW w:w="990" w:type="dxa"/>
        </w:tcPr>
        <w:p w:rsidR="00F70051" w:rsidRDefault="00F70051">
          <w:pPr>
            <w:pStyle w:val="Header"/>
          </w:pPr>
          <w:r>
            <w:t>Group:</w:t>
          </w:r>
        </w:p>
      </w:tc>
      <w:tc>
        <w:tcPr>
          <w:tcW w:w="1530" w:type="dxa"/>
        </w:tcPr>
        <w:p w:rsidR="00F70051" w:rsidRDefault="00F70051">
          <w:pPr>
            <w:pStyle w:val="Header"/>
          </w:pPr>
          <w:r>
            <w:t>ESG</w:t>
          </w:r>
        </w:p>
      </w:tc>
      <w:tc>
        <w:tcPr>
          <w:tcW w:w="1260" w:type="dxa"/>
        </w:tcPr>
        <w:p w:rsidR="00F70051" w:rsidRDefault="00F70051">
          <w:pPr>
            <w:pStyle w:val="Header"/>
          </w:pPr>
          <w:r>
            <w:t>Originator:</w:t>
          </w:r>
        </w:p>
      </w:tc>
      <w:tc>
        <w:tcPr>
          <w:tcW w:w="2610" w:type="dxa"/>
        </w:tcPr>
        <w:p w:rsidR="00F70051" w:rsidRDefault="00F70051">
          <w:pPr>
            <w:pStyle w:val="Header"/>
          </w:pPr>
          <w:proofErr w:type="spellStart"/>
          <w:r>
            <w:t>Shriram</w:t>
          </w:r>
          <w:proofErr w:type="spellEnd"/>
          <w:r>
            <w:t xml:space="preserve"> </w:t>
          </w:r>
          <w:proofErr w:type="spellStart"/>
          <w:r>
            <w:t>Patki</w:t>
          </w:r>
          <w:proofErr w:type="spellEnd"/>
        </w:p>
      </w:tc>
      <w:tc>
        <w:tcPr>
          <w:tcW w:w="1170" w:type="dxa"/>
        </w:tcPr>
        <w:p w:rsidR="00F70051" w:rsidRDefault="00F70051">
          <w:pPr>
            <w:pStyle w:val="Header"/>
          </w:pPr>
          <w:r>
            <w:t>Page:</w:t>
          </w:r>
        </w:p>
      </w:tc>
      <w:tc>
        <w:tcPr>
          <w:tcW w:w="1350" w:type="dxa"/>
        </w:tcPr>
        <w:p w:rsidR="00F70051" w:rsidRDefault="00F70051">
          <w:pPr>
            <w:pStyle w:val="Header"/>
          </w:pPr>
          <w:r>
            <w:rPr>
              <w:rStyle w:val="PageNumber"/>
            </w:rPr>
            <w:fldChar w:fldCharType="begin"/>
          </w:r>
          <w:r>
            <w:rPr>
              <w:rStyle w:val="PageNumber"/>
            </w:rPr>
            <w:instrText xml:space="preserve"> PAGE </w:instrText>
          </w:r>
          <w:r>
            <w:rPr>
              <w:rStyle w:val="PageNumber"/>
            </w:rPr>
            <w:fldChar w:fldCharType="separate"/>
          </w:r>
          <w:r w:rsidR="006B2E97">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B2E97">
            <w:rPr>
              <w:rStyle w:val="PageNumber"/>
              <w:noProof/>
            </w:rPr>
            <w:t>20</w:t>
          </w:r>
          <w:r>
            <w:rPr>
              <w:rStyle w:val="PageNumber"/>
            </w:rPr>
            <w:fldChar w:fldCharType="end"/>
          </w:r>
        </w:p>
      </w:tc>
    </w:tr>
  </w:tbl>
  <w:p w:rsidR="00F70051" w:rsidRDefault="00F70051">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97CA4"/>
    <w:rsid w:val="00001D2D"/>
    <w:rsid w:val="00020D4D"/>
    <w:rsid w:val="000330FD"/>
    <w:rsid w:val="0003617D"/>
    <w:rsid w:val="000458C9"/>
    <w:rsid w:val="00057B08"/>
    <w:rsid w:val="00064305"/>
    <w:rsid w:val="00064800"/>
    <w:rsid w:val="00064A24"/>
    <w:rsid w:val="0006623F"/>
    <w:rsid w:val="00073EE9"/>
    <w:rsid w:val="000944EE"/>
    <w:rsid w:val="00096E81"/>
    <w:rsid w:val="00096FCF"/>
    <w:rsid w:val="000A3B1D"/>
    <w:rsid w:val="000A4368"/>
    <w:rsid w:val="000A6FCF"/>
    <w:rsid w:val="000B5C50"/>
    <w:rsid w:val="000C794D"/>
    <w:rsid w:val="000D6AD4"/>
    <w:rsid w:val="000E71F0"/>
    <w:rsid w:val="000F3969"/>
    <w:rsid w:val="000F505B"/>
    <w:rsid w:val="00100CF1"/>
    <w:rsid w:val="00103DFC"/>
    <w:rsid w:val="00104975"/>
    <w:rsid w:val="001049D9"/>
    <w:rsid w:val="001050FC"/>
    <w:rsid w:val="00107819"/>
    <w:rsid w:val="00110B9C"/>
    <w:rsid w:val="00131FCA"/>
    <w:rsid w:val="00134F32"/>
    <w:rsid w:val="00135305"/>
    <w:rsid w:val="001369B6"/>
    <w:rsid w:val="0014424E"/>
    <w:rsid w:val="00146732"/>
    <w:rsid w:val="00147F75"/>
    <w:rsid w:val="001535EC"/>
    <w:rsid w:val="00166C98"/>
    <w:rsid w:val="00176BDD"/>
    <w:rsid w:val="00176C2B"/>
    <w:rsid w:val="00190C52"/>
    <w:rsid w:val="00191CC6"/>
    <w:rsid w:val="0019577E"/>
    <w:rsid w:val="00197144"/>
    <w:rsid w:val="001B2BF1"/>
    <w:rsid w:val="001B60DF"/>
    <w:rsid w:val="001B6EC1"/>
    <w:rsid w:val="001D0E9B"/>
    <w:rsid w:val="001D2B02"/>
    <w:rsid w:val="001D76A0"/>
    <w:rsid w:val="001E1C45"/>
    <w:rsid w:val="001F09B2"/>
    <w:rsid w:val="00201683"/>
    <w:rsid w:val="0020722A"/>
    <w:rsid w:val="00214887"/>
    <w:rsid w:val="00214ACC"/>
    <w:rsid w:val="00220DE6"/>
    <w:rsid w:val="00222E5B"/>
    <w:rsid w:val="002248DC"/>
    <w:rsid w:val="00237357"/>
    <w:rsid w:val="00251AC0"/>
    <w:rsid w:val="00263D97"/>
    <w:rsid w:val="00273AEF"/>
    <w:rsid w:val="00275A14"/>
    <w:rsid w:val="002760E2"/>
    <w:rsid w:val="00285B2E"/>
    <w:rsid w:val="0028780C"/>
    <w:rsid w:val="002A2004"/>
    <w:rsid w:val="002A375A"/>
    <w:rsid w:val="002C03D8"/>
    <w:rsid w:val="002E78D2"/>
    <w:rsid w:val="002F42EB"/>
    <w:rsid w:val="00306B65"/>
    <w:rsid w:val="003109B6"/>
    <w:rsid w:val="00315335"/>
    <w:rsid w:val="00317DEB"/>
    <w:rsid w:val="00320B42"/>
    <w:rsid w:val="0032129A"/>
    <w:rsid w:val="00321CFC"/>
    <w:rsid w:val="00323968"/>
    <w:rsid w:val="00331B74"/>
    <w:rsid w:val="00340D4A"/>
    <w:rsid w:val="00345FE1"/>
    <w:rsid w:val="00346CAF"/>
    <w:rsid w:val="003530A7"/>
    <w:rsid w:val="00370E4E"/>
    <w:rsid w:val="00382362"/>
    <w:rsid w:val="0038277C"/>
    <w:rsid w:val="0038753C"/>
    <w:rsid w:val="003A0442"/>
    <w:rsid w:val="003B02B6"/>
    <w:rsid w:val="003B0631"/>
    <w:rsid w:val="003C4D3F"/>
    <w:rsid w:val="003C7044"/>
    <w:rsid w:val="003C7862"/>
    <w:rsid w:val="003D58FE"/>
    <w:rsid w:val="003F13CA"/>
    <w:rsid w:val="003F3A46"/>
    <w:rsid w:val="003F4E1A"/>
    <w:rsid w:val="00415376"/>
    <w:rsid w:val="0042163E"/>
    <w:rsid w:val="004218A1"/>
    <w:rsid w:val="004266BE"/>
    <w:rsid w:val="00431702"/>
    <w:rsid w:val="004374BF"/>
    <w:rsid w:val="004468AC"/>
    <w:rsid w:val="0045179B"/>
    <w:rsid w:val="0045497F"/>
    <w:rsid w:val="004679E0"/>
    <w:rsid w:val="00470568"/>
    <w:rsid w:val="00473A12"/>
    <w:rsid w:val="004935B4"/>
    <w:rsid w:val="00493A25"/>
    <w:rsid w:val="004972D1"/>
    <w:rsid w:val="004A781C"/>
    <w:rsid w:val="004C1E2E"/>
    <w:rsid w:val="004D3034"/>
    <w:rsid w:val="004D5C9D"/>
    <w:rsid w:val="004E08B4"/>
    <w:rsid w:val="004E2263"/>
    <w:rsid w:val="004E40CB"/>
    <w:rsid w:val="00500947"/>
    <w:rsid w:val="0050306B"/>
    <w:rsid w:val="00507C7C"/>
    <w:rsid w:val="00513901"/>
    <w:rsid w:val="00513AC2"/>
    <w:rsid w:val="00526F43"/>
    <w:rsid w:val="00536635"/>
    <w:rsid w:val="00545568"/>
    <w:rsid w:val="0055184A"/>
    <w:rsid w:val="00574313"/>
    <w:rsid w:val="00575550"/>
    <w:rsid w:val="00580A4A"/>
    <w:rsid w:val="005810E7"/>
    <w:rsid w:val="005821F9"/>
    <w:rsid w:val="00582F76"/>
    <w:rsid w:val="00583540"/>
    <w:rsid w:val="005842B3"/>
    <w:rsid w:val="00584C7D"/>
    <w:rsid w:val="00585553"/>
    <w:rsid w:val="0059488F"/>
    <w:rsid w:val="00594B68"/>
    <w:rsid w:val="005A5923"/>
    <w:rsid w:val="005B0C7D"/>
    <w:rsid w:val="005C65BD"/>
    <w:rsid w:val="005D1105"/>
    <w:rsid w:val="005D5FE4"/>
    <w:rsid w:val="005E6B9E"/>
    <w:rsid w:val="006018CB"/>
    <w:rsid w:val="006036FF"/>
    <w:rsid w:val="00611EB9"/>
    <w:rsid w:val="00614337"/>
    <w:rsid w:val="00615322"/>
    <w:rsid w:val="0062278D"/>
    <w:rsid w:val="00631A40"/>
    <w:rsid w:val="0063241A"/>
    <w:rsid w:val="00647B64"/>
    <w:rsid w:val="00663461"/>
    <w:rsid w:val="00674ADF"/>
    <w:rsid w:val="006758F1"/>
    <w:rsid w:val="00677604"/>
    <w:rsid w:val="0067780A"/>
    <w:rsid w:val="00685900"/>
    <w:rsid w:val="006A042D"/>
    <w:rsid w:val="006A07BA"/>
    <w:rsid w:val="006A208E"/>
    <w:rsid w:val="006A6919"/>
    <w:rsid w:val="006B2E97"/>
    <w:rsid w:val="006B7801"/>
    <w:rsid w:val="006C7819"/>
    <w:rsid w:val="006D0FB0"/>
    <w:rsid w:val="006D33CC"/>
    <w:rsid w:val="006D4D38"/>
    <w:rsid w:val="006F01A3"/>
    <w:rsid w:val="006F10C4"/>
    <w:rsid w:val="006F5339"/>
    <w:rsid w:val="006F745E"/>
    <w:rsid w:val="00704E6D"/>
    <w:rsid w:val="00706174"/>
    <w:rsid w:val="00711280"/>
    <w:rsid w:val="0073296F"/>
    <w:rsid w:val="00737740"/>
    <w:rsid w:val="00742945"/>
    <w:rsid w:val="007446D8"/>
    <w:rsid w:val="00753D27"/>
    <w:rsid w:val="00762CFE"/>
    <w:rsid w:val="007658FE"/>
    <w:rsid w:val="00766992"/>
    <w:rsid w:val="00767205"/>
    <w:rsid w:val="0076753C"/>
    <w:rsid w:val="00767C55"/>
    <w:rsid w:val="00783DAE"/>
    <w:rsid w:val="007A1D1E"/>
    <w:rsid w:val="007A69AC"/>
    <w:rsid w:val="007B3051"/>
    <w:rsid w:val="007C03E5"/>
    <w:rsid w:val="007E2BE4"/>
    <w:rsid w:val="007E3541"/>
    <w:rsid w:val="007E3EEC"/>
    <w:rsid w:val="007E4E74"/>
    <w:rsid w:val="007E7204"/>
    <w:rsid w:val="007F1C81"/>
    <w:rsid w:val="007F5716"/>
    <w:rsid w:val="007F70A6"/>
    <w:rsid w:val="008044F6"/>
    <w:rsid w:val="00806875"/>
    <w:rsid w:val="008120AE"/>
    <w:rsid w:val="00814705"/>
    <w:rsid w:val="00814C5B"/>
    <w:rsid w:val="00820151"/>
    <w:rsid w:val="00827257"/>
    <w:rsid w:val="00841E04"/>
    <w:rsid w:val="00860B90"/>
    <w:rsid w:val="00862B6A"/>
    <w:rsid w:val="008723A5"/>
    <w:rsid w:val="008861F5"/>
    <w:rsid w:val="00896915"/>
    <w:rsid w:val="008972BB"/>
    <w:rsid w:val="00897CA4"/>
    <w:rsid w:val="008A4DDC"/>
    <w:rsid w:val="008B3E94"/>
    <w:rsid w:val="008C16D0"/>
    <w:rsid w:val="008D15E3"/>
    <w:rsid w:val="008D25AF"/>
    <w:rsid w:val="008D79DE"/>
    <w:rsid w:val="008F6DBB"/>
    <w:rsid w:val="008F7CF0"/>
    <w:rsid w:val="009035A6"/>
    <w:rsid w:val="009155A2"/>
    <w:rsid w:val="00920026"/>
    <w:rsid w:val="009208A3"/>
    <w:rsid w:val="0092591D"/>
    <w:rsid w:val="00931020"/>
    <w:rsid w:val="00933365"/>
    <w:rsid w:val="009345EA"/>
    <w:rsid w:val="00946E04"/>
    <w:rsid w:val="00955F6A"/>
    <w:rsid w:val="00956F37"/>
    <w:rsid w:val="0096560B"/>
    <w:rsid w:val="00967E4B"/>
    <w:rsid w:val="00981DCD"/>
    <w:rsid w:val="009830AB"/>
    <w:rsid w:val="00987D35"/>
    <w:rsid w:val="00994E82"/>
    <w:rsid w:val="009A197C"/>
    <w:rsid w:val="009A55E5"/>
    <w:rsid w:val="009B7CB2"/>
    <w:rsid w:val="009C2F58"/>
    <w:rsid w:val="009C4031"/>
    <w:rsid w:val="009C54F7"/>
    <w:rsid w:val="009D3762"/>
    <w:rsid w:val="009E02E2"/>
    <w:rsid w:val="009E15FE"/>
    <w:rsid w:val="009E5F1A"/>
    <w:rsid w:val="009E7698"/>
    <w:rsid w:val="00A01B91"/>
    <w:rsid w:val="00A13FA5"/>
    <w:rsid w:val="00A147BA"/>
    <w:rsid w:val="00A262D8"/>
    <w:rsid w:val="00A279F5"/>
    <w:rsid w:val="00A32678"/>
    <w:rsid w:val="00A34268"/>
    <w:rsid w:val="00A35A48"/>
    <w:rsid w:val="00A42F0B"/>
    <w:rsid w:val="00A45BAB"/>
    <w:rsid w:val="00A51333"/>
    <w:rsid w:val="00A65CBC"/>
    <w:rsid w:val="00A74902"/>
    <w:rsid w:val="00A77185"/>
    <w:rsid w:val="00A773C3"/>
    <w:rsid w:val="00A93E3F"/>
    <w:rsid w:val="00A96285"/>
    <w:rsid w:val="00A96A71"/>
    <w:rsid w:val="00A9752C"/>
    <w:rsid w:val="00AA14B5"/>
    <w:rsid w:val="00AB49EB"/>
    <w:rsid w:val="00AB4F4B"/>
    <w:rsid w:val="00AB799B"/>
    <w:rsid w:val="00AC11B5"/>
    <w:rsid w:val="00AC79AB"/>
    <w:rsid w:val="00AD2EBB"/>
    <w:rsid w:val="00AD5C09"/>
    <w:rsid w:val="00AD6C82"/>
    <w:rsid w:val="00AD731B"/>
    <w:rsid w:val="00AD75E5"/>
    <w:rsid w:val="00AE57EF"/>
    <w:rsid w:val="00AF1AAC"/>
    <w:rsid w:val="00B04082"/>
    <w:rsid w:val="00B06B63"/>
    <w:rsid w:val="00B20857"/>
    <w:rsid w:val="00B21932"/>
    <w:rsid w:val="00B24709"/>
    <w:rsid w:val="00B2581C"/>
    <w:rsid w:val="00B25E35"/>
    <w:rsid w:val="00B26C43"/>
    <w:rsid w:val="00B27594"/>
    <w:rsid w:val="00B3288E"/>
    <w:rsid w:val="00B349CD"/>
    <w:rsid w:val="00B40700"/>
    <w:rsid w:val="00B41DF5"/>
    <w:rsid w:val="00B4560E"/>
    <w:rsid w:val="00B54697"/>
    <w:rsid w:val="00B578DD"/>
    <w:rsid w:val="00B57CC3"/>
    <w:rsid w:val="00B60AAC"/>
    <w:rsid w:val="00B61422"/>
    <w:rsid w:val="00B65990"/>
    <w:rsid w:val="00B66180"/>
    <w:rsid w:val="00B724E1"/>
    <w:rsid w:val="00B8181F"/>
    <w:rsid w:val="00B83B7F"/>
    <w:rsid w:val="00B919FE"/>
    <w:rsid w:val="00B93EB9"/>
    <w:rsid w:val="00BA0FF2"/>
    <w:rsid w:val="00BA59CE"/>
    <w:rsid w:val="00BA6339"/>
    <w:rsid w:val="00BB45F8"/>
    <w:rsid w:val="00BB47D4"/>
    <w:rsid w:val="00BC3BA0"/>
    <w:rsid w:val="00BD008B"/>
    <w:rsid w:val="00BD15D2"/>
    <w:rsid w:val="00BD3DFF"/>
    <w:rsid w:val="00BD4093"/>
    <w:rsid w:val="00BD4866"/>
    <w:rsid w:val="00BF11DA"/>
    <w:rsid w:val="00BF1847"/>
    <w:rsid w:val="00BF364D"/>
    <w:rsid w:val="00C04BCA"/>
    <w:rsid w:val="00C13A9E"/>
    <w:rsid w:val="00C20305"/>
    <w:rsid w:val="00C24B1B"/>
    <w:rsid w:val="00C35BD3"/>
    <w:rsid w:val="00C42741"/>
    <w:rsid w:val="00C4747D"/>
    <w:rsid w:val="00C529D4"/>
    <w:rsid w:val="00C535FE"/>
    <w:rsid w:val="00C53FD9"/>
    <w:rsid w:val="00C6524F"/>
    <w:rsid w:val="00C72FFA"/>
    <w:rsid w:val="00C73826"/>
    <w:rsid w:val="00C76027"/>
    <w:rsid w:val="00C8024D"/>
    <w:rsid w:val="00C82FB4"/>
    <w:rsid w:val="00C85F09"/>
    <w:rsid w:val="00C87354"/>
    <w:rsid w:val="00C929EE"/>
    <w:rsid w:val="00C93049"/>
    <w:rsid w:val="00C953EC"/>
    <w:rsid w:val="00C97A3A"/>
    <w:rsid w:val="00CA3DE7"/>
    <w:rsid w:val="00CA4CD4"/>
    <w:rsid w:val="00CA7C07"/>
    <w:rsid w:val="00CB28F8"/>
    <w:rsid w:val="00CB6B70"/>
    <w:rsid w:val="00CC0EBC"/>
    <w:rsid w:val="00CC3B6E"/>
    <w:rsid w:val="00CC5A7A"/>
    <w:rsid w:val="00CC5AB6"/>
    <w:rsid w:val="00CC6637"/>
    <w:rsid w:val="00CE0730"/>
    <w:rsid w:val="00CE25A5"/>
    <w:rsid w:val="00CE2A9A"/>
    <w:rsid w:val="00CE3AF0"/>
    <w:rsid w:val="00CF1853"/>
    <w:rsid w:val="00D039A7"/>
    <w:rsid w:val="00D34E2E"/>
    <w:rsid w:val="00D45AED"/>
    <w:rsid w:val="00D52F9D"/>
    <w:rsid w:val="00D6217E"/>
    <w:rsid w:val="00D62550"/>
    <w:rsid w:val="00D66374"/>
    <w:rsid w:val="00D70068"/>
    <w:rsid w:val="00D81C13"/>
    <w:rsid w:val="00D92FEF"/>
    <w:rsid w:val="00D94BDD"/>
    <w:rsid w:val="00D94BDE"/>
    <w:rsid w:val="00DA040B"/>
    <w:rsid w:val="00DA0FCC"/>
    <w:rsid w:val="00DB24CB"/>
    <w:rsid w:val="00DB34D9"/>
    <w:rsid w:val="00DC01DB"/>
    <w:rsid w:val="00DC042C"/>
    <w:rsid w:val="00DC0CE6"/>
    <w:rsid w:val="00DC2BD6"/>
    <w:rsid w:val="00DC2C27"/>
    <w:rsid w:val="00DC2EEC"/>
    <w:rsid w:val="00DC7064"/>
    <w:rsid w:val="00DC7E08"/>
    <w:rsid w:val="00DE4889"/>
    <w:rsid w:val="00DE7D2E"/>
    <w:rsid w:val="00DF0561"/>
    <w:rsid w:val="00DF0A73"/>
    <w:rsid w:val="00E0485E"/>
    <w:rsid w:val="00E058B0"/>
    <w:rsid w:val="00E304D9"/>
    <w:rsid w:val="00E309D4"/>
    <w:rsid w:val="00E32F9A"/>
    <w:rsid w:val="00E338E1"/>
    <w:rsid w:val="00E45B8D"/>
    <w:rsid w:val="00E5472B"/>
    <w:rsid w:val="00E70C3E"/>
    <w:rsid w:val="00E72702"/>
    <w:rsid w:val="00E93C7F"/>
    <w:rsid w:val="00EA179E"/>
    <w:rsid w:val="00EA38F5"/>
    <w:rsid w:val="00EA6877"/>
    <w:rsid w:val="00EC2F3A"/>
    <w:rsid w:val="00EC4EAA"/>
    <w:rsid w:val="00EC70EC"/>
    <w:rsid w:val="00ED4E2F"/>
    <w:rsid w:val="00EE7A02"/>
    <w:rsid w:val="00F226EE"/>
    <w:rsid w:val="00F27F71"/>
    <w:rsid w:val="00F30AD2"/>
    <w:rsid w:val="00F33BBA"/>
    <w:rsid w:val="00F4329A"/>
    <w:rsid w:val="00F466F4"/>
    <w:rsid w:val="00F467BE"/>
    <w:rsid w:val="00F54CFA"/>
    <w:rsid w:val="00F56AE9"/>
    <w:rsid w:val="00F61460"/>
    <w:rsid w:val="00F64399"/>
    <w:rsid w:val="00F648ED"/>
    <w:rsid w:val="00F70051"/>
    <w:rsid w:val="00F75A96"/>
    <w:rsid w:val="00F75ED2"/>
    <w:rsid w:val="00F95EFA"/>
    <w:rsid w:val="00FB2942"/>
    <w:rsid w:val="00FB32D3"/>
    <w:rsid w:val="00FB432D"/>
    <w:rsid w:val="00FB6937"/>
    <w:rsid w:val="00FB76A4"/>
    <w:rsid w:val="00FC1335"/>
    <w:rsid w:val="00FC73DB"/>
    <w:rsid w:val="00FD26F5"/>
    <w:rsid w:val="00FE0566"/>
    <w:rsid w:val="00FE69B8"/>
    <w:rsid w:val="00FE72C2"/>
    <w:rsid w:val="00FF05A8"/>
    <w:rsid w:val="00FF4611"/>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54"/>
    <w:pPr>
      <w:spacing w:after="120"/>
    </w:pPr>
  </w:style>
  <w:style w:type="paragraph" w:styleId="Heading1">
    <w:name w:val="heading 1"/>
    <w:basedOn w:val="Normal"/>
    <w:next w:val="Normal"/>
    <w:qFormat/>
    <w:rsid w:val="00C87354"/>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C87354"/>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C87354"/>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C87354"/>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C87354"/>
    <w:pPr>
      <w:numPr>
        <w:ilvl w:val="4"/>
        <w:numId w:val="1"/>
      </w:numPr>
      <w:spacing w:before="240" w:after="60"/>
      <w:outlineLvl w:val="4"/>
    </w:pPr>
    <w:rPr>
      <w:sz w:val="22"/>
    </w:rPr>
  </w:style>
  <w:style w:type="paragraph" w:styleId="Heading6">
    <w:name w:val="heading 6"/>
    <w:basedOn w:val="Normal"/>
    <w:next w:val="Normal"/>
    <w:qFormat/>
    <w:rsid w:val="00C87354"/>
    <w:pPr>
      <w:numPr>
        <w:ilvl w:val="5"/>
        <w:numId w:val="1"/>
      </w:numPr>
      <w:spacing w:before="240" w:after="60"/>
      <w:outlineLvl w:val="5"/>
    </w:pPr>
    <w:rPr>
      <w:i/>
      <w:sz w:val="22"/>
    </w:rPr>
  </w:style>
  <w:style w:type="paragraph" w:styleId="Heading7">
    <w:name w:val="heading 7"/>
    <w:basedOn w:val="Normal"/>
    <w:next w:val="Normal"/>
    <w:qFormat/>
    <w:rsid w:val="00C87354"/>
    <w:pPr>
      <w:numPr>
        <w:ilvl w:val="6"/>
        <w:numId w:val="1"/>
      </w:numPr>
      <w:spacing w:before="240" w:after="60"/>
      <w:outlineLvl w:val="6"/>
    </w:pPr>
    <w:rPr>
      <w:rFonts w:ascii="Arial" w:hAnsi="Arial"/>
    </w:rPr>
  </w:style>
  <w:style w:type="paragraph" w:styleId="Heading8">
    <w:name w:val="heading 8"/>
    <w:basedOn w:val="Normal"/>
    <w:next w:val="Normal"/>
    <w:qFormat/>
    <w:rsid w:val="00C87354"/>
    <w:pPr>
      <w:numPr>
        <w:ilvl w:val="7"/>
        <w:numId w:val="1"/>
      </w:numPr>
      <w:spacing w:before="240" w:after="60"/>
      <w:outlineLvl w:val="7"/>
    </w:pPr>
    <w:rPr>
      <w:rFonts w:ascii="Arial" w:hAnsi="Arial"/>
      <w:i/>
    </w:rPr>
  </w:style>
  <w:style w:type="paragraph" w:styleId="Heading9">
    <w:name w:val="heading 9"/>
    <w:basedOn w:val="Normal"/>
    <w:next w:val="Normal"/>
    <w:qFormat/>
    <w:rsid w:val="00C8735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C87354"/>
    <w:rPr>
      <w:sz w:val="24"/>
    </w:rPr>
  </w:style>
  <w:style w:type="paragraph" w:styleId="DocumentMap">
    <w:name w:val="Document Map"/>
    <w:basedOn w:val="Normal"/>
    <w:semiHidden/>
    <w:rsid w:val="00C87354"/>
    <w:pPr>
      <w:shd w:val="clear" w:color="auto" w:fill="000080"/>
    </w:pPr>
    <w:rPr>
      <w:rFonts w:ascii="Tahoma" w:hAnsi="Tahoma"/>
    </w:rPr>
  </w:style>
  <w:style w:type="paragraph" w:styleId="Caption">
    <w:name w:val="caption"/>
    <w:basedOn w:val="Normal"/>
    <w:next w:val="Normal"/>
    <w:qFormat/>
    <w:rsid w:val="00C87354"/>
    <w:pPr>
      <w:keepNext/>
      <w:spacing w:before="120"/>
      <w:jc w:val="center"/>
    </w:pPr>
  </w:style>
  <w:style w:type="paragraph" w:customStyle="1" w:styleId="TableHeading">
    <w:name w:val="Table Heading"/>
    <w:basedOn w:val="Normal"/>
    <w:rsid w:val="00C87354"/>
    <w:pPr>
      <w:keepNext/>
      <w:spacing w:before="60" w:after="60"/>
      <w:jc w:val="center"/>
    </w:pPr>
    <w:rPr>
      <w:rFonts w:ascii="Arial" w:hAnsi="Arial"/>
      <w:b/>
      <w:sz w:val="22"/>
    </w:rPr>
  </w:style>
  <w:style w:type="paragraph" w:customStyle="1" w:styleId="Body6">
    <w:name w:val="Body 6"/>
    <w:basedOn w:val="NormalIndent"/>
    <w:rsid w:val="00C87354"/>
    <w:pPr>
      <w:ind w:left="432"/>
      <w:jc w:val="both"/>
    </w:pPr>
  </w:style>
  <w:style w:type="paragraph" w:customStyle="1" w:styleId="Body7">
    <w:name w:val="Body 7"/>
    <w:basedOn w:val="Normal"/>
    <w:rsid w:val="00C87354"/>
    <w:pPr>
      <w:ind w:left="864"/>
      <w:jc w:val="both"/>
    </w:pPr>
  </w:style>
  <w:style w:type="paragraph" w:styleId="NormalIndent">
    <w:name w:val="Normal Indent"/>
    <w:basedOn w:val="Normal"/>
    <w:semiHidden/>
    <w:rsid w:val="00C87354"/>
    <w:pPr>
      <w:ind w:left="720"/>
    </w:pPr>
  </w:style>
  <w:style w:type="paragraph" w:customStyle="1" w:styleId="t0">
    <w:name w:val="t0"/>
    <w:rsid w:val="00C87354"/>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C87354"/>
    <w:pPr>
      <w:ind w:left="360" w:right="806"/>
    </w:pPr>
    <w:rPr>
      <w:rFonts w:ascii="Arial" w:hAnsi="Arial"/>
      <w:color w:val="000000"/>
      <w:sz w:val="24"/>
    </w:rPr>
  </w:style>
  <w:style w:type="paragraph" w:styleId="BodyText">
    <w:name w:val="Body Text"/>
    <w:basedOn w:val="Normal"/>
    <w:semiHidden/>
    <w:rsid w:val="00C87354"/>
    <w:pPr>
      <w:spacing w:after="160"/>
    </w:pPr>
    <w:rPr>
      <w:rFonts w:ascii="Arial" w:hAnsi="Arial"/>
    </w:rPr>
  </w:style>
  <w:style w:type="paragraph" w:customStyle="1" w:styleId="Normal1">
    <w:name w:val="Normal1"/>
    <w:basedOn w:val="Normal"/>
    <w:rsid w:val="00C87354"/>
    <w:rPr>
      <w:rFonts w:ascii="Arial" w:hAnsi="Arial"/>
      <w:sz w:val="24"/>
    </w:rPr>
  </w:style>
  <w:style w:type="paragraph" w:styleId="Header">
    <w:name w:val="header"/>
    <w:basedOn w:val="Normal"/>
    <w:semiHidden/>
    <w:rsid w:val="00C87354"/>
    <w:pPr>
      <w:tabs>
        <w:tab w:val="center" w:pos="4320"/>
        <w:tab w:val="right" w:pos="8640"/>
      </w:tabs>
    </w:pPr>
    <w:rPr>
      <w:rFonts w:ascii="Arial" w:hAnsi="Arial"/>
    </w:rPr>
  </w:style>
  <w:style w:type="paragraph" w:styleId="Footer">
    <w:name w:val="footer"/>
    <w:basedOn w:val="Normal"/>
    <w:semiHidden/>
    <w:rsid w:val="00C87354"/>
    <w:pPr>
      <w:tabs>
        <w:tab w:val="center" w:pos="4320"/>
        <w:tab w:val="right" w:pos="8640"/>
      </w:tabs>
    </w:pPr>
  </w:style>
  <w:style w:type="character" w:styleId="PageNumber">
    <w:name w:val="page number"/>
    <w:basedOn w:val="DefaultParagraphFont"/>
    <w:semiHidden/>
    <w:rsid w:val="00C87354"/>
  </w:style>
  <w:style w:type="paragraph" w:styleId="PlainText">
    <w:name w:val="Plain Text"/>
    <w:basedOn w:val="Normal"/>
    <w:semiHidden/>
    <w:rsid w:val="00C87354"/>
    <w:rPr>
      <w:rFonts w:ascii="Courier New" w:hAnsi="Courier New"/>
    </w:rPr>
  </w:style>
  <w:style w:type="paragraph" w:styleId="TOC2">
    <w:name w:val="toc 2"/>
    <w:basedOn w:val="Normal"/>
    <w:next w:val="Normal"/>
    <w:autoRedefine/>
    <w:semiHidden/>
    <w:rsid w:val="00C87354"/>
    <w:pPr>
      <w:tabs>
        <w:tab w:val="right" w:leader="dot" w:pos="9294"/>
      </w:tabs>
      <w:ind w:left="240"/>
      <w:jc w:val="both"/>
    </w:pPr>
  </w:style>
  <w:style w:type="paragraph" w:customStyle="1" w:styleId="TableItems">
    <w:name w:val="Table Items"/>
    <w:basedOn w:val="Normal"/>
    <w:rsid w:val="00C87354"/>
    <w:pPr>
      <w:keepNext/>
      <w:spacing w:before="60" w:after="60"/>
      <w:jc w:val="center"/>
    </w:pPr>
  </w:style>
  <w:style w:type="paragraph" w:styleId="BalloonText">
    <w:name w:val="Balloon Text"/>
    <w:basedOn w:val="Normal"/>
    <w:link w:val="BalloonTextChar"/>
    <w:uiPriority w:val="99"/>
    <w:semiHidden/>
    <w:unhideWhenUsed/>
    <w:rsid w:val="009035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5A6"/>
    <w:rPr>
      <w:rFonts w:ascii="Tahoma" w:hAnsi="Tahoma" w:cs="Tahoma"/>
      <w:sz w:val="16"/>
      <w:szCs w:val="16"/>
    </w:rPr>
  </w:style>
  <w:style w:type="paragraph" w:styleId="ListParagraph">
    <w:name w:val="List Paragraph"/>
    <w:basedOn w:val="Normal"/>
    <w:uiPriority w:val="34"/>
    <w:qFormat/>
    <w:rsid w:val="0006623F"/>
    <w:pPr>
      <w:ind w:left="720"/>
      <w:contextualSpacing/>
    </w:pPr>
  </w:style>
  <w:style w:type="paragraph" w:styleId="NoSpacing">
    <w:name w:val="No Spacing"/>
    <w:uiPriority w:val="1"/>
    <w:qFormat/>
    <w:rsid w:val="003D58FE"/>
  </w:style>
  <w:style w:type="character" w:customStyle="1" w:styleId="Heading2Char">
    <w:name w:val="Heading 2 Char"/>
    <w:basedOn w:val="DefaultParagraphFont"/>
    <w:link w:val="Heading2"/>
    <w:rsid w:val="00931020"/>
    <w:rPr>
      <w:rFonts w:ascii="Arial" w:hAnsi="Arial"/>
      <w:b/>
      <w:sz w:val="24"/>
    </w:rPr>
  </w:style>
  <w:style w:type="character" w:styleId="Hyperlink">
    <w:name w:val="Hyperlink"/>
    <w:basedOn w:val="DefaultParagraphFont"/>
    <w:uiPriority w:val="99"/>
    <w:semiHidden/>
    <w:unhideWhenUsed/>
    <w:rsid w:val="00F700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866">
      <w:bodyDiv w:val="1"/>
      <w:marLeft w:val="0"/>
      <w:marRight w:val="0"/>
      <w:marTop w:val="0"/>
      <w:marBottom w:val="0"/>
      <w:divBdr>
        <w:top w:val="none" w:sz="0" w:space="0" w:color="auto"/>
        <w:left w:val="none" w:sz="0" w:space="0" w:color="auto"/>
        <w:bottom w:val="none" w:sz="0" w:space="0" w:color="auto"/>
        <w:right w:val="none" w:sz="0" w:space="0" w:color="auto"/>
      </w:divBdr>
    </w:div>
    <w:div w:id="58866644">
      <w:bodyDiv w:val="1"/>
      <w:marLeft w:val="0"/>
      <w:marRight w:val="0"/>
      <w:marTop w:val="0"/>
      <w:marBottom w:val="0"/>
      <w:divBdr>
        <w:top w:val="none" w:sz="0" w:space="0" w:color="auto"/>
        <w:left w:val="none" w:sz="0" w:space="0" w:color="auto"/>
        <w:bottom w:val="none" w:sz="0" w:space="0" w:color="auto"/>
        <w:right w:val="none" w:sz="0" w:space="0" w:color="auto"/>
      </w:divBdr>
    </w:div>
    <w:div w:id="226307932">
      <w:bodyDiv w:val="1"/>
      <w:marLeft w:val="0"/>
      <w:marRight w:val="0"/>
      <w:marTop w:val="0"/>
      <w:marBottom w:val="0"/>
      <w:divBdr>
        <w:top w:val="none" w:sz="0" w:space="0" w:color="auto"/>
        <w:left w:val="none" w:sz="0" w:space="0" w:color="auto"/>
        <w:bottom w:val="none" w:sz="0" w:space="0" w:color="auto"/>
        <w:right w:val="none" w:sz="0" w:space="0" w:color="auto"/>
      </w:divBdr>
    </w:div>
    <w:div w:id="244147170">
      <w:bodyDiv w:val="1"/>
      <w:marLeft w:val="0"/>
      <w:marRight w:val="0"/>
      <w:marTop w:val="0"/>
      <w:marBottom w:val="0"/>
      <w:divBdr>
        <w:top w:val="none" w:sz="0" w:space="0" w:color="auto"/>
        <w:left w:val="none" w:sz="0" w:space="0" w:color="auto"/>
        <w:bottom w:val="none" w:sz="0" w:space="0" w:color="auto"/>
        <w:right w:val="none" w:sz="0" w:space="0" w:color="auto"/>
      </w:divBdr>
    </w:div>
    <w:div w:id="359092521">
      <w:bodyDiv w:val="1"/>
      <w:marLeft w:val="0"/>
      <w:marRight w:val="0"/>
      <w:marTop w:val="0"/>
      <w:marBottom w:val="0"/>
      <w:divBdr>
        <w:top w:val="none" w:sz="0" w:space="0" w:color="auto"/>
        <w:left w:val="none" w:sz="0" w:space="0" w:color="auto"/>
        <w:bottom w:val="none" w:sz="0" w:space="0" w:color="auto"/>
        <w:right w:val="none" w:sz="0" w:space="0" w:color="auto"/>
      </w:divBdr>
    </w:div>
    <w:div w:id="374279725">
      <w:bodyDiv w:val="1"/>
      <w:marLeft w:val="0"/>
      <w:marRight w:val="0"/>
      <w:marTop w:val="0"/>
      <w:marBottom w:val="0"/>
      <w:divBdr>
        <w:top w:val="none" w:sz="0" w:space="0" w:color="auto"/>
        <w:left w:val="none" w:sz="0" w:space="0" w:color="auto"/>
        <w:bottom w:val="none" w:sz="0" w:space="0" w:color="auto"/>
        <w:right w:val="none" w:sz="0" w:space="0" w:color="auto"/>
      </w:divBdr>
    </w:div>
    <w:div w:id="870335458">
      <w:bodyDiv w:val="1"/>
      <w:marLeft w:val="0"/>
      <w:marRight w:val="0"/>
      <w:marTop w:val="0"/>
      <w:marBottom w:val="0"/>
      <w:divBdr>
        <w:top w:val="none" w:sz="0" w:space="0" w:color="auto"/>
        <w:left w:val="none" w:sz="0" w:space="0" w:color="auto"/>
        <w:bottom w:val="none" w:sz="0" w:space="0" w:color="auto"/>
        <w:right w:val="none" w:sz="0" w:space="0" w:color="auto"/>
      </w:divBdr>
    </w:div>
    <w:div w:id="888343630">
      <w:bodyDiv w:val="1"/>
      <w:marLeft w:val="0"/>
      <w:marRight w:val="0"/>
      <w:marTop w:val="0"/>
      <w:marBottom w:val="0"/>
      <w:divBdr>
        <w:top w:val="none" w:sz="0" w:space="0" w:color="auto"/>
        <w:left w:val="none" w:sz="0" w:space="0" w:color="auto"/>
        <w:bottom w:val="none" w:sz="0" w:space="0" w:color="auto"/>
        <w:right w:val="none" w:sz="0" w:space="0" w:color="auto"/>
      </w:divBdr>
    </w:div>
    <w:div w:id="1068186553">
      <w:bodyDiv w:val="1"/>
      <w:marLeft w:val="0"/>
      <w:marRight w:val="0"/>
      <w:marTop w:val="0"/>
      <w:marBottom w:val="0"/>
      <w:divBdr>
        <w:top w:val="none" w:sz="0" w:space="0" w:color="auto"/>
        <w:left w:val="none" w:sz="0" w:space="0" w:color="auto"/>
        <w:bottom w:val="none" w:sz="0" w:space="0" w:color="auto"/>
        <w:right w:val="none" w:sz="0" w:space="0" w:color="auto"/>
      </w:divBdr>
    </w:div>
    <w:div w:id="1166745131">
      <w:bodyDiv w:val="1"/>
      <w:marLeft w:val="0"/>
      <w:marRight w:val="0"/>
      <w:marTop w:val="0"/>
      <w:marBottom w:val="0"/>
      <w:divBdr>
        <w:top w:val="none" w:sz="0" w:space="0" w:color="auto"/>
        <w:left w:val="none" w:sz="0" w:space="0" w:color="auto"/>
        <w:bottom w:val="none" w:sz="0" w:space="0" w:color="auto"/>
        <w:right w:val="none" w:sz="0" w:space="0" w:color="auto"/>
      </w:divBdr>
    </w:div>
    <w:div w:id="1196310544">
      <w:bodyDiv w:val="1"/>
      <w:marLeft w:val="0"/>
      <w:marRight w:val="0"/>
      <w:marTop w:val="0"/>
      <w:marBottom w:val="0"/>
      <w:divBdr>
        <w:top w:val="none" w:sz="0" w:space="0" w:color="auto"/>
        <w:left w:val="none" w:sz="0" w:space="0" w:color="auto"/>
        <w:bottom w:val="none" w:sz="0" w:space="0" w:color="auto"/>
        <w:right w:val="none" w:sz="0" w:space="0" w:color="auto"/>
      </w:divBdr>
    </w:div>
    <w:div w:id="1256325805">
      <w:bodyDiv w:val="1"/>
      <w:marLeft w:val="0"/>
      <w:marRight w:val="0"/>
      <w:marTop w:val="0"/>
      <w:marBottom w:val="0"/>
      <w:divBdr>
        <w:top w:val="none" w:sz="0" w:space="0" w:color="auto"/>
        <w:left w:val="none" w:sz="0" w:space="0" w:color="auto"/>
        <w:bottom w:val="none" w:sz="0" w:space="0" w:color="auto"/>
        <w:right w:val="none" w:sz="0" w:space="0" w:color="auto"/>
      </w:divBdr>
    </w:div>
    <w:div w:id="1323196781">
      <w:bodyDiv w:val="1"/>
      <w:marLeft w:val="0"/>
      <w:marRight w:val="0"/>
      <w:marTop w:val="0"/>
      <w:marBottom w:val="0"/>
      <w:divBdr>
        <w:top w:val="none" w:sz="0" w:space="0" w:color="auto"/>
        <w:left w:val="none" w:sz="0" w:space="0" w:color="auto"/>
        <w:bottom w:val="none" w:sz="0" w:space="0" w:color="auto"/>
        <w:right w:val="none" w:sz="0" w:space="0" w:color="auto"/>
      </w:divBdr>
    </w:div>
    <w:div w:id="1386415586">
      <w:bodyDiv w:val="1"/>
      <w:marLeft w:val="0"/>
      <w:marRight w:val="0"/>
      <w:marTop w:val="0"/>
      <w:marBottom w:val="0"/>
      <w:divBdr>
        <w:top w:val="none" w:sz="0" w:space="0" w:color="auto"/>
        <w:left w:val="none" w:sz="0" w:space="0" w:color="auto"/>
        <w:bottom w:val="none" w:sz="0" w:space="0" w:color="auto"/>
        <w:right w:val="none" w:sz="0" w:space="0" w:color="auto"/>
      </w:divBdr>
    </w:div>
    <w:div w:id="1394308301">
      <w:bodyDiv w:val="1"/>
      <w:marLeft w:val="0"/>
      <w:marRight w:val="0"/>
      <w:marTop w:val="0"/>
      <w:marBottom w:val="0"/>
      <w:divBdr>
        <w:top w:val="none" w:sz="0" w:space="0" w:color="auto"/>
        <w:left w:val="none" w:sz="0" w:space="0" w:color="auto"/>
        <w:bottom w:val="none" w:sz="0" w:space="0" w:color="auto"/>
        <w:right w:val="none" w:sz="0" w:space="0" w:color="auto"/>
      </w:divBdr>
    </w:div>
    <w:div w:id="1433360371">
      <w:bodyDiv w:val="1"/>
      <w:marLeft w:val="0"/>
      <w:marRight w:val="0"/>
      <w:marTop w:val="0"/>
      <w:marBottom w:val="0"/>
      <w:divBdr>
        <w:top w:val="none" w:sz="0" w:space="0" w:color="auto"/>
        <w:left w:val="none" w:sz="0" w:space="0" w:color="auto"/>
        <w:bottom w:val="none" w:sz="0" w:space="0" w:color="auto"/>
        <w:right w:val="none" w:sz="0" w:space="0" w:color="auto"/>
      </w:divBdr>
    </w:div>
    <w:div w:id="1646204826">
      <w:bodyDiv w:val="1"/>
      <w:marLeft w:val="0"/>
      <w:marRight w:val="0"/>
      <w:marTop w:val="0"/>
      <w:marBottom w:val="0"/>
      <w:divBdr>
        <w:top w:val="none" w:sz="0" w:space="0" w:color="auto"/>
        <w:left w:val="none" w:sz="0" w:space="0" w:color="auto"/>
        <w:bottom w:val="none" w:sz="0" w:space="0" w:color="auto"/>
        <w:right w:val="none" w:sz="0" w:space="0" w:color="auto"/>
      </w:divBdr>
    </w:div>
    <w:div w:id="18238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z3h1n.NEXTEER\My%20Documents\Module%20Design%20Document%20-%20Template%202.2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F3655-23C3-437A-B4FC-0051F9F05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Module Design Document - Template 2.2b+.dotx</Template>
  <TotalTime>1896</TotalTime>
  <Pages>20</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11925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cp:keywords/>
  <dc:description/>
  <cp:lastModifiedBy>Sumit Kumar Gupta</cp:lastModifiedBy>
  <cp:revision>152</cp:revision>
  <cp:lastPrinted>2011-03-21T13:34:00Z</cp:lastPrinted>
  <dcterms:created xsi:type="dcterms:W3CDTF">2011-11-18T18:43:00Z</dcterms:created>
  <dcterms:modified xsi:type="dcterms:W3CDTF">2014-03-17T07:33:00Z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Damping</vt:lpwstr>
  </property>
  <property fmtid="{D5CDD505-2E9C-101B-9397-08002B2CF9AE}" pid="3" name="MDDRevNum">
    <vt:lpwstr>3</vt:lpwstr>
  </property>
  <property fmtid="{D5CDD505-2E9C-101B-9397-08002B2CF9AE}" pid="4" name="Module Layer">
    <vt:lpwstr>0</vt:lpwstr>
  </property>
  <property fmtid="{D5CDD505-2E9C-101B-9397-08002B2CF9AE}" pid="5" name="Module Name">
    <vt:lpwstr>Damping</vt:lpwstr>
  </property>
  <property fmtid="{D5CDD505-2E9C-101B-9397-08002B2CF9AE}" pid="6" name="Product Line">
    <vt:lpwstr>Gen II+ EPS</vt:lpwstr>
  </property>
</Properties>
</file>