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proofErr w:type="gramStart"/>
      <w:r>
        <w:t>Module  --</w:t>
      </w:r>
      <w:proofErr w:type="gramEnd"/>
      <w:r>
        <w:t xml:space="preserve"> </w:t>
      </w:r>
      <w:proofErr w:type="spellStart"/>
      <w:r w:rsidR="002928AC">
        <w:t>TrqArblim</w:t>
      </w:r>
      <w:proofErr w:type="spellEnd"/>
    </w:p>
    <w:p w:rsidR="004A781C" w:rsidRDefault="004A781C">
      <w:pPr>
        <w:pStyle w:val="Heading1"/>
      </w:pPr>
      <w:r>
        <w:t>High-Level Description</w:t>
      </w:r>
    </w:p>
    <w:p w:rsidR="00903C13" w:rsidRDefault="00903C13" w:rsidP="00903C13">
      <w:pPr>
        <w:autoSpaceDE w:val="0"/>
        <w:autoSpaceDN w:val="0"/>
        <w:adjustRightInd w:val="0"/>
        <w:rPr>
          <w:rFonts w:ascii="Arial" w:hAnsi="Arial" w:cs="Arial"/>
          <w:sz w:val="18"/>
          <w:szCs w:val="18"/>
        </w:rPr>
      </w:pPr>
      <w:r>
        <w:rPr>
          <w:rFonts w:ascii="Arial" w:hAnsi="Arial" w:cs="Arial"/>
          <w:sz w:val="18"/>
          <w:szCs w:val="18"/>
        </w:rPr>
        <w:t>This function determines the state, calc</w:t>
      </w:r>
      <w:r w:rsidR="005A0081">
        <w:rPr>
          <w:rFonts w:ascii="Arial" w:hAnsi="Arial" w:cs="Arial"/>
          <w:sz w:val="18"/>
          <w:szCs w:val="18"/>
        </w:rPr>
        <w:t xml:space="preserve">ulates, and slew limits the </w:t>
      </w:r>
      <w:proofErr w:type="spellStart"/>
      <w:r w:rsidR="005A0081">
        <w:rPr>
          <w:rFonts w:ascii="Arial" w:hAnsi="Arial" w:cs="Arial"/>
          <w:sz w:val="18"/>
          <w:szCs w:val="18"/>
        </w:rPr>
        <w:t>TrqArblim</w:t>
      </w:r>
      <w:proofErr w:type="spellEnd"/>
      <w:r w:rsidR="005A0081">
        <w:rPr>
          <w:rFonts w:ascii="Arial" w:hAnsi="Arial" w:cs="Arial"/>
          <w:sz w:val="18"/>
          <w:szCs w:val="18"/>
        </w:rPr>
        <w:t xml:space="preserve"> </w:t>
      </w:r>
      <w:r>
        <w:rPr>
          <w:rFonts w:ascii="Arial" w:hAnsi="Arial" w:cs="Arial"/>
          <w:sz w:val="18"/>
          <w:szCs w:val="18"/>
        </w:rPr>
        <w:t>command.</w:t>
      </w:r>
    </w:p>
    <w:p w:rsidR="00903C13" w:rsidRDefault="00903C13" w:rsidP="00903C13">
      <w:pPr>
        <w:autoSpaceDE w:val="0"/>
        <w:autoSpaceDN w:val="0"/>
        <w:adjustRightInd w:val="0"/>
        <w:rPr>
          <w:rFonts w:ascii="Arial" w:hAnsi="Arial" w:cs="Arial"/>
          <w:sz w:val="18"/>
          <w:szCs w:val="18"/>
        </w:rPr>
      </w:pPr>
    </w:p>
    <w:p w:rsidR="004A781C" w:rsidRDefault="00903C13" w:rsidP="00903C13">
      <w:r>
        <w:rPr>
          <w:rFonts w:ascii="Arial" w:hAnsi="Arial" w:cs="Arial"/>
          <w:sz w:val="18"/>
          <w:szCs w:val="18"/>
        </w:rPr>
        <w:t xml:space="preserve">This function is owned by </w:t>
      </w:r>
      <w:proofErr w:type="spellStart"/>
      <w:r>
        <w:rPr>
          <w:rFonts w:ascii="Arial" w:hAnsi="Arial" w:cs="Arial"/>
          <w:sz w:val="18"/>
          <w:szCs w:val="18"/>
        </w:rPr>
        <w:t>Nexteer</w:t>
      </w:r>
      <w:proofErr w:type="spellEnd"/>
      <w:r>
        <w:rPr>
          <w:rFonts w:ascii="Arial" w:hAnsi="Arial" w:cs="Arial"/>
          <w:sz w:val="18"/>
          <w:szCs w:val="18"/>
        </w:rPr>
        <w:t xml:space="preserve"> but designed and implemented to satisfy the requirements of a particular customer.  It is not intended for use on other customer programs</w:t>
      </w:r>
      <w:r>
        <w:t>.</w:t>
      </w:r>
    </w:p>
    <w:p w:rsidR="004A781C" w:rsidRDefault="004A781C">
      <w:pPr>
        <w:pStyle w:val="Heading1"/>
      </w:pPr>
      <w:r>
        <w:t>Figures</w:t>
      </w:r>
    </w:p>
    <w:p w:rsidR="004A781C" w:rsidRDefault="004A781C">
      <w:pPr>
        <w:pStyle w:val="Heading2"/>
      </w:pPr>
      <w:r>
        <w:t>Diagram – Function Data Sharing</w:t>
      </w:r>
    </w:p>
    <w:p w:rsidR="004A781C" w:rsidRDefault="004A781C"/>
    <w:p w:rsidR="004A781C" w:rsidRDefault="004A781C">
      <w:pPr>
        <w:pStyle w:val="Heading3"/>
      </w:pPr>
      <w:r>
        <w:t xml:space="preserve">Diagram – Function </w:t>
      </w:r>
    </w:p>
    <w:p w:rsidR="004A781C" w:rsidRDefault="004A781C"/>
    <w:p w:rsidR="004A781C" w:rsidRDefault="00FB6E60">
      <w:ins w:id="0" w:author="Balani, Spandana" w:date="2014-10-15T16:07:00Z">
        <w:r>
          <w:rPr>
            <w:noProof/>
          </w:rPr>
          <w:drawing>
            <wp:inline distT="0" distB="0" distL="0" distR="0">
              <wp:extent cx="3076575" cy="3133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3133725"/>
                      </a:xfrm>
                      <a:prstGeom prst="rect">
                        <a:avLst/>
                      </a:prstGeom>
                      <a:noFill/>
                      <a:ln>
                        <a:noFill/>
                      </a:ln>
                    </pic:spPr>
                  </pic:pic>
                </a:graphicData>
              </a:graphic>
            </wp:inline>
          </w:drawing>
        </w:r>
      </w:ins>
    </w:p>
    <w:p w:rsidR="004A781C" w:rsidRDefault="00C821C4">
      <w:del w:id="1" w:author="Balani, Spandana" w:date="2014-10-15T16:07:00Z">
        <w:r w:rsidDel="00FB6E60">
          <w:rPr>
            <w:noProof/>
          </w:rPr>
          <w:lastRenderedPageBreak/>
          <w:drawing>
            <wp:inline distT="0" distB="0" distL="0" distR="0" wp14:anchorId="419CB8D4" wp14:editId="346B6E2A">
              <wp:extent cx="310515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3133725"/>
                      </a:xfrm>
                      <a:prstGeom prst="rect">
                        <a:avLst/>
                      </a:prstGeom>
                      <a:noFill/>
                      <a:ln>
                        <a:noFill/>
                      </a:ln>
                    </pic:spPr>
                  </pic:pic>
                </a:graphicData>
              </a:graphic>
            </wp:inline>
          </w:drawing>
        </w:r>
        <w:r w:rsidR="003246D8" w:rsidDel="00FB6E60">
          <w:rPr>
            <w:noProof/>
          </w:rPr>
          <w:drawing>
            <wp:inline distT="0" distB="0" distL="0" distR="0" wp14:anchorId="72DAEF1E" wp14:editId="54144357">
              <wp:extent cx="336232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1771650"/>
                      </a:xfrm>
                      <a:prstGeom prst="rect">
                        <a:avLst/>
                      </a:prstGeom>
                      <a:noFill/>
                      <a:ln>
                        <a:noFill/>
                      </a:ln>
                    </pic:spPr>
                  </pic:pic>
                </a:graphicData>
              </a:graphic>
            </wp:inline>
          </w:drawing>
        </w:r>
      </w:del>
    </w:p>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p w:rsidR="004A781C" w:rsidRDefault="004A781C"/>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3246D8"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3246D8" w:rsidRDefault="003246D8">
            <w:pPr>
              <w:rPr>
                <w:rFonts w:ascii="Calibri" w:hAnsi="Calibri" w:cs="Arial"/>
                <w:sz w:val="16"/>
                <w:szCs w:val="16"/>
              </w:rPr>
            </w:pPr>
            <w:r>
              <w:rPr>
                <w:rFonts w:ascii="Calibri" w:hAnsi="Calibri" w:cs="Arial"/>
                <w:sz w:val="16"/>
                <w:szCs w:val="16"/>
              </w:rPr>
              <w:t>LKACmd_HwNm_f32</w:t>
            </w:r>
          </w:p>
        </w:tc>
        <w:tc>
          <w:tcPr>
            <w:tcW w:w="4455" w:type="dxa"/>
            <w:vAlign w:val="center"/>
          </w:tcPr>
          <w:p w:rsidR="003246D8" w:rsidRDefault="003246D8">
            <w:pPr>
              <w:rPr>
                <w:rFonts w:ascii="Calibri" w:hAnsi="Calibri" w:cs="Arial"/>
                <w:sz w:val="16"/>
                <w:szCs w:val="16"/>
              </w:rPr>
            </w:pPr>
            <w:r>
              <w:rPr>
                <w:rFonts w:ascii="Calibri" w:hAnsi="Calibri" w:cs="Arial"/>
                <w:sz w:val="16"/>
                <w:szCs w:val="16"/>
              </w:rPr>
              <w:t>IqTrqOv_HwNm_f32</w:t>
            </w:r>
          </w:p>
        </w:tc>
      </w:tr>
      <w:tr w:rsidR="003246D8"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3246D8" w:rsidRPr="00C07A18" w:rsidRDefault="00C93939">
            <w:pPr>
              <w:rPr>
                <w:rFonts w:asciiTheme="minorHAnsi" w:hAnsiTheme="minorHAnsi" w:cs="Arial"/>
                <w:sz w:val="16"/>
                <w:szCs w:val="16"/>
              </w:rPr>
            </w:pPr>
            <w:proofErr w:type="spellStart"/>
            <w:r w:rsidRPr="00C07A18">
              <w:rPr>
                <w:rFonts w:asciiTheme="minorHAnsi" w:hAnsiTheme="minorHAnsi"/>
                <w:sz w:val="16"/>
                <w:szCs w:val="16"/>
              </w:rPr>
              <w:t>LKAState_State_enum</w:t>
            </w:r>
            <w:proofErr w:type="spellEnd"/>
          </w:p>
        </w:tc>
        <w:tc>
          <w:tcPr>
            <w:tcW w:w="4455" w:type="dxa"/>
            <w:vAlign w:val="center"/>
          </w:tcPr>
          <w:p w:rsidR="003246D8" w:rsidRDefault="003246D8">
            <w:pPr>
              <w:rPr>
                <w:rFonts w:ascii="Calibri" w:hAnsi="Calibri" w:cs="Arial"/>
                <w:sz w:val="16"/>
                <w:szCs w:val="16"/>
              </w:rPr>
            </w:pPr>
            <w:r>
              <w:rPr>
                <w:rFonts w:ascii="Calibri" w:hAnsi="Calibri" w:cs="Arial"/>
                <w:sz w:val="16"/>
                <w:szCs w:val="16"/>
              </w:rPr>
              <w:t>LKATorqueDelivered_HwNm_f32</w:t>
            </w:r>
          </w:p>
        </w:tc>
      </w:tr>
      <w:tr w:rsidR="003246D8"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3246D8" w:rsidRDefault="00F52BEC">
            <w:pPr>
              <w:rPr>
                <w:rFonts w:ascii="Calibri" w:hAnsi="Calibri" w:cs="Arial"/>
                <w:sz w:val="16"/>
                <w:szCs w:val="16"/>
              </w:rPr>
            </w:pPr>
            <w:r>
              <w:rPr>
                <w:rFonts w:ascii="Calibri" w:hAnsi="Calibri" w:cs="Arial"/>
                <w:sz w:val="16"/>
                <w:szCs w:val="16"/>
              </w:rPr>
              <w:t>M</w:t>
            </w:r>
            <w:ins w:id="2" w:author="Balani, Spandana" w:date="2014-10-15T16:07:00Z">
              <w:r w:rsidR="00FB6E60">
                <w:rPr>
                  <w:rFonts w:ascii="Calibri" w:hAnsi="Calibri" w:cs="Arial"/>
                  <w:sz w:val="16"/>
                  <w:szCs w:val="16"/>
                </w:rPr>
                <w:t>ax</w:t>
              </w:r>
            </w:ins>
            <w:del w:id="3" w:author="Balani, Spandana" w:date="2014-10-15T16:07:00Z">
              <w:r w:rsidDel="00FB6E60">
                <w:rPr>
                  <w:rFonts w:ascii="Calibri" w:hAnsi="Calibri" w:cs="Arial"/>
                  <w:sz w:val="16"/>
                  <w:szCs w:val="16"/>
                </w:rPr>
                <w:delText>in</w:delText>
              </w:r>
            </w:del>
            <w:r w:rsidR="003246D8">
              <w:rPr>
                <w:rFonts w:ascii="Calibri" w:hAnsi="Calibri" w:cs="Arial"/>
                <w:sz w:val="16"/>
                <w:szCs w:val="16"/>
              </w:rPr>
              <w:t>SecureVehicleSpeed_Kph_f32</w:t>
            </w:r>
          </w:p>
        </w:tc>
        <w:tc>
          <w:tcPr>
            <w:tcW w:w="4455" w:type="dxa"/>
            <w:vAlign w:val="center"/>
          </w:tcPr>
          <w:p w:rsidR="003246D8" w:rsidRDefault="003246D8">
            <w:pPr>
              <w:rPr>
                <w:rFonts w:ascii="Calibri" w:hAnsi="Calibri" w:cs="Arial"/>
                <w:sz w:val="16"/>
                <w:szCs w:val="16"/>
              </w:rPr>
            </w:pPr>
            <w:r>
              <w:rPr>
                <w:rFonts w:ascii="Calibri" w:hAnsi="Calibri" w:cs="Arial"/>
                <w:sz w:val="16"/>
                <w:szCs w:val="16"/>
              </w:rPr>
              <w:t>AssistDDFactor_Uls_f32</w:t>
            </w:r>
          </w:p>
        </w:tc>
      </w:tr>
      <w:tr w:rsidR="003246D8"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3246D8" w:rsidRDefault="003246D8">
            <w:pPr>
              <w:rPr>
                <w:rFonts w:ascii="Calibri" w:hAnsi="Calibri" w:cs="Arial"/>
                <w:sz w:val="16"/>
                <w:szCs w:val="16"/>
              </w:rPr>
            </w:pPr>
            <w:proofErr w:type="spellStart"/>
            <w:r>
              <w:rPr>
                <w:rFonts w:ascii="Calibri" w:hAnsi="Calibri" w:cs="Arial"/>
                <w:sz w:val="16"/>
                <w:szCs w:val="16"/>
              </w:rPr>
              <w:t>PosServEnable_Cnt_lgc</w:t>
            </w:r>
            <w:proofErr w:type="spellEnd"/>
          </w:p>
        </w:tc>
        <w:tc>
          <w:tcPr>
            <w:tcW w:w="4455" w:type="dxa"/>
            <w:vAlign w:val="center"/>
          </w:tcPr>
          <w:p w:rsidR="003246D8" w:rsidRDefault="003246D8">
            <w:pPr>
              <w:rPr>
                <w:rFonts w:ascii="Calibri" w:hAnsi="Calibri" w:cs="Arial"/>
                <w:sz w:val="16"/>
                <w:szCs w:val="16"/>
              </w:rPr>
            </w:pPr>
            <w:r>
              <w:rPr>
                <w:rFonts w:ascii="Calibri" w:hAnsi="Calibri" w:cs="Arial"/>
                <w:sz w:val="16"/>
                <w:szCs w:val="16"/>
              </w:rPr>
              <w:t>DampingDDFactor_Uls_f32</w:t>
            </w:r>
          </w:p>
        </w:tc>
      </w:tr>
      <w:tr w:rsidR="003246D8"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3246D8" w:rsidRDefault="003246D8">
            <w:pPr>
              <w:rPr>
                <w:rFonts w:ascii="Calibri" w:hAnsi="Calibri" w:cs="Arial"/>
                <w:sz w:val="16"/>
                <w:szCs w:val="16"/>
              </w:rPr>
            </w:pPr>
            <w:r>
              <w:rPr>
                <w:rFonts w:ascii="Calibri" w:hAnsi="Calibri" w:cs="Arial"/>
                <w:sz w:val="16"/>
                <w:szCs w:val="16"/>
              </w:rPr>
              <w:t>PosSrvoCmd_</w:t>
            </w:r>
            <w:r w:rsidR="00E9338E">
              <w:rPr>
                <w:rFonts w:ascii="Calibri" w:hAnsi="Calibri" w:cs="Arial"/>
                <w:sz w:val="16"/>
                <w:szCs w:val="16"/>
              </w:rPr>
              <w:t>Mtr</w:t>
            </w:r>
            <w:r>
              <w:rPr>
                <w:rFonts w:ascii="Calibri" w:hAnsi="Calibri" w:cs="Arial"/>
                <w:sz w:val="16"/>
                <w:szCs w:val="16"/>
              </w:rPr>
              <w:t>Nm_f32</w:t>
            </w:r>
          </w:p>
        </w:tc>
        <w:tc>
          <w:tcPr>
            <w:tcW w:w="4455" w:type="dxa"/>
            <w:vAlign w:val="center"/>
          </w:tcPr>
          <w:p w:rsidR="003246D8" w:rsidRDefault="003246D8">
            <w:pPr>
              <w:rPr>
                <w:rFonts w:ascii="Calibri" w:hAnsi="Calibri" w:cs="Arial"/>
                <w:sz w:val="16"/>
                <w:szCs w:val="16"/>
              </w:rPr>
            </w:pPr>
            <w:r>
              <w:rPr>
                <w:rFonts w:ascii="Calibri" w:hAnsi="Calibri" w:cs="Arial"/>
                <w:sz w:val="16"/>
                <w:szCs w:val="16"/>
              </w:rPr>
              <w:t>OpTrqOv_MtrNm_f32</w:t>
            </w:r>
          </w:p>
        </w:tc>
      </w:tr>
      <w:tr w:rsidR="003246D8"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3246D8" w:rsidRDefault="003246D8">
            <w:pPr>
              <w:rPr>
                <w:rFonts w:ascii="Calibri" w:hAnsi="Calibri" w:cs="Arial"/>
                <w:sz w:val="16"/>
                <w:szCs w:val="16"/>
              </w:rPr>
            </w:pPr>
            <w:r>
              <w:rPr>
                <w:rFonts w:ascii="Calibri" w:hAnsi="Calibri" w:cs="Arial"/>
                <w:sz w:val="16"/>
                <w:szCs w:val="16"/>
              </w:rPr>
              <w:t>HwTorque_HwNm_f32</w:t>
            </w:r>
          </w:p>
        </w:tc>
        <w:tc>
          <w:tcPr>
            <w:tcW w:w="4455" w:type="dxa"/>
            <w:vAlign w:val="center"/>
          </w:tcPr>
          <w:p w:rsidR="003246D8" w:rsidRDefault="003246D8">
            <w:pPr>
              <w:rPr>
                <w:rFonts w:ascii="Calibri" w:hAnsi="Calibri" w:cs="Arial"/>
                <w:sz w:val="16"/>
                <w:szCs w:val="16"/>
              </w:rPr>
            </w:pPr>
            <w:r>
              <w:rPr>
                <w:rFonts w:ascii="Calibri" w:hAnsi="Calibri" w:cs="Arial"/>
                <w:sz w:val="16"/>
                <w:szCs w:val="16"/>
              </w:rPr>
              <w:t>ReturnDDFactor_Uls_f32</w:t>
            </w:r>
          </w:p>
        </w:tc>
      </w:tr>
      <w:tr w:rsidR="003246D8"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3246D8" w:rsidRDefault="003246D8">
            <w:pPr>
              <w:rPr>
                <w:rFonts w:ascii="Calibri" w:hAnsi="Calibri" w:cs="Arial"/>
                <w:sz w:val="16"/>
                <w:szCs w:val="16"/>
              </w:rPr>
            </w:pPr>
            <w:r>
              <w:rPr>
                <w:rFonts w:ascii="Calibri" w:hAnsi="Calibri" w:cs="Arial"/>
                <w:sz w:val="16"/>
                <w:szCs w:val="16"/>
              </w:rPr>
              <w:t>TrqOscCmd_MtrNm_f32</w:t>
            </w:r>
          </w:p>
        </w:tc>
        <w:tc>
          <w:tcPr>
            <w:tcW w:w="4455" w:type="dxa"/>
            <w:vAlign w:val="center"/>
          </w:tcPr>
          <w:p w:rsidR="003246D8" w:rsidRDefault="00F52BEC">
            <w:pPr>
              <w:rPr>
                <w:rFonts w:ascii="Calibri" w:hAnsi="Calibri" w:cs="Arial"/>
                <w:sz w:val="16"/>
                <w:szCs w:val="16"/>
              </w:rPr>
            </w:pPr>
            <w:proofErr w:type="spellStart"/>
            <w:r w:rsidRPr="00F52BEC">
              <w:rPr>
                <w:rFonts w:ascii="Calibri" w:hAnsi="Calibri" w:cs="Arial"/>
                <w:sz w:val="16"/>
                <w:szCs w:val="16"/>
              </w:rPr>
              <w:t>ESCIsLimited_Cnt_lgc</w:t>
            </w:r>
            <w:proofErr w:type="spellEnd"/>
          </w:p>
        </w:tc>
      </w:tr>
      <w:tr w:rsidR="003246D8"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3246D8" w:rsidRDefault="003246D8">
            <w:pPr>
              <w:rPr>
                <w:rFonts w:ascii="Calibri" w:hAnsi="Calibri" w:cs="Arial"/>
                <w:sz w:val="16"/>
                <w:szCs w:val="16"/>
              </w:rPr>
            </w:pPr>
            <w:proofErr w:type="spellStart"/>
            <w:r>
              <w:rPr>
                <w:rFonts w:ascii="Calibri" w:hAnsi="Calibri" w:cs="Arial"/>
                <w:sz w:val="16"/>
                <w:szCs w:val="16"/>
              </w:rPr>
              <w:t>GMOSHOscillate_State_enum</w:t>
            </w:r>
            <w:proofErr w:type="spellEnd"/>
          </w:p>
        </w:tc>
        <w:tc>
          <w:tcPr>
            <w:tcW w:w="4455" w:type="dxa"/>
            <w:vAlign w:val="center"/>
          </w:tcPr>
          <w:p w:rsidR="003246D8" w:rsidRPr="008763E0" w:rsidRDefault="00F52BEC" w:rsidP="00F957FA">
            <w:pPr>
              <w:spacing w:before="100" w:beforeAutospacing="1" w:after="100" w:afterAutospacing="1"/>
              <w:rPr>
                <w:rFonts w:asciiTheme="minorHAnsi" w:hAnsiTheme="minorHAnsi" w:cs="Arial"/>
                <w:sz w:val="16"/>
                <w:szCs w:val="16"/>
              </w:rPr>
            </w:pPr>
            <w:r w:rsidRPr="00F52BEC">
              <w:rPr>
                <w:rFonts w:asciiTheme="minorHAnsi" w:hAnsiTheme="minorHAnsi" w:cs="Arial"/>
                <w:sz w:val="16"/>
                <w:szCs w:val="16"/>
              </w:rPr>
              <w:t>ESCTorqueDelivered_HwNm_f32</w:t>
            </w:r>
          </w:p>
        </w:tc>
      </w:tr>
      <w:tr w:rsidR="003246D8"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3246D8" w:rsidRDefault="00F52BEC">
            <w:pPr>
              <w:rPr>
                <w:rFonts w:ascii="Calibri" w:hAnsi="Calibri" w:cs="Arial"/>
                <w:sz w:val="16"/>
                <w:szCs w:val="16"/>
              </w:rPr>
            </w:pPr>
            <w:r>
              <w:rPr>
                <w:rFonts w:ascii="Calibri" w:hAnsi="Calibri" w:cs="Arial"/>
                <w:sz w:val="16"/>
                <w:szCs w:val="16"/>
              </w:rPr>
              <w:t>ESCCmd_HwNm_f32</w:t>
            </w:r>
          </w:p>
        </w:tc>
        <w:tc>
          <w:tcPr>
            <w:tcW w:w="4455" w:type="dxa"/>
            <w:vAlign w:val="center"/>
          </w:tcPr>
          <w:p w:rsidR="003246D8" w:rsidRDefault="003246D8" w:rsidP="00F957FA">
            <w:pPr>
              <w:spacing w:before="100" w:beforeAutospacing="1" w:after="100" w:afterAutospacing="1"/>
              <w:rPr>
                <w:rFonts w:ascii="Arial" w:hAnsi="Arial" w:cs="Arial"/>
                <w:sz w:val="16"/>
                <w:szCs w:val="16"/>
              </w:rPr>
            </w:pPr>
          </w:p>
        </w:tc>
      </w:tr>
      <w:tr w:rsidR="00F52BE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F52BEC" w:rsidRDefault="00F52BEC">
            <w:pPr>
              <w:rPr>
                <w:rFonts w:ascii="Calibri" w:hAnsi="Calibri" w:cs="Arial"/>
                <w:sz w:val="16"/>
                <w:szCs w:val="16"/>
              </w:rPr>
            </w:pPr>
            <w:proofErr w:type="spellStart"/>
            <w:r w:rsidRPr="00F52BEC">
              <w:rPr>
                <w:rFonts w:ascii="Calibri" w:hAnsi="Calibri" w:cs="Arial"/>
                <w:sz w:val="16"/>
                <w:szCs w:val="16"/>
              </w:rPr>
              <w:t>ESCState_State_enum</w:t>
            </w:r>
            <w:proofErr w:type="spellEnd"/>
          </w:p>
        </w:tc>
        <w:tc>
          <w:tcPr>
            <w:tcW w:w="4455" w:type="dxa"/>
            <w:vAlign w:val="center"/>
          </w:tcPr>
          <w:p w:rsidR="00F52BEC" w:rsidRDefault="00F52BEC"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3246D8" w:rsidTr="006E7F09">
        <w:tc>
          <w:tcPr>
            <w:tcW w:w="2808" w:type="dxa"/>
            <w:tcBorders>
              <w:top w:val="single" w:sz="6" w:space="0" w:color="auto"/>
              <w:left w:val="single" w:sz="6" w:space="0" w:color="auto"/>
              <w:bottom w:val="single" w:sz="6" w:space="0" w:color="auto"/>
              <w:right w:val="single" w:sz="6" w:space="0" w:color="auto"/>
            </w:tcBorders>
            <w:vAlign w:val="center"/>
          </w:tcPr>
          <w:p w:rsidR="003246D8" w:rsidRDefault="003246D8">
            <w:pPr>
              <w:rPr>
                <w:rFonts w:ascii="Calibri" w:hAnsi="Calibri" w:cs="Arial"/>
                <w:sz w:val="16"/>
                <w:szCs w:val="16"/>
              </w:rPr>
            </w:pPr>
            <w:r>
              <w:rPr>
                <w:rFonts w:ascii="Calibri" w:hAnsi="Calibri" w:cs="Arial"/>
                <w:sz w:val="16"/>
                <w:szCs w:val="16"/>
              </w:rPr>
              <w:t>TrqArblim_LKADesired_HwNm_D_f32</w:t>
            </w:r>
          </w:p>
        </w:tc>
        <w:tc>
          <w:tcPr>
            <w:tcW w:w="1440"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3246D8" w:rsidRDefault="003246D8">
            <w:r w:rsidRPr="003E3A24">
              <w:t>TRQARBLIM_START_SEC_VAR_CLEARED_32</w:t>
            </w:r>
          </w:p>
        </w:tc>
      </w:tr>
      <w:tr w:rsidR="003246D8" w:rsidTr="006E7F09">
        <w:tc>
          <w:tcPr>
            <w:tcW w:w="2808" w:type="dxa"/>
            <w:tcBorders>
              <w:top w:val="single" w:sz="6" w:space="0" w:color="auto"/>
              <w:left w:val="single" w:sz="6" w:space="0" w:color="auto"/>
              <w:bottom w:val="single" w:sz="6" w:space="0" w:color="auto"/>
              <w:right w:val="single" w:sz="6" w:space="0" w:color="auto"/>
            </w:tcBorders>
            <w:vAlign w:val="center"/>
          </w:tcPr>
          <w:p w:rsidR="003246D8" w:rsidRDefault="003246D8">
            <w:pPr>
              <w:rPr>
                <w:rFonts w:ascii="Calibri" w:hAnsi="Calibri" w:cs="Arial"/>
                <w:sz w:val="16"/>
                <w:szCs w:val="16"/>
              </w:rPr>
            </w:pPr>
            <w:r>
              <w:rPr>
                <w:rFonts w:ascii="Calibri" w:hAnsi="Calibri" w:cs="Arial"/>
                <w:sz w:val="16"/>
                <w:szCs w:val="16"/>
              </w:rPr>
              <w:t>TrqArblim_APASmoothing_Uls_D_f32</w:t>
            </w:r>
          </w:p>
        </w:tc>
        <w:tc>
          <w:tcPr>
            <w:tcW w:w="1440"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3246D8" w:rsidRDefault="003246D8">
            <w:r w:rsidRPr="003E3A24">
              <w:t>TRQARBLIM_START_SEC_VAR_CLEARED_32</w:t>
            </w:r>
          </w:p>
        </w:tc>
      </w:tr>
      <w:tr w:rsidR="003246D8" w:rsidTr="006E7F09">
        <w:tc>
          <w:tcPr>
            <w:tcW w:w="2808" w:type="dxa"/>
            <w:tcBorders>
              <w:top w:val="single" w:sz="6" w:space="0" w:color="auto"/>
              <w:left w:val="single" w:sz="6" w:space="0" w:color="auto"/>
              <w:bottom w:val="single" w:sz="6" w:space="0" w:color="auto"/>
              <w:right w:val="single" w:sz="6" w:space="0" w:color="auto"/>
            </w:tcBorders>
            <w:vAlign w:val="center"/>
          </w:tcPr>
          <w:p w:rsidR="003246D8" w:rsidRDefault="003246D8">
            <w:pPr>
              <w:rPr>
                <w:rFonts w:ascii="Calibri" w:hAnsi="Calibri" w:cs="Arial"/>
                <w:sz w:val="16"/>
                <w:szCs w:val="16"/>
              </w:rPr>
            </w:pPr>
            <w:r>
              <w:rPr>
                <w:rFonts w:ascii="Calibri" w:hAnsi="Calibri" w:cs="Arial"/>
                <w:sz w:val="16"/>
                <w:szCs w:val="16"/>
              </w:rPr>
              <w:t>TrqArblim_APADisableRate_Uls_M_f32</w:t>
            </w:r>
          </w:p>
        </w:tc>
        <w:tc>
          <w:tcPr>
            <w:tcW w:w="1440"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3246D8" w:rsidRDefault="003246D8">
            <w:r w:rsidRPr="003E3A24">
              <w:t>TRQARBLIM_START_SEC_VAR_CLEARED_32</w:t>
            </w:r>
          </w:p>
        </w:tc>
      </w:tr>
      <w:tr w:rsidR="003246D8" w:rsidTr="006E7F09">
        <w:tc>
          <w:tcPr>
            <w:tcW w:w="2808" w:type="dxa"/>
            <w:tcBorders>
              <w:top w:val="single" w:sz="6" w:space="0" w:color="auto"/>
              <w:left w:val="single" w:sz="6" w:space="0" w:color="auto"/>
              <w:bottom w:val="single" w:sz="6" w:space="0" w:color="auto"/>
              <w:right w:val="single" w:sz="6" w:space="0" w:color="auto"/>
            </w:tcBorders>
            <w:vAlign w:val="center"/>
          </w:tcPr>
          <w:p w:rsidR="003246D8" w:rsidRDefault="003246D8">
            <w:pPr>
              <w:rPr>
                <w:rFonts w:ascii="Calibri" w:hAnsi="Calibri" w:cs="Arial"/>
                <w:sz w:val="16"/>
                <w:szCs w:val="16"/>
              </w:rPr>
            </w:pPr>
            <w:r>
              <w:rPr>
                <w:rFonts w:ascii="Calibri" w:hAnsi="Calibri" w:cs="Arial"/>
                <w:sz w:val="16"/>
                <w:szCs w:val="16"/>
              </w:rPr>
              <w:t>TrqArblim_FinalSlew_NmpSec_D_f32</w:t>
            </w:r>
          </w:p>
        </w:tc>
        <w:tc>
          <w:tcPr>
            <w:tcW w:w="1440"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3246D8" w:rsidRDefault="003246D8">
            <w:r w:rsidRPr="003E3A24">
              <w:t>TRQARBLIM_START_SEC_VAR_CLEARED_32</w:t>
            </w:r>
          </w:p>
        </w:tc>
      </w:tr>
      <w:tr w:rsidR="003246D8" w:rsidTr="006E7F09">
        <w:tc>
          <w:tcPr>
            <w:tcW w:w="2808" w:type="dxa"/>
            <w:tcBorders>
              <w:top w:val="single" w:sz="6" w:space="0" w:color="auto"/>
              <w:left w:val="single" w:sz="6" w:space="0" w:color="auto"/>
              <w:bottom w:val="single" w:sz="6" w:space="0" w:color="auto"/>
              <w:right w:val="single" w:sz="6" w:space="0" w:color="auto"/>
            </w:tcBorders>
            <w:vAlign w:val="center"/>
          </w:tcPr>
          <w:p w:rsidR="003246D8" w:rsidRDefault="003246D8" w:rsidP="003A784A">
            <w:pPr>
              <w:rPr>
                <w:rFonts w:ascii="Calibri" w:hAnsi="Calibri" w:cs="Arial"/>
                <w:sz w:val="16"/>
                <w:szCs w:val="16"/>
              </w:rPr>
            </w:pPr>
            <w:r>
              <w:rPr>
                <w:rFonts w:ascii="Calibri" w:hAnsi="Calibri" w:cs="Arial"/>
                <w:sz w:val="16"/>
                <w:szCs w:val="16"/>
              </w:rPr>
              <w:t>TrqArblim_</w:t>
            </w:r>
            <w:r w:rsidR="003A784A">
              <w:rPr>
                <w:rFonts w:ascii="Calibri" w:hAnsi="Calibri" w:cs="Arial"/>
                <w:sz w:val="16"/>
                <w:szCs w:val="16"/>
              </w:rPr>
              <w:t>PreLKATrqReq</w:t>
            </w:r>
            <w:r>
              <w:rPr>
                <w:rFonts w:ascii="Calibri" w:hAnsi="Calibri" w:cs="Arial"/>
                <w:sz w:val="16"/>
                <w:szCs w:val="16"/>
              </w:rPr>
              <w:t>_HwNm_M_f32</w:t>
            </w:r>
          </w:p>
        </w:tc>
        <w:tc>
          <w:tcPr>
            <w:tcW w:w="1440"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3246D8" w:rsidRDefault="003246D8">
            <w:r w:rsidRPr="003E3A24">
              <w:t>TRQARBLIM_START_SEC_VAR_CLEARED_32</w:t>
            </w:r>
          </w:p>
        </w:tc>
      </w:tr>
      <w:tr w:rsidR="003246D8" w:rsidTr="006E7F09">
        <w:tc>
          <w:tcPr>
            <w:tcW w:w="2808" w:type="dxa"/>
            <w:tcBorders>
              <w:top w:val="single" w:sz="6" w:space="0" w:color="auto"/>
              <w:left w:val="single" w:sz="6" w:space="0" w:color="auto"/>
              <w:bottom w:val="single" w:sz="6" w:space="0" w:color="auto"/>
              <w:right w:val="single" w:sz="6" w:space="0" w:color="auto"/>
            </w:tcBorders>
            <w:vAlign w:val="center"/>
          </w:tcPr>
          <w:p w:rsidR="003246D8" w:rsidRDefault="003246D8">
            <w:pPr>
              <w:rPr>
                <w:rFonts w:ascii="Calibri" w:hAnsi="Calibri" w:cs="Arial"/>
                <w:sz w:val="16"/>
                <w:szCs w:val="16"/>
              </w:rPr>
            </w:pPr>
            <w:proofErr w:type="spellStart"/>
            <w:r>
              <w:rPr>
                <w:rFonts w:ascii="Calibri" w:hAnsi="Calibri" w:cs="Arial"/>
                <w:sz w:val="16"/>
                <w:szCs w:val="16"/>
              </w:rPr>
              <w:t>TrqArblim_HwTorqueSV_HwNm_M_Str</w:t>
            </w:r>
            <w:proofErr w:type="spellEnd"/>
          </w:p>
        </w:tc>
        <w:tc>
          <w:tcPr>
            <w:tcW w:w="1440"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3246D8" w:rsidRPr="00903C13" w:rsidRDefault="003246D8">
            <w:pPr>
              <w:rPr>
                <w:rFonts w:ascii="Arial" w:hAnsi="Arial" w:cs="Arial"/>
                <w:sz w:val="16"/>
              </w:rPr>
            </w:pPr>
            <w:r w:rsidRPr="003246D8">
              <w:rPr>
                <w:rFonts w:ascii="Arial" w:hAnsi="Arial" w:cs="Arial"/>
                <w:sz w:val="16"/>
              </w:rPr>
              <w:t>TR</w:t>
            </w:r>
            <w:r>
              <w:rPr>
                <w:rFonts w:ascii="Arial" w:hAnsi="Arial" w:cs="Arial"/>
                <w:sz w:val="16"/>
              </w:rPr>
              <w:t>QARBLIM_START_SEC_VAR_CLEARED_UNSPECIFIED</w:t>
            </w:r>
          </w:p>
        </w:tc>
      </w:tr>
      <w:tr w:rsidR="003246D8" w:rsidTr="006E7F09">
        <w:tc>
          <w:tcPr>
            <w:tcW w:w="2808" w:type="dxa"/>
            <w:tcBorders>
              <w:top w:val="single" w:sz="6" w:space="0" w:color="auto"/>
              <w:left w:val="single" w:sz="6" w:space="0" w:color="auto"/>
              <w:bottom w:val="single" w:sz="6" w:space="0" w:color="auto"/>
              <w:right w:val="single" w:sz="6" w:space="0" w:color="auto"/>
            </w:tcBorders>
            <w:vAlign w:val="center"/>
          </w:tcPr>
          <w:p w:rsidR="003246D8" w:rsidRDefault="003246D8" w:rsidP="003246D8">
            <w:pPr>
              <w:rPr>
                <w:rFonts w:ascii="Calibri" w:hAnsi="Calibri" w:cs="Arial"/>
                <w:sz w:val="16"/>
                <w:szCs w:val="16"/>
              </w:rPr>
            </w:pPr>
            <w:r>
              <w:rPr>
                <w:rFonts w:ascii="Calibri" w:hAnsi="Calibri" w:cs="Arial"/>
                <w:sz w:val="16"/>
                <w:szCs w:val="16"/>
              </w:rPr>
              <w:lastRenderedPageBreak/>
              <w:t>TrqArblim_PosSrvoCmd_</w:t>
            </w:r>
            <w:r w:rsidR="00E9338E">
              <w:rPr>
                <w:rFonts w:ascii="Calibri" w:hAnsi="Calibri" w:cs="Arial"/>
                <w:sz w:val="16"/>
                <w:szCs w:val="16"/>
              </w:rPr>
              <w:t>Mtr</w:t>
            </w:r>
            <w:r>
              <w:rPr>
                <w:rFonts w:ascii="Calibri" w:hAnsi="Calibri" w:cs="Arial"/>
                <w:sz w:val="16"/>
                <w:szCs w:val="16"/>
              </w:rPr>
              <w:t>Nm_M_f32</w:t>
            </w:r>
          </w:p>
          <w:p w:rsidR="003246D8" w:rsidRDefault="003246D8">
            <w:pPr>
              <w:rPr>
                <w:rFonts w:ascii="Calibri" w:hAnsi="Calibri" w:cs="Arial"/>
                <w:sz w:val="16"/>
                <w:szCs w:val="16"/>
              </w:rPr>
            </w:pPr>
          </w:p>
        </w:tc>
        <w:tc>
          <w:tcPr>
            <w:tcW w:w="1440"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3246D8" w:rsidRDefault="003246D8">
            <w:r w:rsidRPr="00C825D4">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3246D8" w:rsidRPr="00903C13" w:rsidRDefault="003246D8">
            <w:pPr>
              <w:rPr>
                <w:rFonts w:ascii="Arial" w:hAnsi="Arial" w:cs="Arial"/>
                <w:sz w:val="16"/>
              </w:rPr>
            </w:pPr>
            <w:r w:rsidRPr="003246D8">
              <w:rPr>
                <w:rFonts w:ascii="Arial" w:hAnsi="Arial" w:cs="Arial"/>
                <w:sz w:val="16"/>
              </w:rPr>
              <w:t>TRQARBLIM_START_SEC_VAR_CLEARED_32</w:t>
            </w:r>
          </w:p>
        </w:tc>
      </w:tr>
      <w:tr w:rsidR="00F52BEC" w:rsidTr="006E7F09">
        <w:tc>
          <w:tcPr>
            <w:tcW w:w="2808" w:type="dxa"/>
            <w:tcBorders>
              <w:top w:val="single" w:sz="6" w:space="0" w:color="auto"/>
              <w:left w:val="single" w:sz="6" w:space="0" w:color="auto"/>
              <w:bottom w:val="single" w:sz="6" w:space="0" w:color="auto"/>
              <w:right w:val="single" w:sz="6" w:space="0" w:color="auto"/>
            </w:tcBorders>
            <w:vAlign w:val="center"/>
          </w:tcPr>
          <w:p w:rsidR="00F52BEC" w:rsidRDefault="00F52BEC" w:rsidP="003246D8">
            <w:pPr>
              <w:rPr>
                <w:rFonts w:ascii="Calibri" w:hAnsi="Calibri" w:cs="Arial"/>
                <w:sz w:val="16"/>
                <w:szCs w:val="16"/>
              </w:rPr>
            </w:pPr>
            <w:proofErr w:type="spellStart"/>
            <w:r>
              <w:rPr>
                <w:rFonts w:ascii="Calibri" w:hAnsi="Calibri" w:cs="Arial"/>
                <w:sz w:val="16"/>
                <w:szCs w:val="16"/>
              </w:rPr>
              <w:t>TrqArblim_ESC_State_Cnt_M_enum</w:t>
            </w:r>
            <w:proofErr w:type="spellEnd"/>
          </w:p>
        </w:tc>
        <w:tc>
          <w:tcPr>
            <w:tcW w:w="1440" w:type="dxa"/>
            <w:tcBorders>
              <w:top w:val="single" w:sz="6" w:space="0" w:color="auto"/>
              <w:left w:val="single" w:sz="6" w:space="0" w:color="auto"/>
              <w:bottom w:val="single" w:sz="6" w:space="0" w:color="auto"/>
              <w:right w:val="single" w:sz="6" w:space="0" w:color="auto"/>
            </w:tcBorders>
          </w:tcPr>
          <w:p w:rsidR="00F52BEC" w:rsidRPr="00C825D4" w:rsidRDefault="00F52BEC">
            <w:pPr>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F52BEC" w:rsidRPr="00C825D4" w:rsidRDefault="00F52BEC">
            <w:pPr>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F52BEC" w:rsidRPr="00C825D4" w:rsidRDefault="00F52BEC">
            <w:pPr>
              <w:rPr>
                <w:rFonts w:ascii="Arial" w:hAnsi="Arial" w:cs="Arial"/>
                <w:sz w:val="16"/>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F52BEC" w:rsidRPr="003246D8" w:rsidRDefault="00F52BEC">
            <w:pPr>
              <w:rPr>
                <w:rFonts w:ascii="Arial" w:hAnsi="Arial" w:cs="Arial"/>
                <w:sz w:val="16"/>
              </w:rPr>
            </w:pPr>
            <w:r w:rsidRPr="00F52BEC">
              <w:rPr>
                <w:rFonts w:ascii="Arial" w:hAnsi="Arial" w:cs="Arial"/>
                <w:sz w:val="16"/>
              </w:rPr>
              <w:t>TRQARBLIM_START_SEC_VAR_CLEARED_UNSPECIFIED</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r w:rsidR="003D7827" w:rsidTr="00F957FA">
        <w:tc>
          <w:tcPr>
            <w:tcW w:w="3348" w:type="dxa"/>
          </w:tcPr>
          <w:p w:rsidR="003D7827" w:rsidRDefault="003D7827" w:rsidP="00F957FA">
            <w:pPr>
              <w:spacing w:before="60"/>
              <w:rPr>
                <w:rFonts w:ascii="Arial" w:hAnsi="Arial" w:cs="Arial"/>
                <w:sz w:val="16"/>
              </w:rPr>
            </w:pPr>
          </w:p>
        </w:tc>
        <w:tc>
          <w:tcPr>
            <w:tcW w:w="2160" w:type="dxa"/>
          </w:tcPr>
          <w:p w:rsidR="003D7827" w:rsidRDefault="003D7827" w:rsidP="00F957FA">
            <w:pPr>
              <w:spacing w:before="60"/>
              <w:rPr>
                <w:rFonts w:ascii="Arial" w:hAnsi="Arial" w:cs="Arial"/>
                <w:sz w:val="16"/>
              </w:rPr>
            </w:pPr>
          </w:p>
        </w:tc>
        <w:tc>
          <w:tcPr>
            <w:tcW w:w="1440" w:type="dxa"/>
          </w:tcPr>
          <w:p w:rsidR="003D7827" w:rsidRDefault="003D7827"/>
        </w:tc>
        <w:tc>
          <w:tcPr>
            <w:tcW w:w="992" w:type="dxa"/>
          </w:tcPr>
          <w:p w:rsidR="003D7827" w:rsidRDefault="003D7827" w:rsidP="00F957FA">
            <w:pPr>
              <w:spacing w:before="60"/>
              <w:rPr>
                <w:rFonts w:ascii="Arial" w:hAnsi="Arial" w:cs="Arial"/>
                <w:sz w:val="16"/>
              </w:rPr>
            </w:pPr>
          </w:p>
        </w:tc>
        <w:tc>
          <w:tcPr>
            <w:tcW w:w="993" w:type="dxa"/>
          </w:tcPr>
          <w:p w:rsidR="003D7827" w:rsidRDefault="003D7827" w:rsidP="00F957FA">
            <w:pPr>
              <w:spacing w:before="60"/>
              <w:rPr>
                <w:rFonts w:ascii="Arial" w:hAnsi="Arial" w:cs="Arial"/>
                <w:sz w:val="16"/>
              </w:rPr>
            </w:pPr>
          </w:p>
        </w:tc>
      </w:tr>
      <w:tr w:rsidR="003D7827" w:rsidTr="00F957FA">
        <w:tc>
          <w:tcPr>
            <w:tcW w:w="3348" w:type="dxa"/>
          </w:tcPr>
          <w:p w:rsidR="003D7827" w:rsidRDefault="003D7827" w:rsidP="00F957FA">
            <w:pPr>
              <w:spacing w:before="60"/>
              <w:rPr>
                <w:rFonts w:ascii="Arial" w:hAnsi="Arial" w:cs="Arial"/>
                <w:sz w:val="16"/>
              </w:rPr>
            </w:pPr>
          </w:p>
        </w:tc>
        <w:tc>
          <w:tcPr>
            <w:tcW w:w="2160" w:type="dxa"/>
          </w:tcPr>
          <w:p w:rsidR="003D7827" w:rsidRPr="003D7827" w:rsidRDefault="003D7827" w:rsidP="00F957FA">
            <w:pPr>
              <w:spacing w:before="60"/>
              <w:rPr>
                <w:rFonts w:ascii="Arial" w:hAnsi="Arial" w:cs="Arial"/>
                <w:sz w:val="16"/>
              </w:rPr>
            </w:pPr>
          </w:p>
        </w:tc>
        <w:tc>
          <w:tcPr>
            <w:tcW w:w="1440" w:type="dxa"/>
          </w:tcPr>
          <w:p w:rsidR="003D7827" w:rsidRDefault="003D7827"/>
        </w:tc>
        <w:tc>
          <w:tcPr>
            <w:tcW w:w="992" w:type="dxa"/>
          </w:tcPr>
          <w:p w:rsidR="003D7827" w:rsidRDefault="003D7827" w:rsidP="00F957FA">
            <w:pPr>
              <w:spacing w:before="60"/>
              <w:rPr>
                <w:rFonts w:ascii="Arial" w:hAnsi="Arial" w:cs="Arial"/>
                <w:sz w:val="16"/>
              </w:rPr>
            </w:pPr>
          </w:p>
        </w:tc>
        <w:tc>
          <w:tcPr>
            <w:tcW w:w="993" w:type="dxa"/>
          </w:tcPr>
          <w:p w:rsidR="003D7827" w:rsidRDefault="003D7827"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3246D8" w:rsidTr="009101F2">
        <w:trPr>
          <w:jc w:val="center"/>
        </w:trPr>
        <w:tc>
          <w:tcPr>
            <w:tcW w:w="4608" w:type="dxa"/>
            <w:tcBorders>
              <w:top w:val="nil"/>
              <w:left w:val="single" w:sz="6" w:space="0" w:color="auto"/>
              <w:bottom w:val="single" w:sz="6" w:space="0" w:color="auto"/>
              <w:right w:val="single" w:sz="6" w:space="0" w:color="auto"/>
            </w:tcBorders>
          </w:tcPr>
          <w:p w:rsidR="003246D8" w:rsidRPr="004D507A" w:rsidRDefault="003246D8" w:rsidP="00A6554F">
            <w:r w:rsidRPr="004D507A">
              <w:t>k_APASmoothHwTrqLPFKn_Hz_f32</w:t>
            </w:r>
          </w:p>
        </w:tc>
      </w:tr>
      <w:tr w:rsidR="003246D8" w:rsidTr="009101F2">
        <w:trPr>
          <w:jc w:val="center"/>
        </w:trPr>
        <w:tc>
          <w:tcPr>
            <w:tcW w:w="4608" w:type="dxa"/>
            <w:tcBorders>
              <w:top w:val="nil"/>
              <w:left w:val="single" w:sz="6" w:space="0" w:color="auto"/>
              <w:bottom w:val="single" w:sz="6" w:space="0" w:color="auto"/>
              <w:right w:val="single" w:sz="6" w:space="0" w:color="auto"/>
            </w:tcBorders>
          </w:tcPr>
          <w:p w:rsidR="003246D8" w:rsidRPr="004D507A" w:rsidRDefault="003246D8" w:rsidP="00A6554F">
            <w:r w:rsidRPr="004D507A">
              <w:t>k_APAEnableRate_pSec_f32;</w:t>
            </w:r>
          </w:p>
        </w:tc>
      </w:tr>
      <w:tr w:rsidR="003246D8" w:rsidTr="009101F2">
        <w:trPr>
          <w:jc w:val="center"/>
        </w:trPr>
        <w:tc>
          <w:tcPr>
            <w:tcW w:w="4608" w:type="dxa"/>
            <w:tcBorders>
              <w:top w:val="nil"/>
              <w:left w:val="single" w:sz="6" w:space="0" w:color="auto"/>
              <w:bottom w:val="single" w:sz="6" w:space="0" w:color="auto"/>
              <w:right w:val="single" w:sz="6" w:space="0" w:color="auto"/>
            </w:tcBorders>
          </w:tcPr>
          <w:p w:rsidR="003246D8" w:rsidRPr="004D507A" w:rsidRDefault="003246D8" w:rsidP="00A6554F">
            <w:proofErr w:type="spellStart"/>
            <w:r w:rsidRPr="004D507A">
              <w:t>k_APAUseAsstScale_lgc</w:t>
            </w:r>
            <w:proofErr w:type="spellEnd"/>
            <w:r w:rsidRPr="004D507A">
              <w:t xml:space="preserve"> </w:t>
            </w:r>
          </w:p>
        </w:tc>
      </w:tr>
      <w:tr w:rsidR="003246D8" w:rsidTr="009101F2">
        <w:trPr>
          <w:jc w:val="center"/>
        </w:trPr>
        <w:tc>
          <w:tcPr>
            <w:tcW w:w="4608" w:type="dxa"/>
            <w:tcBorders>
              <w:top w:val="nil"/>
              <w:left w:val="single" w:sz="6" w:space="0" w:color="auto"/>
              <w:bottom w:val="single" w:sz="6" w:space="0" w:color="auto"/>
              <w:right w:val="single" w:sz="6" w:space="0" w:color="auto"/>
            </w:tcBorders>
          </w:tcPr>
          <w:p w:rsidR="003246D8" w:rsidRPr="004D507A" w:rsidRDefault="003246D8" w:rsidP="00A6554F">
            <w:proofErr w:type="spellStart"/>
            <w:r w:rsidRPr="004D507A">
              <w:t>k_APAUseRetScale_lgc</w:t>
            </w:r>
            <w:proofErr w:type="spellEnd"/>
            <w:r w:rsidRPr="004D507A">
              <w:t xml:space="preserve"> </w:t>
            </w:r>
          </w:p>
        </w:tc>
      </w:tr>
      <w:tr w:rsidR="003246D8" w:rsidTr="009101F2">
        <w:trPr>
          <w:jc w:val="center"/>
        </w:trPr>
        <w:tc>
          <w:tcPr>
            <w:tcW w:w="4608" w:type="dxa"/>
            <w:tcBorders>
              <w:top w:val="nil"/>
              <w:left w:val="single" w:sz="6" w:space="0" w:color="auto"/>
              <w:bottom w:val="single" w:sz="6" w:space="0" w:color="auto"/>
              <w:right w:val="single" w:sz="6" w:space="0" w:color="auto"/>
            </w:tcBorders>
          </w:tcPr>
          <w:p w:rsidR="003246D8" w:rsidRPr="004D507A" w:rsidRDefault="003246D8" w:rsidP="00A6554F">
            <w:proofErr w:type="spellStart"/>
            <w:r w:rsidRPr="004D507A">
              <w:t>k_APAUseADmpScale_lgc</w:t>
            </w:r>
            <w:proofErr w:type="spellEnd"/>
            <w:r w:rsidRPr="004D507A">
              <w:t xml:space="preserve"> </w:t>
            </w:r>
          </w:p>
        </w:tc>
      </w:tr>
      <w:tr w:rsidR="003246D8" w:rsidTr="009101F2">
        <w:trPr>
          <w:jc w:val="center"/>
        </w:trPr>
        <w:tc>
          <w:tcPr>
            <w:tcW w:w="4608" w:type="dxa"/>
            <w:tcBorders>
              <w:top w:val="nil"/>
              <w:left w:val="single" w:sz="6" w:space="0" w:color="auto"/>
              <w:bottom w:val="single" w:sz="6" w:space="0" w:color="auto"/>
              <w:right w:val="single" w:sz="6" w:space="0" w:color="auto"/>
            </w:tcBorders>
          </w:tcPr>
          <w:p w:rsidR="003246D8" w:rsidRPr="004D507A" w:rsidRDefault="003246D8" w:rsidP="00A6554F">
            <w:proofErr w:type="spellStart"/>
            <w:r w:rsidRPr="004D507A">
              <w:t>k_LKAUseSlewCal_lgc</w:t>
            </w:r>
            <w:proofErr w:type="spellEnd"/>
            <w:r w:rsidRPr="004D507A">
              <w:t xml:space="preserve"> </w:t>
            </w:r>
          </w:p>
        </w:tc>
      </w:tr>
      <w:tr w:rsidR="00F52BEC" w:rsidTr="009101F2">
        <w:trPr>
          <w:jc w:val="center"/>
        </w:trPr>
        <w:tc>
          <w:tcPr>
            <w:tcW w:w="4608" w:type="dxa"/>
            <w:tcBorders>
              <w:top w:val="nil"/>
              <w:left w:val="single" w:sz="6" w:space="0" w:color="auto"/>
              <w:bottom w:val="single" w:sz="6" w:space="0" w:color="auto"/>
              <w:right w:val="single" w:sz="6" w:space="0" w:color="auto"/>
            </w:tcBorders>
          </w:tcPr>
          <w:p w:rsidR="00F52BEC" w:rsidRPr="004D507A" w:rsidRDefault="00F52BEC" w:rsidP="00A6554F">
            <w:r>
              <w:t>k_ESCMax_HwNm_f32</w:t>
            </w:r>
          </w:p>
        </w:tc>
      </w:tr>
      <w:tr w:rsidR="003246D8" w:rsidTr="009101F2">
        <w:trPr>
          <w:jc w:val="center"/>
        </w:trPr>
        <w:tc>
          <w:tcPr>
            <w:tcW w:w="4608" w:type="dxa"/>
            <w:tcBorders>
              <w:top w:val="nil"/>
              <w:left w:val="single" w:sz="6" w:space="0" w:color="auto"/>
              <w:bottom w:val="single" w:sz="6" w:space="0" w:color="auto"/>
              <w:right w:val="single" w:sz="6" w:space="0" w:color="auto"/>
            </w:tcBorders>
          </w:tcPr>
          <w:p w:rsidR="003246D8" w:rsidRPr="004D507A" w:rsidRDefault="003246D8" w:rsidP="00A6554F">
            <w:r w:rsidRPr="004D507A">
              <w:t xml:space="preserve">t_LKASlewX_Kph_u8p8[6] </w:t>
            </w:r>
          </w:p>
        </w:tc>
      </w:tr>
      <w:tr w:rsidR="003246D8" w:rsidTr="009101F2">
        <w:trPr>
          <w:jc w:val="center"/>
        </w:trPr>
        <w:tc>
          <w:tcPr>
            <w:tcW w:w="4608" w:type="dxa"/>
            <w:tcBorders>
              <w:top w:val="nil"/>
              <w:left w:val="single" w:sz="6" w:space="0" w:color="auto"/>
              <w:bottom w:val="single" w:sz="6" w:space="0" w:color="auto"/>
              <w:right w:val="single" w:sz="6" w:space="0" w:color="auto"/>
            </w:tcBorders>
          </w:tcPr>
          <w:p w:rsidR="003246D8" w:rsidRPr="004D507A" w:rsidRDefault="003246D8" w:rsidP="00A6554F">
            <w:r w:rsidRPr="004D507A">
              <w:t xml:space="preserve">t_LKASlewY_NmpSec_u4p12[6] </w:t>
            </w:r>
          </w:p>
        </w:tc>
      </w:tr>
      <w:tr w:rsidR="003246D8" w:rsidTr="009101F2">
        <w:trPr>
          <w:jc w:val="center"/>
        </w:trPr>
        <w:tc>
          <w:tcPr>
            <w:tcW w:w="4608" w:type="dxa"/>
            <w:tcBorders>
              <w:top w:val="nil"/>
              <w:left w:val="single" w:sz="6" w:space="0" w:color="auto"/>
              <w:bottom w:val="single" w:sz="6" w:space="0" w:color="auto"/>
              <w:right w:val="single" w:sz="6" w:space="0" w:color="auto"/>
            </w:tcBorders>
          </w:tcPr>
          <w:p w:rsidR="003246D8" w:rsidRPr="004D507A" w:rsidRDefault="003246D8" w:rsidP="00A6554F">
            <w:r w:rsidRPr="004D507A">
              <w:t xml:space="preserve">t_APASmoothX_Uls_u2p14[10] </w:t>
            </w:r>
          </w:p>
        </w:tc>
      </w:tr>
      <w:tr w:rsidR="003246D8" w:rsidTr="009101F2">
        <w:trPr>
          <w:jc w:val="center"/>
        </w:trPr>
        <w:tc>
          <w:tcPr>
            <w:tcW w:w="4608" w:type="dxa"/>
            <w:tcBorders>
              <w:top w:val="nil"/>
              <w:left w:val="single" w:sz="6" w:space="0" w:color="auto"/>
              <w:bottom w:val="single" w:sz="6" w:space="0" w:color="auto"/>
              <w:right w:val="single" w:sz="6" w:space="0" w:color="auto"/>
            </w:tcBorders>
          </w:tcPr>
          <w:p w:rsidR="003246D8" w:rsidRPr="004D507A" w:rsidRDefault="003246D8" w:rsidP="00A6554F">
            <w:r w:rsidRPr="004D507A">
              <w:t xml:space="preserve">t_APASmoothY_Uls_u2p14[10] </w:t>
            </w:r>
          </w:p>
        </w:tc>
      </w:tr>
      <w:tr w:rsidR="003246D8" w:rsidTr="009101F2">
        <w:trPr>
          <w:jc w:val="center"/>
        </w:trPr>
        <w:tc>
          <w:tcPr>
            <w:tcW w:w="4608" w:type="dxa"/>
            <w:tcBorders>
              <w:top w:val="nil"/>
              <w:left w:val="single" w:sz="6" w:space="0" w:color="auto"/>
              <w:bottom w:val="single" w:sz="6" w:space="0" w:color="auto"/>
              <w:right w:val="single" w:sz="6" w:space="0" w:color="auto"/>
            </w:tcBorders>
          </w:tcPr>
          <w:p w:rsidR="003246D8" w:rsidRPr="004D507A" w:rsidRDefault="003246D8" w:rsidP="00A6554F">
            <w:r w:rsidRPr="004D507A">
              <w:t xml:space="preserve">t_APADisableRateX_HwNm_u4p12[6] </w:t>
            </w:r>
          </w:p>
        </w:tc>
      </w:tr>
      <w:tr w:rsidR="003246D8" w:rsidTr="009101F2">
        <w:trPr>
          <w:jc w:val="center"/>
        </w:trPr>
        <w:tc>
          <w:tcPr>
            <w:tcW w:w="4608" w:type="dxa"/>
            <w:tcBorders>
              <w:top w:val="nil"/>
              <w:left w:val="single" w:sz="6" w:space="0" w:color="auto"/>
              <w:bottom w:val="single" w:sz="6" w:space="0" w:color="auto"/>
              <w:right w:val="single" w:sz="6" w:space="0" w:color="auto"/>
            </w:tcBorders>
          </w:tcPr>
          <w:p w:rsidR="003246D8" w:rsidRDefault="003246D8" w:rsidP="00A6554F">
            <w:r w:rsidRPr="004D507A">
              <w:t xml:space="preserve">t_APADisableRateY_pSec_u7p9[6] </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2A6278" w:rsidTr="00F957FA">
        <w:tc>
          <w:tcPr>
            <w:tcW w:w="3888" w:type="dxa"/>
            <w:tcBorders>
              <w:top w:val="single" w:sz="6" w:space="0" w:color="auto"/>
              <w:left w:val="single" w:sz="6" w:space="0" w:color="auto"/>
              <w:bottom w:val="single" w:sz="6" w:space="0" w:color="auto"/>
              <w:right w:val="single" w:sz="6" w:space="0" w:color="auto"/>
            </w:tcBorders>
          </w:tcPr>
          <w:p w:rsidR="002A6278" w:rsidRDefault="003246D8" w:rsidP="00F957FA">
            <w:pPr>
              <w:spacing w:before="60"/>
              <w:rPr>
                <w:rFonts w:ascii="Arial" w:hAnsi="Arial" w:cs="Arial"/>
                <w:sz w:val="16"/>
              </w:rPr>
            </w:pPr>
            <w:r w:rsidRPr="003246D8">
              <w:rPr>
                <w:rFonts w:ascii="Arial" w:hAnsi="Arial" w:cs="Arial"/>
                <w:sz w:val="16"/>
              </w:rPr>
              <w:t>D_DSRTRQLMT_HWNM_F32</w:t>
            </w:r>
          </w:p>
        </w:tc>
        <w:tc>
          <w:tcPr>
            <w:tcW w:w="1680" w:type="dxa"/>
            <w:tcBorders>
              <w:top w:val="single" w:sz="6" w:space="0" w:color="auto"/>
              <w:left w:val="single" w:sz="6" w:space="0" w:color="auto"/>
              <w:bottom w:val="single" w:sz="6" w:space="0" w:color="auto"/>
              <w:right w:val="single" w:sz="6" w:space="0" w:color="auto"/>
            </w:tcBorders>
          </w:tcPr>
          <w:p w:rsidR="002A6278" w:rsidRDefault="003246D8">
            <w:r>
              <w:t>Single precision float</w:t>
            </w:r>
          </w:p>
        </w:tc>
        <w:tc>
          <w:tcPr>
            <w:tcW w:w="1680" w:type="dxa"/>
            <w:tcBorders>
              <w:top w:val="single" w:sz="6" w:space="0" w:color="auto"/>
              <w:left w:val="single" w:sz="6" w:space="0" w:color="auto"/>
              <w:bottom w:val="single" w:sz="6" w:space="0" w:color="auto"/>
              <w:right w:val="single" w:sz="6" w:space="0" w:color="auto"/>
            </w:tcBorders>
          </w:tcPr>
          <w:p w:rsidR="002A6278" w:rsidRDefault="003246D8" w:rsidP="00F957FA">
            <w:pPr>
              <w:spacing w:before="60"/>
              <w:rPr>
                <w:rFonts w:ascii="Arial" w:hAnsi="Arial" w:cs="Arial"/>
                <w:sz w:val="16"/>
              </w:rPr>
            </w:pPr>
            <w:proofErr w:type="spellStart"/>
            <w:r>
              <w:rPr>
                <w:rFonts w:ascii="Arial" w:hAnsi="Arial" w:cs="Arial"/>
                <w:sz w:val="16"/>
              </w:rPr>
              <w:t>HwNm</w:t>
            </w:r>
            <w:proofErr w:type="spellEnd"/>
          </w:p>
        </w:tc>
        <w:tc>
          <w:tcPr>
            <w:tcW w:w="1680" w:type="dxa"/>
            <w:tcBorders>
              <w:top w:val="single" w:sz="6" w:space="0" w:color="auto"/>
              <w:left w:val="single" w:sz="6" w:space="0" w:color="auto"/>
              <w:bottom w:val="single" w:sz="6" w:space="0" w:color="auto"/>
              <w:right w:val="single" w:sz="6" w:space="0" w:color="auto"/>
            </w:tcBorders>
          </w:tcPr>
          <w:p w:rsidR="002A6278" w:rsidRDefault="00533E94" w:rsidP="00F957FA">
            <w:pPr>
              <w:spacing w:before="60"/>
              <w:rPr>
                <w:rFonts w:ascii="Arial" w:hAnsi="Arial" w:cs="Arial"/>
                <w:sz w:val="16"/>
              </w:rPr>
            </w:pPr>
            <w:r>
              <w:rPr>
                <w:rFonts w:ascii="Arial" w:hAnsi="Arial" w:cs="Arial"/>
                <w:sz w:val="16"/>
              </w:rPr>
              <w:t>3.0</w:t>
            </w:r>
          </w:p>
        </w:tc>
      </w:tr>
      <w:tr w:rsidR="00C07A18" w:rsidTr="00F957FA">
        <w:tc>
          <w:tcPr>
            <w:tcW w:w="3888" w:type="dxa"/>
            <w:tcBorders>
              <w:top w:val="single" w:sz="6" w:space="0" w:color="auto"/>
              <w:left w:val="single" w:sz="6" w:space="0" w:color="auto"/>
              <w:bottom w:val="single" w:sz="6" w:space="0" w:color="auto"/>
              <w:right w:val="single" w:sz="6" w:space="0" w:color="auto"/>
            </w:tcBorders>
          </w:tcPr>
          <w:p w:rsidR="00C07A18" w:rsidRPr="002A6278" w:rsidRDefault="00C07A18" w:rsidP="00F957FA">
            <w:pPr>
              <w:spacing w:before="60"/>
              <w:rPr>
                <w:rFonts w:ascii="Arial" w:hAnsi="Arial" w:cs="Arial"/>
                <w:sz w:val="16"/>
              </w:rPr>
            </w:pPr>
            <w:r w:rsidRPr="00C07A18">
              <w:rPr>
                <w:rFonts w:ascii="Arial" w:hAnsi="Arial" w:cs="Arial"/>
                <w:sz w:val="16"/>
              </w:rPr>
              <w:t>D_OPTRQOVLMT_MTRNM_F32</w:t>
            </w:r>
          </w:p>
        </w:tc>
        <w:tc>
          <w:tcPr>
            <w:tcW w:w="1680" w:type="dxa"/>
            <w:tcBorders>
              <w:top w:val="single" w:sz="6" w:space="0" w:color="auto"/>
              <w:left w:val="single" w:sz="6" w:space="0" w:color="auto"/>
              <w:bottom w:val="single" w:sz="6" w:space="0" w:color="auto"/>
              <w:right w:val="single" w:sz="6" w:space="0" w:color="auto"/>
            </w:tcBorders>
          </w:tcPr>
          <w:p w:rsidR="00C07A18" w:rsidRDefault="00C07A18">
            <w:r>
              <w:t>Single precision float</w:t>
            </w:r>
          </w:p>
        </w:tc>
        <w:tc>
          <w:tcPr>
            <w:tcW w:w="1680" w:type="dxa"/>
            <w:tcBorders>
              <w:top w:val="single" w:sz="6" w:space="0" w:color="auto"/>
              <w:left w:val="single" w:sz="6" w:space="0" w:color="auto"/>
              <w:bottom w:val="single" w:sz="6" w:space="0" w:color="auto"/>
              <w:right w:val="single" w:sz="6" w:space="0" w:color="auto"/>
            </w:tcBorders>
          </w:tcPr>
          <w:p w:rsidR="00C07A18" w:rsidRDefault="00C07A18">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C07A18" w:rsidRDefault="00C07A18" w:rsidP="00C07A18">
            <w:pPr>
              <w:spacing w:before="60"/>
              <w:rPr>
                <w:rFonts w:ascii="Arial" w:hAnsi="Arial" w:cs="Arial"/>
                <w:sz w:val="16"/>
              </w:rPr>
            </w:pPr>
            <w:r>
              <w:rPr>
                <w:rFonts w:ascii="Arial" w:hAnsi="Arial" w:cs="Arial"/>
                <w:sz w:val="16"/>
              </w:rPr>
              <w:t>8.8</w:t>
            </w:r>
          </w:p>
        </w:tc>
      </w:tr>
      <w:tr w:rsidR="002A6278" w:rsidTr="00F957FA">
        <w:tc>
          <w:tcPr>
            <w:tcW w:w="3888" w:type="dxa"/>
            <w:tcBorders>
              <w:top w:val="single" w:sz="6" w:space="0" w:color="auto"/>
              <w:left w:val="single" w:sz="6" w:space="0" w:color="auto"/>
              <w:bottom w:val="single" w:sz="6" w:space="0" w:color="auto"/>
              <w:right w:val="single" w:sz="6" w:space="0" w:color="auto"/>
            </w:tcBorders>
          </w:tcPr>
          <w:p w:rsidR="002A6278" w:rsidRDefault="00F52BEC" w:rsidP="00F957FA">
            <w:pPr>
              <w:spacing w:before="60"/>
              <w:rPr>
                <w:rFonts w:ascii="Arial" w:hAnsi="Arial" w:cs="Arial"/>
                <w:sz w:val="16"/>
              </w:rPr>
            </w:pPr>
            <w:r w:rsidRPr="00F52BEC">
              <w:rPr>
                <w:rFonts w:ascii="Arial" w:hAnsi="Arial" w:cs="Arial"/>
                <w:sz w:val="16"/>
              </w:rPr>
              <w:t>D_FINALSLEWLMT_NMPSEC_F32</w:t>
            </w:r>
          </w:p>
        </w:tc>
        <w:tc>
          <w:tcPr>
            <w:tcW w:w="1680" w:type="dxa"/>
            <w:tcBorders>
              <w:top w:val="single" w:sz="6" w:space="0" w:color="auto"/>
              <w:left w:val="single" w:sz="6" w:space="0" w:color="auto"/>
              <w:bottom w:val="single" w:sz="6" w:space="0" w:color="auto"/>
              <w:right w:val="single" w:sz="6" w:space="0" w:color="auto"/>
            </w:tcBorders>
          </w:tcPr>
          <w:p w:rsidR="002A6278" w:rsidRDefault="00F52BEC">
            <w:r>
              <w:t>Single precision float</w:t>
            </w:r>
          </w:p>
        </w:tc>
        <w:tc>
          <w:tcPr>
            <w:tcW w:w="1680" w:type="dxa"/>
            <w:tcBorders>
              <w:top w:val="single" w:sz="6" w:space="0" w:color="auto"/>
              <w:left w:val="single" w:sz="6" w:space="0" w:color="auto"/>
              <w:bottom w:val="single" w:sz="6" w:space="0" w:color="auto"/>
              <w:right w:val="single" w:sz="6" w:space="0" w:color="auto"/>
            </w:tcBorders>
          </w:tcPr>
          <w:p w:rsidR="002A6278" w:rsidRDefault="00F52BEC">
            <w:proofErr w:type="spellStart"/>
            <w:r>
              <w:t>NmpSec</w:t>
            </w:r>
            <w:proofErr w:type="spellEnd"/>
          </w:p>
        </w:tc>
        <w:tc>
          <w:tcPr>
            <w:tcW w:w="1680" w:type="dxa"/>
            <w:tcBorders>
              <w:top w:val="single" w:sz="6" w:space="0" w:color="auto"/>
              <w:left w:val="single" w:sz="6" w:space="0" w:color="auto"/>
              <w:bottom w:val="single" w:sz="6" w:space="0" w:color="auto"/>
              <w:right w:val="single" w:sz="6" w:space="0" w:color="auto"/>
            </w:tcBorders>
          </w:tcPr>
          <w:p w:rsidR="002A6278" w:rsidRDefault="00F52BEC" w:rsidP="00F957FA">
            <w:pPr>
              <w:spacing w:before="60"/>
              <w:rPr>
                <w:rFonts w:ascii="Arial" w:hAnsi="Arial" w:cs="Arial"/>
                <w:sz w:val="16"/>
              </w:rPr>
            </w:pPr>
            <w:r>
              <w:rPr>
                <w:rFonts w:ascii="Arial" w:hAnsi="Arial" w:cs="Arial"/>
                <w:sz w:val="16"/>
              </w:rPr>
              <w:t>3.0</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3D7827">
            <w:pPr>
              <w:spacing w:before="60"/>
              <w:rPr>
                <w:rFonts w:ascii="Arial" w:hAnsi="Arial" w:cs="Arial"/>
                <w:sz w:val="16"/>
              </w:rPr>
            </w:pPr>
            <w:r w:rsidRPr="003D7827">
              <w:rPr>
                <w:rFonts w:ascii="Arial" w:hAnsi="Arial" w:cs="Arial"/>
                <w:sz w:val="16"/>
              </w:rPr>
              <w:t>D_FALSE_CNT_LGC</w:t>
            </w:r>
          </w:p>
        </w:tc>
      </w:tr>
      <w:tr w:rsidR="003D7827">
        <w:trPr>
          <w:jc w:val="center"/>
        </w:trPr>
        <w:tc>
          <w:tcPr>
            <w:tcW w:w="4608" w:type="dxa"/>
            <w:tcBorders>
              <w:top w:val="nil"/>
              <w:left w:val="single" w:sz="6" w:space="0" w:color="auto"/>
              <w:bottom w:val="single" w:sz="6" w:space="0" w:color="auto"/>
              <w:right w:val="single" w:sz="6" w:space="0" w:color="auto"/>
            </w:tcBorders>
          </w:tcPr>
          <w:p w:rsidR="003D7827" w:rsidRPr="003D7827" w:rsidRDefault="003D7827">
            <w:pPr>
              <w:spacing w:before="60"/>
              <w:rPr>
                <w:rFonts w:ascii="Arial" w:hAnsi="Arial" w:cs="Arial"/>
                <w:sz w:val="16"/>
              </w:rPr>
            </w:pPr>
            <w:r w:rsidRPr="003D7827">
              <w:rPr>
                <w:rFonts w:ascii="Arial" w:hAnsi="Arial" w:cs="Arial"/>
                <w:sz w:val="16"/>
              </w:rPr>
              <w:t>D_2MS_SEC_F32</w:t>
            </w:r>
          </w:p>
        </w:tc>
      </w:tr>
      <w:tr w:rsidR="003D7827">
        <w:trPr>
          <w:jc w:val="center"/>
        </w:trPr>
        <w:tc>
          <w:tcPr>
            <w:tcW w:w="4608" w:type="dxa"/>
            <w:tcBorders>
              <w:top w:val="nil"/>
              <w:left w:val="single" w:sz="6" w:space="0" w:color="auto"/>
              <w:bottom w:val="single" w:sz="6" w:space="0" w:color="auto"/>
              <w:right w:val="single" w:sz="6" w:space="0" w:color="auto"/>
            </w:tcBorders>
          </w:tcPr>
          <w:p w:rsidR="003D7827" w:rsidRPr="003D7827" w:rsidRDefault="003D7827">
            <w:pPr>
              <w:spacing w:before="60"/>
              <w:rPr>
                <w:rFonts w:ascii="Arial" w:hAnsi="Arial" w:cs="Arial"/>
                <w:sz w:val="16"/>
              </w:rPr>
            </w:pPr>
            <w:r w:rsidRPr="003D7827">
              <w:rPr>
                <w:rFonts w:ascii="Arial" w:hAnsi="Arial" w:cs="Arial"/>
                <w:sz w:val="16"/>
              </w:rPr>
              <w:t>D_ZERO_ULS_F32</w:t>
            </w:r>
          </w:p>
        </w:tc>
      </w:tr>
      <w:tr w:rsidR="003D7827">
        <w:trPr>
          <w:jc w:val="center"/>
        </w:trPr>
        <w:tc>
          <w:tcPr>
            <w:tcW w:w="4608" w:type="dxa"/>
            <w:tcBorders>
              <w:top w:val="nil"/>
              <w:left w:val="single" w:sz="6" w:space="0" w:color="auto"/>
              <w:bottom w:val="single" w:sz="6" w:space="0" w:color="auto"/>
              <w:right w:val="single" w:sz="6" w:space="0" w:color="auto"/>
            </w:tcBorders>
          </w:tcPr>
          <w:p w:rsidR="003D7827" w:rsidRPr="003D7827" w:rsidRDefault="003D7827">
            <w:pPr>
              <w:spacing w:before="60"/>
              <w:rPr>
                <w:rFonts w:ascii="Arial" w:hAnsi="Arial" w:cs="Arial"/>
                <w:sz w:val="16"/>
              </w:rPr>
            </w:pP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3D7827">
            <w:pPr>
              <w:spacing w:before="60"/>
              <w:rPr>
                <w:rFonts w:ascii="Arial" w:hAnsi="Arial" w:cs="Arial"/>
                <w:sz w:val="16"/>
              </w:rPr>
            </w:pPr>
            <w:r w:rsidRPr="003D7827">
              <w:rPr>
                <w:rFonts w:ascii="Arial" w:hAnsi="Arial" w:cs="Arial"/>
                <w:sz w:val="16"/>
              </w:rPr>
              <w:t>D_ONE_ULS_F32</w:t>
            </w: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3D7827" w:rsidP="003D7827">
      <w:pPr>
        <w:numPr>
          <w:ilvl w:val="0"/>
          <w:numId w:val="5"/>
        </w:numPr>
        <w:spacing w:after="0"/>
      </w:pPr>
      <w:proofErr w:type="spellStart"/>
      <w:r w:rsidRPr="003D7827">
        <w:t>FPM_FloatToFixed_m</w:t>
      </w:r>
      <w:proofErr w:type="spellEnd"/>
    </w:p>
    <w:p w:rsidR="003D7827" w:rsidRDefault="003D7827" w:rsidP="003D7827">
      <w:pPr>
        <w:numPr>
          <w:ilvl w:val="0"/>
          <w:numId w:val="5"/>
        </w:numPr>
        <w:spacing w:after="0"/>
      </w:pPr>
      <w:proofErr w:type="spellStart"/>
      <w:r w:rsidRPr="003D7827">
        <w:t>FPM_FixedToFloat_m</w:t>
      </w:r>
      <w:proofErr w:type="spellEnd"/>
    </w:p>
    <w:p w:rsidR="003D7827" w:rsidRDefault="003D7827" w:rsidP="003D7827">
      <w:pPr>
        <w:numPr>
          <w:ilvl w:val="0"/>
          <w:numId w:val="5"/>
        </w:numPr>
        <w:spacing w:after="0"/>
      </w:pPr>
      <w:r w:rsidRPr="003D7827">
        <w:t>IntplVarXY_u16_u16Xu16Y_Cnt</w:t>
      </w:r>
    </w:p>
    <w:p w:rsidR="003D7827" w:rsidRDefault="003D7827" w:rsidP="003D7827">
      <w:pPr>
        <w:numPr>
          <w:ilvl w:val="0"/>
          <w:numId w:val="5"/>
        </w:numPr>
        <w:spacing w:after="0"/>
      </w:pPr>
      <w:proofErr w:type="spellStart"/>
      <w:r w:rsidRPr="003D7827">
        <w:t>Limit_m</w:t>
      </w:r>
      <w:proofErr w:type="spellEnd"/>
    </w:p>
    <w:p w:rsidR="003D7827" w:rsidRDefault="003D7827" w:rsidP="003D7827">
      <w:pPr>
        <w:numPr>
          <w:ilvl w:val="0"/>
          <w:numId w:val="5"/>
        </w:numPr>
        <w:spacing w:after="0"/>
      </w:pPr>
      <w:r w:rsidRPr="003D7827">
        <w:t>Abs_f32_m</w:t>
      </w:r>
    </w:p>
    <w:p w:rsidR="003D7827" w:rsidRDefault="003D7827" w:rsidP="002928AC">
      <w:pPr>
        <w:spacing w:after="0"/>
        <w:ind w:left="720"/>
      </w:pPr>
    </w:p>
    <w:p w:rsidR="008B3E94" w:rsidRDefault="008B3E94" w:rsidP="008B3E94">
      <w:pPr>
        <w:spacing w:after="0"/>
        <w:ind w:left="720"/>
      </w:pPr>
    </w:p>
    <w:p w:rsidR="008B3E94" w:rsidRDefault="008B3E94" w:rsidP="008B3E94">
      <w:pPr>
        <w:pStyle w:val="Heading2"/>
      </w:pPr>
      <w:r>
        <w:t>Data Hiding Functions</w:t>
      </w:r>
    </w:p>
    <w:p w:rsidR="00DC7E08" w:rsidRDefault="00E4002E" w:rsidP="00DC7E08">
      <w:pPr>
        <w:numPr>
          <w:ilvl w:val="0"/>
          <w:numId w:val="10"/>
        </w:numPr>
        <w:spacing w:after="0"/>
      </w:pPr>
      <w:proofErr w:type="spellStart"/>
      <w:r>
        <w:t>TableSize_m</w:t>
      </w:r>
      <w:proofErr w:type="spellEnd"/>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923"/>
        <w:gridCol w:w="990"/>
        <w:gridCol w:w="450"/>
        <w:gridCol w:w="630"/>
        <w:gridCol w:w="630"/>
        <w:gridCol w:w="540"/>
      </w:tblGrid>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Function Name</w:t>
            </w:r>
          </w:p>
        </w:tc>
        <w:tc>
          <w:tcPr>
            <w:tcW w:w="3923" w:type="dxa"/>
          </w:tcPr>
          <w:p w:rsidR="002279EA" w:rsidRDefault="003D7827" w:rsidP="00F957FA">
            <w:pPr>
              <w:spacing w:before="60"/>
              <w:rPr>
                <w:rFonts w:ascii="Arial" w:hAnsi="Arial" w:cs="Arial"/>
                <w:sz w:val="16"/>
              </w:rPr>
            </w:pPr>
            <w:r>
              <w:rPr>
                <w:rFonts w:ascii="Arial" w:hAnsi="Arial" w:cs="Arial"/>
                <w:sz w:val="16"/>
              </w:rPr>
              <w:t>None</w:t>
            </w:r>
          </w:p>
        </w:tc>
        <w:tc>
          <w:tcPr>
            <w:tcW w:w="99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Type</w:t>
            </w:r>
          </w:p>
        </w:tc>
        <w:tc>
          <w:tcPr>
            <w:tcW w:w="450" w:type="dxa"/>
            <w:shd w:val="pct30" w:color="FFFF00" w:fill="auto"/>
          </w:tcPr>
          <w:p w:rsidR="002279EA" w:rsidRDefault="002279EA" w:rsidP="002279EA">
            <w:pPr>
              <w:spacing w:before="60"/>
              <w:ind w:right="-108"/>
              <w:rPr>
                <w:rFonts w:ascii="Arial" w:hAnsi="Arial" w:cs="Arial"/>
                <w:sz w:val="16"/>
              </w:rPr>
            </w:pPr>
            <w:r>
              <w:rPr>
                <w:rFonts w:ascii="Arial" w:hAnsi="Arial" w:cs="Arial"/>
                <w:sz w:val="16"/>
              </w:rPr>
              <w:t>Dir.</w:t>
            </w:r>
          </w:p>
        </w:tc>
        <w:tc>
          <w:tcPr>
            <w:tcW w:w="63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Min</w:t>
            </w:r>
          </w:p>
        </w:tc>
        <w:tc>
          <w:tcPr>
            <w:tcW w:w="63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2279EA" w:rsidRDefault="002279E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2279EA" w:rsidRDefault="002279EA" w:rsidP="00F957FA">
            <w:pPr>
              <w:spacing w:before="60"/>
              <w:rPr>
                <w:rFonts w:ascii="Arial" w:hAnsi="Arial" w:cs="Arial"/>
                <w:sz w:val="16"/>
              </w:rPr>
            </w:pPr>
          </w:p>
        </w:tc>
        <w:tc>
          <w:tcPr>
            <w:tcW w:w="99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shd w:val="pct15" w:color="auto" w:fill="auto"/>
          </w:tcPr>
          <w:p w:rsidR="002279EA" w:rsidRDefault="002279EA" w:rsidP="00F957FA">
            <w:pPr>
              <w:spacing w:before="60"/>
              <w:rPr>
                <w:rFonts w:ascii="Arial" w:hAnsi="Arial" w:cs="Arial"/>
                <w:sz w:val="16"/>
              </w:rPr>
            </w:pPr>
          </w:p>
        </w:tc>
      </w:tr>
      <w:tr w:rsidR="002279EA" w:rsidTr="002279EA">
        <w:tc>
          <w:tcPr>
            <w:tcW w:w="2035" w:type="dxa"/>
          </w:tcPr>
          <w:p w:rsidR="002279EA" w:rsidRDefault="002279EA" w:rsidP="00F957FA">
            <w:pPr>
              <w:spacing w:before="60"/>
              <w:rPr>
                <w:rFonts w:ascii="Arial" w:hAnsi="Arial" w:cs="Arial"/>
                <w:b/>
                <w:bCs/>
                <w:sz w:val="16"/>
              </w:rPr>
            </w:pPr>
          </w:p>
        </w:tc>
        <w:tc>
          <w:tcPr>
            <w:tcW w:w="3923" w:type="dxa"/>
          </w:tcPr>
          <w:p w:rsidR="002279EA" w:rsidRDefault="002279EA" w:rsidP="00F957FA">
            <w:pPr>
              <w:spacing w:before="60"/>
              <w:rPr>
                <w:rFonts w:ascii="Arial" w:hAnsi="Arial" w:cs="Arial"/>
                <w:sz w:val="16"/>
              </w:rPr>
            </w:pPr>
          </w:p>
        </w:tc>
        <w:tc>
          <w:tcPr>
            <w:tcW w:w="99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shd w:val="pct15" w:color="auto" w:fill="auto"/>
          </w:tcPr>
          <w:p w:rsidR="002279EA" w:rsidRDefault="002279EA" w:rsidP="00F957FA">
            <w:pPr>
              <w:spacing w:before="60"/>
              <w:rPr>
                <w:rFonts w:ascii="Arial" w:hAnsi="Arial" w:cs="Arial"/>
                <w:sz w:val="16"/>
              </w:rPr>
            </w:pPr>
          </w:p>
        </w:tc>
      </w:tr>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Return Value</w:t>
            </w:r>
          </w:p>
        </w:tc>
        <w:tc>
          <w:tcPr>
            <w:tcW w:w="3923" w:type="dxa"/>
          </w:tcPr>
          <w:p w:rsidR="002279EA" w:rsidRDefault="002279EA" w:rsidP="00F957FA">
            <w:pPr>
              <w:spacing w:before="60"/>
              <w:rPr>
                <w:rFonts w:ascii="Arial" w:hAnsi="Arial" w:cs="Arial"/>
                <w:sz w:val="16"/>
              </w:rPr>
            </w:pPr>
          </w:p>
        </w:tc>
        <w:tc>
          <w:tcPr>
            <w:tcW w:w="99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tcPr>
          <w:p w:rsidR="002279EA" w:rsidRDefault="002279EA" w:rsidP="00F957FA">
            <w:pPr>
              <w:spacing w:before="60"/>
              <w:rPr>
                <w:rFonts w:ascii="Arial" w:hAnsi="Arial" w:cs="Arial"/>
                <w:sz w:val="16"/>
              </w:rPr>
            </w:pPr>
          </w:p>
        </w:tc>
      </w:tr>
    </w:tbl>
    <w:p w:rsidR="001B60DF" w:rsidRDefault="001B60DF" w:rsidP="001B60DF">
      <w:pPr>
        <w:pStyle w:val="Heading4"/>
      </w:pPr>
      <w:r>
        <w:t>Description</w:t>
      </w:r>
    </w:p>
    <w:p w:rsidR="001B60DF" w:rsidRDefault="003D7827" w:rsidP="001B60DF">
      <w:pPr>
        <w:spacing w:after="0"/>
      </w:pPr>
      <w:r>
        <w:t>None</w:t>
      </w:r>
    </w:p>
    <w:p w:rsidR="001B60DF" w:rsidRDefault="001B60DF" w:rsidP="008B3E94">
      <w:pPr>
        <w:spacing w:after="0"/>
      </w:pPr>
    </w:p>
    <w:p w:rsidR="008F6DBB" w:rsidRDefault="008F6DBB" w:rsidP="008B3E94">
      <w:pPr>
        <w:spacing w:after="0"/>
      </w:pPr>
    </w:p>
    <w:p w:rsidR="008B3E94" w:rsidRDefault="008B3E94" w:rsidP="008B3E94">
      <w:pPr>
        <w:pStyle w:val="Heading2"/>
      </w:pPr>
      <w:r>
        <w:t>Local Functions/Macros Used by this MDD only</w:t>
      </w:r>
    </w:p>
    <w:p w:rsidR="008B3E94" w:rsidRDefault="008B3E94" w:rsidP="008B3E94">
      <w:pPr>
        <w:pStyle w:val="Heading3"/>
      </w:pPr>
      <w:r>
        <w:t>Local Function #1</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3875"/>
        <w:gridCol w:w="990"/>
        <w:gridCol w:w="465"/>
        <w:gridCol w:w="607"/>
        <w:gridCol w:w="607"/>
        <w:gridCol w:w="607"/>
      </w:tblGrid>
      <w:tr w:rsidR="003D7827" w:rsidTr="002279EA">
        <w:tc>
          <w:tcPr>
            <w:tcW w:w="2083" w:type="dxa"/>
          </w:tcPr>
          <w:p w:rsidR="003D7827" w:rsidRDefault="003D7827" w:rsidP="00F957FA">
            <w:pPr>
              <w:spacing w:before="60"/>
              <w:rPr>
                <w:rFonts w:ascii="Arial" w:hAnsi="Arial" w:cs="Arial"/>
                <w:b/>
                <w:bCs/>
                <w:sz w:val="16"/>
              </w:rPr>
            </w:pPr>
            <w:r>
              <w:rPr>
                <w:rFonts w:ascii="Arial" w:hAnsi="Arial" w:cs="Arial"/>
                <w:b/>
                <w:bCs/>
                <w:sz w:val="16"/>
              </w:rPr>
              <w:t>Function Name</w:t>
            </w:r>
          </w:p>
        </w:tc>
        <w:tc>
          <w:tcPr>
            <w:tcW w:w="3875" w:type="dxa"/>
          </w:tcPr>
          <w:p w:rsidR="003D7827" w:rsidRDefault="003D7827">
            <w:r w:rsidRPr="00345818">
              <w:rPr>
                <w:rFonts w:ascii="Arial" w:hAnsi="Arial" w:cs="Arial"/>
                <w:sz w:val="16"/>
              </w:rPr>
              <w:t>None</w:t>
            </w:r>
          </w:p>
        </w:tc>
        <w:tc>
          <w:tcPr>
            <w:tcW w:w="990" w:type="dxa"/>
            <w:shd w:val="pct30" w:color="FFFF00" w:fill="auto"/>
          </w:tcPr>
          <w:p w:rsidR="003D7827" w:rsidRDefault="003D7827" w:rsidP="00F957FA">
            <w:pPr>
              <w:spacing w:before="60"/>
              <w:jc w:val="center"/>
              <w:rPr>
                <w:rFonts w:ascii="Arial" w:hAnsi="Arial" w:cs="Arial"/>
                <w:sz w:val="16"/>
              </w:rPr>
            </w:pPr>
            <w:r>
              <w:rPr>
                <w:rFonts w:ascii="Arial" w:hAnsi="Arial" w:cs="Arial"/>
                <w:sz w:val="16"/>
              </w:rPr>
              <w:t>Type</w:t>
            </w:r>
          </w:p>
        </w:tc>
        <w:tc>
          <w:tcPr>
            <w:tcW w:w="465" w:type="dxa"/>
            <w:shd w:val="pct30" w:color="FFFF00" w:fill="auto"/>
          </w:tcPr>
          <w:p w:rsidR="003D7827" w:rsidRDefault="003D7827" w:rsidP="00F957FA">
            <w:pPr>
              <w:spacing w:before="60"/>
              <w:jc w:val="center"/>
              <w:rPr>
                <w:rFonts w:ascii="Arial" w:hAnsi="Arial" w:cs="Arial"/>
                <w:sz w:val="16"/>
              </w:rPr>
            </w:pPr>
            <w:r>
              <w:rPr>
                <w:rFonts w:ascii="Arial" w:hAnsi="Arial" w:cs="Arial"/>
                <w:sz w:val="16"/>
              </w:rPr>
              <w:t>Dir.</w:t>
            </w:r>
          </w:p>
        </w:tc>
        <w:tc>
          <w:tcPr>
            <w:tcW w:w="607" w:type="dxa"/>
            <w:shd w:val="pct30" w:color="FFFF00" w:fill="auto"/>
          </w:tcPr>
          <w:p w:rsidR="003D7827" w:rsidRDefault="003D7827" w:rsidP="00F957FA">
            <w:pPr>
              <w:spacing w:before="60"/>
              <w:jc w:val="center"/>
              <w:rPr>
                <w:rFonts w:ascii="Arial" w:hAnsi="Arial" w:cs="Arial"/>
                <w:sz w:val="16"/>
              </w:rPr>
            </w:pPr>
            <w:r>
              <w:rPr>
                <w:rFonts w:ascii="Arial" w:hAnsi="Arial" w:cs="Arial"/>
                <w:sz w:val="16"/>
              </w:rPr>
              <w:t>Min</w:t>
            </w:r>
          </w:p>
        </w:tc>
        <w:tc>
          <w:tcPr>
            <w:tcW w:w="607" w:type="dxa"/>
            <w:shd w:val="pct30" w:color="FFFF00" w:fill="auto"/>
          </w:tcPr>
          <w:p w:rsidR="003D7827" w:rsidRDefault="003D7827" w:rsidP="00F957FA">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3D7827" w:rsidRDefault="003D7827"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3D7827" w:rsidTr="002279EA">
        <w:tc>
          <w:tcPr>
            <w:tcW w:w="2083" w:type="dxa"/>
          </w:tcPr>
          <w:p w:rsidR="003D7827" w:rsidRDefault="003D7827" w:rsidP="00F957FA">
            <w:pPr>
              <w:spacing w:before="60"/>
              <w:rPr>
                <w:rFonts w:ascii="Arial" w:hAnsi="Arial" w:cs="Arial"/>
                <w:b/>
                <w:bCs/>
                <w:sz w:val="16"/>
              </w:rPr>
            </w:pPr>
            <w:r>
              <w:rPr>
                <w:rFonts w:ascii="Arial" w:hAnsi="Arial" w:cs="Arial"/>
                <w:b/>
                <w:bCs/>
                <w:sz w:val="16"/>
              </w:rPr>
              <w:t xml:space="preserve">Arguments Passed </w:t>
            </w:r>
          </w:p>
        </w:tc>
        <w:tc>
          <w:tcPr>
            <w:tcW w:w="3875" w:type="dxa"/>
          </w:tcPr>
          <w:p w:rsidR="003D7827" w:rsidRDefault="003D7827">
            <w:r w:rsidRPr="00345818">
              <w:rPr>
                <w:rFonts w:ascii="Arial" w:hAnsi="Arial" w:cs="Arial"/>
                <w:sz w:val="16"/>
              </w:rPr>
              <w:t>None</w:t>
            </w:r>
          </w:p>
        </w:tc>
        <w:tc>
          <w:tcPr>
            <w:tcW w:w="990" w:type="dxa"/>
          </w:tcPr>
          <w:p w:rsidR="003D7827" w:rsidRDefault="003D7827" w:rsidP="00F957FA">
            <w:pPr>
              <w:spacing w:before="60"/>
              <w:rPr>
                <w:rFonts w:ascii="Arial" w:hAnsi="Arial" w:cs="Arial"/>
                <w:sz w:val="16"/>
              </w:rPr>
            </w:pPr>
          </w:p>
        </w:tc>
        <w:tc>
          <w:tcPr>
            <w:tcW w:w="465" w:type="dxa"/>
          </w:tcPr>
          <w:p w:rsidR="003D7827" w:rsidRDefault="003D7827" w:rsidP="00F957FA">
            <w:pPr>
              <w:spacing w:before="60"/>
              <w:rPr>
                <w:rFonts w:ascii="Arial" w:hAnsi="Arial" w:cs="Arial"/>
                <w:sz w:val="16"/>
              </w:rPr>
            </w:pPr>
          </w:p>
        </w:tc>
        <w:tc>
          <w:tcPr>
            <w:tcW w:w="607" w:type="dxa"/>
          </w:tcPr>
          <w:p w:rsidR="003D7827" w:rsidRDefault="003D7827" w:rsidP="00F957FA">
            <w:pPr>
              <w:spacing w:before="60"/>
              <w:rPr>
                <w:rFonts w:ascii="Arial" w:hAnsi="Arial" w:cs="Arial"/>
                <w:sz w:val="16"/>
              </w:rPr>
            </w:pPr>
          </w:p>
        </w:tc>
        <w:tc>
          <w:tcPr>
            <w:tcW w:w="607" w:type="dxa"/>
          </w:tcPr>
          <w:p w:rsidR="003D7827" w:rsidRDefault="003D7827" w:rsidP="00F957FA">
            <w:pPr>
              <w:spacing w:before="60"/>
              <w:rPr>
                <w:rFonts w:ascii="Arial" w:hAnsi="Arial" w:cs="Arial"/>
                <w:sz w:val="16"/>
              </w:rPr>
            </w:pPr>
          </w:p>
        </w:tc>
        <w:tc>
          <w:tcPr>
            <w:tcW w:w="607" w:type="dxa"/>
            <w:shd w:val="pct15" w:color="auto" w:fill="auto"/>
          </w:tcPr>
          <w:p w:rsidR="003D7827" w:rsidRDefault="003D7827" w:rsidP="00F957FA">
            <w:pPr>
              <w:spacing w:before="60"/>
              <w:rPr>
                <w:rFonts w:ascii="Arial" w:hAnsi="Arial" w:cs="Arial"/>
                <w:sz w:val="16"/>
              </w:rPr>
            </w:pPr>
          </w:p>
        </w:tc>
      </w:tr>
      <w:tr w:rsidR="003D7827" w:rsidTr="002279EA">
        <w:tc>
          <w:tcPr>
            <w:tcW w:w="2083" w:type="dxa"/>
          </w:tcPr>
          <w:p w:rsidR="003D7827" w:rsidRDefault="003D7827" w:rsidP="00F957FA">
            <w:pPr>
              <w:spacing w:before="60"/>
              <w:rPr>
                <w:rFonts w:ascii="Arial" w:hAnsi="Arial" w:cs="Arial"/>
                <w:b/>
                <w:bCs/>
                <w:sz w:val="16"/>
              </w:rPr>
            </w:pPr>
          </w:p>
        </w:tc>
        <w:tc>
          <w:tcPr>
            <w:tcW w:w="3875" w:type="dxa"/>
          </w:tcPr>
          <w:p w:rsidR="003D7827" w:rsidRDefault="003D7827">
            <w:r w:rsidRPr="00345818">
              <w:rPr>
                <w:rFonts w:ascii="Arial" w:hAnsi="Arial" w:cs="Arial"/>
                <w:sz w:val="16"/>
              </w:rPr>
              <w:t>None</w:t>
            </w:r>
          </w:p>
        </w:tc>
        <w:tc>
          <w:tcPr>
            <w:tcW w:w="990" w:type="dxa"/>
          </w:tcPr>
          <w:p w:rsidR="003D7827" w:rsidRDefault="003D7827" w:rsidP="00F957FA">
            <w:pPr>
              <w:spacing w:before="60"/>
              <w:rPr>
                <w:rFonts w:ascii="Arial" w:hAnsi="Arial" w:cs="Arial"/>
                <w:sz w:val="16"/>
              </w:rPr>
            </w:pPr>
          </w:p>
        </w:tc>
        <w:tc>
          <w:tcPr>
            <w:tcW w:w="465" w:type="dxa"/>
          </w:tcPr>
          <w:p w:rsidR="003D7827" w:rsidRDefault="003D7827" w:rsidP="00F957FA">
            <w:pPr>
              <w:spacing w:before="60"/>
              <w:rPr>
                <w:rFonts w:ascii="Arial" w:hAnsi="Arial" w:cs="Arial"/>
                <w:sz w:val="16"/>
              </w:rPr>
            </w:pPr>
          </w:p>
        </w:tc>
        <w:tc>
          <w:tcPr>
            <w:tcW w:w="607" w:type="dxa"/>
          </w:tcPr>
          <w:p w:rsidR="003D7827" w:rsidRDefault="003D7827" w:rsidP="00F957FA">
            <w:pPr>
              <w:spacing w:before="60"/>
              <w:rPr>
                <w:rFonts w:ascii="Arial" w:hAnsi="Arial" w:cs="Arial"/>
                <w:sz w:val="16"/>
              </w:rPr>
            </w:pPr>
          </w:p>
        </w:tc>
        <w:tc>
          <w:tcPr>
            <w:tcW w:w="607" w:type="dxa"/>
          </w:tcPr>
          <w:p w:rsidR="003D7827" w:rsidRDefault="003D7827" w:rsidP="00F957FA">
            <w:pPr>
              <w:spacing w:before="60"/>
              <w:rPr>
                <w:rFonts w:ascii="Arial" w:hAnsi="Arial" w:cs="Arial"/>
                <w:sz w:val="16"/>
              </w:rPr>
            </w:pPr>
          </w:p>
        </w:tc>
        <w:tc>
          <w:tcPr>
            <w:tcW w:w="607" w:type="dxa"/>
            <w:shd w:val="pct15" w:color="auto" w:fill="auto"/>
          </w:tcPr>
          <w:p w:rsidR="003D7827" w:rsidRDefault="003D7827" w:rsidP="00F957FA">
            <w:pPr>
              <w:spacing w:before="60"/>
              <w:rPr>
                <w:rFonts w:ascii="Arial" w:hAnsi="Arial" w:cs="Arial"/>
                <w:sz w:val="16"/>
              </w:rPr>
            </w:pPr>
          </w:p>
        </w:tc>
      </w:tr>
      <w:tr w:rsidR="003D7827" w:rsidTr="002279EA">
        <w:tc>
          <w:tcPr>
            <w:tcW w:w="2083" w:type="dxa"/>
          </w:tcPr>
          <w:p w:rsidR="003D7827" w:rsidRDefault="003D7827" w:rsidP="00F957FA">
            <w:pPr>
              <w:spacing w:before="60"/>
              <w:rPr>
                <w:rFonts w:ascii="Arial" w:hAnsi="Arial" w:cs="Arial"/>
                <w:b/>
                <w:bCs/>
                <w:sz w:val="16"/>
              </w:rPr>
            </w:pPr>
            <w:r>
              <w:rPr>
                <w:rFonts w:ascii="Arial" w:hAnsi="Arial" w:cs="Arial"/>
                <w:b/>
                <w:bCs/>
                <w:sz w:val="16"/>
              </w:rPr>
              <w:t>Return Value</w:t>
            </w:r>
          </w:p>
        </w:tc>
        <w:tc>
          <w:tcPr>
            <w:tcW w:w="3875" w:type="dxa"/>
          </w:tcPr>
          <w:p w:rsidR="003D7827" w:rsidRDefault="003D7827">
            <w:r w:rsidRPr="00345818">
              <w:rPr>
                <w:rFonts w:ascii="Arial" w:hAnsi="Arial" w:cs="Arial"/>
                <w:sz w:val="16"/>
              </w:rPr>
              <w:t>None</w:t>
            </w:r>
          </w:p>
        </w:tc>
        <w:tc>
          <w:tcPr>
            <w:tcW w:w="990" w:type="dxa"/>
          </w:tcPr>
          <w:p w:rsidR="003D7827" w:rsidRDefault="003D7827" w:rsidP="00F957FA">
            <w:pPr>
              <w:spacing w:before="60"/>
              <w:rPr>
                <w:rFonts w:ascii="Arial" w:hAnsi="Arial" w:cs="Arial"/>
                <w:sz w:val="16"/>
              </w:rPr>
            </w:pPr>
          </w:p>
        </w:tc>
        <w:tc>
          <w:tcPr>
            <w:tcW w:w="465" w:type="dxa"/>
          </w:tcPr>
          <w:p w:rsidR="003D7827" w:rsidRDefault="003D7827" w:rsidP="00F957FA">
            <w:pPr>
              <w:spacing w:before="60"/>
              <w:rPr>
                <w:rFonts w:ascii="Arial" w:hAnsi="Arial" w:cs="Arial"/>
                <w:sz w:val="16"/>
              </w:rPr>
            </w:pPr>
          </w:p>
        </w:tc>
        <w:tc>
          <w:tcPr>
            <w:tcW w:w="607" w:type="dxa"/>
          </w:tcPr>
          <w:p w:rsidR="003D7827" w:rsidRDefault="003D7827" w:rsidP="00F957FA">
            <w:pPr>
              <w:spacing w:before="60"/>
              <w:rPr>
                <w:rFonts w:ascii="Arial" w:hAnsi="Arial" w:cs="Arial"/>
                <w:sz w:val="16"/>
              </w:rPr>
            </w:pPr>
          </w:p>
        </w:tc>
        <w:tc>
          <w:tcPr>
            <w:tcW w:w="607" w:type="dxa"/>
          </w:tcPr>
          <w:p w:rsidR="003D7827" w:rsidRDefault="003D7827" w:rsidP="00F957FA">
            <w:pPr>
              <w:spacing w:before="60"/>
              <w:rPr>
                <w:rFonts w:ascii="Arial" w:hAnsi="Arial" w:cs="Arial"/>
                <w:sz w:val="16"/>
              </w:rPr>
            </w:pPr>
          </w:p>
        </w:tc>
        <w:tc>
          <w:tcPr>
            <w:tcW w:w="607" w:type="dxa"/>
          </w:tcPr>
          <w:p w:rsidR="003D7827" w:rsidRDefault="003D7827" w:rsidP="00F957FA">
            <w:pPr>
              <w:spacing w:before="60"/>
              <w:rPr>
                <w:rFonts w:ascii="Arial" w:hAnsi="Arial" w:cs="Arial"/>
                <w:sz w:val="16"/>
              </w:rPr>
            </w:pPr>
          </w:p>
        </w:tc>
      </w:tr>
    </w:tbl>
    <w:p w:rsidR="008B3E94" w:rsidRDefault="008B3E94" w:rsidP="008B3E94">
      <w:pPr>
        <w:pStyle w:val="Heading4"/>
      </w:pPr>
      <w:r>
        <w:t>Description</w:t>
      </w:r>
    </w:p>
    <w:p w:rsidR="008B3E94" w:rsidRDefault="003D7827">
      <w:pPr>
        <w:spacing w:after="0"/>
        <w:rPr>
          <w:rFonts w:ascii="Arial" w:hAnsi="Arial"/>
          <w:b/>
          <w:kern w:val="28"/>
          <w:sz w:val="28"/>
        </w:rPr>
      </w:pPr>
      <w:r>
        <w:rPr>
          <w:rFonts w:ascii="Arial" w:hAnsi="Arial" w:cs="Arial"/>
          <w:sz w:val="16"/>
        </w:rPr>
        <w:t>None</w:t>
      </w:r>
      <w:r>
        <w:t xml:space="preserve"> </w:t>
      </w:r>
      <w:r w:rsidR="008B3E94">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3D7827" w:rsidRPr="004B5BE2" w:rsidTr="00EF2D9C">
        <w:trPr>
          <w:trHeight w:val="341"/>
        </w:trPr>
        <w:tc>
          <w:tcPr>
            <w:tcW w:w="4455" w:type="dxa"/>
          </w:tcPr>
          <w:p w:rsidR="003D7827" w:rsidRPr="003B29F6" w:rsidRDefault="003D7827" w:rsidP="00CD0020"/>
        </w:tc>
        <w:tc>
          <w:tcPr>
            <w:tcW w:w="4455" w:type="dxa"/>
            <w:vAlign w:val="center"/>
          </w:tcPr>
          <w:p w:rsidR="003D7827" w:rsidRPr="004B5BE2" w:rsidRDefault="003D7827" w:rsidP="00F957FA">
            <w:pPr>
              <w:spacing w:before="100" w:beforeAutospacing="1" w:after="100" w:afterAutospacing="1"/>
              <w:rPr>
                <w:rFonts w:ascii="Arial" w:hAnsi="Arial" w:cs="Arial"/>
                <w:sz w:val="16"/>
                <w:szCs w:val="16"/>
              </w:rPr>
            </w:pPr>
          </w:p>
        </w:tc>
      </w:tr>
      <w:tr w:rsidR="003D7827" w:rsidRPr="004B5BE2" w:rsidTr="00F77849">
        <w:trPr>
          <w:trHeight w:val="341"/>
        </w:trPr>
        <w:tc>
          <w:tcPr>
            <w:tcW w:w="4455" w:type="dxa"/>
          </w:tcPr>
          <w:p w:rsidR="003D7827" w:rsidRPr="003B29F6" w:rsidRDefault="003D7827" w:rsidP="00CD0020"/>
        </w:tc>
        <w:tc>
          <w:tcPr>
            <w:tcW w:w="4455" w:type="dxa"/>
          </w:tcPr>
          <w:p w:rsidR="003D7827" w:rsidRDefault="003D7827"/>
        </w:tc>
      </w:tr>
      <w:tr w:rsidR="003D7827" w:rsidRPr="004B5BE2" w:rsidTr="00F77849">
        <w:trPr>
          <w:trHeight w:val="341"/>
        </w:trPr>
        <w:tc>
          <w:tcPr>
            <w:tcW w:w="4455" w:type="dxa"/>
          </w:tcPr>
          <w:p w:rsidR="003D7827" w:rsidRPr="003B29F6" w:rsidRDefault="003D7827" w:rsidP="00CD0020"/>
        </w:tc>
        <w:tc>
          <w:tcPr>
            <w:tcW w:w="4455" w:type="dxa"/>
          </w:tcPr>
          <w:p w:rsidR="003D7827" w:rsidRDefault="003D7827"/>
        </w:tc>
      </w:tr>
      <w:tr w:rsidR="003D7827" w:rsidRPr="004B5BE2" w:rsidTr="00F77849">
        <w:trPr>
          <w:trHeight w:val="341"/>
        </w:trPr>
        <w:tc>
          <w:tcPr>
            <w:tcW w:w="4455" w:type="dxa"/>
          </w:tcPr>
          <w:p w:rsidR="003D7827" w:rsidRPr="003B29F6" w:rsidRDefault="003D7827" w:rsidP="00CD0020"/>
        </w:tc>
        <w:tc>
          <w:tcPr>
            <w:tcW w:w="4455" w:type="dxa"/>
          </w:tcPr>
          <w:p w:rsidR="003D7827" w:rsidRDefault="003D7827"/>
        </w:tc>
      </w:tr>
      <w:tr w:rsidR="003D7827" w:rsidRPr="004B5BE2" w:rsidTr="00F77849">
        <w:trPr>
          <w:trHeight w:val="341"/>
        </w:trPr>
        <w:tc>
          <w:tcPr>
            <w:tcW w:w="4455" w:type="dxa"/>
          </w:tcPr>
          <w:p w:rsidR="003D7827" w:rsidRPr="003B29F6" w:rsidRDefault="003D7827" w:rsidP="00CD0020"/>
        </w:tc>
        <w:tc>
          <w:tcPr>
            <w:tcW w:w="4455" w:type="dxa"/>
          </w:tcPr>
          <w:p w:rsidR="003D7827" w:rsidRDefault="003D7827"/>
        </w:tc>
      </w:tr>
      <w:tr w:rsidR="003D7827" w:rsidRPr="004B5BE2" w:rsidTr="00F77849">
        <w:trPr>
          <w:trHeight w:val="341"/>
        </w:trPr>
        <w:tc>
          <w:tcPr>
            <w:tcW w:w="4455" w:type="dxa"/>
          </w:tcPr>
          <w:p w:rsidR="003D7827" w:rsidRDefault="003D7827" w:rsidP="00CD0020"/>
        </w:tc>
        <w:tc>
          <w:tcPr>
            <w:tcW w:w="4455" w:type="dxa"/>
          </w:tcPr>
          <w:p w:rsidR="003D7827" w:rsidRDefault="003D7827"/>
        </w:tc>
      </w:tr>
      <w:tr w:rsidR="003D7827" w:rsidRPr="004B5BE2" w:rsidTr="00F957FA">
        <w:trPr>
          <w:trHeight w:val="341"/>
        </w:trPr>
        <w:tc>
          <w:tcPr>
            <w:tcW w:w="4455" w:type="dxa"/>
            <w:vAlign w:val="center"/>
          </w:tcPr>
          <w:p w:rsidR="003D7827" w:rsidRPr="004B5BE2" w:rsidRDefault="003D7827" w:rsidP="00F957FA">
            <w:pPr>
              <w:spacing w:before="100" w:beforeAutospacing="1" w:after="100" w:afterAutospacing="1"/>
              <w:rPr>
                <w:rFonts w:ascii="Arial" w:hAnsi="Arial" w:cs="Arial"/>
                <w:sz w:val="16"/>
                <w:szCs w:val="16"/>
              </w:rPr>
            </w:pPr>
          </w:p>
        </w:tc>
        <w:tc>
          <w:tcPr>
            <w:tcW w:w="4455" w:type="dxa"/>
            <w:vAlign w:val="center"/>
          </w:tcPr>
          <w:p w:rsidR="003D7827" w:rsidRPr="004B5BE2" w:rsidRDefault="003D7827" w:rsidP="00F957FA">
            <w:pPr>
              <w:spacing w:before="100" w:beforeAutospacing="1" w:after="100" w:afterAutospacing="1"/>
              <w:rPr>
                <w:rFonts w:ascii="Arial" w:hAnsi="Arial" w:cs="Arial"/>
                <w:sz w:val="16"/>
                <w:szCs w:val="16"/>
              </w:rPr>
            </w:pPr>
          </w:p>
        </w:tc>
      </w:tr>
      <w:tr w:rsidR="003D7827" w:rsidRPr="004B5BE2" w:rsidTr="00F957FA">
        <w:trPr>
          <w:trHeight w:val="341"/>
        </w:trPr>
        <w:tc>
          <w:tcPr>
            <w:tcW w:w="4455" w:type="dxa"/>
            <w:vAlign w:val="center"/>
          </w:tcPr>
          <w:p w:rsidR="003D7827" w:rsidRPr="004B5BE2" w:rsidRDefault="003D7827" w:rsidP="00F957FA">
            <w:pPr>
              <w:spacing w:before="100" w:beforeAutospacing="1" w:after="100" w:afterAutospacing="1"/>
              <w:rPr>
                <w:rFonts w:ascii="Arial" w:hAnsi="Arial" w:cs="Arial"/>
                <w:sz w:val="16"/>
                <w:szCs w:val="16"/>
              </w:rPr>
            </w:pPr>
          </w:p>
        </w:tc>
        <w:tc>
          <w:tcPr>
            <w:tcW w:w="4455" w:type="dxa"/>
            <w:vAlign w:val="center"/>
          </w:tcPr>
          <w:p w:rsidR="003D7827" w:rsidRPr="004B5BE2" w:rsidRDefault="003D7827" w:rsidP="00F957FA">
            <w:pPr>
              <w:spacing w:before="100" w:beforeAutospacing="1" w:after="100" w:afterAutospacing="1"/>
              <w:rPr>
                <w:rFonts w:ascii="Arial" w:hAnsi="Arial" w:cs="Arial"/>
                <w:sz w:val="16"/>
                <w:szCs w:val="16"/>
              </w:rPr>
            </w:pPr>
          </w:p>
        </w:tc>
      </w:tr>
      <w:tr w:rsidR="003D7827" w:rsidRPr="004B5BE2" w:rsidTr="00F957FA">
        <w:trPr>
          <w:trHeight w:val="341"/>
        </w:trPr>
        <w:tc>
          <w:tcPr>
            <w:tcW w:w="4455" w:type="dxa"/>
            <w:vAlign w:val="center"/>
          </w:tcPr>
          <w:p w:rsidR="003D7827" w:rsidRPr="004B5BE2" w:rsidRDefault="003D7827" w:rsidP="00F957FA">
            <w:pPr>
              <w:spacing w:before="100" w:beforeAutospacing="1" w:after="100" w:afterAutospacing="1"/>
              <w:rPr>
                <w:rFonts w:ascii="Arial" w:hAnsi="Arial" w:cs="Arial"/>
                <w:sz w:val="16"/>
                <w:szCs w:val="16"/>
              </w:rPr>
            </w:pPr>
          </w:p>
        </w:tc>
        <w:tc>
          <w:tcPr>
            <w:tcW w:w="4455" w:type="dxa"/>
            <w:vAlign w:val="center"/>
          </w:tcPr>
          <w:p w:rsidR="003D7827" w:rsidRPr="004B5BE2" w:rsidRDefault="003D7827" w:rsidP="00F957FA">
            <w:pPr>
              <w:spacing w:before="100" w:beforeAutospacing="1" w:after="100" w:afterAutospacing="1"/>
              <w:rPr>
                <w:rFonts w:ascii="Arial" w:hAnsi="Arial" w:cs="Arial"/>
                <w:sz w:val="16"/>
                <w:szCs w:val="16"/>
              </w:rPr>
            </w:pPr>
          </w:p>
        </w:tc>
      </w:tr>
      <w:tr w:rsidR="003D7827" w:rsidRPr="004B5BE2" w:rsidTr="00F957FA">
        <w:trPr>
          <w:trHeight w:val="341"/>
        </w:trPr>
        <w:tc>
          <w:tcPr>
            <w:tcW w:w="4455" w:type="dxa"/>
            <w:vAlign w:val="center"/>
          </w:tcPr>
          <w:p w:rsidR="003D7827" w:rsidRPr="004B5BE2" w:rsidRDefault="003D7827" w:rsidP="00F957FA">
            <w:pPr>
              <w:spacing w:before="100" w:beforeAutospacing="1" w:after="100" w:afterAutospacing="1"/>
              <w:rPr>
                <w:rFonts w:ascii="Arial" w:hAnsi="Arial" w:cs="Arial"/>
                <w:sz w:val="16"/>
                <w:szCs w:val="16"/>
              </w:rPr>
            </w:pPr>
          </w:p>
        </w:tc>
        <w:tc>
          <w:tcPr>
            <w:tcW w:w="4455" w:type="dxa"/>
            <w:vAlign w:val="center"/>
          </w:tcPr>
          <w:p w:rsidR="003D7827" w:rsidRPr="004B5BE2" w:rsidRDefault="003D7827"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4A781C" w:rsidP="003D7827">
      <w:pPr>
        <w:pStyle w:val="Heading3"/>
      </w:pPr>
      <w:proofErr w:type="spellStart"/>
      <w:r>
        <w:t>Init</w:t>
      </w:r>
      <w:proofErr w:type="spellEnd"/>
      <w:r>
        <w:t xml:space="preserve">: </w:t>
      </w:r>
      <w:proofErr w:type="spellStart"/>
      <w:r w:rsidR="002928AC">
        <w:t>TrqArblim</w:t>
      </w:r>
      <w:r w:rsidR="003D7827" w:rsidRPr="003D7827">
        <w:t>_Init</w:t>
      </w:r>
      <w:proofErr w:type="spellEnd"/>
      <w:r w:rsidR="003D7827" w:rsidRPr="003D7827">
        <w:t xml:space="preserve"> </w:t>
      </w:r>
    </w:p>
    <w:p w:rsidR="004A781C" w:rsidRDefault="004A781C">
      <w:pPr>
        <w:pStyle w:val="Heading4"/>
      </w:pPr>
      <w:r>
        <w:t>Design Rationale</w:t>
      </w:r>
    </w:p>
    <w:p w:rsidR="004A781C" w:rsidRDefault="003D7827">
      <w:r>
        <w:t>Initialize the state to Inactive at the start.</w:t>
      </w:r>
    </w:p>
    <w:p w:rsidR="004A781C" w:rsidRDefault="004A781C">
      <w:pPr>
        <w:pStyle w:val="Heading4"/>
      </w:pPr>
      <w:r>
        <w:t>Module Outputs</w:t>
      </w:r>
    </w:p>
    <w:p w:rsidR="0002406D" w:rsidRPr="0002406D" w:rsidRDefault="004A781C" w:rsidP="002928AC">
      <w:pPr>
        <w:pStyle w:val="Heading4"/>
      </w:pPr>
      <w:r>
        <w:t xml:space="preserve">Module Internal  </w:t>
      </w:r>
    </w:p>
    <w:p w:rsidR="003246D8" w:rsidRDefault="003246D8" w:rsidP="003246D8">
      <w:pPr>
        <w:pStyle w:val="Heading2"/>
        <w:numPr>
          <w:ilvl w:val="0"/>
          <w:numId w:val="0"/>
        </w:numPr>
        <w:ind w:left="576"/>
      </w:pPr>
      <w:r w:rsidRPr="003246D8">
        <w:rPr>
          <w:rFonts w:ascii="Times New Roman" w:hAnsi="Times New Roman"/>
          <w:b w:val="0"/>
          <w:sz w:val="20"/>
        </w:rPr>
        <w:t xml:space="preserve">       LPF_Init_f32_</w:t>
      </w:r>
      <w:proofErr w:type="gramStart"/>
      <w:r w:rsidRPr="003246D8">
        <w:rPr>
          <w:rFonts w:ascii="Times New Roman" w:hAnsi="Times New Roman"/>
          <w:b w:val="0"/>
          <w:sz w:val="20"/>
        </w:rPr>
        <w:t>m(</w:t>
      </w:r>
      <w:proofErr w:type="gramEnd"/>
      <w:r w:rsidRPr="003246D8">
        <w:rPr>
          <w:rFonts w:ascii="Times New Roman" w:hAnsi="Times New Roman"/>
          <w:b w:val="0"/>
          <w:sz w:val="20"/>
        </w:rPr>
        <w:t>D_ZERO_ULS_F32, k_APASmoothHwTrqLPFKn_Hz_f32, D_2MS_SEC_F32, &amp;</w:t>
      </w:r>
      <w:proofErr w:type="spellStart"/>
      <w:r w:rsidRPr="003246D8">
        <w:rPr>
          <w:rFonts w:ascii="Times New Roman" w:hAnsi="Times New Roman"/>
          <w:b w:val="0"/>
          <w:sz w:val="20"/>
        </w:rPr>
        <w:t>TrqArblim_HwTorqueSV_HwNm_M_Str</w:t>
      </w:r>
      <w:proofErr w:type="spellEnd"/>
      <w:r w:rsidRPr="003246D8">
        <w:rPr>
          <w:rFonts w:ascii="Times New Roman" w:hAnsi="Times New Roman"/>
          <w:b w:val="0"/>
          <w:sz w:val="20"/>
        </w:rPr>
        <w:t>);</w:t>
      </w:r>
      <w:r w:rsidR="004A781C">
        <w:br w:type="page"/>
      </w:r>
    </w:p>
    <w:p w:rsidR="004A781C" w:rsidRDefault="004A781C" w:rsidP="003246D8">
      <w:pPr>
        <w:pStyle w:val="Heading2"/>
      </w:pPr>
      <w:r>
        <w:lastRenderedPageBreak/>
        <w:t>Periodic Functions</w:t>
      </w:r>
    </w:p>
    <w:p w:rsidR="004A781C" w:rsidRDefault="004A781C" w:rsidP="003D7827">
      <w:pPr>
        <w:pStyle w:val="Heading3"/>
      </w:pPr>
      <w:r>
        <w:t xml:space="preserve">Per: </w:t>
      </w:r>
      <w:r w:rsidR="002928AC">
        <w:t>TrqArblim</w:t>
      </w:r>
      <w:r w:rsidR="003D7827" w:rsidRPr="003D7827">
        <w:t>_Per1</w:t>
      </w:r>
    </w:p>
    <w:p w:rsidR="004A781C" w:rsidRDefault="004A781C">
      <w:pPr>
        <w:pStyle w:val="Heading4"/>
      </w:pPr>
      <w:r>
        <w:t>Design Rationale</w:t>
      </w:r>
    </w:p>
    <w:p w:rsidR="004A781C" w:rsidRDefault="003D7827">
      <w:r>
        <w:t>None</w:t>
      </w:r>
    </w:p>
    <w:p w:rsidR="004A781C" w:rsidRDefault="004A781C">
      <w:pPr>
        <w:pStyle w:val="Heading4"/>
      </w:pPr>
      <w:r>
        <w:t>Program Flow Start</w:t>
      </w:r>
    </w:p>
    <w:p w:rsidR="00AA26ED" w:rsidRPr="00AA26ED" w:rsidRDefault="00B0395D" w:rsidP="00B0395D">
      <w:r w:rsidRPr="00B0395D">
        <w:t>Rte_Call_TrqArblim_Per1_CP</w:t>
      </w:r>
      <w:r>
        <w:t>0</w:t>
      </w:r>
      <w:r w:rsidRPr="00B0395D">
        <w:t>_</w:t>
      </w:r>
      <w:proofErr w:type="gramStart"/>
      <w:r w:rsidRPr="00B0395D">
        <w:t>CheckpointReached()</w:t>
      </w:r>
      <w:proofErr w:type="gramEnd"/>
    </w:p>
    <w:p w:rsidR="004A781C" w:rsidRDefault="004A781C">
      <w:pPr>
        <w:pStyle w:val="Heading4"/>
      </w:pPr>
      <w:r>
        <w:t>Store Module Inputs to Local copies</w:t>
      </w:r>
    </w:p>
    <w:p w:rsidR="00C37973" w:rsidRDefault="00C37973"/>
    <w:p w:rsidR="00C37973" w:rsidRDefault="00C37973"/>
    <w:p w:rsidR="00AA26ED" w:rsidRDefault="00AA26ED" w:rsidP="00AA26ED">
      <w:r>
        <w:tab/>
        <w:t>LKACmd_HwNm_T_f32= Rte_IRead_TrqArblim_Per1_LKACmd_HwNm_</w:t>
      </w:r>
      <w:proofErr w:type="gramStart"/>
      <w:r>
        <w:t>f32()</w:t>
      </w:r>
      <w:proofErr w:type="gramEnd"/>
    </w:p>
    <w:p w:rsidR="00AA26ED" w:rsidRDefault="00AA26ED" w:rsidP="00AA26ED">
      <w:r>
        <w:tab/>
      </w:r>
      <w:proofErr w:type="spellStart"/>
      <w:r>
        <w:t>LKA_State_T_enum</w:t>
      </w:r>
      <w:proofErr w:type="spellEnd"/>
      <w:r>
        <w:t xml:space="preserve"> = Rte_IRead_TrqArblim_Per1_LKAState_State_</w:t>
      </w:r>
      <w:proofErr w:type="gramStart"/>
      <w:r>
        <w:t>enum()</w:t>
      </w:r>
      <w:proofErr w:type="gramEnd"/>
    </w:p>
    <w:p w:rsidR="003A784A" w:rsidRDefault="003A784A" w:rsidP="00AA26ED">
      <w:r w:rsidRPr="003A784A">
        <w:tab/>
        <w:t>ESCCmd_HwNm_T_f32 = Rte_IRead_TrqArblim_Per1_ESCCmd</w:t>
      </w:r>
      <w:r>
        <w:t>_HwNm_</w:t>
      </w:r>
      <w:proofErr w:type="gramStart"/>
      <w:r>
        <w:t>f32()</w:t>
      </w:r>
      <w:proofErr w:type="gramEnd"/>
    </w:p>
    <w:p w:rsidR="003A784A" w:rsidRDefault="003A784A" w:rsidP="008763E0">
      <w:pPr>
        <w:ind w:firstLine="720"/>
      </w:pPr>
      <w:proofErr w:type="spellStart"/>
      <w:r w:rsidRPr="003A784A">
        <w:t>ESC_State_T_enum</w:t>
      </w:r>
      <w:proofErr w:type="spellEnd"/>
      <w:r w:rsidRPr="003A784A">
        <w:t xml:space="preserve"> = Rte_IRead_TrqArblim_Per1_ESCState_State_</w:t>
      </w:r>
      <w:proofErr w:type="gramStart"/>
      <w:r w:rsidRPr="003A784A">
        <w:t>enum()</w:t>
      </w:r>
      <w:proofErr w:type="gramEnd"/>
    </w:p>
    <w:p w:rsidR="00AA26ED" w:rsidRDefault="00AA26ED" w:rsidP="00AA26ED">
      <w:r>
        <w:tab/>
      </w:r>
      <w:r w:rsidR="003A784A">
        <w:t>M</w:t>
      </w:r>
      <w:ins w:id="4" w:author="Balani, Spandana" w:date="2014-10-15T16:08:00Z">
        <w:r w:rsidR="00FB6E60">
          <w:t>ax</w:t>
        </w:r>
      </w:ins>
      <w:del w:id="5" w:author="Balani, Spandana" w:date="2014-10-15T16:08:00Z">
        <w:r w:rsidR="003A784A" w:rsidDel="00FB6E60">
          <w:delText>in</w:delText>
        </w:r>
      </w:del>
      <w:r>
        <w:t>SecVehSpd_Kph_T_f32 = Rte_IRead_TrqArblim_Per1_</w:t>
      </w:r>
      <w:r w:rsidR="003A784A">
        <w:t>M</w:t>
      </w:r>
      <w:ins w:id="6" w:author="Balani, Spandana" w:date="2014-10-15T16:08:00Z">
        <w:r w:rsidR="00FB6E60">
          <w:t>ax</w:t>
        </w:r>
      </w:ins>
      <w:del w:id="7" w:author="Balani, Spandana" w:date="2014-10-15T16:08:00Z">
        <w:r w:rsidR="003A784A" w:rsidDel="00FB6E60">
          <w:delText>in</w:delText>
        </w:r>
      </w:del>
      <w:r>
        <w:t>SecureVehicleSpeed_Kph_</w:t>
      </w:r>
      <w:proofErr w:type="gramStart"/>
      <w:r>
        <w:t>f32()</w:t>
      </w:r>
      <w:proofErr w:type="gramEnd"/>
    </w:p>
    <w:p w:rsidR="00AA26ED" w:rsidRDefault="00AA26ED" w:rsidP="00AA26ED">
      <w:r>
        <w:tab/>
      </w:r>
      <w:proofErr w:type="spellStart"/>
      <w:r>
        <w:t>PosServEnable_Cnt_T_lgc</w:t>
      </w:r>
      <w:proofErr w:type="spellEnd"/>
      <w:r>
        <w:t xml:space="preserve"> = Rte_IRead_TrqArblim_Per1_PosServEnable_Cnt_</w:t>
      </w:r>
      <w:proofErr w:type="gramStart"/>
      <w:r>
        <w:t>lgc()</w:t>
      </w:r>
      <w:proofErr w:type="gramEnd"/>
    </w:p>
    <w:p w:rsidR="00AA26ED" w:rsidRDefault="00AA26ED" w:rsidP="00AA26ED">
      <w:r>
        <w:tab/>
        <w:t>PosSrvoCmd_</w:t>
      </w:r>
      <w:r w:rsidR="00E9338E">
        <w:t>Mtr</w:t>
      </w:r>
      <w:r>
        <w:t>Nm_T_f32 =Rte_IRead_TrqArblim_Per1_PosSrvoCmd_</w:t>
      </w:r>
      <w:r w:rsidR="00E9338E">
        <w:t>Mtr</w:t>
      </w:r>
      <w:r>
        <w:t>Nm_</w:t>
      </w:r>
      <w:proofErr w:type="gramStart"/>
      <w:r>
        <w:t>f32()</w:t>
      </w:r>
      <w:proofErr w:type="gramEnd"/>
    </w:p>
    <w:p w:rsidR="00AA26ED" w:rsidRDefault="00AA26ED" w:rsidP="00AA26ED">
      <w:r>
        <w:tab/>
        <w:t>HwTorque_HwNm_T_f32 = Rte_IRead_TrqArblim_Per1_HwTorque_HwNm_</w:t>
      </w:r>
      <w:proofErr w:type="gramStart"/>
      <w:r>
        <w:t>f32()</w:t>
      </w:r>
      <w:proofErr w:type="gramEnd"/>
    </w:p>
    <w:p w:rsidR="00AA26ED" w:rsidRDefault="00AA26ED" w:rsidP="00AA26ED">
      <w:r>
        <w:tab/>
        <w:t>TrqOscCmd_MtrNm_T_f32 = Rte_IRead_TrqArblim_Per1_TrqOscCmd_MtrNm_</w:t>
      </w:r>
      <w:proofErr w:type="gramStart"/>
      <w:r>
        <w:t>f32()</w:t>
      </w:r>
      <w:proofErr w:type="gramEnd"/>
    </w:p>
    <w:p w:rsidR="00E65E92" w:rsidRDefault="00AA26ED">
      <w:r>
        <w:tab/>
      </w:r>
      <w:proofErr w:type="spellStart"/>
      <w:r>
        <w:t>GMOSHOscillate_State_</w:t>
      </w:r>
      <w:r w:rsidR="00C07A18">
        <w:t>T_</w:t>
      </w:r>
      <w:r>
        <w:t>enum</w:t>
      </w:r>
      <w:proofErr w:type="spellEnd"/>
      <w:r>
        <w:t xml:space="preserve"> = Rte_IRead_TrqArblim_Per1_GMOSHOscillate_State_</w:t>
      </w:r>
      <w:proofErr w:type="gramStart"/>
      <w:r>
        <w:t>enum()</w:t>
      </w:r>
      <w:proofErr w:type="gramEnd"/>
    </w:p>
    <w:p w:rsidR="003A784A" w:rsidRDefault="003A784A"/>
    <w:p w:rsidR="00E65E92" w:rsidRPr="00E65E92" w:rsidRDefault="005D3C52" w:rsidP="00E65E92">
      <w:pPr>
        <w:pStyle w:val="Heading4"/>
      </w:pPr>
      <w:r>
        <w:t>FLOW</w:t>
      </w:r>
    </w:p>
    <w:p w:rsidR="004A781C" w:rsidRDefault="004A781C"/>
    <w:p w:rsidR="005D3C52" w:rsidRDefault="005D3C52"/>
    <w:p w:rsidR="005D3C52" w:rsidRPr="00E65E92" w:rsidRDefault="005D3C52" w:rsidP="00E65E92"/>
    <w:p w:rsidR="005D3C52" w:rsidRDefault="00FB6E60">
      <w:r>
        <w:object w:dxaOrig="10749" w:dyaOrig="11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pt;height:473.45pt" o:ole="">
            <v:imagedata r:id="rId12" o:title=""/>
          </v:shape>
          <o:OLEObject Type="Embed" ProgID="Visio.Drawing.11" ShapeID="_x0000_i1025" DrawAspect="Content" ObjectID="_1474896429" r:id="rId13"/>
        </w:object>
      </w:r>
    </w:p>
    <w:p w:rsidR="00533E94" w:rsidRDefault="00533E94"/>
    <w:p w:rsidR="00533E94" w:rsidRDefault="00FB6E60">
      <w:r>
        <w:object w:dxaOrig="10344" w:dyaOrig="21864">
          <v:shape id="_x0000_i1026" type="#_x0000_t75" style="width:306.35pt;height:413pt" o:ole="">
            <v:imagedata r:id="rId14" o:title=""/>
          </v:shape>
          <o:OLEObject Type="Embed" ProgID="Visio.Drawing.11" ShapeID="_x0000_i1026" DrawAspect="Content" ObjectID="_1474896430" r:id="rId15"/>
        </w:object>
      </w:r>
    </w:p>
    <w:p w:rsidR="00533E94" w:rsidRDefault="00FB6E60">
      <w:r>
        <w:object w:dxaOrig="13309" w:dyaOrig="22101">
          <v:shape id="_x0000_i1027" type="#_x0000_t75" style="width:379pt;height:562.4pt" o:ole="">
            <v:imagedata r:id="rId16" o:title=""/>
          </v:shape>
          <o:OLEObject Type="Embed" ProgID="Visio.Drawing.11" ShapeID="_x0000_i1027" DrawAspect="Content" ObjectID="_1474896431" r:id="rId17"/>
        </w:object>
      </w:r>
    </w:p>
    <w:p w:rsidR="004A781C" w:rsidRDefault="004A781C">
      <w:pPr>
        <w:pStyle w:val="Heading4"/>
      </w:pPr>
      <w:r>
        <w:lastRenderedPageBreak/>
        <w:t>Store Local copy of outputs into Module Outputs</w:t>
      </w:r>
    </w:p>
    <w:p w:rsidR="00AA26ED" w:rsidRDefault="00AA26ED" w:rsidP="00AA26ED"/>
    <w:p w:rsidR="00AA26ED" w:rsidRDefault="00AA26ED" w:rsidP="00B62776">
      <w:r>
        <w:t>(</w:t>
      </w:r>
      <w:proofErr w:type="gramStart"/>
      <w:r>
        <w:t>void</w:t>
      </w:r>
      <w:proofErr w:type="gramEnd"/>
      <w:r>
        <w:t>) Rte_IWrite_TrqArblim_Per1_IqTrqOv_HwNm_f32 (</w:t>
      </w:r>
      <w:r w:rsidR="000D6F10">
        <w:t>IqTrqOv_HwNm_T_f32</w:t>
      </w:r>
      <w:r>
        <w:t>)</w:t>
      </w:r>
    </w:p>
    <w:p w:rsidR="00AA26ED" w:rsidRDefault="00AA26ED" w:rsidP="00AA26ED">
      <w:r>
        <w:t>(</w:t>
      </w:r>
      <w:proofErr w:type="gramStart"/>
      <w:r>
        <w:t>void</w:t>
      </w:r>
      <w:proofErr w:type="gramEnd"/>
      <w:r>
        <w:t>)Rte_IWrite_TrqArblim_Per1_LKATorqueDelivered_HwNm_</w:t>
      </w:r>
      <w:proofErr w:type="gramStart"/>
      <w:r>
        <w:t>f32(</w:t>
      </w:r>
      <w:proofErr w:type="gramEnd"/>
      <w:r>
        <w:t>LKATrqDel_HwNm_T_f32)</w:t>
      </w:r>
    </w:p>
    <w:p w:rsidR="00B62776" w:rsidRDefault="00B62776" w:rsidP="00AA26ED">
      <w:r w:rsidRPr="00B62776">
        <w:t>(</w:t>
      </w:r>
      <w:proofErr w:type="gramStart"/>
      <w:r w:rsidRPr="00B62776">
        <w:t>void</w:t>
      </w:r>
      <w:proofErr w:type="gramEnd"/>
      <w:r w:rsidRPr="00B62776">
        <w:t>) Rte_IWrite_TrqArblim_Per1_ESCTorqueDelivered_HwNm_</w:t>
      </w:r>
      <w:proofErr w:type="gramStart"/>
      <w:r w:rsidRPr="00B62776">
        <w:t>f32(</w:t>
      </w:r>
      <w:proofErr w:type="gramEnd"/>
      <w:r w:rsidRPr="00B62776">
        <w:t>ESCTrqDel_HwNm_T_f32)</w:t>
      </w:r>
    </w:p>
    <w:p w:rsidR="00B62776" w:rsidRDefault="00B62776" w:rsidP="00AA26ED">
      <w:proofErr w:type="gramStart"/>
      <w:r w:rsidRPr="00B62776">
        <w:t>void</w:t>
      </w:r>
      <w:proofErr w:type="gramEnd"/>
      <w:r w:rsidRPr="00B62776">
        <w:t>) Rte_IWrite_TrqArblim_Per1_ESCIsLimited_Cnt_lgc(ESCIsLimited_Cnt_T_lgc)</w:t>
      </w:r>
    </w:p>
    <w:p w:rsidR="00AA26ED" w:rsidRDefault="00AA26ED" w:rsidP="00AA26ED">
      <w:r>
        <w:t>(</w:t>
      </w:r>
      <w:proofErr w:type="gramStart"/>
      <w:r>
        <w:t>void</w:t>
      </w:r>
      <w:proofErr w:type="gramEnd"/>
      <w:r>
        <w:t>) Rte_IWrite_TrqArblim_Per1_AssistDDFactor_Uls_</w:t>
      </w:r>
      <w:proofErr w:type="gramStart"/>
      <w:r>
        <w:t>f32(</w:t>
      </w:r>
      <w:proofErr w:type="gramEnd"/>
      <w:r>
        <w:t>AssistDDFactor_Uls_T_f32)</w:t>
      </w:r>
    </w:p>
    <w:p w:rsidR="00AA26ED" w:rsidRDefault="00AA26ED" w:rsidP="00AA26ED">
      <w:r>
        <w:t xml:space="preserve">   (</w:t>
      </w:r>
      <w:proofErr w:type="gramStart"/>
      <w:r>
        <w:t>void</w:t>
      </w:r>
      <w:proofErr w:type="gramEnd"/>
      <w:r>
        <w:t>) Rte_IWrite_TrqArblim_Per1_DampingDDFactor_Uls_</w:t>
      </w:r>
      <w:proofErr w:type="gramStart"/>
      <w:r>
        <w:t>f32(</w:t>
      </w:r>
      <w:proofErr w:type="gramEnd"/>
      <w:r>
        <w:t>DampingDDFactor_Uls_T_f32)</w:t>
      </w:r>
    </w:p>
    <w:p w:rsidR="00AA26ED" w:rsidRDefault="00AA26ED" w:rsidP="00AA26ED">
      <w:r>
        <w:t xml:space="preserve">   (</w:t>
      </w:r>
      <w:proofErr w:type="gramStart"/>
      <w:r>
        <w:t>void</w:t>
      </w:r>
      <w:proofErr w:type="gramEnd"/>
      <w:r>
        <w:t>) Rte_IWrite_TrqArblim_Per1_OpTrqOv_MtrNm_</w:t>
      </w:r>
      <w:proofErr w:type="gramStart"/>
      <w:r>
        <w:t>f32(</w:t>
      </w:r>
      <w:proofErr w:type="gramEnd"/>
      <w:r>
        <w:t>OpTrqOv_MtrNm_T_f32)</w:t>
      </w:r>
    </w:p>
    <w:p w:rsidR="00AA26ED" w:rsidRPr="00AA26ED" w:rsidRDefault="00AA26ED" w:rsidP="00AA26ED">
      <w:r>
        <w:t xml:space="preserve">   (</w:t>
      </w:r>
      <w:proofErr w:type="gramStart"/>
      <w:r>
        <w:t>void</w:t>
      </w:r>
      <w:proofErr w:type="gramEnd"/>
      <w:r>
        <w:t>) Rte_IWrite_TrqArblim_Per1_ReturnDDFactor_Uls_</w:t>
      </w:r>
      <w:proofErr w:type="gramStart"/>
      <w:r>
        <w:t>f32(</w:t>
      </w:r>
      <w:proofErr w:type="gramEnd"/>
      <w:r>
        <w:t>ReturnDDFactor_Uls_T_f32)</w:t>
      </w:r>
    </w:p>
    <w:p w:rsidR="004A781C" w:rsidRDefault="004A781C">
      <w:pPr>
        <w:pStyle w:val="Heading4"/>
      </w:pPr>
      <w:r>
        <w:t>Program Flow End</w:t>
      </w:r>
    </w:p>
    <w:p w:rsidR="004A781C" w:rsidRDefault="00B0395D" w:rsidP="00B0395D">
      <w:pPr>
        <w:pStyle w:val="Heading2"/>
        <w:numPr>
          <w:ilvl w:val="0"/>
          <w:numId w:val="0"/>
        </w:numPr>
        <w:ind w:firstLine="576"/>
      </w:pPr>
      <w:r w:rsidRPr="00B0395D">
        <w:rPr>
          <w:rFonts w:ascii="Times New Roman" w:hAnsi="Times New Roman"/>
          <w:b w:val="0"/>
          <w:sz w:val="20"/>
        </w:rPr>
        <w:t>Rte_Call_TrqArblim_Per1_CP1_</w:t>
      </w:r>
      <w:proofErr w:type="gramStart"/>
      <w:r w:rsidRPr="00B0395D">
        <w:rPr>
          <w:rFonts w:ascii="Times New Roman" w:hAnsi="Times New Roman"/>
          <w:b w:val="0"/>
          <w:sz w:val="20"/>
        </w:rPr>
        <w:t>CheckpointReached(</w:t>
      </w:r>
      <w:proofErr w:type="gramEnd"/>
      <w:r w:rsidRPr="00B0395D">
        <w:rPr>
          <w:rFonts w:ascii="Times New Roman" w:hAnsi="Times New Roman"/>
          <w:b w:val="0"/>
          <w:sz w:val="20"/>
        </w:rPr>
        <w:t>)</w:t>
      </w:r>
      <w:r w:rsidR="004A781C">
        <w:br w:type="page"/>
      </w:r>
      <w:r w:rsidR="004A781C">
        <w:lastRenderedPageBreak/>
        <w:t>Fault Recovery Functions</w:t>
      </w:r>
    </w:p>
    <w:p w:rsidR="004A781C" w:rsidRDefault="004A781C">
      <w:pPr>
        <w:pStyle w:val="Heading2"/>
      </w:pPr>
      <w:r>
        <w:br w:type="page"/>
      </w:r>
      <w:r>
        <w:lastRenderedPageBreak/>
        <w:t>Shutdown Functions</w:t>
      </w:r>
    </w:p>
    <w:p w:rsidR="004A781C" w:rsidRDefault="00C37973">
      <w:r>
        <w:t>None</w:t>
      </w:r>
    </w:p>
    <w:p w:rsidR="004A781C" w:rsidRDefault="004A781C">
      <w:pPr>
        <w:pStyle w:val="Heading2"/>
      </w:pPr>
      <w:r>
        <w:br w:type="page"/>
      </w:r>
      <w:r>
        <w:lastRenderedPageBreak/>
        <w:t>Interrupt Functions</w:t>
      </w:r>
    </w:p>
    <w:p w:rsidR="004A781C" w:rsidRDefault="00C37973">
      <w:r>
        <w:t>None</w:t>
      </w:r>
    </w:p>
    <w:p w:rsidR="004A781C" w:rsidRDefault="004A781C">
      <w:pPr>
        <w:pStyle w:val="Heading2"/>
      </w:pPr>
      <w:r>
        <w:br w:type="page"/>
      </w:r>
      <w:r>
        <w:lastRenderedPageBreak/>
        <w:t>Serial Communication Functions</w:t>
      </w:r>
    </w:p>
    <w:p w:rsidR="004A781C" w:rsidRDefault="00C37973">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2928AC" w:rsidP="00F957FA">
            <w:pPr>
              <w:spacing w:before="60"/>
              <w:rPr>
                <w:rFonts w:ascii="Arial" w:hAnsi="Arial" w:cs="Arial"/>
                <w:sz w:val="16"/>
                <w:szCs w:val="16"/>
              </w:rPr>
            </w:pPr>
            <w:r>
              <w:rPr>
                <w:rFonts w:ascii="Arial" w:hAnsi="Arial" w:cs="Arial"/>
                <w:sz w:val="16"/>
                <w:szCs w:val="16"/>
              </w:rPr>
              <w:t>TrqArblim</w:t>
            </w:r>
            <w:r w:rsidR="00C37973" w:rsidRPr="00C37973">
              <w:rPr>
                <w:rFonts w:ascii="Arial" w:hAnsi="Arial" w:cs="Arial"/>
                <w:sz w:val="16"/>
                <w:szCs w:val="16"/>
              </w:rPr>
              <w:t>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C37973" w:rsidP="00F957FA">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C37973" w:rsidP="00F957FA">
            <w:pPr>
              <w:spacing w:before="60"/>
              <w:rPr>
                <w:rFonts w:ascii="Arial" w:hAnsi="Arial" w:cs="Arial"/>
                <w:sz w:val="16"/>
                <w:szCs w:val="16"/>
              </w:rPr>
            </w:pPr>
            <w:r>
              <w:rPr>
                <w:rFonts w:ascii="Arial" w:hAnsi="Arial" w:cs="Arial"/>
                <w:sz w:val="16"/>
                <w:szCs w:val="16"/>
              </w:rPr>
              <w:t>ALL</w:t>
            </w:r>
          </w:p>
        </w:tc>
      </w:tr>
      <w:tr w:rsidR="00C37973" w:rsidRPr="00381542" w:rsidTr="00B54697">
        <w:tc>
          <w:tcPr>
            <w:tcW w:w="3168" w:type="dxa"/>
            <w:tcBorders>
              <w:top w:val="single" w:sz="6" w:space="0" w:color="auto"/>
              <w:left w:val="single" w:sz="6" w:space="0" w:color="auto"/>
              <w:bottom w:val="single" w:sz="6" w:space="0" w:color="auto"/>
              <w:right w:val="single" w:sz="6" w:space="0" w:color="auto"/>
            </w:tcBorders>
          </w:tcPr>
          <w:p w:rsidR="00C37973" w:rsidRPr="00C37973" w:rsidRDefault="002928AC" w:rsidP="00F957FA">
            <w:pPr>
              <w:spacing w:before="60"/>
              <w:rPr>
                <w:rFonts w:ascii="Arial" w:hAnsi="Arial" w:cs="Arial"/>
                <w:sz w:val="16"/>
                <w:szCs w:val="16"/>
              </w:rPr>
            </w:pPr>
            <w:proofErr w:type="spellStart"/>
            <w:r>
              <w:rPr>
                <w:rFonts w:ascii="Arial" w:hAnsi="Arial" w:cs="Arial"/>
                <w:sz w:val="16"/>
                <w:szCs w:val="16"/>
              </w:rPr>
              <w:t>TrqArblim</w:t>
            </w:r>
            <w:r w:rsidR="00C37973" w:rsidRPr="00C37973">
              <w:rPr>
                <w:rFonts w:ascii="Arial" w:hAnsi="Arial" w:cs="Arial"/>
                <w:sz w:val="16"/>
                <w:szCs w:val="16"/>
              </w:rPr>
              <w:t>_Init</w:t>
            </w:r>
            <w:proofErr w:type="spellEnd"/>
          </w:p>
        </w:tc>
        <w:tc>
          <w:tcPr>
            <w:tcW w:w="2070" w:type="dxa"/>
            <w:tcBorders>
              <w:top w:val="single" w:sz="6" w:space="0" w:color="auto"/>
              <w:left w:val="single" w:sz="6" w:space="0" w:color="auto"/>
              <w:bottom w:val="single" w:sz="6" w:space="0" w:color="auto"/>
              <w:right w:val="single" w:sz="6" w:space="0" w:color="auto"/>
            </w:tcBorders>
          </w:tcPr>
          <w:p w:rsidR="00C37973" w:rsidRPr="00381542" w:rsidRDefault="00C37973" w:rsidP="00F957FA">
            <w:pPr>
              <w:spacing w:before="60"/>
              <w:rPr>
                <w:rFonts w:ascii="Arial" w:hAnsi="Arial" w:cs="Arial"/>
                <w:sz w:val="16"/>
                <w:szCs w:val="16"/>
              </w:rPr>
            </w:pPr>
            <w:r>
              <w:rPr>
                <w:rFonts w:ascii="Arial" w:hAnsi="Arial" w:cs="Arial"/>
                <w:sz w:val="16"/>
                <w:szCs w:val="16"/>
              </w:rPr>
              <w:t>ECU startup</w:t>
            </w:r>
          </w:p>
        </w:tc>
        <w:tc>
          <w:tcPr>
            <w:tcW w:w="3690" w:type="dxa"/>
            <w:tcBorders>
              <w:top w:val="single" w:sz="6" w:space="0" w:color="auto"/>
              <w:left w:val="single" w:sz="6" w:space="0" w:color="auto"/>
              <w:bottom w:val="single" w:sz="6" w:space="0" w:color="auto"/>
              <w:right w:val="single" w:sz="6" w:space="0" w:color="auto"/>
            </w:tcBorders>
          </w:tcPr>
          <w:p w:rsidR="00C37973" w:rsidRPr="00381542" w:rsidRDefault="00C37973"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C37973" w:rsidTr="00BF364D">
        <w:tc>
          <w:tcPr>
            <w:tcW w:w="4464" w:type="dxa"/>
            <w:tcBorders>
              <w:top w:val="single" w:sz="6" w:space="0" w:color="auto"/>
              <w:left w:val="single" w:sz="6" w:space="0" w:color="auto"/>
              <w:bottom w:val="single" w:sz="6" w:space="0" w:color="auto"/>
              <w:right w:val="single" w:sz="6" w:space="0" w:color="auto"/>
            </w:tcBorders>
          </w:tcPr>
          <w:p w:rsidR="00C37973" w:rsidRPr="00381542" w:rsidRDefault="002928AC" w:rsidP="00972F9C">
            <w:pPr>
              <w:spacing w:before="60"/>
              <w:rPr>
                <w:rFonts w:ascii="Arial" w:hAnsi="Arial" w:cs="Arial"/>
                <w:sz w:val="16"/>
                <w:szCs w:val="16"/>
              </w:rPr>
            </w:pPr>
            <w:r>
              <w:rPr>
                <w:rFonts w:ascii="Arial" w:hAnsi="Arial" w:cs="Arial"/>
                <w:sz w:val="16"/>
                <w:szCs w:val="16"/>
              </w:rPr>
              <w:t>TrqArblim</w:t>
            </w:r>
            <w:r w:rsidR="00C37973" w:rsidRPr="00C37973">
              <w:rPr>
                <w:rFonts w:ascii="Arial" w:hAnsi="Arial" w:cs="Arial"/>
                <w:sz w:val="16"/>
                <w:szCs w:val="16"/>
              </w:rPr>
              <w:t>_Per1</w:t>
            </w:r>
          </w:p>
        </w:tc>
        <w:tc>
          <w:tcPr>
            <w:tcW w:w="4464" w:type="dxa"/>
            <w:tcBorders>
              <w:top w:val="single" w:sz="6" w:space="0" w:color="auto"/>
              <w:left w:val="single" w:sz="6" w:space="0" w:color="auto"/>
              <w:bottom w:val="single" w:sz="6" w:space="0" w:color="auto"/>
              <w:right w:val="single" w:sz="6" w:space="0" w:color="auto"/>
            </w:tcBorders>
          </w:tcPr>
          <w:p w:rsidR="00C37973" w:rsidRDefault="00C37973">
            <w:r w:rsidRPr="00407136">
              <w:t>RTE_START_SEC_AP_</w:t>
            </w:r>
            <w:r w:rsidR="002928AC">
              <w:t>TRQARBLIM</w:t>
            </w:r>
            <w:r w:rsidRPr="00407136">
              <w:t>_APPL_CODE</w:t>
            </w:r>
          </w:p>
        </w:tc>
      </w:tr>
      <w:tr w:rsidR="00C37973" w:rsidTr="00BF364D">
        <w:tc>
          <w:tcPr>
            <w:tcW w:w="4464" w:type="dxa"/>
            <w:tcBorders>
              <w:top w:val="single" w:sz="6" w:space="0" w:color="auto"/>
              <w:left w:val="single" w:sz="6" w:space="0" w:color="auto"/>
              <w:bottom w:val="single" w:sz="6" w:space="0" w:color="auto"/>
              <w:right w:val="single" w:sz="6" w:space="0" w:color="auto"/>
            </w:tcBorders>
          </w:tcPr>
          <w:p w:rsidR="00C37973" w:rsidRPr="00C37973" w:rsidRDefault="002928AC" w:rsidP="00972F9C">
            <w:pPr>
              <w:spacing w:before="60"/>
              <w:rPr>
                <w:rFonts w:ascii="Arial" w:hAnsi="Arial" w:cs="Arial"/>
                <w:sz w:val="16"/>
                <w:szCs w:val="16"/>
              </w:rPr>
            </w:pPr>
            <w:proofErr w:type="spellStart"/>
            <w:r>
              <w:rPr>
                <w:rFonts w:ascii="Arial" w:hAnsi="Arial" w:cs="Arial"/>
                <w:sz w:val="16"/>
                <w:szCs w:val="16"/>
              </w:rPr>
              <w:t>TrqArblim</w:t>
            </w:r>
            <w:r w:rsidR="00C37973" w:rsidRPr="00C37973">
              <w:rPr>
                <w:rFonts w:ascii="Arial" w:hAnsi="Arial" w:cs="Arial"/>
                <w:sz w:val="16"/>
                <w:szCs w:val="16"/>
              </w:rPr>
              <w:t>_Init</w:t>
            </w:r>
            <w:proofErr w:type="spellEnd"/>
          </w:p>
        </w:tc>
        <w:tc>
          <w:tcPr>
            <w:tcW w:w="4464" w:type="dxa"/>
            <w:tcBorders>
              <w:top w:val="single" w:sz="6" w:space="0" w:color="auto"/>
              <w:left w:val="single" w:sz="6" w:space="0" w:color="auto"/>
              <w:bottom w:val="single" w:sz="6" w:space="0" w:color="auto"/>
              <w:right w:val="single" w:sz="6" w:space="0" w:color="auto"/>
            </w:tcBorders>
          </w:tcPr>
          <w:p w:rsidR="00C37973" w:rsidRDefault="00C37973">
            <w:r w:rsidRPr="00407136">
              <w:t>RTE_START_SEC_AP_</w:t>
            </w:r>
            <w:r w:rsidR="002928AC">
              <w:t>TRQARBLIM</w:t>
            </w:r>
            <w:r w:rsidRPr="00407136">
              <w:t>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44436B">
      <w:pPr>
        <w:numPr>
          <w:ilvl w:val="0"/>
          <w:numId w:val="6"/>
        </w:numPr>
      </w:pPr>
      <w:r>
        <w:t>Global</w:t>
      </w:r>
      <w:r w:rsidR="00C37973">
        <w:t xml:space="preserve"> Macros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237"/>
        <w:gridCol w:w="948"/>
      </w:tblGrid>
      <w:tr w:rsidR="004A781C" w:rsidTr="00C07A18">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237"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948"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rsidTr="00C07A18">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903C13">
            <w:pPr>
              <w:spacing w:before="60"/>
              <w:rPr>
                <w:rFonts w:ascii="Arial" w:hAnsi="Arial" w:cs="Arial"/>
                <w:sz w:val="16"/>
              </w:rPr>
            </w:pPr>
            <w:r>
              <w:rPr>
                <w:rFonts w:ascii="Arial" w:hAnsi="Arial" w:cs="Arial"/>
                <w:sz w:val="16"/>
              </w:rPr>
              <w:t>1</w:t>
            </w:r>
          </w:p>
        </w:tc>
        <w:tc>
          <w:tcPr>
            <w:tcW w:w="6210" w:type="dxa"/>
          </w:tcPr>
          <w:p w:rsidR="004A781C" w:rsidRDefault="00903C13">
            <w:pPr>
              <w:spacing w:before="60"/>
              <w:rPr>
                <w:rFonts w:ascii="Arial" w:hAnsi="Arial" w:cs="Arial"/>
                <w:sz w:val="16"/>
              </w:rPr>
            </w:pPr>
            <w:r>
              <w:rPr>
                <w:rFonts w:ascii="Arial" w:hAnsi="Arial" w:cs="Arial"/>
                <w:sz w:val="16"/>
              </w:rPr>
              <w:t>Initial revision</w:t>
            </w:r>
          </w:p>
        </w:tc>
        <w:tc>
          <w:tcPr>
            <w:tcW w:w="1237" w:type="dxa"/>
          </w:tcPr>
          <w:p w:rsidR="004A781C" w:rsidRDefault="00533E94">
            <w:pPr>
              <w:spacing w:before="60"/>
              <w:rPr>
                <w:rFonts w:ascii="Arial" w:hAnsi="Arial" w:cs="Arial"/>
                <w:sz w:val="16"/>
              </w:rPr>
            </w:pPr>
            <w:r>
              <w:rPr>
                <w:rFonts w:ascii="Arial" w:hAnsi="Arial" w:cs="Arial"/>
                <w:sz w:val="16"/>
              </w:rPr>
              <w:t>23-Jan-14</w:t>
            </w:r>
          </w:p>
        </w:tc>
        <w:tc>
          <w:tcPr>
            <w:tcW w:w="948" w:type="dxa"/>
          </w:tcPr>
          <w:p w:rsidR="004A781C" w:rsidRDefault="00903C13">
            <w:pPr>
              <w:spacing w:before="60"/>
              <w:rPr>
                <w:rFonts w:ascii="Arial" w:hAnsi="Arial" w:cs="Arial"/>
                <w:sz w:val="16"/>
              </w:rPr>
            </w:pPr>
            <w:proofErr w:type="spellStart"/>
            <w:r>
              <w:rPr>
                <w:rFonts w:ascii="Arial" w:hAnsi="Arial" w:cs="Arial"/>
                <w:sz w:val="16"/>
              </w:rPr>
              <w:t>Selva</w:t>
            </w:r>
            <w:proofErr w:type="spellEnd"/>
          </w:p>
        </w:tc>
      </w:tr>
      <w:tr w:rsidR="00CE6DD9" w:rsidTr="00C07A18">
        <w:tc>
          <w:tcPr>
            <w:tcW w:w="616" w:type="dxa"/>
          </w:tcPr>
          <w:p w:rsidR="00CE6DD9" w:rsidRDefault="00643960">
            <w:pPr>
              <w:spacing w:before="60"/>
              <w:rPr>
                <w:rFonts w:ascii="Arial" w:hAnsi="Arial" w:cs="Arial"/>
                <w:sz w:val="16"/>
              </w:rPr>
            </w:pPr>
            <w:r>
              <w:rPr>
                <w:rFonts w:ascii="Arial" w:hAnsi="Arial" w:cs="Arial"/>
                <w:sz w:val="16"/>
              </w:rPr>
              <w:t>2</w:t>
            </w:r>
          </w:p>
        </w:tc>
        <w:tc>
          <w:tcPr>
            <w:tcW w:w="662" w:type="dxa"/>
          </w:tcPr>
          <w:p w:rsidR="00CE6DD9" w:rsidRDefault="00643960">
            <w:pPr>
              <w:spacing w:before="60"/>
              <w:rPr>
                <w:rFonts w:ascii="Arial" w:hAnsi="Arial" w:cs="Arial"/>
                <w:sz w:val="16"/>
              </w:rPr>
            </w:pPr>
            <w:r>
              <w:rPr>
                <w:rFonts w:ascii="Arial" w:hAnsi="Arial" w:cs="Arial"/>
                <w:sz w:val="16"/>
              </w:rPr>
              <w:t>2</w:t>
            </w:r>
          </w:p>
        </w:tc>
        <w:tc>
          <w:tcPr>
            <w:tcW w:w="6210" w:type="dxa"/>
          </w:tcPr>
          <w:p w:rsidR="00CE6DD9" w:rsidRDefault="00BD7E6B">
            <w:pPr>
              <w:spacing w:before="60"/>
              <w:rPr>
                <w:rFonts w:ascii="Arial" w:hAnsi="Arial" w:cs="Arial"/>
                <w:sz w:val="16"/>
              </w:rPr>
            </w:pPr>
            <w:r>
              <w:rPr>
                <w:rFonts w:ascii="Arial" w:hAnsi="Arial" w:cs="Arial"/>
                <w:sz w:val="16"/>
              </w:rPr>
              <w:t>Unit Testing Finding Fixes</w:t>
            </w:r>
          </w:p>
        </w:tc>
        <w:tc>
          <w:tcPr>
            <w:tcW w:w="1237" w:type="dxa"/>
          </w:tcPr>
          <w:p w:rsidR="00CE6DD9" w:rsidRDefault="008D5FAA">
            <w:pPr>
              <w:spacing w:before="60"/>
              <w:rPr>
                <w:rFonts w:ascii="Arial" w:hAnsi="Arial" w:cs="Arial"/>
                <w:sz w:val="16"/>
              </w:rPr>
            </w:pPr>
            <w:r>
              <w:rPr>
                <w:rFonts w:ascii="Arial" w:hAnsi="Arial" w:cs="Arial"/>
                <w:sz w:val="16"/>
              </w:rPr>
              <w:t>27</w:t>
            </w:r>
            <w:r w:rsidR="00643960">
              <w:rPr>
                <w:rFonts w:ascii="Arial" w:hAnsi="Arial" w:cs="Arial"/>
                <w:sz w:val="16"/>
              </w:rPr>
              <w:t>-Mar-2014</w:t>
            </w:r>
          </w:p>
        </w:tc>
        <w:tc>
          <w:tcPr>
            <w:tcW w:w="948" w:type="dxa"/>
          </w:tcPr>
          <w:p w:rsidR="00CE6DD9" w:rsidRDefault="00643960" w:rsidP="0007549D">
            <w:pPr>
              <w:spacing w:before="60"/>
              <w:rPr>
                <w:rFonts w:ascii="Arial" w:hAnsi="Arial" w:cs="Arial"/>
                <w:sz w:val="16"/>
              </w:rPr>
            </w:pPr>
            <w:r>
              <w:rPr>
                <w:rFonts w:ascii="Arial" w:hAnsi="Arial" w:cs="Arial"/>
                <w:sz w:val="16"/>
              </w:rPr>
              <w:t>KPIT-SSK</w:t>
            </w:r>
          </w:p>
        </w:tc>
      </w:tr>
      <w:tr w:rsidR="007D41C4" w:rsidTr="00C07A18">
        <w:tc>
          <w:tcPr>
            <w:tcW w:w="616" w:type="dxa"/>
          </w:tcPr>
          <w:p w:rsidR="007D41C4" w:rsidRDefault="00C07A18">
            <w:pPr>
              <w:spacing w:before="60"/>
              <w:rPr>
                <w:rFonts w:ascii="Arial" w:hAnsi="Arial" w:cs="Arial"/>
                <w:sz w:val="16"/>
              </w:rPr>
            </w:pPr>
            <w:r>
              <w:rPr>
                <w:rFonts w:ascii="Arial" w:hAnsi="Arial" w:cs="Arial"/>
                <w:sz w:val="16"/>
              </w:rPr>
              <w:t>3</w:t>
            </w:r>
          </w:p>
        </w:tc>
        <w:tc>
          <w:tcPr>
            <w:tcW w:w="662" w:type="dxa"/>
          </w:tcPr>
          <w:p w:rsidR="007D41C4" w:rsidRDefault="00C07A18">
            <w:pPr>
              <w:spacing w:before="60"/>
              <w:rPr>
                <w:rFonts w:ascii="Arial" w:hAnsi="Arial" w:cs="Arial"/>
                <w:sz w:val="16"/>
              </w:rPr>
            </w:pPr>
            <w:r>
              <w:rPr>
                <w:rFonts w:ascii="Arial" w:hAnsi="Arial" w:cs="Arial"/>
                <w:sz w:val="16"/>
              </w:rPr>
              <w:t>3</w:t>
            </w:r>
          </w:p>
        </w:tc>
        <w:tc>
          <w:tcPr>
            <w:tcW w:w="6210" w:type="dxa"/>
          </w:tcPr>
          <w:p w:rsidR="007D41C4" w:rsidRDefault="00C07A18">
            <w:pPr>
              <w:spacing w:before="60"/>
              <w:rPr>
                <w:rFonts w:ascii="Arial" w:hAnsi="Arial" w:cs="Arial"/>
                <w:sz w:val="16"/>
              </w:rPr>
            </w:pPr>
            <w:r w:rsidRPr="00C07A18">
              <w:rPr>
                <w:rFonts w:ascii="Arial" w:hAnsi="Arial" w:cs="Arial"/>
                <w:sz w:val="16"/>
              </w:rPr>
              <w:t>A6345 fixes + fixes for UTP</w:t>
            </w:r>
          </w:p>
        </w:tc>
        <w:tc>
          <w:tcPr>
            <w:tcW w:w="1237" w:type="dxa"/>
          </w:tcPr>
          <w:p w:rsidR="007D41C4" w:rsidRDefault="00C07A18">
            <w:pPr>
              <w:spacing w:before="60"/>
              <w:rPr>
                <w:rFonts w:ascii="Arial" w:hAnsi="Arial" w:cs="Arial"/>
                <w:sz w:val="16"/>
              </w:rPr>
            </w:pPr>
            <w:r>
              <w:rPr>
                <w:rFonts w:ascii="Arial" w:hAnsi="Arial" w:cs="Arial"/>
                <w:sz w:val="16"/>
              </w:rPr>
              <w:t>21-Apr-14</w:t>
            </w:r>
          </w:p>
        </w:tc>
        <w:tc>
          <w:tcPr>
            <w:tcW w:w="948" w:type="dxa"/>
          </w:tcPr>
          <w:p w:rsidR="007D41C4" w:rsidRDefault="00C07A18" w:rsidP="0007549D">
            <w:pPr>
              <w:spacing w:before="60"/>
              <w:rPr>
                <w:rFonts w:ascii="Arial" w:hAnsi="Arial" w:cs="Arial"/>
                <w:sz w:val="16"/>
              </w:rPr>
            </w:pPr>
            <w:proofErr w:type="spellStart"/>
            <w:r>
              <w:rPr>
                <w:rFonts w:ascii="Arial" w:hAnsi="Arial" w:cs="Arial"/>
                <w:sz w:val="16"/>
              </w:rPr>
              <w:t>Selva</w:t>
            </w:r>
            <w:proofErr w:type="spellEnd"/>
          </w:p>
        </w:tc>
      </w:tr>
      <w:tr w:rsidR="00E9338E" w:rsidTr="00C07A18">
        <w:tc>
          <w:tcPr>
            <w:tcW w:w="616" w:type="dxa"/>
          </w:tcPr>
          <w:p w:rsidR="00E9338E" w:rsidRDefault="00E9338E">
            <w:pPr>
              <w:spacing w:before="60"/>
              <w:rPr>
                <w:rFonts w:ascii="Arial" w:hAnsi="Arial" w:cs="Arial"/>
                <w:sz w:val="16"/>
              </w:rPr>
            </w:pPr>
            <w:r>
              <w:rPr>
                <w:rFonts w:ascii="Arial" w:hAnsi="Arial" w:cs="Arial"/>
                <w:sz w:val="16"/>
              </w:rPr>
              <w:t>4</w:t>
            </w:r>
          </w:p>
        </w:tc>
        <w:tc>
          <w:tcPr>
            <w:tcW w:w="662" w:type="dxa"/>
          </w:tcPr>
          <w:p w:rsidR="00E9338E" w:rsidRDefault="00E9338E">
            <w:pPr>
              <w:spacing w:before="60"/>
              <w:rPr>
                <w:rFonts w:ascii="Arial" w:hAnsi="Arial" w:cs="Arial"/>
                <w:sz w:val="16"/>
              </w:rPr>
            </w:pPr>
            <w:r>
              <w:rPr>
                <w:rFonts w:ascii="Arial" w:hAnsi="Arial" w:cs="Arial"/>
                <w:sz w:val="16"/>
              </w:rPr>
              <w:t>4</w:t>
            </w:r>
          </w:p>
        </w:tc>
        <w:tc>
          <w:tcPr>
            <w:tcW w:w="6210" w:type="dxa"/>
          </w:tcPr>
          <w:p w:rsidR="00E9338E" w:rsidRPr="00C07A18" w:rsidRDefault="00E9338E">
            <w:pPr>
              <w:spacing w:before="60"/>
              <w:rPr>
                <w:rFonts w:ascii="Arial" w:hAnsi="Arial" w:cs="Arial"/>
                <w:sz w:val="16"/>
              </w:rPr>
            </w:pPr>
            <w:r>
              <w:rPr>
                <w:rFonts w:ascii="Arial" w:hAnsi="Arial" w:cs="Arial"/>
                <w:sz w:val="16"/>
              </w:rPr>
              <w:t xml:space="preserve">Change </w:t>
            </w:r>
            <w:proofErr w:type="spellStart"/>
            <w:r>
              <w:rPr>
                <w:rFonts w:ascii="Arial" w:hAnsi="Arial" w:cs="Arial"/>
                <w:sz w:val="16"/>
              </w:rPr>
              <w:t>PosServoCommand</w:t>
            </w:r>
            <w:proofErr w:type="spellEnd"/>
            <w:r>
              <w:rPr>
                <w:rFonts w:ascii="Arial" w:hAnsi="Arial" w:cs="Arial"/>
                <w:sz w:val="16"/>
              </w:rPr>
              <w:t xml:space="preserve"> input units from </w:t>
            </w:r>
            <w:proofErr w:type="spellStart"/>
            <w:r>
              <w:rPr>
                <w:rFonts w:ascii="Arial" w:hAnsi="Arial" w:cs="Arial"/>
                <w:sz w:val="16"/>
              </w:rPr>
              <w:t>HwNm</w:t>
            </w:r>
            <w:proofErr w:type="spellEnd"/>
            <w:r>
              <w:rPr>
                <w:rFonts w:ascii="Arial" w:hAnsi="Arial" w:cs="Arial"/>
                <w:sz w:val="16"/>
              </w:rPr>
              <w:t xml:space="preserve"> to </w:t>
            </w:r>
            <w:proofErr w:type="spellStart"/>
            <w:r>
              <w:rPr>
                <w:rFonts w:ascii="Arial" w:hAnsi="Arial" w:cs="Arial"/>
                <w:sz w:val="16"/>
              </w:rPr>
              <w:t>MtrNm</w:t>
            </w:r>
            <w:proofErr w:type="spellEnd"/>
            <w:r>
              <w:rPr>
                <w:rFonts w:ascii="Arial" w:hAnsi="Arial" w:cs="Arial"/>
                <w:sz w:val="16"/>
              </w:rPr>
              <w:t xml:space="preserve"> as per A6682</w:t>
            </w:r>
          </w:p>
        </w:tc>
        <w:tc>
          <w:tcPr>
            <w:tcW w:w="1237" w:type="dxa"/>
          </w:tcPr>
          <w:p w:rsidR="00E9338E" w:rsidRDefault="00E9338E">
            <w:pPr>
              <w:spacing w:before="60"/>
              <w:rPr>
                <w:rFonts w:ascii="Arial" w:hAnsi="Arial" w:cs="Arial"/>
                <w:sz w:val="16"/>
              </w:rPr>
            </w:pPr>
            <w:r>
              <w:rPr>
                <w:rFonts w:ascii="Arial" w:hAnsi="Arial" w:cs="Arial"/>
                <w:sz w:val="16"/>
              </w:rPr>
              <w:t>2-May-14</w:t>
            </w:r>
          </w:p>
        </w:tc>
        <w:tc>
          <w:tcPr>
            <w:tcW w:w="948" w:type="dxa"/>
          </w:tcPr>
          <w:p w:rsidR="00E9338E" w:rsidRDefault="00E9338E" w:rsidP="0007549D">
            <w:pPr>
              <w:spacing w:before="60"/>
              <w:rPr>
                <w:rFonts w:ascii="Arial" w:hAnsi="Arial" w:cs="Arial"/>
                <w:sz w:val="16"/>
              </w:rPr>
            </w:pPr>
            <w:r>
              <w:rPr>
                <w:rFonts w:ascii="Arial" w:hAnsi="Arial" w:cs="Arial"/>
                <w:sz w:val="16"/>
              </w:rPr>
              <w:t>JWJ</w:t>
            </w:r>
          </w:p>
        </w:tc>
      </w:tr>
      <w:tr w:rsidR="00CA1C29" w:rsidTr="00C07A18">
        <w:tc>
          <w:tcPr>
            <w:tcW w:w="616" w:type="dxa"/>
          </w:tcPr>
          <w:p w:rsidR="00CA1C29" w:rsidRDefault="00CA1C29">
            <w:pPr>
              <w:spacing w:before="60"/>
              <w:rPr>
                <w:rFonts w:ascii="Arial" w:hAnsi="Arial" w:cs="Arial"/>
                <w:sz w:val="16"/>
              </w:rPr>
            </w:pPr>
            <w:r>
              <w:rPr>
                <w:rFonts w:ascii="Arial" w:hAnsi="Arial" w:cs="Arial"/>
                <w:sz w:val="16"/>
              </w:rPr>
              <w:t>5</w:t>
            </w:r>
          </w:p>
        </w:tc>
        <w:tc>
          <w:tcPr>
            <w:tcW w:w="662" w:type="dxa"/>
          </w:tcPr>
          <w:p w:rsidR="00CA1C29" w:rsidRDefault="00CA1C29">
            <w:pPr>
              <w:spacing w:before="60"/>
              <w:rPr>
                <w:rFonts w:ascii="Arial" w:hAnsi="Arial" w:cs="Arial"/>
                <w:sz w:val="16"/>
              </w:rPr>
            </w:pPr>
            <w:r>
              <w:rPr>
                <w:rFonts w:ascii="Arial" w:hAnsi="Arial" w:cs="Arial"/>
                <w:sz w:val="16"/>
              </w:rPr>
              <w:t>5</w:t>
            </w:r>
          </w:p>
        </w:tc>
        <w:tc>
          <w:tcPr>
            <w:tcW w:w="6210" w:type="dxa"/>
          </w:tcPr>
          <w:p w:rsidR="00CA1C29" w:rsidRDefault="00CA1C29">
            <w:pPr>
              <w:spacing w:before="60"/>
              <w:rPr>
                <w:rFonts w:ascii="Arial" w:hAnsi="Arial" w:cs="Arial"/>
                <w:sz w:val="16"/>
              </w:rPr>
            </w:pPr>
            <w:r>
              <w:rPr>
                <w:rFonts w:ascii="Arial" w:hAnsi="Arial" w:cs="Arial"/>
                <w:sz w:val="16"/>
              </w:rPr>
              <w:t>Implemented CF-10 GM Torque Arbitrator v002 – 12180</w:t>
            </w:r>
          </w:p>
        </w:tc>
        <w:tc>
          <w:tcPr>
            <w:tcW w:w="1237" w:type="dxa"/>
          </w:tcPr>
          <w:p w:rsidR="00CA1C29" w:rsidRDefault="00CA1C29">
            <w:pPr>
              <w:spacing w:before="60"/>
              <w:rPr>
                <w:rFonts w:ascii="Arial" w:hAnsi="Arial" w:cs="Arial"/>
                <w:sz w:val="16"/>
              </w:rPr>
            </w:pPr>
            <w:r>
              <w:rPr>
                <w:rFonts w:ascii="Arial" w:hAnsi="Arial" w:cs="Arial"/>
                <w:sz w:val="16"/>
              </w:rPr>
              <w:t>21-Jul-14</w:t>
            </w:r>
          </w:p>
        </w:tc>
        <w:tc>
          <w:tcPr>
            <w:tcW w:w="948" w:type="dxa"/>
          </w:tcPr>
          <w:p w:rsidR="00CA1C29" w:rsidRDefault="00CA1C29" w:rsidP="0007549D">
            <w:pPr>
              <w:spacing w:before="60"/>
              <w:rPr>
                <w:rFonts w:ascii="Arial" w:hAnsi="Arial" w:cs="Arial"/>
                <w:sz w:val="16"/>
              </w:rPr>
            </w:pPr>
            <w:r>
              <w:rPr>
                <w:rFonts w:ascii="Arial" w:hAnsi="Arial" w:cs="Arial"/>
                <w:sz w:val="16"/>
              </w:rPr>
              <w:t>SB</w:t>
            </w:r>
          </w:p>
        </w:tc>
      </w:tr>
      <w:tr w:rsidR="008763E0" w:rsidTr="00C07A18">
        <w:tc>
          <w:tcPr>
            <w:tcW w:w="616" w:type="dxa"/>
          </w:tcPr>
          <w:p w:rsidR="008763E0" w:rsidRDefault="008763E0">
            <w:pPr>
              <w:spacing w:before="60"/>
              <w:rPr>
                <w:rFonts w:ascii="Arial" w:hAnsi="Arial" w:cs="Arial"/>
                <w:sz w:val="16"/>
              </w:rPr>
            </w:pPr>
            <w:r>
              <w:rPr>
                <w:rFonts w:ascii="Arial" w:hAnsi="Arial" w:cs="Arial"/>
                <w:sz w:val="16"/>
              </w:rPr>
              <w:t>6</w:t>
            </w:r>
          </w:p>
        </w:tc>
        <w:tc>
          <w:tcPr>
            <w:tcW w:w="662" w:type="dxa"/>
          </w:tcPr>
          <w:p w:rsidR="008763E0" w:rsidRDefault="008763E0">
            <w:pPr>
              <w:spacing w:before="60"/>
              <w:rPr>
                <w:rFonts w:ascii="Arial" w:hAnsi="Arial" w:cs="Arial"/>
                <w:sz w:val="16"/>
              </w:rPr>
            </w:pPr>
            <w:r>
              <w:rPr>
                <w:rFonts w:ascii="Arial" w:hAnsi="Arial" w:cs="Arial"/>
                <w:sz w:val="16"/>
              </w:rPr>
              <w:t>6</w:t>
            </w:r>
          </w:p>
        </w:tc>
        <w:tc>
          <w:tcPr>
            <w:tcW w:w="6210" w:type="dxa"/>
          </w:tcPr>
          <w:p w:rsidR="008763E0" w:rsidRDefault="008763E0">
            <w:pPr>
              <w:spacing w:before="60"/>
              <w:rPr>
                <w:rFonts w:ascii="Arial" w:hAnsi="Arial" w:cs="Arial"/>
                <w:sz w:val="16"/>
              </w:rPr>
            </w:pPr>
            <w:r w:rsidRPr="008763E0">
              <w:rPr>
                <w:rFonts w:ascii="Arial" w:hAnsi="Arial" w:cs="Arial"/>
                <w:sz w:val="16"/>
              </w:rPr>
              <w:t>A7189 - Global output not range limited</w:t>
            </w:r>
            <w:r w:rsidRPr="008763E0">
              <w:rPr>
                <w:rFonts w:ascii="Arial" w:hAnsi="Arial" w:cs="Arial"/>
                <w:sz w:val="16"/>
              </w:rPr>
              <w:tab/>
            </w:r>
          </w:p>
        </w:tc>
        <w:tc>
          <w:tcPr>
            <w:tcW w:w="1237" w:type="dxa"/>
          </w:tcPr>
          <w:p w:rsidR="008763E0" w:rsidRDefault="008763E0">
            <w:pPr>
              <w:spacing w:before="60"/>
              <w:rPr>
                <w:rFonts w:ascii="Arial" w:hAnsi="Arial" w:cs="Arial"/>
                <w:sz w:val="16"/>
              </w:rPr>
            </w:pPr>
            <w:r>
              <w:rPr>
                <w:rFonts w:ascii="Arial" w:hAnsi="Arial" w:cs="Arial"/>
                <w:sz w:val="16"/>
              </w:rPr>
              <w:t>09-Sep-14</w:t>
            </w:r>
          </w:p>
        </w:tc>
        <w:tc>
          <w:tcPr>
            <w:tcW w:w="948" w:type="dxa"/>
          </w:tcPr>
          <w:p w:rsidR="008763E0" w:rsidRDefault="008763E0" w:rsidP="0007549D">
            <w:pPr>
              <w:spacing w:before="60"/>
              <w:rPr>
                <w:rFonts w:ascii="Arial" w:hAnsi="Arial" w:cs="Arial"/>
                <w:sz w:val="16"/>
              </w:rPr>
            </w:pPr>
            <w:r>
              <w:rPr>
                <w:rFonts w:ascii="Arial" w:hAnsi="Arial" w:cs="Arial"/>
                <w:sz w:val="16"/>
              </w:rPr>
              <w:t>SB</w:t>
            </w:r>
          </w:p>
        </w:tc>
      </w:tr>
      <w:tr w:rsidR="00FB6E60" w:rsidTr="00C07A18">
        <w:trPr>
          <w:ins w:id="8" w:author="Balani, Spandana" w:date="2014-10-15T16:12:00Z"/>
        </w:trPr>
        <w:tc>
          <w:tcPr>
            <w:tcW w:w="616" w:type="dxa"/>
          </w:tcPr>
          <w:p w:rsidR="00FB6E60" w:rsidRDefault="00FB6E60">
            <w:pPr>
              <w:spacing w:before="60"/>
              <w:rPr>
                <w:ins w:id="9" w:author="Balani, Spandana" w:date="2014-10-15T16:12:00Z"/>
                <w:rFonts w:ascii="Arial" w:hAnsi="Arial" w:cs="Arial"/>
                <w:sz w:val="16"/>
              </w:rPr>
            </w:pPr>
            <w:ins w:id="10" w:author="Balani, Spandana" w:date="2014-10-15T16:12:00Z">
              <w:r>
                <w:rPr>
                  <w:rFonts w:ascii="Arial" w:hAnsi="Arial" w:cs="Arial"/>
                  <w:sz w:val="16"/>
                </w:rPr>
                <w:t>7</w:t>
              </w:r>
            </w:ins>
          </w:p>
        </w:tc>
        <w:tc>
          <w:tcPr>
            <w:tcW w:w="662" w:type="dxa"/>
          </w:tcPr>
          <w:p w:rsidR="00FB6E60" w:rsidRDefault="00FB6E60">
            <w:pPr>
              <w:spacing w:before="60"/>
              <w:rPr>
                <w:ins w:id="11" w:author="Balani, Spandana" w:date="2014-10-15T16:12:00Z"/>
                <w:rFonts w:ascii="Arial" w:hAnsi="Arial" w:cs="Arial"/>
                <w:sz w:val="16"/>
              </w:rPr>
            </w:pPr>
            <w:ins w:id="12" w:author="Balani, Spandana" w:date="2014-10-15T16:12:00Z">
              <w:r>
                <w:rPr>
                  <w:rFonts w:ascii="Arial" w:hAnsi="Arial" w:cs="Arial"/>
                  <w:sz w:val="16"/>
                </w:rPr>
                <w:t>7</w:t>
              </w:r>
            </w:ins>
          </w:p>
        </w:tc>
        <w:tc>
          <w:tcPr>
            <w:tcW w:w="6210" w:type="dxa"/>
          </w:tcPr>
          <w:p w:rsidR="00FB6E60" w:rsidRPr="008763E0" w:rsidRDefault="00FB6E60">
            <w:pPr>
              <w:spacing w:before="60"/>
              <w:rPr>
                <w:ins w:id="13" w:author="Balani, Spandana" w:date="2014-10-15T16:12:00Z"/>
                <w:rFonts w:ascii="Arial" w:hAnsi="Arial" w:cs="Arial"/>
                <w:sz w:val="16"/>
              </w:rPr>
            </w:pPr>
            <w:ins w:id="14" w:author="Balani, Spandana" w:date="2014-10-15T16:12:00Z">
              <w:r>
                <w:rPr>
                  <w:rFonts w:ascii="Arial" w:hAnsi="Arial" w:cs="Arial"/>
                  <w:sz w:val="16"/>
                </w:rPr>
                <w:t>Implemented</w:t>
              </w:r>
              <w:r w:rsidR="00F772D3">
                <w:rPr>
                  <w:rFonts w:ascii="Arial" w:hAnsi="Arial" w:cs="Arial"/>
                  <w:sz w:val="16"/>
                </w:rPr>
                <w:t xml:space="preserve"> CF-10 GM Torque Arbitrator v00</w:t>
              </w:r>
            </w:ins>
            <w:ins w:id="15" w:author="Balani, Spandana" w:date="2014-10-15T16:39:00Z">
              <w:r w:rsidR="00F772D3">
                <w:rPr>
                  <w:rFonts w:ascii="Arial" w:hAnsi="Arial" w:cs="Arial"/>
                  <w:sz w:val="16"/>
                </w:rPr>
                <w:t>3</w:t>
              </w:r>
            </w:ins>
            <w:ins w:id="16" w:author="Balani, Spandana" w:date="2014-10-15T16:12:00Z">
              <w:r>
                <w:rPr>
                  <w:rFonts w:ascii="Arial" w:hAnsi="Arial" w:cs="Arial"/>
                  <w:sz w:val="16"/>
                </w:rPr>
                <w:t xml:space="preserve"> – 121541</w:t>
              </w:r>
            </w:ins>
          </w:p>
        </w:tc>
        <w:tc>
          <w:tcPr>
            <w:tcW w:w="1237" w:type="dxa"/>
          </w:tcPr>
          <w:p w:rsidR="00FB6E60" w:rsidRDefault="00FB6E60">
            <w:pPr>
              <w:spacing w:before="60"/>
              <w:rPr>
                <w:ins w:id="17" w:author="Balani, Spandana" w:date="2014-10-15T16:12:00Z"/>
                <w:rFonts w:ascii="Arial" w:hAnsi="Arial" w:cs="Arial"/>
                <w:sz w:val="16"/>
              </w:rPr>
            </w:pPr>
            <w:ins w:id="18" w:author="Balani, Spandana" w:date="2014-10-15T16:12:00Z">
              <w:r>
                <w:rPr>
                  <w:rFonts w:ascii="Arial" w:hAnsi="Arial" w:cs="Arial"/>
                  <w:sz w:val="16"/>
                </w:rPr>
                <w:t>15-Oct-14</w:t>
              </w:r>
            </w:ins>
          </w:p>
        </w:tc>
        <w:tc>
          <w:tcPr>
            <w:tcW w:w="948" w:type="dxa"/>
          </w:tcPr>
          <w:p w:rsidR="00FB6E60" w:rsidRDefault="00FB6E60" w:rsidP="0007549D">
            <w:pPr>
              <w:spacing w:before="60"/>
              <w:rPr>
                <w:ins w:id="19" w:author="Balani, Spandana" w:date="2014-10-15T16:12:00Z"/>
                <w:rFonts w:ascii="Arial" w:hAnsi="Arial" w:cs="Arial"/>
                <w:sz w:val="16"/>
              </w:rPr>
            </w:pPr>
            <w:ins w:id="20" w:author="Balani, Spandana" w:date="2014-10-15T16:12:00Z">
              <w:r>
                <w:rPr>
                  <w:rFonts w:ascii="Arial" w:hAnsi="Arial" w:cs="Arial"/>
                  <w:sz w:val="16"/>
                </w:rPr>
                <w:t>SB</w:t>
              </w:r>
            </w:ins>
          </w:p>
        </w:tc>
      </w:tr>
    </w:tbl>
    <w:p w:rsidR="00107819" w:rsidRDefault="00107819">
      <w:bookmarkStart w:id="21" w:name="_GoBack"/>
      <w:bookmarkEnd w:id="21"/>
    </w:p>
    <w:sectPr w:rsidR="00107819" w:rsidSect="00937013">
      <w:headerReference w:type="default" r:id="rId18"/>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7CB" w:rsidRDefault="00D737CB">
      <w:r>
        <w:separator/>
      </w:r>
    </w:p>
  </w:endnote>
  <w:endnote w:type="continuationSeparator" w:id="0">
    <w:p w:rsidR="00D737CB" w:rsidRDefault="00D73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7FA" w:rsidRDefault="00F957FA">
    <w:pPr>
      <w:pStyle w:val="Footer"/>
    </w:pPr>
    <w:r>
      <w:rPr>
        <w:snapToGrid w:val="0"/>
      </w:rPr>
      <w:tab/>
    </w:r>
    <w:fldSimple w:instr=" DOCPROPERTY &quot;Company&quot;  \* MERGEFORMAT ">
      <w:r w:rsidR="00596586" w:rsidRPr="00596586">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7CB" w:rsidRDefault="00D737CB">
      <w:r>
        <w:separator/>
      </w:r>
    </w:p>
  </w:footnote>
  <w:footnote w:type="continuationSeparator" w:id="0">
    <w:p w:rsidR="00D737CB" w:rsidRDefault="00D737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541283">
          <w:pPr>
            <w:pStyle w:val="Header"/>
          </w:pPr>
          <w:proofErr w:type="spellStart"/>
          <w:r>
            <w:t>TrqArbLim</w:t>
          </w:r>
          <w:proofErr w:type="spellEnd"/>
        </w:p>
        <w:p w:rsidR="00F957FA" w:rsidRDefault="0014416F" w:rsidP="001A574F">
          <w:pPr>
            <w:pStyle w:val="Header"/>
            <w:tabs>
              <w:tab w:val="clear" w:pos="4320"/>
              <w:tab w:val="clear" w:pos="8640"/>
              <w:tab w:val="center" w:pos="2592"/>
            </w:tabs>
          </w:pPr>
          <w:fldSimple w:instr=" DOCPROPERTY &quot;Product Line&quot;  \* MERGEFORMAT ">
            <w:r w:rsidR="00596586">
              <w:t>Gen II+ EPS EA3</w:t>
            </w:r>
          </w:fldSimple>
          <w:r w:rsidR="00F957FA">
            <w:tab/>
          </w:r>
        </w:p>
      </w:tc>
      <w:tc>
        <w:tcPr>
          <w:tcW w:w="1170" w:type="dxa"/>
        </w:tcPr>
        <w:p w:rsidR="00F957FA" w:rsidRDefault="00F957FA">
          <w:pPr>
            <w:pStyle w:val="Header"/>
          </w:pPr>
          <w:r>
            <w:t>Revision:</w:t>
          </w:r>
        </w:p>
      </w:tc>
      <w:tc>
        <w:tcPr>
          <w:tcW w:w="1350" w:type="dxa"/>
        </w:tcPr>
        <w:p w:rsidR="00F957FA" w:rsidRDefault="008763E0" w:rsidP="00541283">
          <w:pPr>
            <w:pStyle w:val="Header"/>
          </w:pPr>
          <w:del w:id="22" w:author="Balani, Spandana" w:date="2014-10-15T16:07:00Z">
            <w:r w:rsidDel="00FB6E60">
              <w:delText>6</w:delText>
            </w:r>
          </w:del>
          <w:ins w:id="23" w:author="Balani, Spandana" w:date="2014-10-15T16:07:00Z">
            <w:r w:rsidR="00FB6E60">
              <w:t>7</w:t>
            </w:r>
          </w:ins>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7D41C4">
          <w:pPr>
            <w:pStyle w:val="Header"/>
          </w:pPr>
          <w:r>
            <w:fldChar w:fldCharType="begin"/>
          </w:r>
          <w:r>
            <w:instrText xml:space="preserve"> DATE \@ "d-MMM-yy" </w:instrText>
          </w:r>
          <w:r>
            <w:fldChar w:fldCharType="separate"/>
          </w:r>
          <w:r w:rsidR="00F772D3">
            <w:rPr>
              <w:noProof/>
            </w:rPr>
            <w:t>15-Oct-14</w:t>
          </w:r>
          <w:r>
            <w:fldChar w:fldCharType="end"/>
          </w:r>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CA1C29">
          <w:pPr>
            <w:pStyle w:val="Header"/>
          </w:pPr>
          <w:r>
            <w:t>Spandana Balani</w:t>
          </w:r>
        </w:p>
      </w:tc>
      <w:tc>
        <w:tcPr>
          <w:tcW w:w="1170" w:type="dxa"/>
        </w:tcPr>
        <w:p w:rsidR="00F957FA" w:rsidRDefault="00F957FA">
          <w:pPr>
            <w:pStyle w:val="Header"/>
          </w:pPr>
          <w:r>
            <w:t>Page:</w:t>
          </w:r>
        </w:p>
      </w:tc>
      <w:tc>
        <w:tcPr>
          <w:tcW w:w="1350" w:type="dxa"/>
        </w:tcPr>
        <w:p w:rsidR="00F957FA" w:rsidRDefault="00501005">
          <w:pPr>
            <w:pStyle w:val="Header"/>
          </w:pPr>
          <w:r>
            <w:rPr>
              <w:rStyle w:val="PageNumber"/>
            </w:rPr>
            <w:fldChar w:fldCharType="begin"/>
          </w:r>
          <w:r w:rsidR="00F957FA">
            <w:rPr>
              <w:rStyle w:val="PageNumber"/>
            </w:rPr>
            <w:instrText xml:space="preserve"> PAGE </w:instrText>
          </w:r>
          <w:r>
            <w:rPr>
              <w:rStyle w:val="PageNumber"/>
            </w:rPr>
            <w:fldChar w:fldCharType="separate"/>
          </w:r>
          <w:r w:rsidR="00F772D3">
            <w:rPr>
              <w:rStyle w:val="PageNumber"/>
              <w:noProof/>
            </w:rPr>
            <w:t>21</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F772D3">
            <w:rPr>
              <w:rStyle w:val="PageNumber"/>
              <w:noProof/>
            </w:rPr>
            <w:t>21</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yali Kheratkar">
    <w15:presenceInfo w15:providerId="AD" w15:userId="S-1-5-21-117609710-1229272821-682003330-1059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586"/>
    <w:rsid w:val="0002406D"/>
    <w:rsid w:val="0007549D"/>
    <w:rsid w:val="00091186"/>
    <w:rsid w:val="000B0B08"/>
    <w:rsid w:val="000C6ECD"/>
    <w:rsid w:val="000D6F10"/>
    <w:rsid w:val="001028E4"/>
    <w:rsid w:val="00107819"/>
    <w:rsid w:val="00137AC2"/>
    <w:rsid w:val="0014416F"/>
    <w:rsid w:val="00145DB6"/>
    <w:rsid w:val="00157200"/>
    <w:rsid w:val="00176626"/>
    <w:rsid w:val="00190727"/>
    <w:rsid w:val="001A574F"/>
    <w:rsid w:val="001B60DF"/>
    <w:rsid w:val="001F09B2"/>
    <w:rsid w:val="0020722A"/>
    <w:rsid w:val="002279EA"/>
    <w:rsid w:val="00251AC0"/>
    <w:rsid w:val="002928AC"/>
    <w:rsid w:val="002A6278"/>
    <w:rsid w:val="002B1C93"/>
    <w:rsid w:val="002C03D8"/>
    <w:rsid w:val="002C0E7E"/>
    <w:rsid w:val="002E1928"/>
    <w:rsid w:val="002F5B80"/>
    <w:rsid w:val="00315335"/>
    <w:rsid w:val="003246D8"/>
    <w:rsid w:val="003A784A"/>
    <w:rsid w:val="003C4D3F"/>
    <w:rsid w:val="003D05FF"/>
    <w:rsid w:val="003D7827"/>
    <w:rsid w:val="003E6D9B"/>
    <w:rsid w:val="0044436B"/>
    <w:rsid w:val="004A781C"/>
    <w:rsid w:val="004D4EAB"/>
    <w:rsid w:val="00501005"/>
    <w:rsid w:val="0053244C"/>
    <w:rsid w:val="00533E94"/>
    <w:rsid w:val="00541283"/>
    <w:rsid w:val="00560FFB"/>
    <w:rsid w:val="005730F6"/>
    <w:rsid w:val="00596586"/>
    <w:rsid w:val="005A0081"/>
    <w:rsid w:val="005D3C52"/>
    <w:rsid w:val="005D5FE4"/>
    <w:rsid w:val="00616853"/>
    <w:rsid w:val="00643960"/>
    <w:rsid w:val="0067150B"/>
    <w:rsid w:val="00674ADF"/>
    <w:rsid w:val="006D33CC"/>
    <w:rsid w:val="006F01A3"/>
    <w:rsid w:val="00706174"/>
    <w:rsid w:val="00713F94"/>
    <w:rsid w:val="00746860"/>
    <w:rsid w:val="007728B8"/>
    <w:rsid w:val="007A69AC"/>
    <w:rsid w:val="007B4899"/>
    <w:rsid w:val="007C079C"/>
    <w:rsid w:val="007D41C4"/>
    <w:rsid w:val="007E1A36"/>
    <w:rsid w:val="00824151"/>
    <w:rsid w:val="008242F0"/>
    <w:rsid w:val="00825CEB"/>
    <w:rsid w:val="008535B2"/>
    <w:rsid w:val="008763E0"/>
    <w:rsid w:val="008B3E94"/>
    <w:rsid w:val="008D5FAA"/>
    <w:rsid w:val="008F6DBB"/>
    <w:rsid w:val="00903C13"/>
    <w:rsid w:val="00936B03"/>
    <w:rsid w:val="00937013"/>
    <w:rsid w:val="0094773A"/>
    <w:rsid w:val="00955F6A"/>
    <w:rsid w:val="00957470"/>
    <w:rsid w:val="009B20B2"/>
    <w:rsid w:val="009B220F"/>
    <w:rsid w:val="009E3F84"/>
    <w:rsid w:val="009F4F3C"/>
    <w:rsid w:val="00A74A98"/>
    <w:rsid w:val="00AA26ED"/>
    <w:rsid w:val="00AD5022"/>
    <w:rsid w:val="00AD731B"/>
    <w:rsid w:val="00B0395D"/>
    <w:rsid w:val="00B54697"/>
    <w:rsid w:val="00B62776"/>
    <w:rsid w:val="00BD008B"/>
    <w:rsid w:val="00BD15D2"/>
    <w:rsid w:val="00BD3DFF"/>
    <w:rsid w:val="00BD7E6B"/>
    <w:rsid w:val="00BF364D"/>
    <w:rsid w:val="00C07A18"/>
    <w:rsid w:val="00C34DC5"/>
    <w:rsid w:val="00C35BD3"/>
    <w:rsid w:val="00C37973"/>
    <w:rsid w:val="00C42F9F"/>
    <w:rsid w:val="00C72FFA"/>
    <w:rsid w:val="00C821C4"/>
    <w:rsid w:val="00C93939"/>
    <w:rsid w:val="00CA1C29"/>
    <w:rsid w:val="00CE6DD9"/>
    <w:rsid w:val="00D737CB"/>
    <w:rsid w:val="00D94BDD"/>
    <w:rsid w:val="00D97686"/>
    <w:rsid w:val="00DA59F7"/>
    <w:rsid w:val="00DC7E08"/>
    <w:rsid w:val="00DE4889"/>
    <w:rsid w:val="00DE6176"/>
    <w:rsid w:val="00E31328"/>
    <w:rsid w:val="00E4002E"/>
    <w:rsid w:val="00E5472B"/>
    <w:rsid w:val="00E57C42"/>
    <w:rsid w:val="00E65E92"/>
    <w:rsid w:val="00E70966"/>
    <w:rsid w:val="00E9338E"/>
    <w:rsid w:val="00EC07AE"/>
    <w:rsid w:val="00F52BEC"/>
    <w:rsid w:val="00F648ED"/>
    <w:rsid w:val="00F772D3"/>
    <w:rsid w:val="00F82E8E"/>
    <w:rsid w:val="00F957FA"/>
    <w:rsid w:val="00FB2942"/>
    <w:rsid w:val="00FB432D"/>
    <w:rsid w:val="00FB6E60"/>
    <w:rsid w:val="00FB7094"/>
    <w:rsid w:val="00FC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903C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C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903C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57633">
      <w:bodyDiv w:val="1"/>
      <w:marLeft w:val="0"/>
      <w:marRight w:val="0"/>
      <w:marTop w:val="0"/>
      <w:marBottom w:val="0"/>
      <w:divBdr>
        <w:top w:val="none" w:sz="0" w:space="0" w:color="auto"/>
        <w:left w:val="none" w:sz="0" w:space="0" w:color="auto"/>
        <w:bottom w:val="none" w:sz="0" w:space="0" w:color="auto"/>
        <w:right w:val="none" w:sz="0" w:space="0" w:color="auto"/>
      </w:divBdr>
    </w:div>
    <w:div w:id="52123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t9hv\Download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C5812-A416-4314-A3C9-A45F7F70E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134</TotalTime>
  <Pages>21</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8605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Sengottaiyan, Selva</dc:creator>
  <cp:lastModifiedBy>Balani, Spandana</cp:lastModifiedBy>
  <cp:revision>10</cp:revision>
  <cp:lastPrinted>2011-03-21T13:34:00Z</cp:lastPrinted>
  <dcterms:created xsi:type="dcterms:W3CDTF">2014-05-02T16:22:00Z</dcterms:created>
  <dcterms:modified xsi:type="dcterms:W3CDTF">2014-10-15T20:39:00Z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1.1</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 EA3</vt:lpwstr>
  </property>
</Properties>
</file>