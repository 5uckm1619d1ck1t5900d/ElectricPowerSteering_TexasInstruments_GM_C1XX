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proofErr w:type="spellStart"/>
      <w:r w:rsidR="00320CE2">
        <w:t>TrqArblim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34A64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295417" w:history="1">
        <w:r w:rsidR="00E34A64" w:rsidRPr="0099777D">
          <w:rPr>
            <w:rStyle w:val="Hyperlink"/>
            <w:noProof/>
          </w:rPr>
          <w:t>1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Dependencies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_Toc378295417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2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18" w:history="1">
        <w:r w:rsidR="00E34A64" w:rsidRPr="0099777D">
          <w:rPr>
            <w:rStyle w:val="Hyperlink"/>
            <w:noProof/>
          </w:rPr>
          <w:t>1.1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SWCs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_Toc378295418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2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19" w:history="1">
        <w:r w:rsidR="00E34A64" w:rsidRPr="0099777D">
          <w:rPr>
            <w:rStyle w:val="Hyperlink"/>
            <w:noProof/>
          </w:rPr>
          <w:t>1.2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Global Functions(Non RTE) to be provided to Integration Project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_Toc378295419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2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0" w:history="1">
        <w:r w:rsidR="00E34A64" w:rsidRPr="0099777D">
          <w:rPr>
            <w:rStyle w:val="Hyperlink"/>
            <w:noProof/>
          </w:rPr>
          <w:t>2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Configuration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_Toc378295420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3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1" w:history="1">
        <w:r w:rsidR="00E34A64" w:rsidRPr="0099777D">
          <w:rPr>
            <w:rStyle w:val="Hyperlink"/>
            <w:noProof/>
          </w:rPr>
          <w:t>2.1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Build Time Config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_Toc378295421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3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2" w:history="1">
        <w:r w:rsidR="00E34A64" w:rsidRPr="0099777D">
          <w:rPr>
            <w:rStyle w:val="Hyperlink"/>
            <w:noProof/>
          </w:rPr>
          <w:t>2.2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Configuration Files to be provided by Integration Project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_Toc378295422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3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3" w:history="1">
        <w:r w:rsidR="00E34A64" w:rsidRPr="0099777D">
          <w:rPr>
            <w:rStyle w:val="Hyperlink"/>
            <w:noProof/>
          </w:rPr>
          <w:t>2.2.1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Da Vinci Parameter Configuration Changes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_Toc378295423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3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4" w:history="1">
        <w:r w:rsidR="00E34A64" w:rsidRPr="0099777D">
          <w:rPr>
            <w:rStyle w:val="Hyperlink"/>
            <w:noProof/>
          </w:rPr>
          <w:t>2.2.2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DaVinci Interrupt Configuration Changes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_Toc378295424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3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5" w:history="1">
        <w:r w:rsidR="00E34A64" w:rsidRPr="0099777D">
          <w:rPr>
            <w:rStyle w:val="Hyperlink"/>
            <w:noProof/>
          </w:rPr>
          <w:t>2.2.3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Manual Configuration Changes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_Toc378295425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3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6" w:history="1">
        <w:r w:rsidR="00E34A64" w:rsidRPr="0099777D">
          <w:rPr>
            <w:rStyle w:val="Hyperlink"/>
            <w:noProof/>
          </w:rPr>
          <w:t>3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Integration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_Toc378295426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4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7" w:history="1">
        <w:r w:rsidR="00E34A64" w:rsidRPr="0099777D">
          <w:rPr>
            <w:rStyle w:val="Hyperlink"/>
            <w:noProof/>
          </w:rPr>
          <w:t>3.1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Required Global Data Inputs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_Toc378295427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4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8" w:history="1">
        <w:r w:rsidR="00E34A64" w:rsidRPr="0099777D">
          <w:rPr>
            <w:rStyle w:val="Hyperlink"/>
            <w:noProof/>
          </w:rPr>
          <w:t>3.2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Required Global Data Outputs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_Toc378295428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4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29" w:history="1">
        <w:r w:rsidR="00E34A64" w:rsidRPr="0099777D">
          <w:rPr>
            <w:rStyle w:val="Hyperlink"/>
            <w:noProof/>
          </w:rPr>
          <w:t>3.3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Specific Include Path present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_Toc378295429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4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0" w:history="1">
        <w:r w:rsidR="00E34A64" w:rsidRPr="0099777D">
          <w:rPr>
            <w:rStyle w:val="Hyperlink"/>
            <w:noProof/>
          </w:rPr>
          <w:t>4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Runnable Scheduling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_Toc378295430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5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1" w:history="1">
        <w:r w:rsidR="00E34A64" w:rsidRPr="0099777D">
          <w:rPr>
            <w:rStyle w:val="Hyperlink"/>
            <w:noProof/>
          </w:rPr>
          <w:t>5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Memory Mapping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_Toc378295431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6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2" w:history="1">
        <w:r w:rsidR="00E34A64" w:rsidRPr="0099777D">
          <w:rPr>
            <w:rStyle w:val="Hyperlink"/>
            <w:noProof/>
          </w:rPr>
          <w:t>5.1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Mapping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_Toc378295432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6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3" w:history="1">
        <w:r w:rsidR="00E34A64" w:rsidRPr="0099777D">
          <w:rPr>
            <w:rStyle w:val="Hyperlink"/>
            <w:noProof/>
          </w:rPr>
          <w:t>5.2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Usage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_Toc378295433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6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4" w:history="1">
        <w:r w:rsidR="00E34A64" w:rsidRPr="0099777D">
          <w:rPr>
            <w:rStyle w:val="Hyperlink"/>
            <w:noProof/>
          </w:rPr>
          <w:t>5.3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Non  RTE NvM Blocks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_Toc378295434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6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5" w:history="1">
        <w:r w:rsidR="00E34A64" w:rsidRPr="0099777D">
          <w:rPr>
            <w:rStyle w:val="Hyperlink"/>
            <w:noProof/>
          </w:rPr>
          <w:t>5.4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RTE NvM Blocks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_Toc378295435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6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6" w:history="1">
        <w:r w:rsidR="00E34A64" w:rsidRPr="0099777D">
          <w:rPr>
            <w:rStyle w:val="Hyperlink"/>
            <w:noProof/>
          </w:rPr>
          <w:t>6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Compiler Settings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_Toc378295436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6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7" w:history="1">
        <w:r w:rsidR="00E34A64" w:rsidRPr="0099777D">
          <w:rPr>
            <w:rStyle w:val="Hyperlink"/>
            <w:noProof/>
          </w:rPr>
          <w:t>6.1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Preprocessor MACRO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_Toc378295437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6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8" w:history="1">
        <w:r w:rsidR="00E34A64" w:rsidRPr="0099777D">
          <w:rPr>
            <w:rStyle w:val="Hyperlink"/>
            <w:noProof/>
          </w:rPr>
          <w:t>6.2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Optimization Settings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_Toc378295438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6</w:t>
        </w:r>
        <w:r w:rsidR="00E34A64">
          <w:rPr>
            <w:noProof/>
            <w:webHidden/>
          </w:rPr>
          <w:fldChar w:fldCharType="end"/>
        </w:r>
      </w:hyperlink>
    </w:p>
    <w:p w:rsidR="00E34A64" w:rsidRDefault="000E1BF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95439" w:history="1">
        <w:r w:rsidR="00E34A64" w:rsidRPr="0099777D">
          <w:rPr>
            <w:rStyle w:val="Hyperlink"/>
            <w:noProof/>
          </w:rPr>
          <w:t>7</w:t>
        </w:r>
        <w:r w:rsidR="00E34A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4A64" w:rsidRPr="0099777D">
          <w:rPr>
            <w:rStyle w:val="Hyperlink"/>
            <w:noProof/>
          </w:rPr>
          <w:t>Revision Control Log</w:t>
        </w:r>
        <w:r w:rsidR="00E34A64">
          <w:rPr>
            <w:noProof/>
            <w:webHidden/>
          </w:rPr>
          <w:tab/>
        </w:r>
        <w:r w:rsidR="00E34A64">
          <w:rPr>
            <w:noProof/>
            <w:webHidden/>
          </w:rPr>
          <w:fldChar w:fldCharType="begin"/>
        </w:r>
        <w:r w:rsidR="00E34A64">
          <w:rPr>
            <w:noProof/>
            <w:webHidden/>
          </w:rPr>
          <w:instrText xml:space="preserve"> PAGEREF _Toc378295439 \h </w:instrText>
        </w:r>
        <w:r w:rsidR="00E34A64">
          <w:rPr>
            <w:noProof/>
            <w:webHidden/>
          </w:rPr>
        </w:r>
        <w:r w:rsidR="00E34A64">
          <w:rPr>
            <w:noProof/>
            <w:webHidden/>
          </w:rPr>
          <w:fldChar w:fldCharType="separate"/>
        </w:r>
        <w:r w:rsidR="00E34A64">
          <w:rPr>
            <w:noProof/>
            <w:webHidden/>
          </w:rPr>
          <w:t>7</w:t>
        </w:r>
        <w:r w:rsidR="00E34A64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295417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295418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320CE2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295419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320CE2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295420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295421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295422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320CE2" w:rsidRDefault="00320CE2" w:rsidP="00320CE2">
      <w:proofErr w:type="spellStart"/>
      <w:r>
        <w:t>Ap_Tr</w:t>
      </w:r>
      <w:r w:rsidR="00124A8A">
        <w:t>qArblim_Cfg.h</w:t>
      </w:r>
      <w:proofErr w:type="spellEnd"/>
      <w:r w:rsidR="00124A8A">
        <w:t xml:space="preserve"> generated by Ap_TrqArblim</w:t>
      </w:r>
      <w:r>
        <w:t>_Cfg.h.tt</w:t>
      </w:r>
    </w:p>
    <w:p w:rsidR="00320CE2" w:rsidRDefault="00320CE2" w:rsidP="00320CE2"/>
    <w:p w:rsidR="00BC5DE5" w:rsidRDefault="00BC5DE5"/>
    <w:p w:rsidR="00932C7E" w:rsidRDefault="00932C7E" w:rsidP="00932C7E">
      <w:pPr>
        <w:pStyle w:val="Heading3"/>
      </w:pPr>
      <w:bookmarkStart w:id="8" w:name="_Toc378295423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320CE2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20CE2" w:rsidRPr="00206C65" w:rsidRDefault="00320CE2" w:rsidP="00AF52F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TrqArblim</w:t>
            </w:r>
            <w:r w:rsidRPr="00206C65">
              <w:rPr>
                <w:b w:val="0"/>
              </w:rPr>
              <w:t>General</w:t>
            </w:r>
            <w:proofErr w:type="spellEnd"/>
            <w:r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TrqArblim</w:t>
            </w:r>
            <w:r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320CE2" w:rsidRPr="001C67A3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TrqArblim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78295424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320CE2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8295425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320CE2" w:rsidP="003617E2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8295426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78295427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224B1E" w:rsidRDefault="00224B1E" w:rsidP="00224B1E">
      <w:r>
        <w:t>LKACmd_HwNm_f32</w:t>
      </w:r>
    </w:p>
    <w:p w:rsidR="00224B1E" w:rsidRDefault="00224B1E" w:rsidP="00224B1E">
      <w:proofErr w:type="spellStart"/>
      <w:r>
        <w:t>LKAState_State_enum</w:t>
      </w:r>
      <w:proofErr w:type="spellEnd"/>
    </w:p>
    <w:p w:rsidR="00224B1E" w:rsidRDefault="00224B1E" w:rsidP="00224B1E">
      <w:r>
        <w:t>M</w:t>
      </w:r>
      <w:ins w:id="20" w:author="Balani, Spandana" w:date="2014-10-15T16:14:00Z">
        <w:r w:rsidR="00A45E6E">
          <w:t>ax</w:t>
        </w:r>
      </w:ins>
      <w:del w:id="21" w:author="Balani, Spandana" w:date="2014-10-15T16:14:00Z">
        <w:r w:rsidDel="00A45E6E">
          <w:delText>in</w:delText>
        </w:r>
      </w:del>
      <w:r>
        <w:t>SecureVehicleSpeed_Kph_f32</w:t>
      </w:r>
    </w:p>
    <w:p w:rsidR="00224B1E" w:rsidRDefault="00224B1E" w:rsidP="00224B1E">
      <w:proofErr w:type="spellStart"/>
      <w:r>
        <w:t>PosServEnable_Cnt_lgc</w:t>
      </w:r>
      <w:proofErr w:type="spellEnd"/>
    </w:p>
    <w:p w:rsidR="00224B1E" w:rsidRDefault="00224B1E" w:rsidP="00224B1E">
      <w:r>
        <w:t>PosSrvoCmd_MtrNm_f32</w:t>
      </w:r>
    </w:p>
    <w:p w:rsidR="00224B1E" w:rsidRDefault="00224B1E" w:rsidP="00224B1E">
      <w:r>
        <w:t>HwTorque_HwNm_f32</w:t>
      </w:r>
    </w:p>
    <w:p w:rsidR="00224B1E" w:rsidRDefault="00224B1E" w:rsidP="00224B1E">
      <w:r>
        <w:t>TrqOscCmd_MtrNm_f32</w:t>
      </w:r>
    </w:p>
    <w:p w:rsidR="00224B1E" w:rsidRDefault="00224B1E" w:rsidP="00224B1E">
      <w:proofErr w:type="spellStart"/>
      <w:r>
        <w:t>GMOSHOscillate_State_enum</w:t>
      </w:r>
      <w:proofErr w:type="spellEnd"/>
    </w:p>
    <w:p w:rsidR="00224B1E" w:rsidRDefault="00224B1E" w:rsidP="00224B1E">
      <w:r>
        <w:t>ESCCmd_HwNm_f32</w:t>
      </w:r>
    </w:p>
    <w:p w:rsidR="00224B1E" w:rsidRDefault="00224B1E" w:rsidP="00224B1E">
      <w:proofErr w:type="spellStart"/>
      <w:r>
        <w:t>ESCState_State_enum</w:t>
      </w:r>
      <w:proofErr w:type="spellEnd"/>
    </w:p>
    <w:p w:rsidR="00900B9A" w:rsidRDefault="00900B9A" w:rsidP="00900B9A">
      <w:pPr>
        <w:pStyle w:val="Heading2"/>
      </w:pPr>
      <w:bookmarkStart w:id="22" w:name="_Toc378295428"/>
      <w:r>
        <w:t>Required Global Data Outputs</w:t>
      </w:r>
      <w:bookmarkEnd w:id="22"/>
    </w:p>
    <w:p w:rsidR="00224B1E" w:rsidRDefault="00224B1E" w:rsidP="00224B1E">
      <w:r>
        <w:t>IqTrqOv_HwNm_f32</w:t>
      </w:r>
    </w:p>
    <w:p w:rsidR="00224B1E" w:rsidRDefault="00224B1E" w:rsidP="00224B1E">
      <w:r>
        <w:t>LKATorqueDelivered_HwNm_f32</w:t>
      </w:r>
    </w:p>
    <w:p w:rsidR="00224B1E" w:rsidRDefault="00224B1E" w:rsidP="00224B1E">
      <w:r>
        <w:t>AssistDDFactor_Uls_f32</w:t>
      </w:r>
    </w:p>
    <w:p w:rsidR="00224B1E" w:rsidRDefault="00224B1E" w:rsidP="00224B1E">
      <w:r>
        <w:t>DampingDDFactor_Uls_f32</w:t>
      </w:r>
    </w:p>
    <w:p w:rsidR="00224B1E" w:rsidRDefault="00224B1E" w:rsidP="00224B1E">
      <w:r>
        <w:t>OpTrqOv_MtrNm_f32</w:t>
      </w:r>
    </w:p>
    <w:p w:rsidR="00224B1E" w:rsidRDefault="00224B1E" w:rsidP="00224B1E">
      <w:r>
        <w:t>ReturnDDFactor_Uls_f32</w:t>
      </w:r>
    </w:p>
    <w:p w:rsidR="00224B1E" w:rsidRDefault="00224B1E" w:rsidP="00224B1E">
      <w:proofErr w:type="spellStart"/>
      <w:r>
        <w:t>ESCIsLimited_Cnt_lgc</w:t>
      </w:r>
      <w:proofErr w:type="spellEnd"/>
    </w:p>
    <w:p w:rsidR="00224B1E" w:rsidRDefault="00224B1E" w:rsidP="00224B1E">
      <w:r>
        <w:t>ESCTorqueDelivered_HwNm_f32</w:t>
      </w:r>
    </w:p>
    <w:p w:rsidR="00836AC1" w:rsidRDefault="00783C14" w:rsidP="00836AC1">
      <w:pPr>
        <w:pStyle w:val="Heading2"/>
      </w:pPr>
      <w:bookmarkStart w:id="23" w:name="_Toc378295429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4527BC" w:rsidRDefault="004D5B9A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4" w:name="_Toc378295430"/>
      <w:r>
        <w:lastRenderedPageBreak/>
        <w:t>Runnable Scheduling</w:t>
      </w:r>
      <w:bookmarkEnd w:id="2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208"/>
        <w:gridCol w:w="4739"/>
        <w:gridCol w:w="1801"/>
      </w:tblGrid>
      <w:tr w:rsidR="00F638B9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801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20CE2" w:rsidRPr="00206C65" w:rsidRDefault="00320CE2" w:rsidP="00320CE2">
            <w:pPr>
              <w:rPr>
                <w:b w:val="0"/>
              </w:rPr>
            </w:pPr>
            <w:r>
              <w:rPr>
                <w:b w:val="0"/>
              </w:rPr>
              <w:t>TrqArblim</w:t>
            </w:r>
            <w:r w:rsidRPr="00206C65">
              <w:rPr>
                <w:b w:val="0"/>
              </w:rPr>
              <w:t>_Init1</w:t>
            </w:r>
          </w:p>
        </w:tc>
        <w:tc>
          <w:tcPr>
            <w:tcW w:w="4739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Called from RTE before any call to the periodic functions</w:t>
            </w:r>
          </w:p>
        </w:tc>
        <w:tc>
          <w:tcPr>
            <w:tcW w:w="1801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RTE </w:t>
            </w:r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16"/>
        <w:gridCol w:w="4731"/>
        <w:gridCol w:w="1909"/>
      </w:tblGrid>
      <w:tr w:rsidR="00F50821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320CE2" w:rsidRPr="00206C65" w:rsidRDefault="00320CE2" w:rsidP="00320CE2">
            <w:pPr>
              <w:rPr>
                <w:b w:val="0"/>
              </w:rPr>
            </w:pPr>
            <w:r>
              <w:rPr>
                <w:b w:val="0"/>
              </w:rPr>
              <w:t>TrqArblim</w:t>
            </w:r>
            <w:r w:rsidRPr="00206C65">
              <w:rPr>
                <w:b w:val="0"/>
              </w:rPr>
              <w:t>_Per1</w:t>
            </w:r>
          </w:p>
        </w:tc>
        <w:tc>
          <w:tcPr>
            <w:tcW w:w="4731" w:type="dxa"/>
          </w:tcPr>
          <w:p w:rsidR="00320CE2" w:rsidRDefault="00E51ED4" w:rsidP="00E5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Must execute after customer torque overlay function</w:t>
            </w:r>
          </w:p>
        </w:tc>
        <w:tc>
          <w:tcPr>
            <w:tcW w:w="1909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_Toc378295431"/>
      <w:bookmarkStart w:id="26" w:name="OLE_LINK16"/>
      <w:bookmarkStart w:id="27" w:name="OLE_LINK17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8" w:name="_Toc378295432"/>
      <w:bookmarkEnd w:id="26"/>
      <w:bookmarkEnd w:id="27"/>
      <w:r>
        <w:t>Mapping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969"/>
        <w:gridCol w:w="1919"/>
      </w:tblGrid>
      <w:tr w:rsidR="00836AC1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969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919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320CE2" w:rsidP="00320CE2">
            <w:pPr>
              <w:rPr>
                <w:b w:val="0"/>
              </w:rPr>
            </w:pPr>
            <w:r>
              <w:rPr>
                <w:b w:val="0"/>
              </w:rPr>
              <w:t>TRQARBLIM</w:t>
            </w:r>
            <w:r w:rsidRPr="00586241">
              <w:rPr>
                <w:b w:val="0"/>
              </w:rPr>
              <w:t>_START_SEC_VAR_CLEARED_32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CE2" w:rsidTr="0032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320CE2" w:rsidP="00AF52FB">
            <w:pPr>
              <w:rPr>
                <w:b w:val="0"/>
              </w:rPr>
            </w:pPr>
          </w:p>
        </w:tc>
        <w:tc>
          <w:tcPr>
            <w:tcW w:w="196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320CE2" w:rsidP="00AF52FB">
            <w:pPr>
              <w:rPr>
                <w:b w:val="0"/>
              </w:rPr>
            </w:pPr>
            <w:r>
              <w:rPr>
                <w:b w:val="0"/>
              </w:rPr>
              <w:t>TRQARBLIM_START_SEC_VAR_CLEARED_UNSPECIFIED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CE2" w:rsidTr="0032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320CE2" w:rsidP="00AF52FB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>
              <w:rPr>
                <w:b w:val="0"/>
              </w:rPr>
              <w:t xml:space="preserve"> TRQARBLIM</w:t>
            </w:r>
            <w:r w:rsidRPr="00586241">
              <w:rPr>
                <w:b w:val="0"/>
              </w:rPr>
              <w:t xml:space="preserve"> _APPL_CODE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9" w:name="_Toc378295433"/>
      <w:r>
        <w:t>Usage</w:t>
      </w:r>
      <w:bookmarkEnd w:id="29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0" w:name="_Toc378295434"/>
      <w:bookmarkStart w:id="31" w:name="OLE_LINK20"/>
      <w:bookmarkStart w:id="32" w:name="OLE_LINK81"/>
      <w:bookmarkStart w:id="33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0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320CE2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2"/>
    <w:bookmarkEnd w:id="33"/>
    <w:p w:rsidR="00900B9A" w:rsidRDefault="00900B9A" w:rsidP="00900B9A">
      <w:pPr>
        <w:pStyle w:val="Heading2"/>
      </w:pPr>
      <w:r>
        <w:t xml:space="preserve"> </w:t>
      </w:r>
      <w:bookmarkStart w:id="34" w:name="_Toc378295435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320CE2" w:rsidP="00900B9A">
            <w: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5" w:name="_Toc378295436"/>
      <w:bookmarkStart w:id="36" w:name="OLE_LINK18"/>
      <w:bookmarkStart w:id="37" w:name="OLE_LINK19"/>
      <w:r>
        <w:t>Compiler Settings</w:t>
      </w:r>
      <w:bookmarkEnd w:id="35"/>
    </w:p>
    <w:bookmarkEnd w:id="36"/>
    <w:bookmarkEnd w:id="37"/>
    <w:p w:rsidR="00EE5444" w:rsidRDefault="00EE5444" w:rsidP="00EE5444">
      <w:pPr>
        <w:pStyle w:val="Heading2"/>
      </w:pPr>
      <w:r w:rsidRPr="00EE5444">
        <w:t xml:space="preserve"> </w:t>
      </w:r>
      <w:bookmarkStart w:id="38" w:name="_Toc378295437"/>
      <w:r>
        <w:t>Preprocessor MACRO</w:t>
      </w:r>
      <w:bookmarkEnd w:id="38"/>
    </w:p>
    <w:p w:rsidR="00EE5444" w:rsidRDefault="00320CE2" w:rsidP="006524C1">
      <w:bookmarkStart w:id="39" w:name="OLE_LINK21"/>
      <w:r>
        <w:t>None</w:t>
      </w:r>
    </w:p>
    <w:p w:rsidR="00EE5444" w:rsidRDefault="00EE5444" w:rsidP="00EE5444">
      <w:pPr>
        <w:pStyle w:val="Heading2"/>
      </w:pPr>
      <w:bookmarkStart w:id="40" w:name="_Toc378295438"/>
      <w:bookmarkEnd w:id="39"/>
      <w:r>
        <w:t>Optimization Settings</w:t>
      </w:r>
      <w:bookmarkEnd w:id="40"/>
    </w:p>
    <w:p w:rsidR="00EE5444" w:rsidRDefault="00320CE2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1" w:name="_Toc378295439"/>
      <w:r>
        <w:lastRenderedPageBreak/>
        <w:t>Revision Control Log</w:t>
      </w:r>
      <w:bookmarkEnd w:id="4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20CE2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t>21-Jan-14</w:t>
            </w:r>
          </w:p>
        </w:tc>
        <w:tc>
          <w:tcPr>
            <w:tcW w:w="741" w:type="dxa"/>
          </w:tcPr>
          <w:p w:rsidR="004527BC" w:rsidRDefault="00320CE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</w:tr>
      <w:tr w:rsidR="00224B1E" w:rsidTr="004527BC">
        <w:tc>
          <w:tcPr>
            <w:tcW w:w="662" w:type="dxa"/>
          </w:tcPr>
          <w:p w:rsidR="00224B1E" w:rsidRDefault="00224B1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224B1E" w:rsidRDefault="00224B1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per CF-10 GM Torque Arbitrator v002 – 12180</w:t>
            </w:r>
          </w:p>
        </w:tc>
        <w:tc>
          <w:tcPr>
            <w:tcW w:w="1059" w:type="dxa"/>
          </w:tcPr>
          <w:p w:rsidR="00224B1E" w:rsidRDefault="00224B1E" w:rsidP="00EE5444">
            <w:pPr>
              <w:spacing w:before="60"/>
            </w:pPr>
            <w:r>
              <w:t>23-Jul-14</w:t>
            </w:r>
          </w:p>
        </w:tc>
        <w:tc>
          <w:tcPr>
            <w:tcW w:w="741" w:type="dxa"/>
          </w:tcPr>
          <w:p w:rsidR="00224B1E" w:rsidRDefault="00224B1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A45E6E" w:rsidTr="004527BC">
        <w:trPr>
          <w:ins w:id="42" w:author="Balani, Spandana" w:date="2014-10-15T16:14:00Z"/>
        </w:trPr>
        <w:tc>
          <w:tcPr>
            <w:tcW w:w="662" w:type="dxa"/>
          </w:tcPr>
          <w:p w:rsidR="00A45E6E" w:rsidRDefault="00A45E6E">
            <w:pPr>
              <w:spacing w:before="60"/>
              <w:rPr>
                <w:ins w:id="43" w:author="Balani, Spandana" w:date="2014-10-15T16:14:00Z"/>
                <w:rFonts w:ascii="Arial" w:hAnsi="Arial" w:cs="Arial"/>
                <w:sz w:val="16"/>
              </w:rPr>
            </w:pPr>
            <w:ins w:id="44" w:author="Balani, Spandana" w:date="2014-10-15T16:14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A45E6E" w:rsidRDefault="00A45E6E">
            <w:pPr>
              <w:spacing w:before="60"/>
              <w:rPr>
                <w:ins w:id="45" w:author="Balani, Spandana" w:date="2014-10-15T16:14:00Z"/>
                <w:rFonts w:ascii="Arial" w:hAnsi="Arial" w:cs="Arial"/>
                <w:sz w:val="16"/>
              </w:rPr>
            </w:pPr>
            <w:ins w:id="46" w:author="Balani, Spandana" w:date="2014-10-15T16:14:00Z">
              <w:r>
                <w:rPr>
                  <w:rFonts w:ascii="Arial" w:hAnsi="Arial" w:cs="Arial"/>
                  <w:sz w:val="16"/>
                </w:rPr>
                <w:t>Updated per</w:t>
              </w:r>
              <w:r>
                <w:rPr>
                  <w:rFonts w:ascii="Arial" w:hAnsi="Arial" w:cs="Arial"/>
                  <w:sz w:val="16"/>
                </w:rPr>
                <w:t xml:space="preserve"> CF-10 GM Torque Arbitrator v003 – 12541</w:t>
              </w:r>
            </w:ins>
          </w:p>
        </w:tc>
        <w:tc>
          <w:tcPr>
            <w:tcW w:w="1059" w:type="dxa"/>
          </w:tcPr>
          <w:p w:rsidR="00A45E6E" w:rsidRDefault="00A45E6E" w:rsidP="00EE5444">
            <w:pPr>
              <w:spacing w:before="60"/>
              <w:rPr>
                <w:ins w:id="47" w:author="Balani, Spandana" w:date="2014-10-15T16:14:00Z"/>
              </w:rPr>
            </w:pPr>
            <w:ins w:id="48" w:author="Balani, Spandana" w:date="2014-10-15T16:14:00Z">
              <w:r>
                <w:t>15-Oct-14</w:t>
              </w:r>
            </w:ins>
          </w:p>
        </w:tc>
        <w:tc>
          <w:tcPr>
            <w:tcW w:w="741" w:type="dxa"/>
          </w:tcPr>
          <w:p w:rsidR="00A45E6E" w:rsidRDefault="00A45E6E">
            <w:pPr>
              <w:spacing w:before="60"/>
              <w:rPr>
                <w:ins w:id="49" w:author="Balani, Spandana" w:date="2014-10-15T16:14:00Z"/>
                <w:rFonts w:ascii="Arial" w:hAnsi="Arial" w:cs="Arial"/>
                <w:sz w:val="16"/>
              </w:rPr>
            </w:pPr>
            <w:ins w:id="50" w:author="Balani, Spandana" w:date="2014-10-15T16:14:00Z">
              <w:r>
                <w:rPr>
                  <w:rFonts w:ascii="Arial" w:hAnsi="Arial" w:cs="Arial"/>
                  <w:sz w:val="16"/>
                </w:rPr>
                <w:t>SB</w:t>
              </w:r>
            </w:ins>
          </w:p>
        </w:tc>
      </w:tr>
    </w:tbl>
    <w:p w:rsidR="00107819" w:rsidRDefault="00107819"/>
    <w:p w:rsidR="009E65F9" w:rsidRDefault="009E65F9"/>
    <w:p w:rsidR="009E65F9" w:rsidRDefault="009E65F9">
      <w:bookmarkStart w:id="51" w:name="_GoBack"/>
      <w:bookmarkEnd w:id="51"/>
    </w:p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FC" w:rsidRDefault="000E1BFC">
      <w:r>
        <w:separator/>
      </w:r>
    </w:p>
  </w:endnote>
  <w:endnote w:type="continuationSeparator" w:id="0">
    <w:p w:rsidR="000E1BFC" w:rsidRDefault="000E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FC" w:rsidRDefault="000E1BFC">
      <w:r>
        <w:separator/>
      </w:r>
    </w:p>
  </w:footnote>
  <w:footnote w:type="continuationSeparator" w:id="0">
    <w:p w:rsidR="000E1BFC" w:rsidRDefault="000E1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320CE2">
          <w:pPr>
            <w:pStyle w:val="Header"/>
          </w:pPr>
          <w:proofErr w:type="spellStart"/>
          <w:r>
            <w:t>TrqArblim</w:t>
          </w:r>
          <w:proofErr w:type="spellEnd"/>
        </w:p>
        <w:p w:rsidR="00DE03FA" w:rsidRDefault="00035FBD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224B1E">
          <w:pPr>
            <w:pStyle w:val="Header"/>
          </w:pPr>
          <w:r>
            <w:t>Revision:</w:t>
          </w:r>
          <w:del w:id="52" w:author="Balani, Spandana" w:date="2014-10-15T16:13:00Z">
            <w:r w:rsidR="00224B1E" w:rsidDel="00A45E6E">
              <w:delText>2</w:delText>
            </w:r>
          </w:del>
        </w:p>
      </w:tc>
      <w:tc>
        <w:tcPr>
          <w:tcW w:w="1350" w:type="dxa"/>
        </w:tcPr>
        <w:p w:rsidR="00DE03FA" w:rsidRDefault="00A45E6E">
          <w:pPr>
            <w:pStyle w:val="Header"/>
          </w:pPr>
          <w:ins w:id="53" w:author="Balani, Spandana" w:date="2014-10-15T16:13:00Z">
            <w:r>
              <w:t>3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 w:rsidP="00A45E6E">
          <w:pPr>
            <w:pStyle w:val="Header"/>
          </w:pPr>
          <w:r>
            <w:t>Rev. Date:</w:t>
          </w:r>
          <w:r w:rsidR="00320CE2">
            <w:t xml:space="preserve"> </w:t>
          </w:r>
          <w:del w:id="54" w:author="Balani, Spandana" w:date="2014-10-15T16:14:00Z">
            <w:r w:rsidR="00224B1E" w:rsidDel="00A45E6E">
              <w:delText>23</w:delText>
            </w:r>
            <w:r w:rsidR="00320CE2" w:rsidDel="00A45E6E">
              <w:delText>-</w:delText>
            </w:r>
            <w:r w:rsidR="00224B1E" w:rsidDel="00A45E6E">
              <w:delText>Jul</w:delText>
            </w:r>
            <w:r w:rsidR="00320CE2" w:rsidDel="00A45E6E">
              <w:delText>-14</w:delText>
            </w:r>
          </w:del>
        </w:p>
      </w:tc>
      <w:tc>
        <w:tcPr>
          <w:tcW w:w="1350" w:type="dxa"/>
        </w:tcPr>
        <w:p w:rsidR="00DE03FA" w:rsidRDefault="00A45E6E">
          <w:pPr>
            <w:pStyle w:val="Header"/>
          </w:pPr>
          <w:ins w:id="55" w:author="Balani, Spandana" w:date="2014-10-15T16:13:00Z">
            <w:r>
              <w:t>15-Oct-14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224B1E" w:rsidP="00320CE2">
          <w:pPr>
            <w:pStyle w:val="Header"/>
          </w:pPr>
          <w:r>
            <w:t>Spandana Balani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5E6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45E6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5FBD"/>
    <w:rsid w:val="00036AF7"/>
    <w:rsid w:val="00050365"/>
    <w:rsid w:val="0005576C"/>
    <w:rsid w:val="00072C76"/>
    <w:rsid w:val="000A78A4"/>
    <w:rsid w:val="000B6E26"/>
    <w:rsid w:val="000B7B76"/>
    <w:rsid w:val="000C2C6D"/>
    <w:rsid w:val="000D28B1"/>
    <w:rsid w:val="000E1BFC"/>
    <w:rsid w:val="000E1C0D"/>
    <w:rsid w:val="00101096"/>
    <w:rsid w:val="00107819"/>
    <w:rsid w:val="00124A8A"/>
    <w:rsid w:val="00144D9D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24B1E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20CE2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D5B9A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45E6E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DE6AED"/>
    <w:rsid w:val="00E1607E"/>
    <w:rsid w:val="00E17CA7"/>
    <w:rsid w:val="00E34A64"/>
    <w:rsid w:val="00E35057"/>
    <w:rsid w:val="00E509F1"/>
    <w:rsid w:val="00E51ED4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AC945-33CC-4941-B4C0-F2D7AFC7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29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4780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Balani, Spandana</cp:lastModifiedBy>
  <cp:revision>11</cp:revision>
  <cp:lastPrinted>2011-03-21T13:34:00Z</cp:lastPrinted>
  <dcterms:created xsi:type="dcterms:W3CDTF">2013-05-30T19:59:00Z</dcterms:created>
  <dcterms:modified xsi:type="dcterms:W3CDTF">2014-10-15T20:14:00Z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