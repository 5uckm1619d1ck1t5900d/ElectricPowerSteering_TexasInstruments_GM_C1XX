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343203">
        <w:fldChar w:fldCharType="begin"/>
      </w:r>
      <w:r w:rsidR="00343203">
        <w:instrText xml:space="preserve"> DOCPROPERTY "Document Title"  \* MERGEFORMAT </w:instrText>
      </w:r>
      <w:r w:rsidR="00343203">
        <w:fldChar w:fldCharType="separate"/>
      </w:r>
      <w:r w:rsidR="00F118D2">
        <w:t xml:space="preserve">I2C </w:t>
      </w:r>
      <w:proofErr w:type="spellStart"/>
      <w:r w:rsidR="00F118D2">
        <w:t>Nexteer</w:t>
      </w:r>
      <w:proofErr w:type="spellEnd"/>
      <w:r w:rsidR="00343203">
        <w:fldChar w:fldCharType="end"/>
      </w:r>
    </w:p>
    <w:p w:rsidR="00B64A2D" w:rsidRDefault="00B64A2D" w:rsidP="00B64A2D">
      <w:r>
        <w:t>This document describes the software design and implementation of the Nexteer inter-integrated circuit (I</w:t>
      </w:r>
      <w:r w:rsidRPr="00A95EFE">
        <w:rPr>
          <w:vertAlign w:val="superscript"/>
        </w:rPr>
        <w:t>2</w:t>
      </w:r>
      <w:r>
        <w:t xml:space="preserve">C) driver for EA3.x applications. </w:t>
      </w:r>
    </w:p>
    <w:p w:rsidR="00B64A2D" w:rsidRDefault="00B64A2D" w:rsidP="00B64A2D">
      <w:pPr>
        <w:pStyle w:val="Heading1"/>
      </w:pPr>
      <w:r>
        <w:t>Equations for Register Settings</w:t>
      </w:r>
    </w:p>
    <w:p w:rsidR="00B64A2D" w:rsidRDefault="00B64A2D" w:rsidP="00B64A2D">
      <w:r>
        <w:t>Depending on the type of device attached to the I</w:t>
      </w:r>
      <w:r w:rsidRPr="00A95EFE">
        <w:rPr>
          <w:vertAlign w:val="superscript"/>
        </w:rPr>
        <w:t>2</w:t>
      </w:r>
      <w:r>
        <w:t>C bus different register settings may be required. The following equations were used to determine the module clock frequency and high and low times for the required device that are documented in this MDD.</w:t>
      </w:r>
    </w:p>
    <w:p w:rsidR="00B64A2D" w:rsidRDefault="00B64A2D" w:rsidP="00B64A2D">
      <w:pPr>
        <w:pStyle w:val="Heading2"/>
      </w:pPr>
      <w:r>
        <w:t>Module Clock Frequency</w:t>
      </w:r>
    </w:p>
    <w:p w:rsidR="00B64A2D" w:rsidRDefault="00B64A2D" w:rsidP="00B64A2D">
      <w:r>
        <w:t>The module clock frequency determines the frequency at which the I</w:t>
      </w:r>
      <w:r w:rsidRPr="00A95EFE">
        <w:rPr>
          <w:vertAlign w:val="superscript"/>
        </w:rPr>
        <w:t>2</w:t>
      </w:r>
      <w:r>
        <w:t xml:space="preserve">C module operates. The value in the </w:t>
      </w:r>
      <w:proofErr w:type="spellStart"/>
      <w:r>
        <w:t>prescale</w:t>
      </w:r>
      <w:proofErr w:type="spellEnd"/>
      <w:r>
        <w:t xml:space="preserve"> register (I2CPSC) is programmable and divides the input clock to produce the module clock. The module clock frequency must be between 6.7 MHz and 13.3 MHz for proper operation of the I</w:t>
      </w:r>
      <w:r w:rsidRPr="00A95EFE">
        <w:rPr>
          <w:vertAlign w:val="superscript"/>
        </w:rPr>
        <w:t>2</w:t>
      </w:r>
      <w:r>
        <w:t xml:space="preserve">C module. At the time this specification was created, the input clock frequency is 80MHz. </w:t>
      </w:r>
    </w:p>
    <w:p w:rsidR="00B64A2D" w:rsidRDefault="00B64A2D" w:rsidP="00B64A2D">
      <w:pPr>
        <w:jc w:val="center"/>
      </w:pPr>
      <m:oMathPara>
        <m:oMath>
          <m:r>
            <w:rPr>
              <w:rFonts w:ascii="Cambria Math" w:hAnsi="Cambria Math"/>
            </w:rPr>
            <m:t>ModuleClockFreque</m:t>
          </m:r>
          <m:r>
            <w:rPr>
              <w:rFonts w:ascii="Cambria Math" w:hAnsi="Cambria Math"/>
            </w:rPr>
            <m:t>ncy=</m:t>
          </m:r>
          <m:f>
            <m:fPr>
              <m:ctrlPr>
                <w:rPr>
                  <w:rFonts w:ascii="Cambria Math" w:hAnsi="Cambria Math"/>
                  <w:i/>
                </w:rPr>
              </m:ctrlPr>
            </m:fPr>
            <m:num>
              <m:r>
                <w:rPr>
                  <w:rFonts w:ascii="Cambria Math" w:hAnsi="Cambria Math"/>
                </w:rPr>
                <m:t>I2CInputClockFrequency</m:t>
              </m:r>
            </m:num>
            <m:den>
              <m:r>
                <w:rPr>
                  <w:rFonts w:ascii="Cambria Math" w:hAnsi="Cambria Math"/>
                </w:rPr>
                <m:t>(I2CPSC+1)</m:t>
              </m:r>
            </m:den>
          </m:f>
          <m:r>
            <w:rPr>
              <w:rFonts w:ascii="Cambria Math" w:hAnsi="Cambria Math"/>
            </w:rPr>
            <m:t xml:space="preserve"> </m:t>
          </m:r>
        </m:oMath>
      </m:oMathPara>
    </w:p>
    <w:p w:rsidR="00B64A2D" w:rsidRDefault="00B64A2D" w:rsidP="00B64A2D">
      <w:pPr>
        <w:pStyle w:val="Heading2"/>
      </w:pPr>
      <w:r>
        <w:t>Master Clock Frequency</w:t>
      </w:r>
    </w:p>
    <w:p w:rsidR="00B64A2D" w:rsidRDefault="00B64A2D" w:rsidP="00B64A2D">
      <w:r>
        <w:t xml:space="preserve">The master clock frequency is the frequency that will be used on the SCL pin of the TMS570 device when in master mode. Depending on the value of the I2CPSC and the desired clock low (I2CCKL) and high (I2CCKH) times, the mast clock frequency can be calculated by one of the two equations below:  </w:t>
      </w:r>
    </w:p>
    <w:p w:rsidR="00B64A2D" w:rsidRDefault="00B64A2D" w:rsidP="00B64A2D">
      <w:pPr>
        <w:jc w:val="center"/>
      </w:pPr>
      <m:oMathPara>
        <m:oMath>
          <m:r>
            <w:rPr>
              <w:rFonts w:ascii="Cambria Math" w:hAnsi="Cambria Math"/>
            </w:rPr>
            <m:t>MasterClockFrequency=</m:t>
          </m:r>
          <m:f>
            <m:fPr>
              <m:ctrlPr>
                <w:rPr>
                  <w:rFonts w:ascii="Cambria Math" w:hAnsi="Cambria Math"/>
                  <w:i/>
                </w:rPr>
              </m:ctrlPr>
            </m:fPr>
            <m:num>
              <m:r>
                <w:rPr>
                  <w:rFonts w:ascii="Cambria Math" w:hAnsi="Cambria Math"/>
                </w:rPr>
                <m:t>ModuleClockFrequency</m:t>
              </m:r>
            </m:num>
            <m:den>
              <m:d>
                <m:dPr>
                  <m:ctrlPr>
                    <w:rPr>
                      <w:rFonts w:ascii="Cambria Math" w:hAnsi="Cambria Math"/>
                      <w:i/>
                    </w:rPr>
                  </m:ctrlPr>
                </m:dPr>
                <m:e>
                  <m:r>
                    <w:rPr>
                      <w:rFonts w:ascii="Cambria Math" w:hAnsi="Cambria Math"/>
                    </w:rPr>
                    <m:t>I2CCKL+d</m:t>
                  </m:r>
                </m:e>
              </m:d>
              <m:r>
                <w:rPr>
                  <w:rFonts w:ascii="Cambria Math" w:hAnsi="Cambria Math"/>
                </w:rPr>
                <m:t>+</m:t>
              </m:r>
              <m:d>
                <m:dPr>
                  <m:ctrlPr>
                    <w:rPr>
                      <w:rFonts w:ascii="Cambria Math" w:hAnsi="Cambria Math"/>
                      <w:i/>
                    </w:rPr>
                  </m:ctrlPr>
                </m:dPr>
                <m:e>
                  <m:r>
                    <w:rPr>
                      <w:rFonts w:ascii="Cambria Math" w:hAnsi="Cambria Math"/>
                    </w:rPr>
                    <m:t>I2CCKH+d</m:t>
                  </m:r>
                </m:e>
              </m:d>
            </m:den>
          </m:f>
        </m:oMath>
      </m:oMathPara>
    </w:p>
    <w:p w:rsidR="00B64A2D" w:rsidRDefault="00B64A2D" w:rsidP="00B64A2D"/>
    <w:p w:rsidR="00B64A2D" w:rsidRDefault="00B64A2D" w:rsidP="00B64A2D">
      <w:pPr>
        <w:jc w:val="center"/>
      </w:pPr>
      <m:oMathPara>
        <m:oMath>
          <m:r>
            <w:rPr>
              <w:rFonts w:ascii="Cambria Math" w:hAnsi="Cambria Math"/>
            </w:rPr>
            <m:t>MasterC</m:t>
          </m:r>
          <m:r>
            <w:rPr>
              <w:rFonts w:ascii="Cambria Math" w:hAnsi="Cambria Math"/>
            </w:rPr>
            <m:t>lockFrequency=</m:t>
          </m:r>
          <m:f>
            <m:fPr>
              <m:ctrlPr>
                <w:rPr>
                  <w:rFonts w:ascii="Cambria Math" w:hAnsi="Cambria Math"/>
                  <w:i/>
                </w:rPr>
              </m:ctrlPr>
            </m:fPr>
            <m:num>
              <m:r>
                <w:rPr>
                  <w:rFonts w:ascii="Cambria Math" w:hAnsi="Cambria Math"/>
                </w:rPr>
                <m:t>I2CInputClockFrequency</m:t>
              </m:r>
            </m:num>
            <m:den>
              <m:d>
                <m:dPr>
                  <m:ctrlPr>
                    <w:rPr>
                      <w:rFonts w:ascii="Cambria Math" w:hAnsi="Cambria Math"/>
                      <w:i/>
                    </w:rPr>
                  </m:ctrlPr>
                </m:dPr>
                <m:e>
                  <m:r>
                    <w:rPr>
                      <w:rFonts w:ascii="Cambria Math" w:hAnsi="Cambria Math"/>
                    </w:rPr>
                    <m:t>I2CPSC+1</m:t>
                  </m:r>
                </m:e>
              </m:d>
              <m:r>
                <w:rPr>
                  <w:rFonts w:ascii="Cambria Math" w:hAnsi="Cambria Math"/>
                </w:rPr>
                <m:t>*(</m:t>
              </m:r>
              <m:d>
                <m:dPr>
                  <m:ctrlPr>
                    <w:rPr>
                      <w:rFonts w:ascii="Cambria Math" w:hAnsi="Cambria Math"/>
                      <w:i/>
                    </w:rPr>
                  </m:ctrlPr>
                </m:dPr>
                <m:e>
                  <m:r>
                    <w:rPr>
                      <w:rFonts w:ascii="Cambria Math" w:hAnsi="Cambria Math"/>
                    </w:rPr>
                    <m:t>I2CCKL+d</m:t>
                  </m:r>
                </m:e>
              </m:d>
              <m:r>
                <w:rPr>
                  <w:rFonts w:ascii="Cambria Math" w:hAnsi="Cambria Math"/>
                </w:rPr>
                <m:t>+</m:t>
              </m:r>
              <m:d>
                <m:dPr>
                  <m:ctrlPr>
                    <w:rPr>
                      <w:rFonts w:ascii="Cambria Math" w:hAnsi="Cambria Math"/>
                      <w:i/>
                    </w:rPr>
                  </m:ctrlPr>
                </m:dPr>
                <m:e>
                  <m:r>
                    <w:rPr>
                      <w:rFonts w:ascii="Cambria Math" w:hAnsi="Cambria Math"/>
                    </w:rPr>
                    <m:t>I2CCKH+d</m:t>
                  </m:r>
                </m:e>
              </m:d>
              <m:r>
                <w:rPr>
                  <w:rFonts w:ascii="Cambria Math" w:hAnsi="Cambria Math"/>
                </w:rPr>
                <m:t>)</m:t>
              </m:r>
            </m:den>
          </m:f>
        </m:oMath>
      </m:oMathPara>
    </w:p>
    <w:p w:rsidR="00B64A2D" w:rsidRDefault="00B64A2D" w:rsidP="00B64A2D">
      <w:r>
        <w:t xml:space="preserve">Where </w:t>
      </w:r>
      <w:r w:rsidRPr="00B102EB">
        <w:rPr>
          <w:i/>
        </w:rPr>
        <w:t>d</w:t>
      </w:r>
      <w:r>
        <w:t xml:space="preserve"> depends 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558"/>
      </w:tblGrid>
      <w:tr w:rsidR="00B64A2D" w:rsidTr="001F5C22">
        <w:trPr>
          <w:trHeight w:val="350"/>
          <w:jc w:val="center"/>
        </w:trPr>
        <w:tc>
          <w:tcPr>
            <w:tcW w:w="0" w:type="auto"/>
            <w:shd w:val="clear" w:color="auto" w:fill="B8CCE4"/>
            <w:vAlign w:val="center"/>
          </w:tcPr>
          <w:p w:rsidR="00B64A2D" w:rsidRDefault="00B64A2D" w:rsidP="001F5C22">
            <w:pPr>
              <w:pStyle w:val="NoSpacing"/>
              <w:jc w:val="center"/>
            </w:pPr>
            <w:r>
              <w:t>I2CPSC</w:t>
            </w:r>
          </w:p>
        </w:tc>
        <w:tc>
          <w:tcPr>
            <w:tcW w:w="558" w:type="dxa"/>
            <w:shd w:val="clear" w:color="auto" w:fill="B8CCE4"/>
            <w:vAlign w:val="center"/>
          </w:tcPr>
          <w:p w:rsidR="00B64A2D" w:rsidRDefault="00B64A2D" w:rsidP="001F5C22">
            <w:pPr>
              <w:pStyle w:val="NoSpacing"/>
              <w:jc w:val="center"/>
            </w:pPr>
            <w:r>
              <w:t>d</w:t>
            </w:r>
          </w:p>
        </w:tc>
      </w:tr>
      <w:tr w:rsidR="00B64A2D" w:rsidTr="001F5C22">
        <w:trPr>
          <w:trHeight w:val="350"/>
          <w:jc w:val="center"/>
        </w:trPr>
        <w:tc>
          <w:tcPr>
            <w:tcW w:w="0" w:type="auto"/>
            <w:vAlign w:val="center"/>
          </w:tcPr>
          <w:p w:rsidR="00B64A2D" w:rsidRDefault="00B64A2D" w:rsidP="001F5C22">
            <w:pPr>
              <w:pStyle w:val="NoSpacing"/>
              <w:jc w:val="center"/>
            </w:pPr>
            <w:r>
              <w:t>0</w:t>
            </w:r>
          </w:p>
        </w:tc>
        <w:tc>
          <w:tcPr>
            <w:tcW w:w="558" w:type="dxa"/>
            <w:vAlign w:val="center"/>
          </w:tcPr>
          <w:p w:rsidR="00B64A2D" w:rsidRDefault="00B64A2D" w:rsidP="001F5C22">
            <w:pPr>
              <w:pStyle w:val="NoSpacing"/>
              <w:jc w:val="center"/>
            </w:pPr>
            <w:r>
              <w:t>7</w:t>
            </w:r>
          </w:p>
        </w:tc>
      </w:tr>
      <w:tr w:rsidR="00B64A2D" w:rsidTr="001F5C22">
        <w:trPr>
          <w:trHeight w:val="350"/>
          <w:jc w:val="center"/>
        </w:trPr>
        <w:tc>
          <w:tcPr>
            <w:tcW w:w="0" w:type="auto"/>
            <w:vAlign w:val="center"/>
          </w:tcPr>
          <w:p w:rsidR="00B64A2D" w:rsidRDefault="00B64A2D" w:rsidP="001F5C22">
            <w:pPr>
              <w:pStyle w:val="NoSpacing"/>
              <w:jc w:val="center"/>
            </w:pPr>
            <w:r>
              <w:t>1</w:t>
            </w:r>
          </w:p>
        </w:tc>
        <w:tc>
          <w:tcPr>
            <w:tcW w:w="558" w:type="dxa"/>
            <w:vAlign w:val="center"/>
          </w:tcPr>
          <w:p w:rsidR="00B64A2D" w:rsidRDefault="00B64A2D" w:rsidP="001F5C22">
            <w:pPr>
              <w:pStyle w:val="NoSpacing"/>
              <w:jc w:val="center"/>
            </w:pPr>
            <w:r>
              <w:t>6</w:t>
            </w:r>
          </w:p>
        </w:tc>
      </w:tr>
      <w:tr w:rsidR="00B64A2D" w:rsidTr="001F5C22">
        <w:trPr>
          <w:trHeight w:val="350"/>
          <w:jc w:val="center"/>
        </w:trPr>
        <w:tc>
          <w:tcPr>
            <w:tcW w:w="0" w:type="auto"/>
            <w:vAlign w:val="center"/>
          </w:tcPr>
          <w:p w:rsidR="00B64A2D" w:rsidRDefault="00B64A2D" w:rsidP="001F5C22">
            <w:pPr>
              <w:pStyle w:val="NoSpacing"/>
              <w:jc w:val="center"/>
            </w:pPr>
            <w:r>
              <w:t>Greater than 1</w:t>
            </w:r>
          </w:p>
        </w:tc>
        <w:tc>
          <w:tcPr>
            <w:tcW w:w="558" w:type="dxa"/>
            <w:vAlign w:val="center"/>
          </w:tcPr>
          <w:p w:rsidR="00B64A2D" w:rsidRDefault="00B64A2D" w:rsidP="001F5C22">
            <w:pPr>
              <w:pStyle w:val="NoSpacing"/>
              <w:jc w:val="center"/>
            </w:pPr>
            <w:r>
              <w:t>5</w:t>
            </w:r>
          </w:p>
        </w:tc>
      </w:tr>
    </w:tbl>
    <w:p w:rsidR="004A781C" w:rsidRDefault="004A781C"/>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583D3A"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6D33CC" w:rsidRPr="004B5BE2" w:rsidRDefault="00583D3A"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348"/>
        <w:gridCol w:w="990"/>
        <w:gridCol w:w="1125"/>
        <w:gridCol w:w="1215"/>
        <w:gridCol w:w="2250"/>
      </w:tblGrid>
      <w:tr w:rsidR="00BD008B" w:rsidTr="00583D3A">
        <w:tc>
          <w:tcPr>
            <w:tcW w:w="33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583D3A" w:rsidTr="00583D3A">
        <w:tc>
          <w:tcPr>
            <w:tcW w:w="3348" w:type="dxa"/>
            <w:tcBorders>
              <w:top w:val="single" w:sz="6" w:space="0" w:color="auto"/>
              <w:left w:val="single" w:sz="6" w:space="0" w:color="auto"/>
              <w:bottom w:val="single" w:sz="6" w:space="0" w:color="auto"/>
              <w:right w:val="single" w:sz="6" w:space="0" w:color="auto"/>
            </w:tcBorders>
          </w:tcPr>
          <w:p w:rsidR="00583D3A" w:rsidRDefault="00552318" w:rsidP="00F957FA">
            <w:pPr>
              <w:spacing w:before="60"/>
              <w:rPr>
                <w:rFonts w:ascii="Arial" w:hAnsi="Arial" w:cs="Arial"/>
                <w:sz w:val="16"/>
              </w:rPr>
            </w:pPr>
            <w:bookmarkStart w:id="0" w:name="OLE_LINK1"/>
            <w:bookmarkStart w:id="1" w:name="OLE_LINK2"/>
            <w:r>
              <w:rPr>
                <w:rFonts w:ascii="Arial" w:hAnsi="Arial" w:cs="Arial"/>
                <w:sz w:val="16"/>
              </w:rPr>
              <w:t>I2cNxtr_</w:t>
            </w:r>
            <w:bookmarkEnd w:id="0"/>
            <w:bookmarkEnd w:id="1"/>
            <w:r w:rsidR="00583D3A" w:rsidRPr="00583D3A">
              <w:rPr>
                <w:rFonts w:ascii="Arial" w:hAnsi="Arial" w:cs="Arial"/>
                <w:sz w:val="16"/>
              </w:rPr>
              <w:t>I2cTransfer_Cnt_M_str</w:t>
            </w:r>
            <w:r w:rsidR="00583D3A">
              <w:rPr>
                <w:rFonts w:ascii="Arial" w:hAnsi="Arial" w:cs="Arial"/>
                <w:sz w:val="16"/>
              </w:rPr>
              <w:t>.</w:t>
            </w:r>
            <w:r w:rsidR="00583D3A">
              <w:t xml:space="preserve"> </w:t>
            </w:r>
            <w:r w:rsidR="00583D3A" w:rsidRPr="00583D3A">
              <w:rPr>
                <w:rFonts w:ascii="Arial" w:hAnsi="Arial" w:cs="Arial"/>
                <w:sz w:val="16"/>
              </w:rPr>
              <w:t>Mode_Cnt_b32</w:t>
            </w:r>
          </w:p>
        </w:tc>
        <w:tc>
          <w:tcPr>
            <w:tcW w:w="99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1</w:t>
            </w:r>
          </w:p>
        </w:tc>
        <w:tc>
          <w:tcPr>
            <w:tcW w:w="112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0x10</w:t>
            </w:r>
          </w:p>
        </w:tc>
        <w:tc>
          <w:tcPr>
            <w:tcW w:w="225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sidRPr="00583D3A">
              <w:rPr>
                <w:rFonts w:ascii="Arial" w:hAnsi="Arial" w:cs="Arial"/>
                <w:sz w:val="16"/>
              </w:rPr>
              <w:t>I2CNXTR_START_SEC_VAR_CLEARED_UNSPECIFIED</w:t>
            </w:r>
          </w:p>
        </w:tc>
      </w:tr>
      <w:tr w:rsidR="00583D3A" w:rsidTr="00583D3A">
        <w:tc>
          <w:tcPr>
            <w:tcW w:w="3348" w:type="dxa"/>
            <w:tcBorders>
              <w:top w:val="single" w:sz="6" w:space="0" w:color="auto"/>
              <w:left w:val="single" w:sz="6" w:space="0" w:color="auto"/>
              <w:bottom w:val="single" w:sz="6" w:space="0" w:color="auto"/>
              <w:right w:val="single" w:sz="6" w:space="0" w:color="auto"/>
            </w:tcBorders>
          </w:tcPr>
          <w:p w:rsidR="00583D3A" w:rsidRDefault="00552318" w:rsidP="00F957FA">
            <w:pPr>
              <w:spacing w:before="60"/>
              <w:rPr>
                <w:rFonts w:ascii="Arial" w:hAnsi="Arial" w:cs="Arial"/>
                <w:sz w:val="16"/>
              </w:rPr>
            </w:pPr>
            <w:r>
              <w:rPr>
                <w:rFonts w:ascii="Arial" w:hAnsi="Arial" w:cs="Arial"/>
                <w:sz w:val="16"/>
              </w:rPr>
              <w:t>I2cNxtr_</w:t>
            </w:r>
            <w:r w:rsidR="00583D3A" w:rsidRPr="00583D3A">
              <w:rPr>
                <w:rFonts w:ascii="Arial" w:hAnsi="Arial" w:cs="Arial"/>
                <w:sz w:val="16"/>
              </w:rPr>
              <w:t>I2cTransfer_Cnt_M_str</w:t>
            </w:r>
            <w:r w:rsidR="00583D3A">
              <w:rPr>
                <w:rFonts w:ascii="Arial" w:hAnsi="Arial" w:cs="Arial"/>
                <w:sz w:val="16"/>
              </w:rPr>
              <w:t>.</w:t>
            </w:r>
            <w:r w:rsidR="00583D3A">
              <w:t xml:space="preserve"> </w:t>
            </w:r>
            <w:r w:rsidR="00583D3A" w:rsidRPr="00583D3A">
              <w:rPr>
                <w:rFonts w:ascii="Arial" w:hAnsi="Arial" w:cs="Arial"/>
                <w:sz w:val="16"/>
              </w:rPr>
              <w:t>Length_Cnt_u32</w:t>
            </w:r>
          </w:p>
        </w:tc>
        <w:tc>
          <w:tcPr>
            <w:tcW w:w="99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1</w:t>
            </w:r>
          </w:p>
        </w:tc>
        <w:tc>
          <w:tcPr>
            <w:tcW w:w="112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sidRPr="00583D3A">
              <w:rPr>
                <w:rFonts w:ascii="Arial" w:hAnsi="Arial" w:cs="Arial"/>
                <w:sz w:val="16"/>
              </w:rPr>
              <w:t>I2CNXTR_START_SEC_VAR_CLEARED_UNSPECIFIED</w:t>
            </w:r>
          </w:p>
        </w:tc>
      </w:tr>
      <w:tr w:rsidR="00583D3A" w:rsidTr="00583D3A">
        <w:tc>
          <w:tcPr>
            <w:tcW w:w="3348" w:type="dxa"/>
            <w:tcBorders>
              <w:top w:val="single" w:sz="6" w:space="0" w:color="auto"/>
              <w:left w:val="single" w:sz="6" w:space="0" w:color="auto"/>
              <w:bottom w:val="single" w:sz="6" w:space="0" w:color="auto"/>
              <w:right w:val="single" w:sz="6" w:space="0" w:color="auto"/>
            </w:tcBorders>
          </w:tcPr>
          <w:p w:rsidR="00583D3A" w:rsidRPr="00583D3A" w:rsidRDefault="00552318" w:rsidP="00F957FA">
            <w:pPr>
              <w:spacing w:before="60"/>
              <w:rPr>
                <w:rFonts w:ascii="Arial" w:hAnsi="Arial" w:cs="Arial"/>
                <w:sz w:val="16"/>
              </w:rPr>
            </w:pPr>
            <w:r>
              <w:rPr>
                <w:rFonts w:ascii="Arial" w:hAnsi="Arial" w:cs="Arial"/>
                <w:sz w:val="16"/>
              </w:rPr>
              <w:t>I2cNxtr_</w:t>
            </w:r>
            <w:r w:rsidR="00583D3A" w:rsidRPr="00583D3A">
              <w:rPr>
                <w:rFonts w:ascii="Arial" w:hAnsi="Arial" w:cs="Arial"/>
                <w:sz w:val="16"/>
              </w:rPr>
              <w:t>I2cTransfer_Cnt_M_str</w:t>
            </w:r>
            <w:r w:rsidR="00583D3A">
              <w:rPr>
                <w:rFonts w:ascii="Arial" w:hAnsi="Arial" w:cs="Arial"/>
                <w:sz w:val="16"/>
              </w:rPr>
              <w:t>.</w:t>
            </w:r>
            <w:r w:rsidR="00583D3A">
              <w:t xml:space="preserve"> </w:t>
            </w:r>
            <w:r w:rsidR="00583D3A" w:rsidRPr="00583D3A">
              <w:rPr>
                <w:rFonts w:ascii="Arial" w:hAnsi="Arial" w:cs="Arial"/>
                <w:sz w:val="16"/>
              </w:rPr>
              <w:t>DataPtr_Cnt_u08</w:t>
            </w:r>
          </w:p>
        </w:tc>
        <w:tc>
          <w:tcPr>
            <w:tcW w:w="99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1</w:t>
            </w:r>
          </w:p>
        </w:tc>
        <w:tc>
          <w:tcPr>
            <w:tcW w:w="112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sidRPr="00583D3A">
              <w:rPr>
                <w:rFonts w:ascii="Arial" w:hAnsi="Arial" w:cs="Arial"/>
                <w:sz w:val="16"/>
              </w:rPr>
              <w:t>I2CNXTR_START_SEC_VAR_CLEARED_UNSPECIFIED</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bookmarkStart w:id="2" w:name="OLE_LINK11"/>
            <w:bookmarkStart w:id="3" w:name="OLE_LINK12"/>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B25D17" w:rsidTr="00F957FA">
        <w:tc>
          <w:tcPr>
            <w:tcW w:w="3348" w:type="dxa"/>
          </w:tcPr>
          <w:p w:rsidR="00B25D17" w:rsidRPr="00583D3A" w:rsidRDefault="00B25D17" w:rsidP="00F957FA">
            <w:pPr>
              <w:spacing w:before="60"/>
              <w:rPr>
                <w:rFonts w:ascii="Arial" w:hAnsi="Arial" w:cs="Arial"/>
                <w:sz w:val="16"/>
              </w:rPr>
            </w:pPr>
            <w:bookmarkStart w:id="4" w:name="OLE_LINK9"/>
            <w:bookmarkStart w:id="5" w:name="OLE_LINK10"/>
            <w:r w:rsidRPr="00B25D17">
              <w:rPr>
                <w:rFonts w:ascii="Arial" w:hAnsi="Arial" w:cs="Arial"/>
                <w:sz w:val="16"/>
              </w:rPr>
              <w:t>i2cctrlregs_t</w:t>
            </w:r>
          </w:p>
        </w:tc>
        <w:tc>
          <w:tcPr>
            <w:tcW w:w="2160" w:type="dxa"/>
          </w:tcPr>
          <w:p w:rsidR="00B25D17" w:rsidRPr="00B25D17" w:rsidRDefault="00B25D17" w:rsidP="00B25D17">
            <w:pPr>
              <w:spacing w:before="60"/>
              <w:rPr>
                <w:rFonts w:ascii="Arial" w:hAnsi="Arial" w:cs="Arial"/>
                <w:sz w:val="16"/>
              </w:rPr>
            </w:pPr>
            <w:r w:rsidRPr="00B25D17">
              <w:rPr>
                <w:rFonts w:ascii="Arial" w:hAnsi="Arial" w:cs="Arial"/>
                <w:sz w:val="16"/>
              </w:rPr>
              <w:t>OAR</w:t>
            </w:r>
          </w:p>
          <w:p w:rsidR="00B25D17" w:rsidRPr="00B25D17" w:rsidRDefault="00B25D17" w:rsidP="00B25D17">
            <w:pPr>
              <w:spacing w:before="60"/>
              <w:rPr>
                <w:rFonts w:ascii="Arial" w:hAnsi="Arial" w:cs="Arial"/>
                <w:sz w:val="16"/>
              </w:rPr>
            </w:pPr>
            <w:r w:rsidRPr="00B25D17">
              <w:rPr>
                <w:rFonts w:ascii="Arial" w:hAnsi="Arial" w:cs="Arial"/>
                <w:sz w:val="16"/>
              </w:rPr>
              <w:t>IMR</w:t>
            </w:r>
          </w:p>
          <w:p w:rsidR="00B25D17" w:rsidRPr="00B25D17" w:rsidRDefault="00B25D17" w:rsidP="00B25D17">
            <w:pPr>
              <w:spacing w:before="60"/>
              <w:rPr>
                <w:rFonts w:ascii="Arial" w:hAnsi="Arial" w:cs="Arial"/>
                <w:sz w:val="16"/>
              </w:rPr>
            </w:pPr>
            <w:r w:rsidRPr="00B25D17">
              <w:rPr>
                <w:rFonts w:ascii="Arial" w:hAnsi="Arial" w:cs="Arial"/>
                <w:sz w:val="16"/>
              </w:rPr>
              <w:t>STR</w:t>
            </w:r>
          </w:p>
          <w:p w:rsidR="00B25D17" w:rsidRPr="00B25D17" w:rsidRDefault="00B25D17" w:rsidP="00B25D17">
            <w:pPr>
              <w:spacing w:before="60"/>
              <w:rPr>
                <w:rFonts w:ascii="Arial" w:hAnsi="Arial" w:cs="Arial"/>
                <w:sz w:val="16"/>
              </w:rPr>
            </w:pPr>
            <w:r w:rsidRPr="00B25D17">
              <w:rPr>
                <w:rFonts w:ascii="Arial" w:hAnsi="Arial" w:cs="Arial"/>
                <w:sz w:val="16"/>
              </w:rPr>
              <w:t>CLKL</w:t>
            </w:r>
          </w:p>
          <w:p w:rsidR="00B25D17" w:rsidRPr="00B25D17" w:rsidRDefault="00B25D17" w:rsidP="00B25D17">
            <w:pPr>
              <w:spacing w:before="60"/>
              <w:rPr>
                <w:rFonts w:ascii="Arial" w:hAnsi="Arial" w:cs="Arial"/>
                <w:sz w:val="16"/>
              </w:rPr>
            </w:pPr>
            <w:r w:rsidRPr="00B25D17">
              <w:rPr>
                <w:rFonts w:ascii="Arial" w:hAnsi="Arial" w:cs="Arial"/>
                <w:sz w:val="16"/>
              </w:rPr>
              <w:t>CLKH</w:t>
            </w:r>
          </w:p>
          <w:p w:rsidR="00B25D17" w:rsidRPr="00B25D17" w:rsidRDefault="00B25D17" w:rsidP="00B25D17">
            <w:pPr>
              <w:spacing w:before="60"/>
              <w:rPr>
                <w:rFonts w:ascii="Arial" w:hAnsi="Arial" w:cs="Arial"/>
                <w:sz w:val="16"/>
              </w:rPr>
            </w:pPr>
            <w:r w:rsidRPr="00B25D17">
              <w:rPr>
                <w:rFonts w:ascii="Arial" w:hAnsi="Arial" w:cs="Arial"/>
                <w:sz w:val="16"/>
              </w:rPr>
              <w:t>CNT</w:t>
            </w:r>
          </w:p>
          <w:p w:rsidR="00B25D17" w:rsidRPr="00B25D17" w:rsidRDefault="00B25D17" w:rsidP="00B25D17">
            <w:pPr>
              <w:spacing w:before="60"/>
              <w:rPr>
                <w:rFonts w:ascii="Arial" w:hAnsi="Arial" w:cs="Arial"/>
                <w:sz w:val="16"/>
              </w:rPr>
            </w:pPr>
            <w:r w:rsidRPr="00B25D17">
              <w:rPr>
                <w:rFonts w:ascii="Arial" w:hAnsi="Arial" w:cs="Arial"/>
                <w:sz w:val="16"/>
              </w:rPr>
              <w:t>DRR</w:t>
            </w:r>
          </w:p>
          <w:p w:rsidR="00B25D17" w:rsidRPr="00B25D17" w:rsidRDefault="00B25D17" w:rsidP="00B25D17">
            <w:pPr>
              <w:spacing w:before="60"/>
              <w:rPr>
                <w:rFonts w:ascii="Arial" w:hAnsi="Arial" w:cs="Arial"/>
                <w:sz w:val="16"/>
              </w:rPr>
            </w:pPr>
            <w:r w:rsidRPr="00B25D17">
              <w:rPr>
                <w:rFonts w:ascii="Arial" w:hAnsi="Arial" w:cs="Arial"/>
                <w:sz w:val="16"/>
              </w:rPr>
              <w:t>SAR</w:t>
            </w:r>
          </w:p>
          <w:p w:rsidR="00B25D17" w:rsidRPr="00B25D17" w:rsidRDefault="00B25D17" w:rsidP="00B25D17">
            <w:pPr>
              <w:spacing w:before="60"/>
              <w:rPr>
                <w:rFonts w:ascii="Arial" w:hAnsi="Arial" w:cs="Arial"/>
                <w:sz w:val="16"/>
              </w:rPr>
            </w:pPr>
            <w:r w:rsidRPr="00B25D17">
              <w:rPr>
                <w:rFonts w:ascii="Arial" w:hAnsi="Arial" w:cs="Arial"/>
                <w:sz w:val="16"/>
              </w:rPr>
              <w:t>DXR</w:t>
            </w:r>
          </w:p>
          <w:p w:rsidR="00B25D17" w:rsidRPr="00B25D17" w:rsidRDefault="00B25D17" w:rsidP="00B25D17">
            <w:pPr>
              <w:spacing w:before="60"/>
              <w:rPr>
                <w:rFonts w:ascii="Arial" w:hAnsi="Arial" w:cs="Arial"/>
                <w:sz w:val="16"/>
              </w:rPr>
            </w:pPr>
            <w:r w:rsidRPr="00B25D17">
              <w:rPr>
                <w:rFonts w:ascii="Arial" w:hAnsi="Arial" w:cs="Arial"/>
                <w:sz w:val="16"/>
              </w:rPr>
              <w:t>MDR</w:t>
            </w:r>
          </w:p>
          <w:p w:rsidR="00B25D17" w:rsidRPr="00B25D17" w:rsidRDefault="00B25D17" w:rsidP="00B25D17">
            <w:pPr>
              <w:spacing w:before="60"/>
              <w:rPr>
                <w:rFonts w:ascii="Arial" w:hAnsi="Arial" w:cs="Arial"/>
                <w:sz w:val="16"/>
              </w:rPr>
            </w:pPr>
            <w:r w:rsidRPr="00B25D17">
              <w:rPr>
                <w:rFonts w:ascii="Arial" w:hAnsi="Arial" w:cs="Arial"/>
                <w:sz w:val="16"/>
              </w:rPr>
              <w:t>IVR</w:t>
            </w:r>
          </w:p>
          <w:p w:rsidR="00B25D17" w:rsidRPr="00B25D17" w:rsidRDefault="00B25D17" w:rsidP="00B25D17">
            <w:pPr>
              <w:spacing w:before="60"/>
              <w:rPr>
                <w:rFonts w:ascii="Arial" w:hAnsi="Arial" w:cs="Arial"/>
                <w:sz w:val="16"/>
              </w:rPr>
            </w:pPr>
            <w:r w:rsidRPr="00B25D17">
              <w:rPr>
                <w:rFonts w:ascii="Arial" w:hAnsi="Arial" w:cs="Arial"/>
                <w:sz w:val="16"/>
              </w:rPr>
              <w:t>EMDR</w:t>
            </w:r>
          </w:p>
          <w:p w:rsidR="00B25D17" w:rsidRPr="00B25D17" w:rsidRDefault="00B25D17" w:rsidP="00B25D17">
            <w:pPr>
              <w:spacing w:before="60"/>
              <w:rPr>
                <w:rFonts w:ascii="Arial" w:hAnsi="Arial" w:cs="Arial"/>
                <w:sz w:val="16"/>
              </w:rPr>
            </w:pPr>
            <w:r w:rsidRPr="00B25D17">
              <w:rPr>
                <w:rFonts w:ascii="Arial" w:hAnsi="Arial" w:cs="Arial"/>
                <w:sz w:val="16"/>
              </w:rPr>
              <w:lastRenderedPageBreak/>
              <w:t>PSC</w:t>
            </w:r>
          </w:p>
          <w:p w:rsidR="00B25D17" w:rsidRPr="00B25D17" w:rsidRDefault="00B25D17" w:rsidP="00B25D17">
            <w:pPr>
              <w:spacing w:before="60"/>
              <w:rPr>
                <w:rFonts w:ascii="Arial" w:hAnsi="Arial" w:cs="Arial"/>
                <w:sz w:val="16"/>
              </w:rPr>
            </w:pPr>
            <w:r w:rsidRPr="00B25D17">
              <w:rPr>
                <w:rFonts w:ascii="Arial" w:hAnsi="Arial" w:cs="Arial"/>
                <w:sz w:val="16"/>
              </w:rPr>
              <w:t>PID11</w:t>
            </w:r>
          </w:p>
          <w:p w:rsidR="00B25D17" w:rsidRPr="00B25D17" w:rsidRDefault="00B25D17" w:rsidP="00B25D17">
            <w:pPr>
              <w:spacing w:before="60"/>
              <w:rPr>
                <w:rFonts w:ascii="Arial" w:hAnsi="Arial" w:cs="Arial"/>
                <w:sz w:val="16"/>
              </w:rPr>
            </w:pPr>
            <w:r w:rsidRPr="00B25D17">
              <w:rPr>
                <w:rFonts w:ascii="Arial" w:hAnsi="Arial" w:cs="Arial"/>
                <w:sz w:val="16"/>
              </w:rPr>
              <w:t>PID12</w:t>
            </w:r>
          </w:p>
          <w:p w:rsidR="00B25D17" w:rsidRPr="00B25D17" w:rsidRDefault="00B25D17" w:rsidP="00B25D17">
            <w:pPr>
              <w:spacing w:before="60"/>
              <w:rPr>
                <w:rFonts w:ascii="Arial" w:hAnsi="Arial" w:cs="Arial"/>
                <w:sz w:val="16"/>
              </w:rPr>
            </w:pPr>
            <w:r w:rsidRPr="00B25D17">
              <w:rPr>
                <w:rFonts w:ascii="Arial" w:hAnsi="Arial" w:cs="Arial"/>
                <w:sz w:val="16"/>
              </w:rPr>
              <w:t>DMAC</w:t>
            </w:r>
          </w:p>
          <w:p w:rsidR="00B25D17" w:rsidRPr="00B25D17" w:rsidRDefault="00B25D17" w:rsidP="00B25D17">
            <w:pPr>
              <w:spacing w:before="60"/>
              <w:rPr>
                <w:rFonts w:ascii="Arial" w:hAnsi="Arial" w:cs="Arial"/>
                <w:sz w:val="16"/>
              </w:rPr>
            </w:pPr>
            <w:r w:rsidRPr="00B25D17">
              <w:rPr>
                <w:rFonts w:ascii="Arial" w:hAnsi="Arial" w:cs="Arial"/>
                <w:sz w:val="16"/>
              </w:rPr>
              <w:t>FUN</w:t>
            </w:r>
          </w:p>
          <w:p w:rsidR="00B25D17" w:rsidRPr="00B25D17" w:rsidRDefault="00B25D17" w:rsidP="00B25D17">
            <w:pPr>
              <w:spacing w:before="60"/>
              <w:rPr>
                <w:rFonts w:ascii="Arial" w:hAnsi="Arial" w:cs="Arial"/>
                <w:sz w:val="16"/>
              </w:rPr>
            </w:pPr>
            <w:r w:rsidRPr="00B25D17">
              <w:rPr>
                <w:rFonts w:ascii="Arial" w:hAnsi="Arial" w:cs="Arial"/>
                <w:sz w:val="16"/>
              </w:rPr>
              <w:t>DIR</w:t>
            </w:r>
          </w:p>
          <w:p w:rsidR="00B25D17" w:rsidRPr="00B25D17" w:rsidRDefault="00B25D17" w:rsidP="00B25D17">
            <w:pPr>
              <w:spacing w:before="60"/>
              <w:rPr>
                <w:rFonts w:ascii="Arial" w:hAnsi="Arial" w:cs="Arial"/>
                <w:sz w:val="16"/>
              </w:rPr>
            </w:pPr>
            <w:r w:rsidRPr="00B25D17">
              <w:rPr>
                <w:rFonts w:ascii="Arial" w:hAnsi="Arial" w:cs="Arial"/>
                <w:sz w:val="16"/>
              </w:rPr>
              <w:t>DIN</w:t>
            </w:r>
          </w:p>
          <w:p w:rsidR="00B25D17" w:rsidRPr="00B25D17" w:rsidRDefault="00B25D17" w:rsidP="00B25D17">
            <w:pPr>
              <w:spacing w:before="60"/>
              <w:rPr>
                <w:rFonts w:ascii="Arial" w:hAnsi="Arial" w:cs="Arial"/>
                <w:sz w:val="16"/>
              </w:rPr>
            </w:pPr>
            <w:r w:rsidRPr="00B25D17">
              <w:rPr>
                <w:rFonts w:ascii="Arial" w:hAnsi="Arial" w:cs="Arial"/>
                <w:sz w:val="16"/>
              </w:rPr>
              <w:t>DOUT</w:t>
            </w:r>
          </w:p>
          <w:p w:rsidR="00B25D17" w:rsidRPr="00B25D17" w:rsidRDefault="00B25D17" w:rsidP="00B25D17">
            <w:pPr>
              <w:spacing w:before="60"/>
              <w:rPr>
                <w:rFonts w:ascii="Arial" w:hAnsi="Arial" w:cs="Arial"/>
                <w:sz w:val="16"/>
              </w:rPr>
            </w:pPr>
            <w:r w:rsidRPr="00B25D17">
              <w:rPr>
                <w:rFonts w:ascii="Arial" w:hAnsi="Arial" w:cs="Arial"/>
                <w:sz w:val="16"/>
              </w:rPr>
              <w:t>SET</w:t>
            </w:r>
          </w:p>
          <w:p w:rsidR="00B25D17" w:rsidRPr="00B25D17" w:rsidRDefault="00B25D17" w:rsidP="00B25D17">
            <w:pPr>
              <w:spacing w:before="60"/>
              <w:rPr>
                <w:rFonts w:ascii="Arial" w:hAnsi="Arial" w:cs="Arial"/>
                <w:sz w:val="16"/>
              </w:rPr>
            </w:pPr>
            <w:r w:rsidRPr="00B25D17">
              <w:rPr>
                <w:rFonts w:ascii="Arial" w:hAnsi="Arial" w:cs="Arial"/>
                <w:sz w:val="16"/>
              </w:rPr>
              <w:t>CLR</w:t>
            </w:r>
          </w:p>
          <w:p w:rsidR="00B25D17" w:rsidRPr="00B25D17" w:rsidRDefault="00B25D17" w:rsidP="00B25D17">
            <w:pPr>
              <w:spacing w:before="60"/>
              <w:rPr>
                <w:rFonts w:ascii="Arial" w:hAnsi="Arial" w:cs="Arial"/>
                <w:sz w:val="16"/>
              </w:rPr>
            </w:pPr>
            <w:r w:rsidRPr="00B25D17">
              <w:rPr>
                <w:rFonts w:ascii="Arial" w:hAnsi="Arial" w:cs="Arial"/>
                <w:sz w:val="16"/>
              </w:rPr>
              <w:t>ODR</w:t>
            </w:r>
          </w:p>
          <w:p w:rsidR="00B25D17" w:rsidRPr="00B25D17" w:rsidRDefault="00B25D17" w:rsidP="00B25D17">
            <w:pPr>
              <w:spacing w:before="60"/>
              <w:rPr>
                <w:rFonts w:ascii="Arial" w:hAnsi="Arial" w:cs="Arial"/>
                <w:sz w:val="16"/>
              </w:rPr>
            </w:pPr>
            <w:r w:rsidRPr="00B25D17">
              <w:rPr>
                <w:rFonts w:ascii="Arial" w:hAnsi="Arial" w:cs="Arial"/>
                <w:sz w:val="16"/>
              </w:rPr>
              <w:t>PD</w:t>
            </w:r>
          </w:p>
          <w:p w:rsidR="00B25D17" w:rsidRPr="00583D3A" w:rsidRDefault="00B25D17" w:rsidP="00B25D17">
            <w:pPr>
              <w:spacing w:before="60"/>
              <w:rPr>
                <w:rFonts w:ascii="Arial" w:hAnsi="Arial" w:cs="Arial"/>
                <w:sz w:val="16"/>
              </w:rPr>
            </w:pPr>
            <w:r w:rsidRPr="00B25D17">
              <w:rPr>
                <w:rFonts w:ascii="Arial" w:hAnsi="Arial" w:cs="Arial"/>
                <w:sz w:val="16"/>
              </w:rPr>
              <w:t>PSL</w:t>
            </w:r>
          </w:p>
        </w:tc>
        <w:tc>
          <w:tcPr>
            <w:tcW w:w="1440" w:type="dxa"/>
          </w:tcPr>
          <w:p w:rsidR="00B25D17" w:rsidRPr="00835A62" w:rsidRDefault="00B25D17" w:rsidP="00F957FA">
            <w:pPr>
              <w:spacing w:before="60"/>
              <w:rPr>
                <w:rFonts w:ascii="Arial" w:hAnsi="Arial" w:cs="Arial"/>
                <w:sz w:val="16"/>
                <w:lang w:val="fr-FR"/>
              </w:rPr>
            </w:pPr>
            <w:bookmarkStart w:id="6" w:name="OLE_LINK3"/>
            <w:bookmarkStart w:id="7" w:name="OLE_LINK4"/>
            <w:r w:rsidRPr="00835A62">
              <w:rPr>
                <w:rFonts w:ascii="Arial" w:hAnsi="Arial" w:cs="Arial"/>
                <w:sz w:val="16"/>
                <w:lang w:val="fr-FR"/>
              </w:rPr>
              <w:lastRenderedPageBreak/>
              <w:t>uint32</w:t>
            </w:r>
            <w:bookmarkEnd w:id="6"/>
            <w:bookmarkEnd w:id="7"/>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lastRenderedPageBreak/>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Default="00B25D17" w:rsidP="00F957FA">
            <w:pPr>
              <w:spacing w:before="60"/>
              <w:rPr>
                <w:rFonts w:ascii="Arial" w:hAnsi="Arial" w:cs="Arial"/>
                <w:sz w:val="16"/>
              </w:rPr>
            </w:pPr>
            <w:r>
              <w:rPr>
                <w:rFonts w:ascii="Arial" w:hAnsi="Arial" w:cs="Arial"/>
                <w:sz w:val="16"/>
              </w:rPr>
              <w:t>uint32</w:t>
            </w:r>
          </w:p>
        </w:tc>
        <w:tc>
          <w:tcPr>
            <w:tcW w:w="992" w:type="dxa"/>
          </w:tcPr>
          <w:p w:rsidR="00B25D17" w:rsidRDefault="00B25D17" w:rsidP="00F957FA">
            <w:pPr>
              <w:spacing w:before="60"/>
              <w:rPr>
                <w:rFonts w:ascii="Arial" w:hAnsi="Arial" w:cs="Arial"/>
                <w:sz w:val="16"/>
              </w:rPr>
            </w:pPr>
            <w:r>
              <w:rPr>
                <w:rFonts w:ascii="Arial" w:hAnsi="Arial" w:cs="Arial"/>
                <w:sz w:val="16"/>
              </w:rPr>
              <w:lastRenderedPageBreak/>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lastRenderedPageBreak/>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tc>
        <w:tc>
          <w:tcPr>
            <w:tcW w:w="993" w:type="dxa"/>
          </w:tcPr>
          <w:p w:rsidR="00B25D17" w:rsidRDefault="00B25D17" w:rsidP="00F957FA">
            <w:pPr>
              <w:spacing w:before="60"/>
              <w:rPr>
                <w:rFonts w:ascii="Arial" w:hAnsi="Arial" w:cs="Arial"/>
                <w:sz w:val="16"/>
              </w:rPr>
            </w:pPr>
            <w:r w:rsidRPr="00B25D17">
              <w:rPr>
                <w:rFonts w:ascii="Arial" w:hAnsi="Arial" w:cs="Arial"/>
                <w:sz w:val="16"/>
              </w:rPr>
              <w:lastRenderedPageBreak/>
              <w:t>1023</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sidRPr="00B25D17">
              <w:rPr>
                <w:rFonts w:ascii="Arial" w:hAnsi="Arial" w:cs="Arial"/>
                <w:sz w:val="16"/>
              </w:rPr>
              <w:t>32767</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1023</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sidRPr="00B25D17">
              <w:rPr>
                <w:rFonts w:ascii="Arial" w:hAnsi="Arial" w:cs="Arial"/>
                <w:sz w:val="16"/>
              </w:rPr>
              <w:t>4095</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lastRenderedPageBreak/>
              <w:t>255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1</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tc>
      </w:tr>
      <w:bookmarkEnd w:id="2"/>
      <w:bookmarkEnd w:id="3"/>
      <w:bookmarkEnd w:id="4"/>
      <w:bookmarkEnd w:id="5"/>
      <w:tr w:rsidR="003C4D3F" w:rsidTr="00F957FA">
        <w:tc>
          <w:tcPr>
            <w:tcW w:w="3348" w:type="dxa"/>
          </w:tcPr>
          <w:p w:rsidR="003C4D3F" w:rsidRDefault="00583D3A" w:rsidP="00F957FA">
            <w:pPr>
              <w:spacing w:before="60"/>
              <w:rPr>
                <w:rFonts w:ascii="Arial" w:hAnsi="Arial" w:cs="Arial"/>
                <w:sz w:val="16"/>
              </w:rPr>
            </w:pPr>
            <w:r w:rsidRPr="00583D3A">
              <w:rPr>
                <w:rFonts w:ascii="Arial" w:hAnsi="Arial" w:cs="Arial"/>
                <w:sz w:val="16"/>
              </w:rPr>
              <w:lastRenderedPageBreak/>
              <w:t>I2cTransferType</w:t>
            </w:r>
          </w:p>
        </w:tc>
        <w:tc>
          <w:tcPr>
            <w:tcW w:w="2160" w:type="dxa"/>
          </w:tcPr>
          <w:p w:rsidR="003C4D3F" w:rsidRDefault="00583D3A" w:rsidP="00F957FA">
            <w:pPr>
              <w:spacing w:before="60"/>
              <w:rPr>
                <w:rFonts w:ascii="Arial" w:hAnsi="Arial" w:cs="Arial"/>
                <w:sz w:val="16"/>
              </w:rPr>
            </w:pPr>
            <w:r w:rsidRPr="00583D3A">
              <w:rPr>
                <w:rFonts w:ascii="Arial" w:hAnsi="Arial" w:cs="Arial"/>
                <w:sz w:val="16"/>
              </w:rPr>
              <w:t>Mode_Cnt_b32</w:t>
            </w:r>
          </w:p>
          <w:p w:rsidR="00583D3A" w:rsidRDefault="00583D3A" w:rsidP="00F957FA">
            <w:pPr>
              <w:spacing w:before="60"/>
              <w:rPr>
                <w:rFonts w:ascii="Arial" w:hAnsi="Arial" w:cs="Arial"/>
                <w:sz w:val="16"/>
              </w:rPr>
            </w:pPr>
            <w:r w:rsidRPr="00583D3A">
              <w:rPr>
                <w:rFonts w:ascii="Arial" w:hAnsi="Arial" w:cs="Arial"/>
                <w:sz w:val="16"/>
              </w:rPr>
              <w:t>Length_Cnt_u32</w:t>
            </w:r>
          </w:p>
          <w:p w:rsidR="00583D3A" w:rsidRDefault="00583D3A" w:rsidP="00F957FA">
            <w:pPr>
              <w:spacing w:before="60"/>
              <w:rPr>
                <w:rFonts w:ascii="Arial" w:hAnsi="Arial" w:cs="Arial"/>
                <w:sz w:val="16"/>
              </w:rPr>
            </w:pPr>
            <w:r w:rsidRPr="00583D3A">
              <w:rPr>
                <w:rFonts w:ascii="Arial" w:hAnsi="Arial" w:cs="Arial"/>
                <w:sz w:val="16"/>
              </w:rPr>
              <w:t>DataPtr_Cnt_u08</w:t>
            </w:r>
          </w:p>
        </w:tc>
        <w:tc>
          <w:tcPr>
            <w:tcW w:w="1440" w:type="dxa"/>
          </w:tcPr>
          <w:p w:rsidR="003C4D3F" w:rsidRDefault="00583D3A" w:rsidP="00F957FA">
            <w:pPr>
              <w:spacing w:before="60"/>
              <w:rPr>
                <w:rFonts w:ascii="Arial" w:hAnsi="Arial" w:cs="Arial"/>
                <w:sz w:val="16"/>
              </w:rPr>
            </w:pPr>
            <w:r>
              <w:rPr>
                <w:rFonts w:ascii="Arial" w:hAnsi="Arial" w:cs="Arial"/>
                <w:sz w:val="16"/>
              </w:rPr>
              <w:t>uint32</w:t>
            </w:r>
          </w:p>
          <w:p w:rsidR="00583D3A" w:rsidRDefault="00583D3A" w:rsidP="00F957FA">
            <w:pPr>
              <w:spacing w:before="60"/>
              <w:rPr>
                <w:rFonts w:ascii="Arial" w:hAnsi="Arial" w:cs="Arial"/>
                <w:sz w:val="16"/>
              </w:rPr>
            </w:pPr>
            <w:r>
              <w:rPr>
                <w:rFonts w:ascii="Arial" w:hAnsi="Arial" w:cs="Arial"/>
                <w:sz w:val="16"/>
              </w:rPr>
              <w:t>uint32</w:t>
            </w:r>
          </w:p>
          <w:p w:rsidR="00583D3A" w:rsidRDefault="00583D3A" w:rsidP="00F957FA">
            <w:pPr>
              <w:spacing w:before="60"/>
              <w:rPr>
                <w:rFonts w:ascii="Arial" w:hAnsi="Arial" w:cs="Arial"/>
                <w:sz w:val="16"/>
              </w:rPr>
            </w:pPr>
            <w:r>
              <w:rPr>
                <w:rFonts w:ascii="Arial" w:hAnsi="Arial" w:cs="Arial"/>
                <w:sz w:val="16"/>
              </w:rPr>
              <w:t>*uint8</w:t>
            </w:r>
          </w:p>
        </w:tc>
        <w:tc>
          <w:tcPr>
            <w:tcW w:w="992" w:type="dxa"/>
          </w:tcPr>
          <w:p w:rsidR="003C4D3F"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tc>
        <w:tc>
          <w:tcPr>
            <w:tcW w:w="993" w:type="dxa"/>
          </w:tcPr>
          <w:p w:rsidR="003C4D3F"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i2cMode</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 xml:space="preserve">I2C_FD_FORMAT  </w:t>
            </w:r>
          </w:p>
          <w:p w:rsidR="00583D3A" w:rsidRPr="0058269B" w:rsidRDefault="00583D3A" w:rsidP="001F5C22">
            <w:pPr>
              <w:spacing w:before="60"/>
              <w:rPr>
                <w:rFonts w:ascii="Arial" w:hAnsi="Arial" w:cs="Arial"/>
                <w:sz w:val="16"/>
              </w:rPr>
            </w:pPr>
            <w:r w:rsidRPr="0058269B">
              <w:rPr>
                <w:rFonts w:ascii="Arial" w:hAnsi="Arial" w:cs="Arial"/>
                <w:sz w:val="16"/>
              </w:rPr>
              <w:t xml:space="preserve">I2C_START_BYTE </w:t>
            </w:r>
          </w:p>
          <w:p w:rsidR="00583D3A" w:rsidRPr="0058269B" w:rsidRDefault="00583D3A" w:rsidP="001F5C22">
            <w:pPr>
              <w:spacing w:before="60"/>
              <w:rPr>
                <w:rFonts w:ascii="Arial" w:hAnsi="Arial" w:cs="Arial"/>
                <w:sz w:val="16"/>
              </w:rPr>
            </w:pPr>
            <w:r w:rsidRPr="0058269B">
              <w:rPr>
                <w:rFonts w:ascii="Arial" w:hAnsi="Arial" w:cs="Arial"/>
                <w:sz w:val="16"/>
              </w:rPr>
              <w:t xml:space="preserve">I2C_RESET_OUT  </w:t>
            </w:r>
          </w:p>
          <w:p w:rsidR="00583D3A" w:rsidRPr="0058269B" w:rsidRDefault="00583D3A" w:rsidP="001F5C22">
            <w:pPr>
              <w:spacing w:before="60"/>
              <w:rPr>
                <w:rFonts w:ascii="Arial" w:hAnsi="Arial" w:cs="Arial"/>
                <w:sz w:val="16"/>
              </w:rPr>
            </w:pPr>
            <w:r w:rsidRPr="0058269B">
              <w:rPr>
                <w:rFonts w:ascii="Arial" w:hAnsi="Arial" w:cs="Arial"/>
                <w:sz w:val="16"/>
              </w:rPr>
              <w:t xml:space="preserve">I2C_DLOOPBACK  </w:t>
            </w:r>
          </w:p>
          <w:p w:rsidR="00583D3A" w:rsidRPr="0058269B" w:rsidRDefault="00583D3A" w:rsidP="001F5C22">
            <w:pPr>
              <w:spacing w:before="60"/>
              <w:rPr>
                <w:rFonts w:ascii="Arial" w:hAnsi="Arial" w:cs="Arial"/>
                <w:sz w:val="16"/>
              </w:rPr>
            </w:pPr>
            <w:r w:rsidRPr="0058269B">
              <w:rPr>
                <w:rFonts w:ascii="Arial" w:hAnsi="Arial" w:cs="Arial"/>
                <w:sz w:val="16"/>
              </w:rPr>
              <w:t xml:space="preserve">I2C_REPEATMODE </w:t>
            </w:r>
          </w:p>
          <w:p w:rsidR="00583D3A" w:rsidRPr="0058269B" w:rsidRDefault="00583D3A" w:rsidP="001F5C22">
            <w:pPr>
              <w:spacing w:before="60"/>
              <w:rPr>
                <w:rFonts w:ascii="Arial" w:hAnsi="Arial" w:cs="Arial"/>
                <w:sz w:val="16"/>
              </w:rPr>
            </w:pPr>
            <w:r w:rsidRPr="0058269B">
              <w:rPr>
                <w:rFonts w:ascii="Arial" w:hAnsi="Arial" w:cs="Arial"/>
                <w:sz w:val="16"/>
              </w:rPr>
              <w:t>I2C_10BIT_AMODE</w:t>
            </w:r>
          </w:p>
          <w:p w:rsidR="00583D3A" w:rsidRPr="0058269B" w:rsidRDefault="00583D3A" w:rsidP="001F5C22">
            <w:pPr>
              <w:spacing w:before="60"/>
              <w:rPr>
                <w:rFonts w:ascii="Arial" w:hAnsi="Arial" w:cs="Arial"/>
                <w:sz w:val="16"/>
              </w:rPr>
            </w:pPr>
            <w:r w:rsidRPr="0058269B">
              <w:rPr>
                <w:rFonts w:ascii="Arial" w:hAnsi="Arial" w:cs="Arial"/>
                <w:sz w:val="16"/>
              </w:rPr>
              <w:t>I2C_TRANSMITTER</w:t>
            </w:r>
          </w:p>
          <w:p w:rsidR="00583D3A" w:rsidRPr="0058269B" w:rsidRDefault="00583D3A" w:rsidP="001F5C22">
            <w:pPr>
              <w:spacing w:before="60"/>
              <w:rPr>
                <w:rFonts w:ascii="Arial" w:hAnsi="Arial" w:cs="Arial"/>
                <w:sz w:val="16"/>
              </w:rPr>
            </w:pPr>
            <w:r w:rsidRPr="0058269B">
              <w:rPr>
                <w:rFonts w:ascii="Arial" w:hAnsi="Arial" w:cs="Arial"/>
                <w:sz w:val="16"/>
              </w:rPr>
              <w:t xml:space="preserve">I2C_MASTER     </w:t>
            </w:r>
          </w:p>
          <w:p w:rsidR="00583D3A" w:rsidRPr="0058269B" w:rsidRDefault="00583D3A" w:rsidP="001F5C22">
            <w:pPr>
              <w:spacing w:before="60"/>
              <w:rPr>
                <w:rFonts w:ascii="Arial" w:hAnsi="Arial" w:cs="Arial"/>
                <w:sz w:val="16"/>
              </w:rPr>
            </w:pPr>
            <w:r w:rsidRPr="0058269B">
              <w:rPr>
                <w:rFonts w:ascii="Arial" w:hAnsi="Arial" w:cs="Arial"/>
                <w:sz w:val="16"/>
              </w:rPr>
              <w:t xml:space="preserve">I2C_STOP_COND  </w:t>
            </w:r>
          </w:p>
          <w:p w:rsidR="00583D3A" w:rsidRPr="0058269B" w:rsidRDefault="00583D3A" w:rsidP="001F5C22">
            <w:pPr>
              <w:spacing w:before="60"/>
              <w:rPr>
                <w:rFonts w:ascii="Arial" w:hAnsi="Arial" w:cs="Arial"/>
                <w:sz w:val="16"/>
              </w:rPr>
            </w:pPr>
            <w:r w:rsidRPr="0058269B">
              <w:rPr>
                <w:rFonts w:ascii="Arial" w:hAnsi="Arial" w:cs="Arial"/>
                <w:sz w:val="16"/>
              </w:rPr>
              <w:t xml:space="preserve">I2C_START_COND </w:t>
            </w:r>
          </w:p>
          <w:p w:rsidR="00583D3A" w:rsidRPr="0058269B" w:rsidRDefault="00583D3A" w:rsidP="001F5C22">
            <w:pPr>
              <w:spacing w:before="60"/>
              <w:rPr>
                <w:rFonts w:ascii="Arial" w:hAnsi="Arial" w:cs="Arial"/>
                <w:sz w:val="16"/>
              </w:rPr>
            </w:pPr>
            <w:r w:rsidRPr="0058269B">
              <w:rPr>
                <w:rFonts w:ascii="Arial" w:hAnsi="Arial" w:cs="Arial"/>
                <w:sz w:val="16"/>
              </w:rPr>
              <w:t xml:space="preserve">I2C_FREE_RUN   </w:t>
            </w:r>
          </w:p>
          <w:p w:rsidR="00583D3A" w:rsidRDefault="00583D3A" w:rsidP="001F5C22">
            <w:pPr>
              <w:spacing w:before="60"/>
              <w:rPr>
                <w:rFonts w:ascii="Arial" w:hAnsi="Arial" w:cs="Arial"/>
                <w:sz w:val="16"/>
              </w:rPr>
            </w:pPr>
            <w:r w:rsidRPr="0058269B">
              <w:rPr>
                <w:rFonts w:ascii="Arial" w:hAnsi="Arial" w:cs="Arial"/>
                <w:sz w:val="16"/>
              </w:rPr>
              <w:t xml:space="preserve">I2C_NACK_MODE  </w:t>
            </w:r>
          </w:p>
        </w:tc>
        <w:tc>
          <w:tcPr>
            <w:tcW w:w="1440"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tc>
        <w:tc>
          <w:tcPr>
            <w:tcW w:w="992"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0x0008</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0x0010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0x0020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0x0040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0x0080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0x0100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0x0200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0x0400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0x0800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p w:rsidR="00583D3A" w:rsidRDefault="00583D3A" w:rsidP="001F5C22">
            <w:pPr>
              <w:spacing w:before="60"/>
              <w:rPr>
                <w:rFonts w:ascii="Arial" w:hAnsi="Arial" w:cs="Arial"/>
                <w:sz w:val="16"/>
              </w:rPr>
            </w:pPr>
            <w:r w:rsidRPr="0058269B">
              <w:rPr>
                <w:rFonts w:ascii="Arial" w:hAnsi="Arial" w:cs="Arial"/>
                <w:sz w:val="16"/>
              </w:rPr>
              <w:t>0x8000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583D3A" w:rsidRPr="0058269B" w:rsidRDefault="00583D3A" w:rsidP="001F5C22">
            <w:pPr>
              <w:spacing w:before="60"/>
              <w:rPr>
                <w:rFonts w:ascii="Arial" w:hAnsi="Arial" w:cs="Arial"/>
                <w:sz w:val="16"/>
              </w:rPr>
            </w:pPr>
            <w:r w:rsidRPr="0058269B">
              <w:rPr>
                <w:rFonts w:ascii="Arial" w:hAnsi="Arial" w:cs="Arial"/>
                <w:sz w:val="16"/>
              </w:rPr>
              <w:t>0x0040</w:t>
            </w:r>
          </w:p>
          <w:p w:rsidR="00583D3A" w:rsidRPr="0058269B" w:rsidRDefault="00583D3A" w:rsidP="001F5C22">
            <w:pPr>
              <w:spacing w:before="60"/>
              <w:rPr>
                <w:rFonts w:ascii="Arial" w:hAnsi="Arial" w:cs="Arial"/>
                <w:sz w:val="16"/>
              </w:rPr>
            </w:pPr>
            <w:r w:rsidRPr="0058269B">
              <w:rPr>
                <w:rFonts w:ascii="Arial" w:hAnsi="Arial" w:cs="Arial"/>
                <w:sz w:val="16"/>
              </w:rPr>
              <w:t>0x0080</w:t>
            </w:r>
          </w:p>
          <w:p w:rsidR="00583D3A" w:rsidRPr="0058269B" w:rsidRDefault="00583D3A" w:rsidP="001F5C22">
            <w:pPr>
              <w:spacing w:before="60"/>
              <w:rPr>
                <w:rFonts w:ascii="Arial" w:hAnsi="Arial" w:cs="Arial"/>
                <w:sz w:val="16"/>
              </w:rPr>
            </w:pPr>
            <w:r w:rsidRPr="0058269B">
              <w:rPr>
                <w:rFonts w:ascii="Arial" w:hAnsi="Arial" w:cs="Arial"/>
                <w:sz w:val="16"/>
              </w:rPr>
              <w:t>0x0100</w:t>
            </w:r>
          </w:p>
          <w:p w:rsidR="00583D3A" w:rsidRPr="0058269B" w:rsidRDefault="00583D3A" w:rsidP="001F5C22">
            <w:pPr>
              <w:spacing w:before="60"/>
              <w:rPr>
                <w:rFonts w:ascii="Arial" w:hAnsi="Arial" w:cs="Arial"/>
                <w:sz w:val="16"/>
              </w:rPr>
            </w:pPr>
            <w:r w:rsidRPr="0058269B">
              <w:rPr>
                <w:rFonts w:ascii="Arial" w:hAnsi="Arial" w:cs="Arial"/>
                <w:sz w:val="16"/>
              </w:rPr>
              <w:t>0x0200</w:t>
            </w:r>
          </w:p>
          <w:p w:rsidR="00583D3A" w:rsidRPr="0058269B" w:rsidRDefault="00583D3A" w:rsidP="001F5C22">
            <w:pPr>
              <w:spacing w:before="60"/>
              <w:rPr>
                <w:rFonts w:ascii="Arial" w:hAnsi="Arial" w:cs="Arial"/>
                <w:sz w:val="16"/>
              </w:rPr>
            </w:pPr>
            <w:r w:rsidRPr="0058269B">
              <w:rPr>
                <w:rFonts w:ascii="Arial" w:hAnsi="Arial" w:cs="Arial"/>
                <w:sz w:val="16"/>
              </w:rPr>
              <w:t>0x0400</w:t>
            </w:r>
          </w:p>
          <w:p w:rsidR="00583D3A" w:rsidRPr="0058269B" w:rsidRDefault="00583D3A" w:rsidP="001F5C22">
            <w:pPr>
              <w:spacing w:before="60"/>
              <w:rPr>
                <w:rFonts w:ascii="Arial" w:hAnsi="Arial" w:cs="Arial"/>
                <w:sz w:val="16"/>
              </w:rPr>
            </w:pPr>
            <w:r w:rsidRPr="0058269B">
              <w:rPr>
                <w:rFonts w:ascii="Arial" w:hAnsi="Arial" w:cs="Arial"/>
                <w:sz w:val="16"/>
              </w:rPr>
              <w:t>0x0800</w:t>
            </w:r>
          </w:p>
          <w:p w:rsidR="00583D3A" w:rsidRPr="0058269B" w:rsidRDefault="00583D3A" w:rsidP="001F5C22">
            <w:pPr>
              <w:spacing w:before="60"/>
              <w:rPr>
                <w:rFonts w:ascii="Arial" w:hAnsi="Arial" w:cs="Arial"/>
                <w:sz w:val="16"/>
              </w:rPr>
            </w:pPr>
            <w:r w:rsidRPr="0058269B">
              <w:rPr>
                <w:rFonts w:ascii="Arial" w:hAnsi="Arial" w:cs="Arial"/>
                <w:sz w:val="16"/>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p w:rsidR="00583D3A" w:rsidRDefault="00583D3A" w:rsidP="001F5C22">
            <w:pPr>
              <w:spacing w:before="60"/>
              <w:rPr>
                <w:rFonts w:ascii="Arial" w:hAnsi="Arial" w:cs="Arial"/>
                <w:sz w:val="16"/>
              </w:rPr>
            </w:pPr>
            <w:r w:rsidRPr="0058269B">
              <w:rPr>
                <w:rFonts w:ascii="Arial" w:hAnsi="Arial" w:cs="Arial"/>
                <w:sz w:val="16"/>
              </w:rPr>
              <w:t>0x8000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i2cBitCount</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I2C_2_BIT</w:t>
            </w:r>
          </w:p>
          <w:p w:rsidR="00583D3A" w:rsidRPr="0058269B" w:rsidRDefault="00583D3A" w:rsidP="001F5C22">
            <w:pPr>
              <w:spacing w:before="60"/>
              <w:rPr>
                <w:rFonts w:ascii="Arial" w:hAnsi="Arial" w:cs="Arial"/>
                <w:sz w:val="16"/>
              </w:rPr>
            </w:pPr>
            <w:r w:rsidRPr="0058269B">
              <w:rPr>
                <w:rFonts w:ascii="Arial" w:hAnsi="Arial" w:cs="Arial"/>
                <w:sz w:val="16"/>
              </w:rPr>
              <w:t>I2C_3_BIT</w:t>
            </w:r>
          </w:p>
          <w:p w:rsidR="00583D3A" w:rsidRPr="0058269B" w:rsidRDefault="00583D3A" w:rsidP="001F5C22">
            <w:pPr>
              <w:spacing w:before="60"/>
              <w:rPr>
                <w:rFonts w:ascii="Arial" w:hAnsi="Arial" w:cs="Arial"/>
                <w:sz w:val="16"/>
              </w:rPr>
            </w:pPr>
            <w:r w:rsidRPr="0058269B">
              <w:rPr>
                <w:rFonts w:ascii="Arial" w:hAnsi="Arial" w:cs="Arial"/>
                <w:sz w:val="16"/>
              </w:rPr>
              <w:t>I2C_4_BIT</w:t>
            </w:r>
          </w:p>
          <w:p w:rsidR="00583D3A" w:rsidRPr="0058269B" w:rsidRDefault="00583D3A" w:rsidP="001F5C22">
            <w:pPr>
              <w:spacing w:before="60"/>
              <w:rPr>
                <w:rFonts w:ascii="Arial" w:hAnsi="Arial" w:cs="Arial"/>
                <w:sz w:val="16"/>
              </w:rPr>
            </w:pPr>
            <w:r w:rsidRPr="0058269B">
              <w:rPr>
                <w:rFonts w:ascii="Arial" w:hAnsi="Arial" w:cs="Arial"/>
                <w:sz w:val="16"/>
              </w:rPr>
              <w:t>I2C_5_BIT</w:t>
            </w:r>
          </w:p>
          <w:p w:rsidR="00583D3A" w:rsidRPr="0058269B" w:rsidRDefault="00583D3A" w:rsidP="001F5C22">
            <w:pPr>
              <w:spacing w:before="60"/>
              <w:rPr>
                <w:rFonts w:ascii="Arial" w:hAnsi="Arial" w:cs="Arial"/>
                <w:sz w:val="16"/>
              </w:rPr>
            </w:pPr>
            <w:r w:rsidRPr="0058269B">
              <w:rPr>
                <w:rFonts w:ascii="Arial" w:hAnsi="Arial" w:cs="Arial"/>
                <w:sz w:val="16"/>
              </w:rPr>
              <w:t>I2C_6_BIT</w:t>
            </w:r>
          </w:p>
          <w:p w:rsidR="00583D3A" w:rsidRPr="0058269B" w:rsidRDefault="00583D3A" w:rsidP="001F5C22">
            <w:pPr>
              <w:spacing w:before="60"/>
              <w:rPr>
                <w:rFonts w:ascii="Arial" w:hAnsi="Arial" w:cs="Arial"/>
                <w:sz w:val="16"/>
              </w:rPr>
            </w:pPr>
            <w:r w:rsidRPr="0058269B">
              <w:rPr>
                <w:rFonts w:ascii="Arial" w:hAnsi="Arial" w:cs="Arial"/>
                <w:sz w:val="16"/>
              </w:rPr>
              <w:t>I2C_7_BIT</w:t>
            </w:r>
          </w:p>
          <w:p w:rsidR="00583D3A" w:rsidRDefault="00583D3A" w:rsidP="001F5C22">
            <w:pPr>
              <w:spacing w:before="60"/>
              <w:rPr>
                <w:rFonts w:ascii="Arial" w:hAnsi="Arial" w:cs="Arial"/>
                <w:sz w:val="16"/>
              </w:rPr>
            </w:pPr>
            <w:r w:rsidRPr="0058269B">
              <w:rPr>
                <w:rFonts w:ascii="Arial" w:hAnsi="Arial" w:cs="Arial"/>
                <w:sz w:val="16"/>
              </w:rPr>
              <w:t>I2C_8_BIT</w:t>
            </w:r>
          </w:p>
        </w:tc>
        <w:tc>
          <w:tcPr>
            <w:tcW w:w="1440"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Default="00583D3A" w:rsidP="001F5C22">
            <w:pPr>
              <w:spacing w:before="60"/>
              <w:rPr>
                <w:rFonts w:ascii="Arial" w:hAnsi="Arial" w:cs="Arial"/>
                <w:sz w:val="16"/>
              </w:rPr>
            </w:pPr>
            <w:r>
              <w:rPr>
                <w:rFonts w:ascii="Arial" w:hAnsi="Arial" w:cs="Arial"/>
                <w:sz w:val="16"/>
              </w:rPr>
              <w:t>uint16</w:t>
            </w:r>
          </w:p>
        </w:tc>
        <w:tc>
          <w:tcPr>
            <w:tcW w:w="992" w:type="dxa"/>
          </w:tcPr>
          <w:p w:rsidR="00583D3A" w:rsidRPr="0058269B" w:rsidRDefault="00583D3A" w:rsidP="001F5C22">
            <w:pPr>
              <w:spacing w:before="60"/>
              <w:rPr>
                <w:rFonts w:ascii="Arial" w:hAnsi="Arial" w:cs="Arial"/>
                <w:sz w:val="16"/>
              </w:rPr>
            </w:pPr>
            <w:r w:rsidRPr="0058269B">
              <w:rPr>
                <w:rFonts w:ascii="Arial" w:hAnsi="Arial" w:cs="Arial"/>
                <w:sz w:val="16"/>
              </w:rPr>
              <w:t>0x2</w:t>
            </w:r>
          </w:p>
          <w:p w:rsidR="00583D3A" w:rsidRPr="0058269B" w:rsidRDefault="00583D3A" w:rsidP="001F5C22">
            <w:pPr>
              <w:spacing w:before="60"/>
              <w:rPr>
                <w:rFonts w:ascii="Arial" w:hAnsi="Arial" w:cs="Arial"/>
                <w:sz w:val="16"/>
              </w:rPr>
            </w:pPr>
            <w:r w:rsidRPr="0058269B">
              <w:rPr>
                <w:rFonts w:ascii="Arial" w:hAnsi="Arial" w:cs="Arial"/>
                <w:sz w:val="16"/>
              </w:rPr>
              <w:t>0x3</w:t>
            </w:r>
          </w:p>
          <w:p w:rsidR="00583D3A" w:rsidRPr="0058269B" w:rsidRDefault="00583D3A" w:rsidP="001F5C22">
            <w:pPr>
              <w:spacing w:before="60"/>
              <w:rPr>
                <w:rFonts w:ascii="Arial" w:hAnsi="Arial" w:cs="Arial"/>
                <w:sz w:val="16"/>
              </w:rPr>
            </w:pPr>
            <w:r w:rsidRPr="0058269B">
              <w:rPr>
                <w:rFonts w:ascii="Arial" w:hAnsi="Arial" w:cs="Arial"/>
                <w:sz w:val="16"/>
              </w:rPr>
              <w:t>0x4</w:t>
            </w:r>
          </w:p>
          <w:p w:rsidR="00583D3A" w:rsidRPr="0058269B" w:rsidRDefault="00583D3A" w:rsidP="001F5C22">
            <w:pPr>
              <w:spacing w:before="60"/>
              <w:rPr>
                <w:rFonts w:ascii="Arial" w:hAnsi="Arial" w:cs="Arial"/>
                <w:sz w:val="16"/>
              </w:rPr>
            </w:pPr>
            <w:r w:rsidRPr="0058269B">
              <w:rPr>
                <w:rFonts w:ascii="Arial" w:hAnsi="Arial" w:cs="Arial"/>
                <w:sz w:val="16"/>
              </w:rPr>
              <w:t>0x5</w:t>
            </w:r>
          </w:p>
          <w:p w:rsidR="00583D3A" w:rsidRPr="0058269B" w:rsidRDefault="00583D3A" w:rsidP="001F5C22">
            <w:pPr>
              <w:spacing w:before="60"/>
              <w:rPr>
                <w:rFonts w:ascii="Arial" w:hAnsi="Arial" w:cs="Arial"/>
                <w:sz w:val="16"/>
              </w:rPr>
            </w:pPr>
            <w:r w:rsidRPr="0058269B">
              <w:rPr>
                <w:rFonts w:ascii="Arial" w:hAnsi="Arial" w:cs="Arial"/>
                <w:sz w:val="16"/>
              </w:rPr>
              <w:t>0x6</w:t>
            </w:r>
          </w:p>
          <w:p w:rsidR="00583D3A" w:rsidRPr="0058269B" w:rsidRDefault="00583D3A" w:rsidP="001F5C22">
            <w:pPr>
              <w:spacing w:before="60"/>
              <w:rPr>
                <w:rFonts w:ascii="Arial" w:hAnsi="Arial" w:cs="Arial"/>
                <w:sz w:val="16"/>
              </w:rPr>
            </w:pPr>
            <w:r w:rsidRPr="0058269B">
              <w:rPr>
                <w:rFonts w:ascii="Arial" w:hAnsi="Arial" w:cs="Arial"/>
                <w:sz w:val="16"/>
              </w:rPr>
              <w:t>0x7</w:t>
            </w:r>
          </w:p>
          <w:p w:rsidR="00583D3A" w:rsidRDefault="00583D3A" w:rsidP="001F5C22">
            <w:pPr>
              <w:spacing w:before="60"/>
              <w:rPr>
                <w:rFonts w:ascii="Arial" w:hAnsi="Arial" w:cs="Arial"/>
                <w:sz w:val="16"/>
              </w:rPr>
            </w:pPr>
            <w:r w:rsidRPr="0058269B">
              <w:rPr>
                <w:rFonts w:ascii="Arial" w:hAnsi="Arial" w:cs="Arial"/>
                <w:sz w:val="16"/>
              </w:rPr>
              <w:t>0x0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t>0x2</w:t>
            </w:r>
          </w:p>
          <w:p w:rsidR="00583D3A" w:rsidRPr="0058269B" w:rsidRDefault="00583D3A" w:rsidP="001F5C22">
            <w:pPr>
              <w:spacing w:before="60"/>
              <w:rPr>
                <w:rFonts w:ascii="Arial" w:hAnsi="Arial" w:cs="Arial"/>
                <w:sz w:val="16"/>
              </w:rPr>
            </w:pPr>
            <w:r w:rsidRPr="0058269B">
              <w:rPr>
                <w:rFonts w:ascii="Arial" w:hAnsi="Arial" w:cs="Arial"/>
                <w:sz w:val="16"/>
              </w:rPr>
              <w:t>0x3</w:t>
            </w:r>
          </w:p>
          <w:p w:rsidR="00583D3A" w:rsidRPr="0058269B" w:rsidRDefault="00583D3A" w:rsidP="001F5C22">
            <w:pPr>
              <w:spacing w:before="60"/>
              <w:rPr>
                <w:rFonts w:ascii="Arial" w:hAnsi="Arial" w:cs="Arial"/>
                <w:sz w:val="16"/>
              </w:rPr>
            </w:pPr>
            <w:r w:rsidRPr="0058269B">
              <w:rPr>
                <w:rFonts w:ascii="Arial" w:hAnsi="Arial" w:cs="Arial"/>
                <w:sz w:val="16"/>
              </w:rPr>
              <w:t>0x4</w:t>
            </w:r>
          </w:p>
          <w:p w:rsidR="00583D3A" w:rsidRPr="0058269B" w:rsidRDefault="00583D3A" w:rsidP="001F5C22">
            <w:pPr>
              <w:spacing w:before="60"/>
              <w:rPr>
                <w:rFonts w:ascii="Arial" w:hAnsi="Arial" w:cs="Arial"/>
                <w:sz w:val="16"/>
              </w:rPr>
            </w:pPr>
            <w:r w:rsidRPr="0058269B">
              <w:rPr>
                <w:rFonts w:ascii="Arial" w:hAnsi="Arial" w:cs="Arial"/>
                <w:sz w:val="16"/>
              </w:rPr>
              <w:t>0x5</w:t>
            </w:r>
          </w:p>
          <w:p w:rsidR="00583D3A" w:rsidRPr="0058269B" w:rsidRDefault="00583D3A" w:rsidP="001F5C22">
            <w:pPr>
              <w:spacing w:before="60"/>
              <w:rPr>
                <w:rFonts w:ascii="Arial" w:hAnsi="Arial" w:cs="Arial"/>
                <w:sz w:val="16"/>
              </w:rPr>
            </w:pPr>
            <w:r w:rsidRPr="0058269B">
              <w:rPr>
                <w:rFonts w:ascii="Arial" w:hAnsi="Arial" w:cs="Arial"/>
                <w:sz w:val="16"/>
              </w:rPr>
              <w:t>0x6</w:t>
            </w:r>
          </w:p>
          <w:p w:rsidR="00583D3A" w:rsidRPr="0058269B" w:rsidRDefault="00583D3A" w:rsidP="001F5C22">
            <w:pPr>
              <w:spacing w:before="60"/>
              <w:rPr>
                <w:rFonts w:ascii="Arial" w:hAnsi="Arial" w:cs="Arial"/>
                <w:sz w:val="16"/>
              </w:rPr>
            </w:pPr>
            <w:r w:rsidRPr="0058269B">
              <w:rPr>
                <w:rFonts w:ascii="Arial" w:hAnsi="Arial" w:cs="Arial"/>
                <w:sz w:val="16"/>
              </w:rPr>
              <w:t>0x7</w:t>
            </w:r>
          </w:p>
          <w:p w:rsidR="00583D3A" w:rsidRDefault="00583D3A" w:rsidP="001F5C22">
            <w:pPr>
              <w:spacing w:before="60"/>
              <w:rPr>
                <w:rFonts w:ascii="Arial" w:hAnsi="Arial" w:cs="Arial"/>
                <w:sz w:val="16"/>
              </w:rPr>
            </w:pPr>
            <w:r w:rsidRPr="0058269B">
              <w:rPr>
                <w:rFonts w:ascii="Arial" w:hAnsi="Arial" w:cs="Arial"/>
                <w:sz w:val="16"/>
              </w:rPr>
              <w:t>0x0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i2cIntFlags</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 xml:space="preserve">I2C_AL_INT  </w:t>
            </w:r>
          </w:p>
          <w:p w:rsidR="00583D3A" w:rsidRPr="0058269B" w:rsidRDefault="00583D3A" w:rsidP="001F5C22">
            <w:pPr>
              <w:spacing w:before="60"/>
              <w:rPr>
                <w:rFonts w:ascii="Arial" w:hAnsi="Arial" w:cs="Arial"/>
                <w:sz w:val="16"/>
              </w:rPr>
            </w:pPr>
            <w:r w:rsidRPr="0058269B">
              <w:rPr>
                <w:rFonts w:ascii="Arial" w:hAnsi="Arial" w:cs="Arial"/>
                <w:sz w:val="16"/>
              </w:rPr>
              <w:t>I2C_NACK_INT</w:t>
            </w:r>
          </w:p>
          <w:p w:rsidR="00583D3A" w:rsidRPr="0058269B" w:rsidRDefault="00583D3A" w:rsidP="001F5C22">
            <w:pPr>
              <w:spacing w:before="60"/>
              <w:rPr>
                <w:rFonts w:ascii="Arial" w:hAnsi="Arial" w:cs="Arial"/>
                <w:sz w:val="16"/>
              </w:rPr>
            </w:pPr>
            <w:r w:rsidRPr="0058269B">
              <w:rPr>
                <w:rFonts w:ascii="Arial" w:hAnsi="Arial" w:cs="Arial"/>
                <w:sz w:val="16"/>
              </w:rPr>
              <w:lastRenderedPageBreak/>
              <w:t>I2C_ARDY_INT</w:t>
            </w:r>
          </w:p>
          <w:p w:rsidR="00583D3A" w:rsidRPr="0058269B" w:rsidRDefault="00583D3A" w:rsidP="001F5C22">
            <w:pPr>
              <w:spacing w:before="60"/>
              <w:rPr>
                <w:rFonts w:ascii="Arial" w:hAnsi="Arial" w:cs="Arial"/>
                <w:sz w:val="16"/>
              </w:rPr>
            </w:pPr>
            <w:r w:rsidRPr="0058269B">
              <w:rPr>
                <w:rFonts w:ascii="Arial" w:hAnsi="Arial" w:cs="Arial"/>
                <w:sz w:val="16"/>
              </w:rPr>
              <w:t xml:space="preserve">I2C_RX_INT  </w:t>
            </w:r>
          </w:p>
          <w:p w:rsidR="00583D3A" w:rsidRPr="0058269B" w:rsidRDefault="00583D3A" w:rsidP="001F5C22">
            <w:pPr>
              <w:spacing w:before="60"/>
              <w:rPr>
                <w:rFonts w:ascii="Arial" w:hAnsi="Arial" w:cs="Arial"/>
                <w:sz w:val="16"/>
              </w:rPr>
            </w:pPr>
            <w:r w:rsidRPr="0058269B">
              <w:rPr>
                <w:rFonts w:ascii="Arial" w:hAnsi="Arial" w:cs="Arial"/>
                <w:sz w:val="16"/>
              </w:rPr>
              <w:t xml:space="preserve">I2C_TX_INT  </w:t>
            </w:r>
          </w:p>
          <w:p w:rsidR="00583D3A" w:rsidRPr="0058269B" w:rsidRDefault="00583D3A" w:rsidP="001F5C22">
            <w:pPr>
              <w:spacing w:before="60"/>
              <w:rPr>
                <w:rFonts w:ascii="Arial" w:hAnsi="Arial" w:cs="Arial"/>
                <w:sz w:val="16"/>
              </w:rPr>
            </w:pPr>
            <w:r w:rsidRPr="0058269B">
              <w:rPr>
                <w:rFonts w:ascii="Arial" w:hAnsi="Arial" w:cs="Arial"/>
                <w:sz w:val="16"/>
              </w:rPr>
              <w:t xml:space="preserve">I2C_SCD_INT </w:t>
            </w:r>
          </w:p>
          <w:p w:rsidR="00583D3A" w:rsidRDefault="00583D3A" w:rsidP="001F5C22">
            <w:pPr>
              <w:spacing w:before="60"/>
              <w:rPr>
                <w:rFonts w:ascii="Arial" w:hAnsi="Arial" w:cs="Arial"/>
                <w:sz w:val="16"/>
              </w:rPr>
            </w:pPr>
            <w:r w:rsidRPr="0058269B">
              <w:rPr>
                <w:rFonts w:ascii="Arial" w:hAnsi="Arial" w:cs="Arial"/>
                <w:sz w:val="16"/>
              </w:rPr>
              <w:t>I2C_AAS_INT</w:t>
            </w:r>
          </w:p>
          <w:p w:rsidR="00C543CC" w:rsidRPr="0058269B" w:rsidRDefault="00C543CC" w:rsidP="001F5C22">
            <w:pPr>
              <w:spacing w:before="60"/>
              <w:rPr>
                <w:rFonts w:ascii="Arial" w:hAnsi="Arial" w:cs="Arial"/>
                <w:sz w:val="16"/>
              </w:rPr>
            </w:pPr>
            <w:r w:rsidRPr="00C543CC">
              <w:rPr>
                <w:rFonts w:ascii="Arial" w:hAnsi="Arial" w:cs="Arial"/>
                <w:sz w:val="16"/>
              </w:rPr>
              <w:t>I2C_RECV_OVERRUN</w:t>
            </w:r>
          </w:p>
        </w:tc>
        <w:tc>
          <w:tcPr>
            <w:tcW w:w="1440" w:type="dxa"/>
          </w:tcPr>
          <w:p w:rsidR="00583D3A" w:rsidRPr="0058269B" w:rsidRDefault="00583D3A" w:rsidP="001F5C22">
            <w:pPr>
              <w:spacing w:before="60"/>
              <w:rPr>
                <w:rFonts w:ascii="Arial" w:hAnsi="Arial" w:cs="Arial"/>
                <w:sz w:val="16"/>
                <w:lang w:val="fr-FR"/>
              </w:rPr>
            </w:pPr>
            <w:r w:rsidRPr="0058269B">
              <w:rPr>
                <w:rFonts w:ascii="Arial" w:hAnsi="Arial" w:cs="Arial"/>
                <w:sz w:val="16"/>
                <w:lang w:val="fr-FR"/>
              </w:rPr>
              <w:lastRenderedPageBreak/>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lastRenderedPageBreak/>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Default="00583D3A" w:rsidP="001F5C22">
            <w:pPr>
              <w:spacing w:before="60"/>
              <w:rPr>
                <w:rFonts w:ascii="Arial" w:hAnsi="Arial" w:cs="Arial"/>
                <w:sz w:val="16"/>
              </w:rPr>
            </w:pPr>
            <w:r>
              <w:rPr>
                <w:rFonts w:ascii="Arial" w:hAnsi="Arial" w:cs="Arial"/>
                <w:sz w:val="16"/>
              </w:rPr>
              <w:t>uint16</w:t>
            </w:r>
          </w:p>
          <w:p w:rsidR="00C543CC" w:rsidRDefault="00C543CC" w:rsidP="001F5C22">
            <w:pPr>
              <w:spacing w:before="60"/>
              <w:rPr>
                <w:rFonts w:ascii="Arial" w:hAnsi="Arial" w:cs="Arial"/>
                <w:sz w:val="16"/>
              </w:rPr>
            </w:pPr>
            <w:r>
              <w:rPr>
                <w:rFonts w:ascii="Arial" w:hAnsi="Arial" w:cs="Arial"/>
                <w:sz w:val="16"/>
              </w:rPr>
              <w:t>uint16</w:t>
            </w:r>
          </w:p>
        </w:tc>
        <w:tc>
          <w:tcPr>
            <w:tcW w:w="992" w:type="dxa"/>
          </w:tcPr>
          <w:p w:rsidR="00583D3A" w:rsidRPr="0058269B" w:rsidRDefault="00583D3A" w:rsidP="001F5C22">
            <w:pPr>
              <w:spacing w:before="60"/>
              <w:rPr>
                <w:rFonts w:ascii="Arial" w:hAnsi="Arial" w:cs="Arial"/>
                <w:sz w:val="16"/>
              </w:rPr>
            </w:pPr>
            <w:r w:rsidRPr="0058269B">
              <w:rPr>
                <w:rFonts w:ascii="Arial" w:hAnsi="Arial" w:cs="Arial"/>
                <w:sz w:val="16"/>
              </w:rPr>
              <w:lastRenderedPageBreak/>
              <w:t>0x0001</w:t>
            </w:r>
          </w:p>
          <w:p w:rsidR="00583D3A" w:rsidRPr="0058269B" w:rsidRDefault="00583D3A" w:rsidP="001F5C22">
            <w:pPr>
              <w:spacing w:before="60"/>
              <w:rPr>
                <w:rFonts w:ascii="Arial" w:hAnsi="Arial" w:cs="Arial"/>
                <w:sz w:val="16"/>
              </w:rPr>
            </w:pPr>
            <w:r w:rsidRPr="0058269B">
              <w:rPr>
                <w:rFonts w:ascii="Arial" w:hAnsi="Arial" w:cs="Arial"/>
                <w:sz w:val="16"/>
              </w:rPr>
              <w:t>0x0002</w:t>
            </w:r>
          </w:p>
          <w:p w:rsidR="00583D3A" w:rsidRPr="0058269B" w:rsidRDefault="00583D3A" w:rsidP="001F5C22">
            <w:pPr>
              <w:spacing w:before="60"/>
              <w:rPr>
                <w:rFonts w:ascii="Arial" w:hAnsi="Arial" w:cs="Arial"/>
                <w:sz w:val="16"/>
              </w:rPr>
            </w:pPr>
            <w:r w:rsidRPr="0058269B">
              <w:rPr>
                <w:rFonts w:ascii="Arial" w:hAnsi="Arial" w:cs="Arial"/>
                <w:sz w:val="16"/>
              </w:rPr>
              <w:lastRenderedPageBreak/>
              <w:t>0x0004</w:t>
            </w:r>
          </w:p>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583D3A" w:rsidRDefault="00583D3A" w:rsidP="001F5C22">
            <w:pPr>
              <w:spacing w:before="60"/>
              <w:rPr>
                <w:rFonts w:ascii="Arial" w:hAnsi="Arial" w:cs="Arial"/>
                <w:sz w:val="16"/>
              </w:rPr>
            </w:pPr>
            <w:r w:rsidRPr="0058269B">
              <w:rPr>
                <w:rFonts w:ascii="Arial" w:hAnsi="Arial" w:cs="Arial"/>
                <w:sz w:val="16"/>
              </w:rPr>
              <w:t>0x0040</w:t>
            </w:r>
          </w:p>
          <w:p w:rsidR="00C543CC" w:rsidRPr="0058269B" w:rsidRDefault="00C543CC" w:rsidP="001F5C22">
            <w:pPr>
              <w:spacing w:before="60"/>
              <w:rPr>
                <w:rFonts w:ascii="Arial" w:hAnsi="Arial" w:cs="Arial"/>
                <w:sz w:val="16"/>
              </w:rPr>
            </w:pPr>
            <w:r w:rsidRPr="00C543CC">
              <w:rPr>
                <w:rFonts w:ascii="Arial" w:hAnsi="Arial" w:cs="Arial"/>
                <w:sz w:val="16"/>
              </w:rPr>
              <w:t>0x0800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lastRenderedPageBreak/>
              <w:t>0x0001</w:t>
            </w:r>
          </w:p>
          <w:p w:rsidR="00583D3A" w:rsidRPr="0058269B" w:rsidRDefault="00583D3A" w:rsidP="001F5C22">
            <w:pPr>
              <w:spacing w:before="60"/>
              <w:rPr>
                <w:rFonts w:ascii="Arial" w:hAnsi="Arial" w:cs="Arial"/>
                <w:sz w:val="16"/>
              </w:rPr>
            </w:pPr>
            <w:r w:rsidRPr="0058269B">
              <w:rPr>
                <w:rFonts w:ascii="Arial" w:hAnsi="Arial" w:cs="Arial"/>
                <w:sz w:val="16"/>
              </w:rPr>
              <w:t>0x0002</w:t>
            </w:r>
          </w:p>
          <w:p w:rsidR="00583D3A" w:rsidRPr="0058269B" w:rsidRDefault="00583D3A" w:rsidP="001F5C22">
            <w:pPr>
              <w:spacing w:before="60"/>
              <w:rPr>
                <w:rFonts w:ascii="Arial" w:hAnsi="Arial" w:cs="Arial"/>
                <w:sz w:val="16"/>
              </w:rPr>
            </w:pPr>
            <w:r w:rsidRPr="0058269B">
              <w:rPr>
                <w:rFonts w:ascii="Arial" w:hAnsi="Arial" w:cs="Arial"/>
                <w:sz w:val="16"/>
              </w:rPr>
              <w:lastRenderedPageBreak/>
              <w:t>0x0004</w:t>
            </w:r>
          </w:p>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C543CC" w:rsidRDefault="00583D3A" w:rsidP="001F5C22">
            <w:pPr>
              <w:spacing w:before="60"/>
              <w:rPr>
                <w:rFonts w:ascii="Arial" w:hAnsi="Arial" w:cs="Arial"/>
                <w:sz w:val="16"/>
              </w:rPr>
            </w:pPr>
            <w:r w:rsidRPr="0058269B">
              <w:rPr>
                <w:rFonts w:ascii="Arial" w:hAnsi="Arial" w:cs="Arial"/>
                <w:sz w:val="16"/>
              </w:rPr>
              <w:t>0x0040</w:t>
            </w:r>
          </w:p>
          <w:p w:rsidR="00C543CC" w:rsidRPr="0058269B" w:rsidRDefault="00C543CC" w:rsidP="001F5C22">
            <w:pPr>
              <w:spacing w:before="60"/>
              <w:rPr>
                <w:rFonts w:ascii="Arial" w:hAnsi="Arial" w:cs="Arial"/>
                <w:sz w:val="16"/>
              </w:rPr>
            </w:pPr>
            <w:r w:rsidRPr="00C543CC">
              <w:rPr>
                <w:rFonts w:ascii="Arial" w:hAnsi="Arial" w:cs="Arial"/>
                <w:sz w:val="16"/>
              </w:rPr>
              <w:t>0x0800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lastRenderedPageBreak/>
              <w:t>enum</w:t>
            </w:r>
            <w:proofErr w:type="spellEnd"/>
            <w:r>
              <w:rPr>
                <w:rFonts w:ascii="Arial" w:hAnsi="Arial" w:cs="Arial"/>
                <w:sz w:val="16"/>
              </w:rPr>
              <w:t xml:space="preserve"> i2cStatFlags</w:t>
            </w:r>
          </w:p>
        </w:tc>
        <w:tc>
          <w:tcPr>
            <w:tcW w:w="2160" w:type="dxa"/>
          </w:tcPr>
          <w:p w:rsidR="00583D3A" w:rsidRPr="0058269B" w:rsidRDefault="00583D3A" w:rsidP="001F5C22">
            <w:pPr>
              <w:spacing w:before="60"/>
              <w:rPr>
                <w:rFonts w:ascii="Arial" w:hAnsi="Arial" w:cs="Arial"/>
                <w:sz w:val="16"/>
              </w:rPr>
            </w:pPr>
            <w:r>
              <w:rPr>
                <w:rFonts w:ascii="Arial" w:hAnsi="Arial" w:cs="Arial"/>
                <w:sz w:val="16"/>
              </w:rPr>
              <w:t>I2C_AL</w:t>
            </w:r>
            <w:r>
              <w:rPr>
                <w:rFonts w:ascii="Arial" w:hAnsi="Arial" w:cs="Arial"/>
                <w:sz w:val="16"/>
              </w:rPr>
              <w:tab/>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I2C_NACK</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I2C_ARDY</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I2C_RXRDY</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I2C_TXRDY</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I2C_SCD</w:t>
            </w:r>
            <w:r>
              <w:rPr>
                <w:rFonts w:ascii="Arial" w:hAnsi="Arial" w:cs="Arial"/>
                <w:sz w:val="16"/>
              </w:rPr>
              <w:tab/>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I2C_ADDRZEROST</w:t>
            </w:r>
          </w:p>
          <w:p w:rsidR="00583D3A" w:rsidRPr="0058269B" w:rsidRDefault="00583D3A" w:rsidP="001F5C22">
            <w:pPr>
              <w:spacing w:before="60"/>
              <w:rPr>
                <w:rFonts w:ascii="Arial" w:hAnsi="Arial" w:cs="Arial"/>
                <w:sz w:val="16"/>
              </w:rPr>
            </w:pPr>
            <w:r w:rsidRPr="0058269B">
              <w:rPr>
                <w:rFonts w:ascii="Arial" w:hAnsi="Arial" w:cs="Arial"/>
                <w:sz w:val="16"/>
              </w:rPr>
              <w:t>I2C_ADDRASSLV</w:t>
            </w:r>
            <w:r w:rsidRPr="0058269B">
              <w:rPr>
                <w:rFonts w:ascii="Arial" w:hAnsi="Arial" w:cs="Arial"/>
                <w:sz w:val="16"/>
              </w:rPr>
              <w:tab/>
            </w:r>
          </w:p>
          <w:p w:rsidR="00583D3A" w:rsidRPr="0058269B" w:rsidRDefault="00583D3A" w:rsidP="001F5C22">
            <w:pPr>
              <w:spacing w:before="60"/>
              <w:rPr>
                <w:rFonts w:ascii="Arial" w:hAnsi="Arial" w:cs="Arial"/>
                <w:sz w:val="16"/>
              </w:rPr>
            </w:pPr>
            <w:r w:rsidRPr="0058269B">
              <w:rPr>
                <w:rFonts w:ascii="Arial" w:hAnsi="Arial" w:cs="Arial"/>
                <w:sz w:val="16"/>
              </w:rPr>
              <w:t>I2C_XSMT</w:t>
            </w:r>
            <w:r w:rsidRPr="0058269B">
              <w:rPr>
                <w:rFonts w:ascii="Arial" w:hAnsi="Arial" w:cs="Arial"/>
                <w:sz w:val="16"/>
              </w:rPr>
              <w:tab/>
            </w:r>
          </w:p>
          <w:p w:rsidR="00583D3A" w:rsidRPr="0058269B" w:rsidRDefault="00583D3A" w:rsidP="001F5C22">
            <w:pPr>
              <w:spacing w:before="60"/>
              <w:rPr>
                <w:rFonts w:ascii="Arial" w:hAnsi="Arial" w:cs="Arial"/>
                <w:sz w:val="16"/>
              </w:rPr>
            </w:pPr>
            <w:r w:rsidRPr="0058269B">
              <w:rPr>
                <w:rFonts w:ascii="Arial" w:hAnsi="Arial" w:cs="Arial"/>
                <w:sz w:val="16"/>
              </w:rPr>
              <w:t xml:space="preserve">I2C_RXFULL     </w:t>
            </w:r>
            <w:r w:rsidRPr="0058269B">
              <w:rPr>
                <w:rFonts w:ascii="Arial" w:hAnsi="Arial" w:cs="Arial"/>
                <w:sz w:val="16"/>
              </w:rPr>
              <w:tab/>
            </w:r>
          </w:p>
          <w:p w:rsidR="00583D3A" w:rsidRPr="0058269B" w:rsidRDefault="00583D3A" w:rsidP="001F5C22">
            <w:pPr>
              <w:spacing w:before="60"/>
              <w:rPr>
                <w:rFonts w:ascii="Arial" w:hAnsi="Arial" w:cs="Arial"/>
                <w:sz w:val="16"/>
              </w:rPr>
            </w:pPr>
            <w:r w:rsidRPr="0058269B">
              <w:rPr>
                <w:rFonts w:ascii="Arial" w:hAnsi="Arial" w:cs="Arial"/>
                <w:sz w:val="16"/>
              </w:rPr>
              <w:t xml:space="preserve">I2C_BUSBUSY    </w:t>
            </w:r>
            <w:r w:rsidRPr="0058269B">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I2C_NACKMOD</w:t>
            </w:r>
          </w:p>
          <w:p w:rsidR="00583D3A" w:rsidRPr="0058269B" w:rsidRDefault="00583D3A" w:rsidP="001F5C22">
            <w:pPr>
              <w:spacing w:before="60"/>
              <w:rPr>
                <w:rFonts w:ascii="Arial" w:hAnsi="Arial" w:cs="Arial"/>
                <w:sz w:val="16"/>
              </w:rPr>
            </w:pPr>
            <w:r w:rsidRPr="0058269B">
              <w:rPr>
                <w:rFonts w:ascii="Arial" w:hAnsi="Arial" w:cs="Arial"/>
                <w:sz w:val="16"/>
              </w:rPr>
              <w:t>I2C_SLAVEDIR</w:t>
            </w:r>
            <w:r w:rsidRPr="0058269B">
              <w:rPr>
                <w:rFonts w:ascii="Arial" w:hAnsi="Arial" w:cs="Arial"/>
                <w:sz w:val="16"/>
              </w:rPr>
              <w:tab/>
            </w:r>
          </w:p>
        </w:tc>
        <w:tc>
          <w:tcPr>
            <w:tcW w:w="1440" w:type="dxa"/>
          </w:tcPr>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tc>
        <w:tc>
          <w:tcPr>
            <w:tcW w:w="992"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0x0001</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0x0002</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0x0004</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0x0008</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0x0010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0x0020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0x0100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0x0200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0x0400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0x0800</w:t>
            </w:r>
          </w:p>
          <w:p w:rsidR="00583D3A" w:rsidRPr="0058269B" w:rsidRDefault="00583D3A" w:rsidP="001F5C22">
            <w:pPr>
              <w:spacing w:before="60"/>
              <w:rPr>
                <w:rFonts w:ascii="Arial" w:hAnsi="Arial" w:cs="Arial"/>
                <w:sz w:val="16"/>
              </w:rPr>
            </w:pPr>
            <w:r w:rsidRPr="0058269B">
              <w:rPr>
                <w:rFonts w:ascii="Arial" w:hAnsi="Arial" w:cs="Arial"/>
                <w:sz w:val="16"/>
              </w:rPr>
              <w:t>0x1000</w:t>
            </w:r>
          </w:p>
          <w:p w:rsidR="00583D3A" w:rsidRPr="0058269B" w:rsidRDefault="00583D3A" w:rsidP="001F5C22">
            <w:pPr>
              <w:spacing w:before="60"/>
              <w:rPr>
                <w:rFonts w:ascii="Arial" w:hAnsi="Arial" w:cs="Arial"/>
                <w:sz w:val="16"/>
              </w:rPr>
            </w:pPr>
            <w:r w:rsidRPr="0058269B">
              <w:rPr>
                <w:rFonts w:ascii="Arial" w:hAnsi="Arial" w:cs="Arial"/>
                <w:sz w:val="16"/>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t>0x0001</w:t>
            </w:r>
          </w:p>
          <w:p w:rsidR="00583D3A" w:rsidRPr="0058269B" w:rsidRDefault="00583D3A" w:rsidP="001F5C22">
            <w:pPr>
              <w:spacing w:before="60"/>
              <w:rPr>
                <w:rFonts w:ascii="Arial" w:hAnsi="Arial" w:cs="Arial"/>
                <w:sz w:val="16"/>
              </w:rPr>
            </w:pPr>
            <w:r w:rsidRPr="0058269B">
              <w:rPr>
                <w:rFonts w:ascii="Arial" w:hAnsi="Arial" w:cs="Arial"/>
                <w:sz w:val="16"/>
              </w:rPr>
              <w:t>0x0002</w:t>
            </w:r>
          </w:p>
          <w:p w:rsidR="00583D3A" w:rsidRPr="0058269B" w:rsidRDefault="00583D3A" w:rsidP="001F5C22">
            <w:pPr>
              <w:spacing w:before="60"/>
              <w:rPr>
                <w:rFonts w:ascii="Arial" w:hAnsi="Arial" w:cs="Arial"/>
                <w:sz w:val="16"/>
              </w:rPr>
            </w:pPr>
            <w:r w:rsidRPr="0058269B">
              <w:rPr>
                <w:rFonts w:ascii="Arial" w:hAnsi="Arial" w:cs="Arial"/>
                <w:sz w:val="16"/>
              </w:rPr>
              <w:t>0x0004</w:t>
            </w:r>
          </w:p>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583D3A" w:rsidRPr="0058269B" w:rsidRDefault="00583D3A" w:rsidP="001F5C22">
            <w:pPr>
              <w:spacing w:before="60"/>
              <w:rPr>
                <w:rFonts w:ascii="Arial" w:hAnsi="Arial" w:cs="Arial"/>
                <w:sz w:val="16"/>
              </w:rPr>
            </w:pPr>
            <w:r w:rsidRPr="0058269B">
              <w:rPr>
                <w:rFonts w:ascii="Arial" w:hAnsi="Arial" w:cs="Arial"/>
                <w:sz w:val="16"/>
              </w:rPr>
              <w:t>0x0100</w:t>
            </w:r>
          </w:p>
          <w:p w:rsidR="00583D3A" w:rsidRPr="0058269B" w:rsidRDefault="00583D3A" w:rsidP="001F5C22">
            <w:pPr>
              <w:spacing w:before="60"/>
              <w:rPr>
                <w:rFonts w:ascii="Arial" w:hAnsi="Arial" w:cs="Arial"/>
                <w:sz w:val="16"/>
              </w:rPr>
            </w:pPr>
            <w:r w:rsidRPr="0058269B">
              <w:rPr>
                <w:rFonts w:ascii="Arial" w:hAnsi="Arial" w:cs="Arial"/>
                <w:sz w:val="16"/>
              </w:rPr>
              <w:t>0x0200</w:t>
            </w:r>
          </w:p>
          <w:p w:rsidR="00583D3A" w:rsidRPr="0058269B" w:rsidRDefault="00583D3A" w:rsidP="001F5C22">
            <w:pPr>
              <w:spacing w:before="60"/>
              <w:rPr>
                <w:rFonts w:ascii="Arial" w:hAnsi="Arial" w:cs="Arial"/>
                <w:sz w:val="16"/>
              </w:rPr>
            </w:pPr>
            <w:r w:rsidRPr="0058269B">
              <w:rPr>
                <w:rFonts w:ascii="Arial" w:hAnsi="Arial" w:cs="Arial"/>
                <w:sz w:val="16"/>
              </w:rPr>
              <w:t>0x0400</w:t>
            </w:r>
          </w:p>
          <w:p w:rsidR="00583D3A" w:rsidRPr="0058269B" w:rsidRDefault="00583D3A" w:rsidP="001F5C22">
            <w:pPr>
              <w:spacing w:before="60"/>
              <w:rPr>
                <w:rFonts w:ascii="Arial" w:hAnsi="Arial" w:cs="Arial"/>
                <w:sz w:val="16"/>
              </w:rPr>
            </w:pPr>
            <w:r w:rsidRPr="0058269B">
              <w:rPr>
                <w:rFonts w:ascii="Arial" w:hAnsi="Arial" w:cs="Arial"/>
                <w:sz w:val="16"/>
              </w:rPr>
              <w:t>0x0800</w:t>
            </w:r>
          </w:p>
          <w:p w:rsidR="00583D3A" w:rsidRPr="0058269B" w:rsidRDefault="00583D3A" w:rsidP="001F5C22">
            <w:pPr>
              <w:spacing w:before="60"/>
              <w:rPr>
                <w:rFonts w:ascii="Arial" w:hAnsi="Arial" w:cs="Arial"/>
                <w:sz w:val="16"/>
              </w:rPr>
            </w:pPr>
            <w:r w:rsidRPr="0058269B">
              <w:rPr>
                <w:rFonts w:ascii="Arial" w:hAnsi="Arial" w:cs="Arial"/>
                <w:sz w:val="16"/>
              </w:rPr>
              <w:t>0x1000</w:t>
            </w:r>
          </w:p>
          <w:p w:rsidR="00583D3A" w:rsidRPr="0058269B" w:rsidRDefault="00583D3A" w:rsidP="001F5C22">
            <w:pPr>
              <w:spacing w:before="60"/>
              <w:rPr>
                <w:rFonts w:ascii="Arial" w:hAnsi="Arial" w:cs="Arial"/>
                <w:sz w:val="16"/>
              </w:rPr>
            </w:pPr>
            <w:r w:rsidRPr="0058269B">
              <w:rPr>
                <w:rFonts w:ascii="Arial" w:hAnsi="Arial" w:cs="Arial"/>
                <w:sz w:val="16"/>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i2cDMA</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I2C_TXDMA</w:t>
            </w:r>
          </w:p>
          <w:p w:rsidR="00583D3A" w:rsidRDefault="00583D3A" w:rsidP="001F5C22">
            <w:pPr>
              <w:spacing w:before="60"/>
              <w:rPr>
                <w:rFonts w:ascii="Arial" w:hAnsi="Arial" w:cs="Arial"/>
                <w:sz w:val="16"/>
              </w:rPr>
            </w:pPr>
            <w:r w:rsidRPr="0058269B">
              <w:rPr>
                <w:rFonts w:ascii="Arial" w:hAnsi="Arial" w:cs="Arial"/>
                <w:sz w:val="16"/>
              </w:rPr>
              <w:t>I2C_RXDMA</w:t>
            </w:r>
          </w:p>
        </w:tc>
        <w:tc>
          <w:tcPr>
            <w:tcW w:w="1440" w:type="dxa"/>
          </w:tcPr>
          <w:p w:rsidR="00583D3A" w:rsidRDefault="00583D3A" w:rsidP="001F5C22">
            <w:pPr>
              <w:spacing w:before="60"/>
              <w:rPr>
                <w:rFonts w:ascii="Arial" w:hAnsi="Arial" w:cs="Arial"/>
                <w:sz w:val="16"/>
                <w:lang w:val="fr-FR"/>
              </w:rPr>
            </w:pPr>
            <w:r>
              <w:rPr>
                <w:rFonts w:ascii="Arial" w:hAnsi="Arial" w:cs="Arial"/>
                <w:sz w:val="16"/>
                <w:lang w:val="fr-FR"/>
              </w:rPr>
              <w:t>uint16</w:t>
            </w:r>
          </w:p>
          <w:p w:rsidR="00583D3A" w:rsidRPr="0058269B" w:rsidRDefault="00583D3A" w:rsidP="001F5C22">
            <w:pPr>
              <w:spacing w:before="60"/>
              <w:rPr>
                <w:rFonts w:ascii="Arial" w:hAnsi="Arial" w:cs="Arial"/>
                <w:sz w:val="16"/>
                <w:lang w:val="fr-FR"/>
              </w:rPr>
            </w:pPr>
            <w:r>
              <w:rPr>
                <w:rFonts w:ascii="Arial" w:hAnsi="Arial" w:cs="Arial"/>
                <w:sz w:val="16"/>
                <w:lang w:val="fr-FR"/>
              </w:rPr>
              <w:t>uint16</w:t>
            </w:r>
          </w:p>
        </w:tc>
        <w:tc>
          <w:tcPr>
            <w:tcW w:w="992" w:type="dxa"/>
          </w:tcPr>
          <w:p w:rsidR="00583D3A" w:rsidRDefault="00583D3A" w:rsidP="001F5C22">
            <w:pPr>
              <w:spacing w:before="60"/>
              <w:rPr>
                <w:rFonts w:ascii="Arial" w:hAnsi="Arial" w:cs="Arial"/>
                <w:sz w:val="16"/>
              </w:rPr>
            </w:pPr>
            <w:r>
              <w:rPr>
                <w:rFonts w:ascii="Arial" w:hAnsi="Arial" w:cs="Arial"/>
                <w:sz w:val="16"/>
              </w:rPr>
              <w:t>0x20</w:t>
            </w:r>
          </w:p>
          <w:p w:rsidR="00583D3A" w:rsidRPr="0058269B" w:rsidRDefault="00583D3A" w:rsidP="001F5C22">
            <w:pPr>
              <w:spacing w:before="60"/>
              <w:rPr>
                <w:rFonts w:ascii="Arial" w:hAnsi="Arial" w:cs="Arial"/>
                <w:sz w:val="16"/>
              </w:rPr>
            </w:pPr>
            <w:r>
              <w:rPr>
                <w:rFonts w:ascii="Arial" w:hAnsi="Arial" w:cs="Arial"/>
                <w:sz w:val="16"/>
              </w:rPr>
              <w:t>0x10</w:t>
            </w:r>
          </w:p>
        </w:tc>
        <w:tc>
          <w:tcPr>
            <w:tcW w:w="993" w:type="dxa"/>
          </w:tcPr>
          <w:p w:rsidR="00583D3A" w:rsidRDefault="00583D3A" w:rsidP="001F5C22">
            <w:pPr>
              <w:spacing w:before="60"/>
              <w:rPr>
                <w:rFonts w:ascii="Arial" w:hAnsi="Arial" w:cs="Arial"/>
                <w:sz w:val="16"/>
              </w:rPr>
            </w:pPr>
            <w:r>
              <w:rPr>
                <w:rFonts w:ascii="Arial" w:hAnsi="Arial" w:cs="Arial"/>
                <w:sz w:val="16"/>
              </w:rPr>
              <w:t>0x20</w:t>
            </w:r>
          </w:p>
          <w:p w:rsidR="00583D3A" w:rsidRPr="0058269B" w:rsidRDefault="00583D3A" w:rsidP="001F5C22">
            <w:pPr>
              <w:spacing w:before="60"/>
              <w:rPr>
                <w:rFonts w:ascii="Arial" w:hAnsi="Arial" w:cs="Arial"/>
                <w:sz w:val="16"/>
              </w:rPr>
            </w:pPr>
            <w:r>
              <w:rPr>
                <w:rFonts w:ascii="Arial" w:hAnsi="Arial" w:cs="Arial"/>
                <w:sz w:val="16"/>
              </w:rPr>
              <w:t>0x10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struct</w:t>
            </w:r>
            <w:proofErr w:type="spellEnd"/>
            <w:r>
              <w:rPr>
                <w:rFonts w:ascii="Arial" w:hAnsi="Arial" w:cs="Arial"/>
                <w:sz w:val="16"/>
              </w:rPr>
              <w:t xml:space="preserve"> g_i2cTransfer</w:t>
            </w:r>
          </w:p>
        </w:tc>
        <w:tc>
          <w:tcPr>
            <w:tcW w:w="2160" w:type="dxa"/>
          </w:tcPr>
          <w:p w:rsidR="00583D3A" w:rsidRDefault="00583D3A" w:rsidP="001F5C22">
            <w:pPr>
              <w:spacing w:before="60"/>
              <w:rPr>
                <w:rFonts w:ascii="Arial" w:hAnsi="Arial" w:cs="Arial"/>
                <w:sz w:val="16"/>
              </w:rPr>
            </w:pPr>
            <w:r>
              <w:rPr>
                <w:rFonts w:ascii="Arial" w:hAnsi="Arial" w:cs="Arial"/>
                <w:sz w:val="16"/>
              </w:rPr>
              <w:t>mode</w:t>
            </w:r>
          </w:p>
          <w:p w:rsidR="00583D3A" w:rsidRDefault="00583D3A" w:rsidP="001F5C22">
            <w:pPr>
              <w:spacing w:before="60"/>
              <w:rPr>
                <w:rFonts w:ascii="Arial" w:hAnsi="Arial" w:cs="Arial"/>
                <w:sz w:val="16"/>
              </w:rPr>
            </w:pPr>
            <w:r>
              <w:rPr>
                <w:rFonts w:ascii="Arial" w:hAnsi="Arial" w:cs="Arial"/>
                <w:sz w:val="16"/>
              </w:rPr>
              <w:t>length</w:t>
            </w:r>
          </w:p>
          <w:p w:rsidR="00583D3A" w:rsidRPr="0058269B" w:rsidRDefault="00583D3A" w:rsidP="001F5C22">
            <w:pPr>
              <w:spacing w:before="60"/>
              <w:rPr>
                <w:rFonts w:ascii="Arial" w:hAnsi="Arial" w:cs="Arial"/>
                <w:sz w:val="16"/>
              </w:rPr>
            </w:pPr>
            <w:r>
              <w:rPr>
                <w:rFonts w:ascii="Arial" w:hAnsi="Arial" w:cs="Arial"/>
                <w:sz w:val="16"/>
              </w:rPr>
              <w:t>*data</w:t>
            </w:r>
          </w:p>
        </w:tc>
        <w:tc>
          <w:tcPr>
            <w:tcW w:w="1440" w:type="dxa"/>
          </w:tcPr>
          <w:p w:rsidR="00583D3A" w:rsidRDefault="00583D3A" w:rsidP="001F5C22">
            <w:pPr>
              <w:spacing w:before="60"/>
              <w:rPr>
                <w:rFonts w:ascii="Arial" w:hAnsi="Arial" w:cs="Arial"/>
                <w:sz w:val="16"/>
                <w:lang w:val="fr-FR"/>
              </w:rPr>
            </w:pPr>
            <w:r>
              <w:rPr>
                <w:rFonts w:ascii="Arial" w:hAnsi="Arial" w:cs="Arial"/>
                <w:sz w:val="16"/>
                <w:lang w:val="fr-FR"/>
              </w:rPr>
              <w:t>uint32</w:t>
            </w:r>
          </w:p>
          <w:p w:rsidR="00583D3A" w:rsidRDefault="00583D3A" w:rsidP="001F5C22">
            <w:pPr>
              <w:spacing w:before="60"/>
              <w:rPr>
                <w:rFonts w:ascii="Arial" w:hAnsi="Arial" w:cs="Arial"/>
                <w:sz w:val="16"/>
                <w:lang w:val="fr-FR"/>
              </w:rPr>
            </w:pPr>
            <w:r>
              <w:rPr>
                <w:rFonts w:ascii="Arial" w:hAnsi="Arial" w:cs="Arial"/>
                <w:sz w:val="16"/>
                <w:lang w:val="fr-FR"/>
              </w:rPr>
              <w:t>uint32</w:t>
            </w:r>
          </w:p>
          <w:p w:rsidR="00583D3A" w:rsidRDefault="00583D3A" w:rsidP="001F5C22">
            <w:pPr>
              <w:spacing w:before="60"/>
              <w:rPr>
                <w:rFonts w:ascii="Arial" w:hAnsi="Arial" w:cs="Arial"/>
                <w:sz w:val="16"/>
                <w:lang w:val="fr-FR"/>
              </w:rPr>
            </w:pPr>
            <w:r>
              <w:rPr>
                <w:rFonts w:ascii="Arial" w:hAnsi="Arial" w:cs="Arial"/>
                <w:sz w:val="16"/>
                <w:lang w:val="fr-FR"/>
              </w:rPr>
              <w:t>uint8</w:t>
            </w:r>
          </w:p>
        </w:tc>
        <w:tc>
          <w:tcPr>
            <w:tcW w:w="992" w:type="dxa"/>
          </w:tcPr>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N/A</w:t>
            </w:r>
          </w:p>
        </w:tc>
        <w:tc>
          <w:tcPr>
            <w:tcW w:w="993" w:type="dxa"/>
          </w:tcPr>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N/A</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583D3A">
            <w:pPr>
              <w:spacing w:before="60"/>
              <w:rPr>
                <w:rFonts w:ascii="Arial" w:hAnsi="Arial" w:cs="Arial"/>
                <w:sz w:val="16"/>
              </w:rPr>
            </w:pPr>
            <w:r>
              <w:rPr>
                <w:rFonts w:ascii="Arial" w:hAnsi="Arial" w:cs="Arial"/>
                <w:sz w:val="16"/>
              </w:rPr>
              <w:t>None</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583D3A" w:rsidP="00F957FA">
            <w:pPr>
              <w:spacing w:before="60"/>
              <w:rPr>
                <w:rFonts w:ascii="Arial" w:hAnsi="Arial" w:cs="Arial"/>
                <w:sz w:val="16"/>
              </w:rPr>
            </w:pPr>
            <w:del w:id="8" w:author="Julien, Jared" w:date="2014-06-03T15:48:00Z">
              <w:r w:rsidDel="00E93C2C">
                <w:rPr>
                  <w:rFonts w:ascii="Arial" w:hAnsi="Arial" w:cs="Arial"/>
                  <w:sz w:val="16"/>
                </w:rPr>
                <w:delText>None</w:delText>
              </w:r>
            </w:del>
            <w:ins w:id="9" w:author="Julien, Jared" w:date="2014-06-03T15:48:00Z">
              <w:r w:rsidR="00E93C2C" w:rsidRPr="00E93C2C">
                <w:rPr>
                  <w:rFonts w:ascii="Arial" w:hAnsi="Arial" w:cs="Arial"/>
                  <w:sz w:val="16"/>
                </w:rPr>
                <w:t>D_CLKRESETPULSES_CNT_U08</w:t>
              </w:r>
            </w:ins>
          </w:p>
        </w:tc>
        <w:tc>
          <w:tcPr>
            <w:tcW w:w="1680" w:type="dxa"/>
            <w:tcBorders>
              <w:top w:val="single" w:sz="6" w:space="0" w:color="auto"/>
              <w:left w:val="single" w:sz="6" w:space="0" w:color="auto"/>
              <w:bottom w:val="single" w:sz="6" w:space="0" w:color="auto"/>
              <w:right w:val="single" w:sz="6" w:space="0" w:color="auto"/>
            </w:tcBorders>
          </w:tcPr>
          <w:p w:rsidR="00DE4889" w:rsidRDefault="00E93C2C" w:rsidP="00F957FA">
            <w:pPr>
              <w:spacing w:before="60"/>
              <w:rPr>
                <w:rFonts w:ascii="Arial" w:hAnsi="Arial" w:cs="Arial"/>
                <w:sz w:val="16"/>
              </w:rPr>
            </w:pPr>
            <w:ins w:id="10" w:author="Julien, Jared" w:date="2014-06-03T15:48: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DE4889" w:rsidRDefault="00E93C2C" w:rsidP="00F957FA">
            <w:pPr>
              <w:spacing w:before="60"/>
              <w:rPr>
                <w:rFonts w:ascii="Arial" w:hAnsi="Arial" w:cs="Arial"/>
                <w:sz w:val="16"/>
              </w:rPr>
            </w:pPr>
            <w:ins w:id="11" w:author="Julien, Jared" w:date="2014-06-03T15:48:00Z">
              <w:r>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DE4889" w:rsidRDefault="00E93C2C" w:rsidP="00F957FA">
            <w:pPr>
              <w:spacing w:before="60"/>
              <w:rPr>
                <w:rFonts w:ascii="Arial" w:hAnsi="Arial" w:cs="Arial"/>
                <w:sz w:val="16"/>
              </w:rPr>
            </w:pPr>
            <w:ins w:id="12" w:author="Julien, Jared" w:date="2014-06-03T15:48:00Z">
              <w:r>
                <w:rPr>
                  <w:rFonts w:ascii="Arial" w:hAnsi="Arial" w:cs="Arial"/>
                  <w:sz w:val="16"/>
                </w:rPr>
                <w:t>1</w:t>
              </w:r>
            </w:ins>
            <w:ins w:id="13" w:author="Julien, Jared" w:date="2014-06-03T16:08:00Z">
              <w:r w:rsidR="0077299A">
                <w:rPr>
                  <w:rFonts w:ascii="Arial" w:hAnsi="Arial" w:cs="Arial"/>
                  <w:sz w:val="16"/>
                </w:rPr>
                <w:t>8</w:t>
              </w:r>
            </w:ins>
          </w:p>
        </w:tc>
      </w:tr>
      <w:tr w:rsidR="00E93C2C" w:rsidTr="00F957FA">
        <w:trPr>
          <w:ins w:id="14" w:author="Julien, Jared" w:date="2014-06-03T15:48:00Z"/>
        </w:trPr>
        <w:tc>
          <w:tcPr>
            <w:tcW w:w="3888" w:type="dxa"/>
            <w:tcBorders>
              <w:top w:val="single" w:sz="6" w:space="0" w:color="auto"/>
              <w:left w:val="single" w:sz="6" w:space="0" w:color="auto"/>
              <w:bottom w:val="single" w:sz="6" w:space="0" w:color="auto"/>
              <w:right w:val="single" w:sz="6" w:space="0" w:color="auto"/>
            </w:tcBorders>
          </w:tcPr>
          <w:p w:rsidR="00E93C2C" w:rsidDel="00E93C2C" w:rsidRDefault="00E93C2C" w:rsidP="00F957FA">
            <w:pPr>
              <w:spacing w:before="60"/>
              <w:rPr>
                <w:ins w:id="15" w:author="Julien, Jared" w:date="2014-06-03T15:48:00Z"/>
                <w:rFonts w:ascii="Arial" w:hAnsi="Arial" w:cs="Arial"/>
                <w:sz w:val="16"/>
              </w:rPr>
            </w:pPr>
            <w:ins w:id="16" w:author="Julien, Jared" w:date="2014-06-03T15:48:00Z">
              <w:r w:rsidRPr="00E93C2C">
                <w:rPr>
                  <w:rFonts w:ascii="Arial" w:hAnsi="Arial" w:cs="Arial"/>
                  <w:sz w:val="16"/>
                </w:rPr>
                <w:t>D_CLOCKPERIOD_US_U08</w:t>
              </w:r>
            </w:ins>
          </w:p>
        </w:tc>
        <w:tc>
          <w:tcPr>
            <w:tcW w:w="1680" w:type="dxa"/>
            <w:tcBorders>
              <w:top w:val="single" w:sz="6" w:space="0" w:color="auto"/>
              <w:left w:val="single" w:sz="6" w:space="0" w:color="auto"/>
              <w:bottom w:val="single" w:sz="6" w:space="0" w:color="auto"/>
              <w:right w:val="single" w:sz="6" w:space="0" w:color="auto"/>
            </w:tcBorders>
          </w:tcPr>
          <w:p w:rsidR="00E93C2C" w:rsidRDefault="00E93C2C" w:rsidP="00F957FA">
            <w:pPr>
              <w:spacing w:before="60"/>
              <w:rPr>
                <w:ins w:id="17" w:author="Julien, Jared" w:date="2014-06-03T15:48:00Z"/>
                <w:rFonts w:ascii="Arial" w:hAnsi="Arial" w:cs="Arial"/>
                <w:sz w:val="16"/>
              </w:rPr>
            </w:pPr>
            <w:ins w:id="18" w:author="Julien, Jared" w:date="2014-06-03T15:48: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E93C2C" w:rsidRDefault="00E93C2C" w:rsidP="00F957FA">
            <w:pPr>
              <w:spacing w:before="60"/>
              <w:rPr>
                <w:ins w:id="19" w:author="Julien, Jared" w:date="2014-06-03T15:48:00Z"/>
                <w:rFonts w:ascii="Arial" w:hAnsi="Arial" w:cs="Arial"/>
                <w:sz w:val="16"/>
              </w:rPr>
            </w:pPr>
            <w:proofErr w:type="spellStart"/>
            <w:ins w:id="20" w:author="Julien, Jared" w:date="2014-06-03T15:48:00Z">
              <w:r>
                <w:rPr>
                  <w:rFonts w:ascii="Arial" w:hAnsi="Arial" w:cs="Arial"/>
                  <w:sz w:val="16"/>
                </w:rPr>
                <w:t>uS</w:t>
              </w:r>
              <w:proofErr w:type="spellEnd"/>
            </w:ins>
          </w:p>
        </w:tc>
        <w:tc>
          <w:tcPr>
            <w:tcW w:w="1680" w:type="dxa"/>
            <w:tcBorders>
              <w:top w:val="single" w:sz="6" w:space="0" w:color="auto"/>
              <w:left w:val="single" w:sz="6" w:space="0" w:color="auto"/>
              <w:bottom w:val="single" w:sz="6" w:space="0" w:color="auto"/>
              <w:right w:val="single" w:sz="6" w:space="0" w:color="auto"/>
            </w:tcBorders>
          </w:tcPr>
          <w:p w:rsidR="00E93C2C" w:rsidRDefault="00E93C2C" w:rsidP="00F957FA">
            <w:pPr>
              <w:spacing w:before="60"/>
              <w:rPr>
                <w:ins w:id="21" w:author="Julien, Jared" w:date="2014-06-03T15:48:00Z"/>
                <w:rFonts w:ascii="Arial" w:hAnsi="Arial" w:cs="Arial"/>
                <w:sz w:val="16"/>
              </w:rPr>
            </w:pPr>
            <w:ins w:id="22" w:author="Julien, Jared" w:date="2014-06-03T15:48:00Z">
              <w:r>
                <w:rPr>
                  <w:rFonts w:ascii="Arial" w:hAnsi="Arial" w:cs="Arial"/>
                  <w:sz w:val="16"/>
                </w:rPr>
                <w:t>5</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583D3A">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583D3A" w:rsidP="00583D3A">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583D3A" w:rsidP="00583D3A">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583D3A" w:rsidP="001B60DF">
      <w:pPr>
        <w:pStyle w:val="Heading3"/>
      </w:pPr>
      <w:r>
        <w:t>I2C Init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170"/>
        <w:gridCol w:w="720"/>
        <w:gridCol w:w="990"/>
        <w:gridCol w:w="900"/>
        <w:gridCol w:w="540"/>
      </w:tblGrid>
      <w:tr w:rsidR="002279EA" w:rsidTr="001D7B8E">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2843" w:type="dxa"/>
          </w:tcPr>
          <w:p w:rsidR="002279EA" w:rsidRDefault="00583D3A" w:rsidP="00F957FA">
            <w:pPr>
              <w:spacing w:before="60"/>
              <w:rPr>
                <w:rFonts w:ascii="Arial" w:hAnsi="Arial" w:cs="Arial"/>
                <w:sz w:val="16"/>
              </w:rPr>
            </w:pPr>
            <w:r w:rsidRPr="00583D3A">
              <w:rPr>
                <w:rFonts w:ascii="Arial" w:hAnsi="Arial" w:cs="Arial"/>
                <w:sz w:val="16"/>
              </w:rPr>
              <w:t>I2c_Init</w:t>
            </w:r>
          </w:p>
        </w:tc>
        <w:tc>
          <w:tcPr>
            <w:tcW w:w="117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72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90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1D7B8E">
        <w:tc>
          <w:tcPr>
            <w:tcW w:w="2035" w:type="dxa"/>
          </w:tcPr>
          <w:p w:rsidR="002279EA" w:rsidRDefault="002279EA" w:rsidP="00F957FA">
            <w:pPr>
              <w:spacing w:before="60"/>
              <w:rPr>
                <w:rFonts w:ascii="Arial" w:hAnsi="Arial" w:cs="Arial"/>
                <w:b/>
                <w:bCs/>
                <w:sz w:val="16"/>
              </w:rPr>
            </w:pPr>
            <w:bookmarkStart w:id="23" w:name="OLE_LINK7"/>
            <w:bookmarkStart w:id="24" w:name="OLE_LINK8"/>
            <w:r>
              <w:rPr>
                <w:rFonts w:ascii="Arial" w:hAnsi="Arial" w:cs="Arial"/>
                <w:b/>
                <w:bCs/>
                <w:sz w:val="16"/>
              </w:rPr>
              <w:t xml:space="preserve">Arguments Passed </w:t>
            </w:r>
          </w:p>
        </w:tc>
        <w:tc>
          <w:tcPr>
            <w:tcW w:w="2843" w:type="dxa"/>
          </w:tcPr>
          <w:p w:rsidR="002279EA" w:rsidRDefault="00583D3A" w:rsidP="00F957FA">
            <w:pPr>
              <w:spacing w:before="60"/>
              <w:rPr>
                <w:rFonts w:ascii="Arial" w:hAnsi="Arial" w:cs="Arial"/>
                <w:sz w:val="16"/>
              </w:rPr>
            </w:pPr>
            <w:r w:rsidRPr="00583D3A">
              <w:rPr>
                <w:rFonts w:ascii="Arial" w:hAnsi="Arial" w:cs="Arial"/>
                <w:sz w:val="16"/>
              </w:rPr>
              <w:t>I2cRegPtr_Cnt_T_str</w:t>
            </w:r>
          </w:p>
        </w:tc>
        <w:tc>
          <w:tcPr>
            <w:tcW w:w="1170" w:type="dxa"/>
          </w:tcPr>
          <w:p w:rsidR="002279EA" w:rsidRDefault="00583D3A" w:rsidP="00F957FA">
            <w:pPr>
              <w:spacing w:before="60"/>
              <w:rPr>
                <w:rFonts w:ascii="Arial" w:hAnsi="Arial" w:cs="Arial"/>
                <w:sz w:val="16"/>
              </w:rPr>
            </w:pPr>
            <w:r w:rsidRPr="00583D3A">
              <w:rPr>
                <w:rFonts w:ascii="Arial" w:hAnsi="Arial" w:cs="Arial"/>
                <w:sz w:val="16"/>
              </w:rPr>
              <w:t>i2cctrlregs_t</w:t>
            </w:r>
          </w:p>
        </w:tc>
        <w:tc>
          <w:tcPr>
            <w:tcW w:w="720" w:type="dxa"/>
          </w:tcPr>
          <w:p w:rsidR="002279EA" w:rsidRDefault="00583D3A" w:rsidP="00F957FA">
            <w:pPr>
              <w:spacing w:before="60"/>
              <w:rPr>
                <w:rFonts w:ascii="Arial" w:hAnsi="Arial" w:cs="Arial"/>
                <w:sz w:val="16"/>
              </w:rPr>
            </w:pPr>
            <w:r>
              <w:rPr>
                <w:rFonts w:ascii="Arial" w:hAnsi="Arial" w:cs="Arial"/>
                <w:sz w:val="16"/>
              </w:rPr>
              <w:t>In</w:t>
            </w:r>
            <w:r w:rsidR="001D7B8E">
              <w:rPr>
                <w:rFonts w:ascii="Arial" w:hAnsi="Arial" w:cs="Arial"/>
                <w:sz w:val="16"/>
              </w:rPr>
              <w:t>/Out</w:t>
            </w:r>
          </w:p>
        </w:tc>
        <w:tc>
          <w:tcPr>
            <w:tcW w:w="990" w:type="dxa"/>
          </w:tcPr>
          <w:p w:rsidR="002279EA" w:rsidRDefault="001D7B8E" w:rsidP="00F957FA">
            <w:pPr>
              <w:spacing w:before="60"/>
              <w:rPr>
                <w:rFonts w:ascii="Arial" w:hAnsi="Arial" w:cs="Arial"/>
                <w:sz w:val="16"/>
              </w:rPr>
            </w:pPr>
            <w:bookmarkStart w:id="25" w:name="OLE_LINK5"/>
            <w:bookmarkStart w:id="26" w:name="OLE_LINK6"/>
            <w:r>
              <w:rPr>
                <w:rFonts w:ascii="Arial" w:hAnsi="Arial" w:cs="Arial"/>
                <w:sz w:val="16"/>
              </w:rPr>
              <w:t>See section 2.1.1</w:t>
            </w:r>
            <w:bookmarkEnd w:id="25"/>
            <w:bookmarkEnd w:id="26"/>
          </w:p>
        </w:tc>
        <w:tc>
          <w:tcPr>
            <w:tcW w:w="900" w:type="dxa"/>
          </w:tcPr>
          <w:p w:rsidR="002279EA" w:rsidRDefault="001D7B8E" w:rsidP="00F957FA">
            <w:pPr>
              <w:spacing w:before="60"/>
              <w:rPr>
                <w:rFonts w:ascii="Arial" w:hAnsi="Arial" w:cs="Arial"/>
                <w:sz w:val="16"/>
              </w:rPr>
            </w:pPr>
            <w:r>
              <w:rPr>
                <w:rFonts w:ascii="Arial" w:hAnsi="Arial" w:cs="Arial"/>
                <w:sz w:val="16"/>
              </w:rPr>
              <w:t>See section 2.1.1</w:t>
            </w:r>
          </w:p>
        </w:tc>
        <w:tc>
          <w:tcPr>
            <w:tcW w:w="540" w:type="dxa"/>
            <w:shd w:val="pct15" w:color="auto" w:fill="auto"/>
          </w:tcPr>
          <w:p w:rsidR="002279EA" w:rsidRDefault="002279EA" w:rsidP="00F957FA">
            <w:pPr>
              <w:spacing w:before="60"/>
              <w:rPr>
                <w:rFonts w:ascii="Arial" w:hAnsi="Arial" w:cs="Arial"/>
                <w:sz w:val="16"/>
              </w:rPr>
            </w:pPr>
          </w:p>
        </w:tc>
      </w:tr>
      <w:bookmarkEnd w:id="23"/>
      <w:bookmarkEnd w:id="24"/>
      <w:tr w:rsidR="002279EA" w:rsidTr="001D7B8E">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2843" w:type="dxa"/>
          </w:tcPr>
          <w:p w:rsidR="002279EA" w:rsidRDefault="00583D3A" w:rsidP="00F957FA">
            <w:pPr>
              <w:spacing w:before="60"/>
              <w:rPr>
                <w:rFonts w:ascii="Arial" w:hAnsi="Arial" w:cs="Arial"/>
                <w:sz w:val="16"/>
              </w:rPr>
            </w:pPr>
            <w:r>
              <w:rPr>
                <w:rFonts w:ascii="Arial" w:hAnsi="Arial" w:cs="Arial"/>
                <w:sz w:val="16"/>
              </w:rPr>
              <w:t>N/A</w:t>
            </w:r>
          </w:p>
        </w:tc>
        <w:tc>
          <w:tcPr>
            <w:tcW w:w="1170" w:type="dxa"/>
          </w:tcPr>
          <w:p w:rsidR="002279EA" w:rsidRDefault="002279EA" w:rsidP="00F957FA">
            <w:pPr>
              <w:spacing w:before="60"/>
              <w:rPr>
                <w:rFonts w:ascii="Arial" w:hAnsi="Arial" w:cs="Arial"/>
                <w:sz w:val="16"/>
              </w:rPr>
            </w:pPr>
          </w:p>
        </w:tc>
        <w:tc>
          <w:tcPr>
            <w:tcW w:w="720"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90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lastRenderedPageBreak/>
        <w:t>Description</w:t>
      </w:r>
    </w:p>
    <w:bookmarkStart w:id="27" w:name="_GoBack"/>
    <w:p w:rsidR="001B60DF" w:rsidRDefault="008C74D1" w:rsidP="00583D3A">
      <w:pPr>
        <w:spacing w:after="0"/>
        <w:jc w:val="center"/>
      </w:pPr>
      <w:r>
        <w:object w:dxaOrig="11971"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3pt;height:321.85pt" o:ole="">
            <v:imagedata r:id="rId8" o:title=""/>
          </v:shape>
          <o:OLEObject Type="Embed" ProgID="Visio.Drawing.11" ShapeID="_x0000_i1025" DrawAspect="Content" ObjectID="_1463317158" r:id="rId9"/>
        </w:object>
      </w:r>
      <w:bookmarkEnd w:id="27"/>
    </w:p>
    <w:p w:rsidR="00062D67" w:rsidRDefault="00062D67">
      <w:pPr>
        <w:spacing w:after="0"/>
      </w:pPr>
      <w:r>
        <w:br w:type="page"/>
      </w:r>
    </w:p>
    <w:p w:rsidR="008A2125" w:rsidRDefault="008A2125" w:rsidP="008A2125">
      <w:pPr>
        <w:pStyle w:val="Heading3"/>
      </w:pPr>
      <w:r>
        <w:lastRenderedPageBreak/>
        <w:t>I2C Enable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170"/>
        <w:gridCol w:w="990"/>
        <w:gridCol w:w="810"/>
        <w:gridCol w:w="810"/>
        <w:gridCol w:w="540"/>
      </w:tblGrid>
      <w:tr w:rsidR="008A2125" w:rsidTr="001D7B8E">
        <w:tc>
          <w:tcPr>
            <w:tcW w:w="2035" w:type="dxa"/>
          </w:tcPr>
          <w:p w:rsidR="008A2125" w:rsidRDefault="008A2125" w:rsidP="001F5C22">
            <w:pPr>
              <w:spacing w:before="60"/>
              <w:rPr>
                <w:rFonts w:ascii="Arial" w:hAnsi="Arial" w:cs="Arial"/>
                <w:b/>
                <w:bCs/>
                <w:sz w:val="16"/>
              </w:rPr>
            </w:pPr>
            <w:r>
              <w:rPr>
                <w:rFonts w:ascii="Arial" w:hAnsi="Arial" w:cs="Arial"/>
                <w:b/>
                <w:bCs/>
                <w:sz w:val="16"/>
              </w:rPr>
              <w:t>Function Name</w:t>
            </w:r>
          </w:p>
        </w:tc>
        <w:tc>
          <w:tcPr>
            <w:tcW w:w="2843" w:type="dxa"/>
          </w:tcPr>
          <w:p w:rsidR="008A2125" w:rsidRDefault="008A2125" w:rsidP="008A2125">
            <w:pPr>
              <w:spacing w:before="60"/>
              <w:rPr>
                <w:rFonts w:ascii="Arial" w:hAnsi="Arial" w:cs="Arial"/>
                <w:sz w:val="16"/>
              </w:rPr>
            </w:pPr>
            <w:r w:rsidRPr="00583D3A">
              <w:rPr>
                <w:rFonts w:ascii="Arial" w:hAnsi="Arial" w:cs="Arial"/>
                <w:sz w:val="16"/>
              </w:rPr>
              <w:t>I2c_</w:t>
            </w:r>
            <w:r>
              <w:rPr>
                <w:rFonts w:ascii="Arial" w:hAnsi="Arial" w:cs="Arial"/>
                <w:sz w:val="16"/>
              </w:rPr>
              <w:t>Enable</w:t>
            </w:r>
          </w:p>
        </w:tc>
        <w:tc>
          <w:tcPr>
            <w:tcW w:w="1170" w:type="dxa"/>
            <w:shd w:val="pct30" w:color="FFFF00" w:fill="auto"/>
          </w:tcPr>
          <w:p w:rsidR="008A2125" w:rsidRDefault="008A2125" w:rsidP="001F5C22">
            <w:pPr>
              <w:spacing w:before="60"/>
              <w:jc w:val="center"/>
              <w:rPr>
                <w:rFonts w:ascii="Arial" w:hAnsi="Arial" w:cs="Arial"/>
                <w:sz w:val="16"/>
              </w:rPr>
            </w:pPr>
            <w:r>
              <w:rPr>
                <w:rFonts w:ascii="Arial" w:hAnsi="Arial" w:cs="Arial"/>
                <w:sz w:val="16"/>
              </w:rPr>
              <w:t>Type</w:t>
            </w:r>
          </w:p>
        </w:tc>
        <w:tc>
          <w:tcPr>
            <w:tcW w:w="990" w:type="dxa"/>
            <w:shd w:val="pct30" w:color="FFFF00" w:fill="auto"/>
          </w:tcPr>
          <w:p w:rsidR="008A2125" w:rsidRDefault="008A2125"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8A2125" w:rsidRDefault="008A2125"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8A2125" w:rsidRDefault="008A2125"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8A2125" w:rsidRDefault="008A2125"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8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99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84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8A2125" w:rsidRDefault="008A2125" w:rsidP="008A2125">
      <w:pPr>
        <w:pStyle w:val="Heading4"/>
      </w:pPr>
      <w:r>
        <w:t>Description</w:t>
      </w:r>
    </w:p>
    <w:p w:rsidR="008A2125" w:rsidRDefault="008A2125" w:rsidP="008A2125">
      <w:pPr>
        <w:spacing w:after="0"/>
        <w:jc w:val="center"/>
      </w:pPr>
      <w:r>
        <w:object w:dxaOrig="3396" w:dyaOrig="1577">
          <v:shape id="_x0000_i1026" type="#_x0000_t75" style="width:170pt;height:78.95pt" o:ole="">
            <v:imagedata r:id="rId10" o:title=""/>
          </v:shape>
          <o:OLEObject Type="Embed" ProgID="Visio.Drawing.11" ShapeID="_x0000_i1026" DrawAspect="Content" ObjectID="_1463317159" r:id="rId11"/>
        </w:object>
      </w:r>
    </w:p>
    <w:p w:rsidR="00062D67" w:rsidRDefault="00062D67">
      <w:pPr>
        <w:spacing w:after="0"/>
      </w:pPr>
      <w:r>
        <w:br w:type="page"/>
      </w:r>
    </w:p>
    <w:p w:rsidR="00062D67" w:rsidRDefault="00062D67" w:rsidP="00062D67">
      <w:pPr>
        <w:pStyle w:val="Heading3"/>
      </w:pPr>
      <w:r>
        <w:lastRenderedPageBreak/>
        <w:t>I2C Reset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350"/>
        <w:gridCol w:w="720"/>
        <w:gridCol w:w="90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062D67" w:rsidP="001F5C22">
            <w:pPr>
              <w:spacing w:before="60"/>
              <w:rPr>
                <w:rFonts w:ascii="Arial" w:hAnsi="Arial" w:cs="Arial"/>
                <w:sz w:val="16"/>
              </w:rPr>
            </w:pPr>
            <w:r w:rsidRPr="00062D67">
              <w:rPr>
                <w:rFonts w:ascii="Arial" w:hAnsi="Arial" w:cs="Arial"/>
                <w:sz w:val="16"/>
              </w:rPr>
              <w:t>I2c_Reset</w:t>
            </w:r>
          </w:p>
        </w:tc>
        <w:tc>
          <w:tcPr>
            <w:tcW w:w="135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35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35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F6492" w:rsidP="00062D67">
      <w:pPr>
        <w:spacing w:after="0"/>
        <w:jc w:val="center"/>
      </w:pPr>
      <w:r>
        <w:object w:dxaOrig="3395" w:dyaOrig="1577">
          <v:shape id="_x0000_i1027" type="#_x0000_t75" style="width:170pt;height:78.95pt" o:ole="">
            <v:imagedata r:id="rId12" o:title=""/>
          </v:shape>
          <o:OLEObject Type="Embed" ProgID="Visio.Drawing.11" ShapeID="_x0000_i1027" DrawAspect="Content" ObjectID="_1463317160" r:id="rId13"/>
        </w:object>
      </w:r>
    </w:p>
    <w:p w:rsidR="00062D67" w:rsidRDefault="00062D67" w:rsidP="00062D67">
      <w:pPr>
        <w:spacing w:after="0"/>
      </w:pPr>
      <w:r>
        <w:br w:type="page"/>
      </w:r>
    </w:p>
    <w:p w:rsidR="00062D67" w:rsidRDefault="00062D67" w:rsidP="00062D67">
      <w:pPr>
        <w:pStyle w:val="Heading3"/>
      </w:pPr>
      <w:r>
        <w:lastRenderedPageBreak/>
        <w:t>I2C Setup Master Transmit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26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062D67" w:rsidP="001F5C22">
            <w:pPr>
              <w:spacing w:before="60"/>
              <w:rPr>
                <w:rFonts w:ascii="Arial" w:hAnsi="Arial" w:cs="Arial"/>
                <w:sz w:val="16"/>
              </w:rPr>
            </w:pPr>
            <w:r w:rsidRPr="00062D67">
              <w:rPr>
                <w:rFonts w:ascii="Arial" w:hAnsi="Arial" w:cs="Arial"/>
                <w:sz w:val="16"/>
              </w:rPr>
              <w:t>I2c_SetupMasterTransmit</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B61275">
              <w:rPr>
                <w:rFonts w:ascii="Arial" w:hAnsi="Arial" w:cs="Arial"/>
                <w:sz w:val="16"/>
              </w:rPr>
              <w:t>SlaveAddress_Cnt_T_u08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9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127</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BF6492">
              <w:rPr>
                <w:rFonts w:ascii="Arial" w:hAnsi="Arial" w:cs="Arial"/>
                <w:sz w:val="16"/>
              </w:rPr>
              <w:t>DataLength_Cnt_T_u16</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9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3268">
          <v:shape id="_x0000_i1028" type="#_x0000_t75" style="width:170pt;height:163.1pt" o:ole="">
            <v:imagedata r:id="rId14" o:title=""/>
          </v:shape>
          <o:OLEObject Type="Embed" ProgID="Visio.Drawing.11" ShapeID="_x0000_i1028" DrawAspect="Content" ObjectID="_1463317161" r:id="rId15"/>
        </w:object>
      </w:r>
    </w:p>
    <w:p w:rsidR="00062D67" w:rsidRDefault="00062D67" w:rsidP="00062D67">
      <w:pPr>
        <w:spacing w:after="0"/>
      </w:pPr>
      <w:r>
        <w:br w:type="page"/>
      </w:r>
    </w:p>
    <w:p w:rsidR="00062D67" w:rsidRDefault="00062D67" w:rsidP="00062D67">
      <w:pPr>
        <w:pStyle w:val="Heading3"/>
      </w:pPr>
      <w:r>
        <w:lastRenderedPageBreak/>
        <w:t>I2C Setup Master Receive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260"/>
        <w:gridCol w:w="630"/>
        <w:gridCol w:w="90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062D67" w:rsidP="001F5C22">
            <w:pPr>
              <w:spacing w:before="60"/>
              <w:rPr>
                <w:rFonts w:ascii="Arial" w:hAnsi="Arial" w:cs="Arial"/>
                <w:sz w:val="16"/>
              </w:rPr>
            </w:pPr>
            <w:r w:rsidRPr="00062D67">
              <w:rPr>
                <w:rFonts w:ascii="Arial" w:hAnsi="Arial" w:cs="Arial"/>
                <w:sz w:val="16"/>
              </w:rPr>
              <w:t>I2c_SetupMasterReceive</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63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63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SlaveAddress_Cnt_T_u08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63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810" w:type="dxa"/>
          </w:tcPr>
          <w:p w:rsidR="001D7B8E" w:rsidRDefault="001D7B8E" w:rsidP="001F5C22">
            <w:pPr>
              <w:spacing w:before="60"/>
              <w:rPr>
                <w:rFonts w:ascii="Arial" w:hAnsi="Arial" w:cs="Arial"/>
                <w:sz w:val="16"/>
              </w:rPr>
            </w:pPr>
            <w:r>
              <w:rPr>
                <w:rFonts w:ascii="Arial" w:hAnsi="Arial" w:cs="Arial"/>
                <w:sz w:val="16"/>
              </w:rPr>
              <w:t>127</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DataLength_Cnt_T_u16</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63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63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2984">
          <v:shape id="_x0000_i1029" type="#_x0000_t75" style="width:170pt;height:150.05pt" o:ole="">
            <v:imagedata r:id="rId16" o:title=""/>
          </v:shape>
          <o:OLEObject Type="Embed" ProgID="Visio.Drawing.11" ShapeID="_x0000_i1029" DrawAspect="Content" ObjectID="_1463317162" r:id="rId17"/>
        </w:object>
      </w:r>
    </w:p>
    <w:p w:rsidR="00062D67" w:rsidRDefault="00062D67" w:rsidP="00062D67">
      <w:pPr>
        <w:spacing w:after="0"/>
      </w:pPr>
      <w:r>
        <w:br w:type="page"/>
      </w:r>
    </w:p>
    <w:p w:rsidR="00062D67" w:rsidRDefault="00062D67" w:rsidP="00062D67">
      <w:pPr>
        <w:pStyle w:val="Heading3"/>
      </w:pPr>
      <w:r>
        <w:lastRenderedPageBreak/>
        <w:t>I2C Switch Master Receive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113"/>
        <w:gridCol w:w="1170"/>
        <w:gridCol w:w="63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113" w:type="dxa"/>
          </w:tcPr>
          <w:p w:rsidR="00062D67" w:rsidRDefault="00062D67" w:rsidP="001F5C22">
            <w:pPr>
              <w:spacing w:before="60"/>
              <w:rPr>
                <w:rFonts w:ascii="Arial" w:hAnsi="Arial" w:cs="Arial"/>
                <w:sz w:val="16"/>
              </w:rPr>
            </w:pPr>
            <w:r w:rsidRPr="00062D67">
              <w:rPr>
                <w:rFonts w:ascii="Arial" w:hAnsi="Arial" w:cs="Arial"/>
                <w:sz w:val="16"/>
              </w:rPr>
              <w:t>I2c_SwitchMasterReceive</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63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11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63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113" w:type="dxa"/>
          </w:tcPr>
          <w:p w:rsidR="001D7B8E" w:rsidRPr="00583D3A" w:rsidRDefault="001D7B8E" w:rsidP="001F5C22">
            <w:pPr>
              <w:spacing w:before="60"/>
              <w:rPr>
                <w:rFonts w:ascii="Arial" w:hAnsi="Arial" w:cs="Arial"/>
                <w:sz w:val="16"/>
              </w:rPr>
            </w:pPr>
            <w:r w:rsidRPr="00B61275">
              <w:rPr>
                <w:rFonts w:ascii="Arial" w:hAnsi="Arial" w:cs="Arial"/>
                <w:sz w:val="16"/>
              </w:rPr>
              <w:t>DataLength_Cnt_T_u16</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63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11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63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6" w:dyaOrig="2375">
          <v:shape id="_x0000_i1030" type="#_x0000_t75" style="width:170pt;height:118.85pt" o:ole="">
            <v:imagedata r:id="rId18" o:title=""/>
          </v:shape>
          <o:OLEObject Type="Embed" ProgID="Visio.Drawing.11" ShapeID="_x0000_i1030" DrawAspect="Content" ObjectID="_1463317163" r:id="rId19"/>
        </w:object>
      </w:r>
    </w:p>
    <w:p w:rsidR="00062D67" w:rsidRDefault="00062D67" w:rsidP="00062D67">
      <w:pPr>
        <w:spacing w:after="0"/>
      </w:pPr>
      <w:r>
        <w:br w:type="page"/>
      </w:r>
    </w:p>
    <w:p w:rsidR="00062D67" w:rsidRDefault="00062D67" w:rsidP="00062D67">
      <w:pPr>
        <w:pStyle w:val="Heading3"/>
      </w:pPr>
      <w:r>
        <w:lastRenderedPageBreak/>
        <w:t>I2C Set Count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720"/>
        <w:gridCol w:w="900"/>
        <w:gridCol w:w="99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062D67" w:rsidP="00062D67">
            <w:pPr>
              <w:spacing w:before="60"/>
              <w:rPr>
                <w:rFonts w:ascii="Arial" w:hAnsi="Arial" w:cs="Arial"/>
                <w:sz w:val="16"/>
              </w:rPr>
            </w:pPr>
            <w:r w:rsidRPr="00062D67">
              <w:rPr>
                <w:rFonts w:ascii="Arial" w:hAnsi="Arial" w:cs="Arial"/>
                <w:sz w:val="16"/>
              </w:rPr>
              <w:t>I2c_SetCount</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p>
        </w:tc>
        <w:tc>
          <w:tcPr>
            <w:tcW w:w="2933" w:type="dxa"/>
          </w:tcPr>
          <w:p w:rsidR="00835A62" w:rsidRPr="00583D3A" w:rsidRDefault="00835A62" w:rsidP="001F5C22">
            <w:pPr>
              <w:spacing w:before="60"/>
              <w:rPr>
                <w:rFonts w:ascii="Arial" w:hAnsi="Arial" w:cs="Arial"/>
                <w:sz w:val="16"/>
              </w:rPr>
            </w:pPr>
            <w:r w:rsidRPr="00835A62">
              <w:rPr>
                <w:rFonts w:ascii="Arial" w:hAnsi="Arial" w:cs="Arial"/>
                <w:sz w:val="16"/>
              </w:rPr>
              <w:t>Count_Cnt_T_u16</w:t>
            </w:r>
          </w:p>
        </w:tc>
        <w:tc>
          <w:tcPr>
            <w:tcW w:w="1080" w:type="dxa"/>
          </w:tcPr>
          <w:p w:rsidR="00835A62" w:rsidRPr="00583D3A" w:rsidRDefault="00835A62" w:rsidP="001F5C22">
            <w:pPr>
              <w:spacing w:before="60"/>
              <w:rPr>
                <w:rFonts w:ascii="Arial" w:hAnsi="Arial" w:cs="Arial"/>
                <w:sz w:val="16"/>
              </w:rPr>
            </w:pPr>
            <w:r>
              <w:rPr>
                <w:rFonts w:ascii="Arial" w:hAnsi="Arial" w:cs="Arial"/>
                <w:sz w:val="16"/>
              </w:rPr>
              <w:t>uint16</w:t>
            </w:r>
          </w:p>
        </w:tc>
        <w:tc>
          <w:tcPr>
            <w:tcW w:w="720" w:type="dxa"/>
          </w:tcPr>
          <w:p w:rsidR="00835A62" w:rsidRDefault="00835A62" w:rsidP="001D7B8E">
            <w:pPr>
              <w:spacing w:before="60"/>
              <w:rPr>
                <w:rFonts w:ascii="Arial" w:hAnsi="Arial" w:cs="Arial"/>
                <w:sz w:val="16"/>
              </w:rPr>
            </w:pPr>
            <w:r>
              <w:rPr>
                <w:rFonts w:ascii="Arial" w:hAnsi="Arial" w:cs="Arial"/>
                <w:sz w:val="16"/>
              </w:rPr>
              <w:t>In</w:t>
            </w:r>
          </w:p>
        </w:tc>
        <w:tc>
          <w:tcPr>
            <w:tcW w:w="900" w:type="dxa"/>
          </w:tcPr>
          <w:p w:rsidR="00835A62" w:rsidRDefault="00835A62" w:rsidP="001D7B8E">
            <w:pPr>
              <w:spacing w:before="60"/>
              <w:rPr>
                <w:rFonts w:ascii="Arial" w:hAnsi="Arial" w:cs="Arial"/>
                <w:sz w:val="16"/>
              </w:rPr>
            </w:pPr>
            <w:r>
              <w:rPr>
                <w:rFonts w:ascii="Arial" w:hAnsi="Arial" w:cs="Arial"/>
                <w:sz w:val="16"/>
              </w:rPr>
              <w:t>0</w:t>
            </w:r>
          </w:p>
        </w:tc>
        <w:tc>
          <w:tcPr>
            <w:tcW w:w="990" w:type="dxa"/>
          </w:tcPr>
          <w:p w:rsidR="00835A62" w:rsidRDefault="00835A62" w:rsidP="001D7B8E">
            <w:pPr>
              <w:spacing w:before="60"/>
              <w:rPr>
                <w:rFonts w:ascii="Arial" w:hAnsi="Arial" w:cs="Arial"/>
                <w:sz w:val="16"/>
              </w:rPr>
            </w:pPr>
            <w:r>
              <w:rPr>
                <w:rFonts w:ascii="Arial" w:hAnsi="Arial" w:cs="Arial"/>
                <w:sz w:val="16"/>
              </w:rPr>
              <w:t>65535</w:t>
            </w:r>
          </w:p>
        </w:tc>
        <w:tc>
          <w:tcPr>
            <w:tcW w:w="540" w:type="dxa"/>
            <w:shd w:val="pct15" w:color="auto" w:fill="auto"/>
          </w:tcPr>
          <w:p w:rsidR="00835A62" w:rsidRDefault="00835A62"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6" w:dyaOrig="1577">
          <v:shape id="_x0000_i1031" type="#_x0000_t75" style="width:170pt;height:78.95pt" o:ole="">
            <v:imagedata r:id="rId20" o:title=""/>
          </v:shape>
          <o:OLEObject Type="Embed" ProgID="Visio.Drawing.11" ShapeID="_x0000_i1031" DrawAspect="Content" ObjectID="_1463317164" r:id="rId21"/>
        </w:object>
      </w:r>
    </w:p>
    <w:p w:rsidR="00062D67" w:rsidRDefault="00062D67" w:rsidP="00062D67">
      <w:pPr>
        <w:spacing w:after="0"/>
      </w:pPr>
      <w:r>
        <w:br w:type="page"/>
      </w:r>
    </w:p>
    <w:p w:rsidR="00062D67" w:rsidRDefault="00062D67" w:rsidP="00062D67">
      <w:pPr>
        <w:pStyle w:val="Heading3"/>
      </w:pPr>
      <w:r>
        <w:lastRenderedPageBreak/>
        <w:t>I2C Set Own Address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81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062D67" w:rsidP="001F5C22">
            <w:pPr>
              <w:spacing w:before="60"/>
              <w:rPr>
                <w:rFonts w:ascii="Arial" w:hAnsi="Arial" w:cs="Arial"/>
                <w:sz w:val="16"/>
              </w:rPr>
            </w:pPr>
            <w:r w:rsidRPr="00062D67">
              <w:rPr>
                <w:rFonts w:ascii="Arial" w:hAnsi="Arial" w:cs="Arial"/>
                <w:sz w:val="16"/>
              </w:rPr>
              <w:t>I2c_SetOwnAdd</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p>
        </w:tc>
        <w:tc>
          <w:tcPr>
            <w:tcW w:w="3023" w:type="dxa"/>
          </w:tcPr>
          <w:p w:rsidR="00835A62" w:rsidRPr="00583D3A" w:rsidRDefault="00835A62" w:rsidP="001F5C22">
            <w:pPr>
              <w:spacing w:before="60"/>
              <w:rPr>
                <w:rFonts w:ascii="Arial" w:hAnsi="Arial" w:cs="Arial"/>
                <w:sz w:val="16"/>
              </w:rPr>
            </w:pPr>
            <w:r w:rsidRPr="00835A62">
              <w:rPr>
                <w:rFonts w:ascii="Arial" w:hAnsi="Arial" w:cs="Arial"/>
                <w:sz w:val="16"/>
              </w:rPr>
              <w:t>Address_Cnt_T_u16</w:t>
            </w:r>
          </w:p>
        </w:tc>
        <w:tc>
          <w:tcPr>
            <w:tcW w:w="1170" w:type="dxa"/>
          </w:tcPr>
          <w:p w:rsidR="00835A62" w:rsidRPr="00583D3A" w:rsidRDefault="00835A62" w:rsidP="001F5C22">
            <w:pPr>
              <w:spacing w:before="60"/>
              <w:rPr>
                <w:rFonts w:ascii="Arial" w:hAnsi="Arial" w:cs="Arial"/>
                <w:sz w:val="16"/>
              </w:rPr>
            </w:pPr>
            <w:r>
              <w:rPr>
                <w:rFonts w:ascii="Arial" w:hAnsi="Arial" w:cs="Arial"/>
                <w:sz w:val="16"/>
              </w:rPr>
              <w:t>uint16</w:t>
            </w:r>
          </w:p>
        </w:tc>
        <w:tc>
          <w:tcPr>
            <w:tcW w:w="810" w:type="dxa"/>
          </w:tcPr>
          <w:p w:rsidR="00835A62" w:rsidRDefault="00835A62" w:rsidP="001D7B8E">
            <w:pPr>
              <w:spacing w:before="60"/>
              <w:rPr>
                <w:rFonts w:ascii="Arial" w:hAnsi="Arial" w:cs="Arial"/>
                <w:sz w:val="16"/>
              </w:rPr>
            </w:pPr>
            <w:r>
              <w:rPr>
                <w:rFonts w:ascii="Arial" w:hAnsi="Arial" w:cs="Arial"/>
                <w:sz w:val="16"/>
              </w:rPr>
              <w:t>In</w:t>
            </w:r>
          </w:p>
        </w:tc>
        <w:tc>
          <w:tcPr>
            <w:tcW w:w="810" w:type="dxa"/>
          </w:tcPr>
          <w:p w:rsidR="00835A62" w:rsidRDefault="00835A62" w:rsidP="001D7B8E">
            <w:pPr>
              <w:spacing w:before="60"/>
              <w:rPr>
                <w:rFonts w:ascii="Arial" w:hAnsi="Arial" w:cs="Arial"/>
                <w:sz w:val="16"/>
              </w:rPr>
            </w:pPr>
            <w:r>
              <w:rPr>
                <w:rFonts w:ascii="Arial" w:hAnsi="Arial" w:cs="Arial"/>
                <w:sz w:val="16"/>
              </w:rPr>
              <w:t>1</w:t>
            </w:r>
          </w:p>
        </w:tc>
        <w:tc>
          <w:tcPr>
            <w:tcW w:w="810" w:type="dxa"/>
          </w:tcPr>
          <w:p w:rsidR="00835A62" w:rsidRDefault="00835A62" w:rsidP="001D7B8E">
            <w:pPr>
              <w:spacing w:before="60"/>
              <w:rPr>
                <w:rFonts w:ascii="Arial" w:hAnsi="Arial" w:cs="Arial"/>
                <w:sz w:val="16"/>
              </w:rPr>
            </w:pPr>
            <w:r>
              <w:rPr>
                <w:rFonts w:ascii="Arial" w:hAnsi="Arial" w:cs="Arial"/>
                <w:sz w:val="16"/>
              </w:rPr>
              <w:t>127</w:t>
            </w:r>
          </w:p>
        </w:tc>
        <w:tc>
          <w:tcPr>
            <w:tcW w:w="540" w:type="dxa"/>
            <w:shd w:val="pct15" w:color="auto" w:fill="auto"/>
          </w:tcPr>
          <w:p w:rsidR="00835A62" w:rsidRDefault="00835A62"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2" type="#_x0000_t75" style="width:170pt;height:78.05pt" o:ole="">
            <v:imagedata r:id="rId22" o:title=""/>
          </v:shape>
          <o:OLEObject Type="Embed" ProgID="Visio.Drawing.11" ShapeID="_x0000_i1032" DrawAspect="Content" ObjectID="_1463317165" r:id="rId23"/>
        </w:object>
      </w:r>
    </w:p>
    <w:p w:rsidR="00062D67" w:rsidRDefault="00062D67" w:rsidP="00062D67">
      <w:pPr>
        <w:spacing w:after="0"/>
      </w:pPr>
      <w:r>
        <w:br w:type="page"/>
      </w:r>
    </w:p>
    <w:p w:rsidR="00062D67" w:rsidRDefault="00062D67" w:rsidP="00062D67">
      <w:pPr>
        <w:pStyle w:val="Heading3"/>
      </w:pPr>
      <w:r>
        <w:lastRenderedPageBreak/>
        <w:t>I2C Set Slave Address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062D67" w:rsidP="001F5C22">
            <w:pPr>
              <w:spacing w:before="60"/>
              <w:rPr>
                <w:rFonts w:ascii="Arial" w:hAnsi="Arial" w:cs="Arial"/>
                <w:sz w:val="16"/>
              </w:rPr>
            </w:pPr>
            <w:r w:rsidRPr="00062D67">
              <w:rPr>
                <w:rFonts w:ascii="Arial" w:hAnsi="Arial" w:cs="Arial"/>
                <w:sz w:val="16"/>
              </w:rPr>
              <w:t>I2c_SetSlaveAdd</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p>
        </w:tc>
        <w:tc>
          <w:tcPr>
            <w:tcW w:w="2933" w:type="dxa"/>
          </w:tcPr>
          <w:p w:rsidR="00835A62" w:rsidRPr="00583D3A" w:rsidRDefault="00835A62" w:rsidP="00B850C6">
            <w:pPr>
              <w:spacing w:before="60"/>
              <w:rPr>
                <w:rFonts w:ascii="Arial" w:hAnsi="Arial" w:cs="Arial"/>
                <w:sz w:val="16"/>
              </w:rPr>
            </w:pPr>
            <w:r w:rsidRPr="00835A62">
              <w:rPr>
                <w:rFonts w:ascii="Arial" w:hAnsi="Arial" w:cs="Arial"/>
                <w:sz w:val="16"/>
              </w:rPr>
              <w:t>Address_Cnt_T_u16</w:t>
            </w:r>
          </w:p>
        </w:tc>
        <w:tc>
          <w:tcPr>
            <w:tcW w:w="1080" w:type="dxa"/>
          </w:tcPr>
          <w:p w:rsidR="00835A62" w:rsidRPr="00583D3A" w:rsidRDefault="00835A62" w:rsidP="00B850C6">
            <w:pPr>
              <w:spacing w:before="60"/>
              <w:rPr>
                <w:rFonts w:ascii="Arial" w:hAnsi="Arial" w:cs="Arial"/>
                <w:sz w:val="16"/>
              </w:rPr>
            </w:pPr>
            <w:r>
              <w:rPr>
                <w:rFonts w:ascii="Arial" w:hAnsi="Arial" w:cs="Arial"/>
                <w:sz w:val="16"/>
              </w:rPr>
              <w:t>uint16</w:t>
            </w:r>
          </w:p>
        </w:tc>
        <w:tc>
          <w:tcPr>
            <w:tcW w:w="720" w:type="dxa"/>
          </w:tcPr>
          <w:p w:rsidR="00835A62" w:rsidRDefault="00835A62" w:rsidP="00B850C6">
            <w:pPr>
              <w:spacing w:before="60"/>
              <w:rPr>
                <w:rFonts w:ascii="Arial" w:hAnsi="Arial" w:cs="Arial"/>
                <w:sz w:val="16"/>
              </w:rPr>
            </w:pPr>
            <w:r>
              <w:rPr>
                <w:rFonts w:ascii="Arial" w:hAnsi="Arial" w:cs="Arial"/>
                <w:sz w:val="16"/>
              </w:rPr>
              <w:t>In</w:t>
            </w:r>
          </w:p>
        </w:tc>
        <w:tc>
          <w:tcPr>
            <w:tcW w:w="990" w:type="dxa"/>
          </w:tcPr>
          <w:p w:rsidR="00835A62" w:rsidRDefault="00835A62" w:rsidP="00B850C6">
            <w:pPr>
              <w:spacing w:before="60"/>
              <w:rPr>
                <w:rFonts w:ascii="Arial" w:hAnsi="Arial" w:cs="Arial"/>
                <w:sz w:val="16"/>
              </w:rPr>
            </w:pPr>
            <w:r>
              <w:rPr>
                <w:rFonts w:ascii="Arial" w:hAnsi="Arial" w:cs="Arial"/>
                <w:sz w:val="16"/>
              </w:rPr>
              <w:t>1</w:t>
            </w:r>
          </w:p>
        </w:tc>
        <w:tc>
          <w:tcPr>
            <w:tcW w:w="900" w:type="dxa"/>
          </w:tcPr>
          <w:p w:rsidR="00835A62" w:rsidRDefault="00835A62" w:rsidP="00B850C6">
            <w:pPr>
              <w:spacing w:before="60"/>
              <w:rPr>
                <w:rFonts w:ascii="Arial" w:hAnsi="Arial" w:cs="Arial"/>
                <w:sz w:val="16"/>
              </w:rPr>
            </w:pPr>
            <w:r>
              <w:rPr>
                <w:rFonts w:ascii="Arial" w:hAnsi="Arial" w:cs="Arial"/>
                <w:sz w:val="16"/>
              </w:rPr>
              <w:t>127</w:t>
            </w:r>
          </w:p>
        </w:tc>
        <w:tc>
          <w:tcPr>
            <w:tcW w:w="540" w:type="dxa"/>
            <w:shd w:val="pct15" w:color="auto" w:fill="auto"/>
          </w:tcPr>
          <w:p w:rsidR="00835A62" w:rsidRDefault="00835A62"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r>
              <w:rPr>
                <w:rFonts w:ascii="Arial" w:hAnsi="Arial" w:cs="Arial"/>
                <w:b/>
                <w:bCs/>
                <w:sz w:val="16"/>
              </w:rPr>
              <w:t>Return Value</w:t>
            </w:r>
          </w:p>
        </w:tc>
        <w:tc>
          <w:tcPr>
            <w:tcW w:w="2933" w:type="dxa"/>
          </w:tcPr>
          <w:p w:rsidR="00835A62" w:rsidRDefault="00835A62" w:rsidP="001F5C22">
            <w:pPr>
              <w:spacing w:before="60"/>
              <w:rPr>
                <w:rFonts w:ascii="Arial" w:hAnsi="Arial" w:cs="Arial"/>
                <w:sz w:val="16"/>
              </w:rPr>
            </w:pPr>
            <w:r>
              <w:rPr>
                <w:rFonts w:ascii="Arial" w:hAnsi="Arial" w:cs="Arial"/>
                <w:sz w:val="16"/>
              </w:rPr>
              <w:t>N/A</w:t>
            </w:r>
          </w:p>
        </w:tc>
        <w:tc>
          <w:tcPr>
            <w:tcW w:w="1080" w:type="dxa"/>
          </w:tcPr>
          <w:p w:rsidR="00835A62" w:rsidRDefault="00835A62" w:rsidP="001F5C22">
            <w:pPr>
              <w:spacing w:before="60"/>
              <w:rPr>
                <w:rFonts w:ascii="Arial" w:hAnsi="Arial" w:cs="Arial"/>
                <w:sz w:val="16"/>
              </w:rPr>
            </w:pPr>
          </w:p>
        </w:tc>
        <w:tc>
          <w:tcPr>
            <w:tcW w:w="720" w:type="dxa"/>
          </w:tcPr>
          <w:p w:rsidR="00835A62" w:rsidRDefault="00835A62" w:rsidP="001F5C22">
            <w:pPr>
              <w:spacing w:before="60"/>
              <w:rPr>
                <w:rFonts w:ascii="Arial" w:hAnsi="Arial" w:cs="Arial"/>
                <w:sz w:val="16"/>
              </w:rPr>
            </w:pPr>
          </w:p>
        </w:tc>
        <w:tc>
          <w:tcPr>
            <w:tcW w:w="990" w:type="dxa"/>
          </w:tcPr>
          <w:p w:rsidR="00835A62" w:rsidRDefault="00835A62" w:rsidP="001F5C22">
            <w:pPr>
              <w:spacing w:before="60"/>
              <w:rPr>
                <w:rFonts w:ascii="Arial" w:hAnsi="Arial" w:cs="Arial"/>
                <w:sz w:val="16"/>
              </w:rPr>
            </w:pPr>
          </w:p>
        </w:tc>
        <w:tc>
          <w:tcPr>
            <w:tcW w:w="900" w:type="dxa"/>
          </w:tcPr>
          <w:p w:rsidR="00835A62" w:rsidRDefault="00835A62" w:rsidP="001F5C22">
            <w:pPr>
              <w:spacing w:before="60"/>
              <w:rPr>
                <w:rFonts w:ascii="Arial" w:hAnsi="Arial" w:cs="Arial"/>
                <w:sz w:val="16"/>
              </w:rPr>
            </w:pPr>
          </w:p>
        </w:tc>
        <w:tc>
          <w:tcPr>
            <w:tcW w:w="540" w:type="dxa"/>
          </w:tcPr>
          <w:p w:rsidR="00835A62" w:rsidRDefault="00835A62"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3" type="#_x0000_t75" style="width:170pt;height:78.05pt" o:ole="">
            <v:imagedata r:id="rId24" o:title=""/>
          </v:shape>
          <o:OLEObject Type="Embed" ProgID="Visio.Drawing.11" ShapeID="_x0000_i1033" DrawAspect="Content" ObjectID="_1463317166" r:id="rId25"/>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Set Functional</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EC5EEB">
            <w:pPr>
              <w:spacing w:before="60"/>
              <w:rPr>
                <w:rFonts w:ascii="Arial" w:hAnsi="Arial" w:cs="Arial"/>
                <w:sz w:val="16"/>
              </w:rPr>
            </w:pPr>
            <w:r w:rsidRPr="00EC5EEB">
              <w:rPr>
                <w:rFonts w:ascii="Arial" w:hAnsi="Arial" w:cs="Arial"/>
                <w:sz w:val="16"/>
              </w:rPr>
              <w:t>I2c_SetFunctional</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Port_Cnt_T_u08</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4" type="#_x0000_t75" style="width:170pt;height:78.05pt" o:ole="">
            <v:imagedata r:id="rId26" o:title=""/>
          </v:shape>
          <o:OLEObject Type="Embed" ProgID="Visio.Drawing.11" ShapeID="_x0000_i1034" DrawAspect="Content" ObjectID="_1463317167" r:id="rId27"/>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 xml:space="preserve">Set </w:t>
      </w:r>
      <w:proofErr w:type="spellStart"/>
      <w:r w:rsidR="00EC5EEB">
        <w:t>Baudrate</w:t>
      </w:r>
      <w:proofErr w:type="spellEnd"/>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260"/>
        <w:gridCol w:w="81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EC5EEB" w:rsidP="00EC5EEB">
            <w:pPr>
              <w:spacing w:before="60"/>
              <w:rPr>
                <w:rFonts w:ascii="Arial" w:hAnsi="Arial" w:cs="Arial"/>
                <w:sz w:val="16"/>
              </w:rPr>
            </w:pPr>
            <w:r w:rsidRPr="00EC5EEB">
              <w:rPr>
                <w:rFonts w:ascii="Arial" w:hAnsi="Arial" w:cs="Arial"/>
                <w:sz w:val="16"/>
              </w:rPr>
              <w:t>I2c_SetBaudrate</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933" w:type="dxa"/>
          </w:tcPr>
          <w:p w:rsidR="001D7B8E" w:rsidRPr="00583D3A" w:rsidRDefault="001D7B8E" w:rsidP="001F5C22">
            <w:pPr>
              <w:spacing w:before="60"/>
              <w:rPr>
                <w:rFonts w:ascii="Arial" w:hAnsi="Arial" w:cs="Arial"/>
                <w:sz w:val="16"/>
              </w:rPr>
            </w:pPr>
            <w:r w:rsidRPr="00B61275">
              <w:rPr>
                <w:rFonts w:ascii="Arial" w:hAnsi="Arial" w:cs="Arial"/>
                <w:sz w:val="16"/>
              </w:rPr>
              <w:t>Baud_Hz_T_u32</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81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412678" w:rsidP="001F5C22">
            <w:pPr>
              <w:spacing w:before="60"/>
              <w:rPr>
                <w:rFonts w:ascii="Arial" w:hAnsi="Arial" w:cs="Arial"/>
                <w:sz w:val="16"/>
              </w:rPr>
            </w:pPr>
            <w:r>
              <w:rPr>
                <w:rFonts w:ascii="Arial" w:hAnsi="Arial" w:cs="Arial"/>
                <w:sz w:val="16"/>
              </w:rPr>
              <w:t>1</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6" w:dyaOrig="2942">
          <v:shape id="_x0000_i1035" type="#_x0000_t75" style="width:170pt;height:147.45pt" o:ole="">
            <v:imagedata r:id="rId28" o:title=""/>
          </v:shape>
          <o:OLEObject Type="Embed" ProgID="Visio.Drawing.11" ShapeID="_x0000_i1035" DrawAspect="Content" ObjectID="_1463317168" r:id="rId29"/>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Is TX Ready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EC5EEB" w:rsidP="00EC5EEB">
            <w:pPr>
              <w:spacing w:before="60"/>
              <w:rPr>
                <w:rFonts w:ascii="Arial" w:hAnsi="Arial" w:cs="Arial"/>
                <w:sz w:val="16"/>
              </w:rPr>
            </w:pPr>
            <w:r w:rsidRPr="00EC5EEB">
              <w:rPr>
                <w:rFonts w:ascii="Arial" w:hAnsi="Arial" w:cs="Arial"/>
                <w:sz w:val="16"/>
              </w:rPr>
              <w:t>I2c_IsTxReady</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proofErr w:type="spellStart"/>
            <w:r>
              <w:rPr>
                <w:rFonts w:ascii="Arial" w:hAnsi="Arial" w:cs="Arial"/>
                <w:sz w:val="16"/>
              </w:rPr>
              <w:t>Ready_Cnt_T_lgc</w:t>
            </w:r>
            <w:proofErr w:type="spellEnd"/>
          </w:p>
        </w:tc>
        <w:tc>
          <w:tcPr>
            <w:tcW w:w="1080" w:type="dxa"/>
          </w:tcPr>
          <w:p w:rsidR="001D7B8E" w:rsidRDefault="001D7B8E" w:rsidP="001F5C22">
            <w:pPr>
              <w:spacing w:before="60"/>
              <w:rPr>
                <w:rFonts w:ascii="Arial" w:hAnsi="Arial" w:cs="Arial"/>
                <w:sz w:val="16"/>
              </w:rPr>
            </w:pPr>
            <w:proofErr w:type="spellStart"/>
            <w:r>
              <w:rPr>
                <w:rFonts w:ascii="Arial" w:hAnsi="Arial" w:cs="Arial"/>
                <w:sz w:val="16"/>
              </w:rPr>
              <w:t>boolean</w:t>
            </w:r>
            <w:proofErr w:type="spellEnd"/>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990" w:type="dxa"/>
          </w:tcPr>
          <w:p w:rsidR="001D7B8E" w:rsidRDefault="001D7B8E" w:rsidP="001F5C22">
            <w:pPr>
              <w:spacing w:before="60"/>
              <w:rPr>
                <w:rFonts w:ascii="Arial" w:hAnsi="Arial" w:cs="Arial"/>
                <w:sz w:val="16"/>
              </w:rPr>
            </w:pPr>
            <w:r>
              <w:rPr>
                <w:rFonts w:ascii="Arial" w:hAnsi="Arial" w:cs="Arial"/>
                <w:sz w:val="16"/>
              </w:rPr>
              <w:t>FALSE</w:t>
            </w:r>
          </w:p>
        </w:tc>
        <w:tc>
          <w:tcPr>
            <w:tcW w:w="900" w:type="dxa"/>
          </w:tcPr>
          <w:p w:rsidR="001D7B8E" w:rsidRDefault="001D7B8E" w:rsidP="001F5C22">
            <w:pPr>
              <w:spacing w:before="60"/>
              <w:rPr>
                <w:rFonts w:ascii="Arial" w:hAnsi="Arial" w:cs="Arial"/>
                <w:sz w:val="16"/>
              </w:rPr>
            </w:pPr>
            <w:r>
              <w:rPr>
                <w:rFonts w:ascii="Arial" w:hAnsi="Arial" w:cs="Arial"/>
                <w:sz w:val="16"/>
              </w:rPr>
              <w:t>TRUE</w:t>
            </w:r>
          </w:p>
        </w:tc>
        <w:tc>
          <w:tcPr>
            <w:tcW w:w="540" w:type="dxa"/>
          </w:tcPr>
          <w:p w:rsidR="001D7B8E" w:rsidRDefault="001D7B8E" w:rsidP="001F5C22">
            <w:pPr>
              <w:spacing w:before="60"/>
              <w:rPr>
                <w:rFonts w:ascii="Arial" w:hAnsi="Arial" w:cs="Arial"/>
                <w:sz w:val="16"/>
              </w:rPr>
            </w:pPr>
            <w:r>
              <w:rPr>
                <w:rFonts w:ascii="Arial" w:hAnsi="Arial" w:cs="Arial"/>
                <w:sz w:val="16"/>
              </w:rPr>
              <w:t>N/A</w:t>
            </w:r>
          </w:p>
        </w:tc>
      </w:tr>
    </w:tbl>
    <w:p w:rsidR="00062D67" w:rsidRDefault="00062D67" w:rsidP="00062D67">
      <w:pPr>
        <w:pStyle w:val="Heading4"/>
      </w:pPr>
      <w:r>
        <w:t>Description</w:t>
      </w:r>
    </w:p>
    <w:p w:rsidR="00062D67" w:rsidRDefault="00B61275" w:rsidP="00062D67">
      <w:pPr>
        <w:spacing w:after="0"/>
        <w:jc w:val="center"/>
      </w:pPr>
      <w:r>
        <w:object w:dxaOrig="3396" w:dyaOrig="1577">
          <v:shape id="_x0000_i1036" type="#_x0000_t75" style="width:170pt;height:78.95pt" o:ole="">
            <v:imagedata r:id="rId30" o:title=""/>
          </v:shape>
          <o:OLEObject Type="Embed" ProgID="Visio.Drawing.11" ShapeID="_x0000_i1036" DrawAspect="Content" ObjectID="_1463317169" r:id="rId31"/>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Send Byte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203"/>
        <w:gridCol w:w="1080"/>
        <w:gridCol w:w="72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203" w:type="dxa"/>
          </w:tcPr>
          <w:p w:rsidR="00062D67" w:rsidRDefault="00EC5EEB" w:rsidP="00EC5EEB">
            <w:pPr>
              <w:spacing w:before="60"/>
              <w:rPr>
                <w:rFonts w:ascii="Arial" w:hAnsi="Arial" w:cs="Arial"/>
                <w:sz w:val="16"/>
              </w:rPr>
            </w:pPr>
            <w:r w:rsidRPr="00EC5EEB">
              <w:rPr>
                <w:rFonts w:ascii="Arial" w:hAnsi="Arial" w:cs="Arial"/>
                <w:sz w:val="16"/>
              </w:rPr>
              <w:t>I2c_SendByte</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20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203" w:type="dxa"/>
          </w:tcPr>
          <w:p w:rsidR="001D7B8E" w:rsidRPr="00583D3A" w:rsidRDefault="001D7B8E" w:rsidP="001F5C22">
            <w:pPr>
              <w:spacing w:before="60"/>
              <w:rPr>
                <w:rFonts w:ascii="Arial" w:hAnsi="Arial" w:cs="Arial"/>
                <w:sz w:val="16"/>
              </w:rPr>
            </w:pPr>
            <w:r w:rsidRPr="00B61275">
              <w:rPr>
                <w:rFonts w:ascii="Arial" w:hAnsi="Arial" w:cs="Arial"/>
                <w:sz w:val="16"/>
              </w:rPr>
              <w:t>Byte_Cnt_T_u08</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20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7" type="#_x0000_t75" style="width:170pt;height:78.05pt" o:ole="">
            <v:imagedata r:id="rId32" o:title=""/>
          </v:shape>
          <o:OLEObject Type="Embed" ProgID="Visio.Drawing.11" ShapeID="_x0000_i1037" DrawAspect="Content" ObjectID="_1463317170" r:id="rId33"/>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Send</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I2c_Send</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Length_Cnt_T_u32</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DataPtr_Cnt_T_u08</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552318" w:rsidP="00062D67">
      <w:pPr>
        <w:spacing w:after="0"/>
        <w:jc w:val="center"/>
      </w:pPr>
      <w:r>
        <w:object w:dxaOrig="8183" w:dyaOrig="5697">
          <v:shape id="_x0000_i1038" type="#_x0000_t75" style="width:408.6pt;height:284.55pt" o:ole="">
            <v:imagedata r:id="rId34" o:title=""/>
          </v:shape>
          <o:OLEObject Type="Embed" ProgID="Visio.Drawing.11" ShapeID="_x0000_i1038" DrawAspect="Content" ObjectID="_1463317171" r:id="rId35"/>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Is RX Ready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90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EC5EEB" w:rsidP="00EC5EEB">
            <w:pPr>
              <w:spacing w:before="60"/>
              <w:rPr>
                <w:rFonts w:ascii="Arial" w:hAnsi="Arial" w:cs="Arial"/>
                <w:sz w:val="16"/>
              </w:rPr>
            </w:pPr>
            <w:r w:rsidRPr="00EC5EEB">
              <w:rPr>
                <w:rFonts w:ascii="Arial" w:hAnsi="Arial" w:cs="Arial"/>
                <w:sz w:val="16"/>
              </w:rPr>
              <w:t>I2c_IsRxReady</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90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90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proofErr w:type="spellStart"/>
            <w:r>
              <w:rPr>
                <w:rFonts w:ascii="Arial" w:hAnsi="Arial" w:cs="Arial"/>
                <w:sz w:val="16"/>
              </w:rPr>
              <w:t>Ready_Cnt_T_lgc</w:t>
            </w:r>
            <w:proofErr w:type="spellEnd"/>
          </w:p>
        </w:tc>
        <w:tc>
          <w:tcPr>
            <w:tcW w:w="1080" w:type="dxa"/>
          </w:tcPr>
          <w:p w:rsidR="001D7B8E" w:rsidRDefault="001D7B8E" w:rsidP="001F5C22">
            <w:pPr>
              <w:spacing w:before="60"/>
              <w:rPr>
                <w:rFonts w:ascii="Arial" w:hAnsi="Arial" w:cs="Arial"/>
                <w:sz w:val="16"/>
              </w:rPr>
            </w:pPr>
            <w:proofErr w:type="spellStart"/>
            <w:r>
              <w:rPr>
                <w:rFonts w:ascii="Arial" w:hAnsi="Arial" w:cs="Arial"/>
                <w:sz w:val="16"/>
              </w:rPr>
              <w:t>boolean</w:t>
            </w:r>
            <w:proofErr w:type="spellEnd"/>
          </w:p>
        </w:tc>
        <w:tc>
          <w:tcPr>
            <w:tcW w:w="900" w:type="dxa"/>
          </w:tcPr>
          <w:p w:rsidR="001D7B8E" w:rsidRDefault="001D7B8E" w:rsidP="001F5C22">
            <w:pPr>
              <w:spacing w:before="60"/>
              <w:rPr>
                <w:rFonts w:ascii="Arial" w:hAnsi="Arial" w:cs="Arial"/>
                <w:sz w:val="16"/>
              </w:rPr>
            </w:pPr>
            <w:r>
              <w:rPr>
                <w:rFonts w:ascii="Arial" w:hAnsi="Arial" w:cs="Arial"/>
                <w:sz w:val="16"/>
              </w:rPr>
              <w:t>Out</w:t>
            </w:r>
          </w:p>
        </w:tc>
        <w:tc>
          <w:tcPr>
            <w:tcW w:w="810" w:type="dxa"/>
          </w:tcPr>
          <w:p w:rsidR="001D7B8E" w:rsidRDefault="001D7B8E" w:rsidP="001F5C22">
            <w:pPr>
              <w:spacing w:before="60"/>
              <w:rPr>
                <w:rFonts w:ascii="Arial" w:hAnsi="Arial" w:cs="Arial"/>
                <w:sz w:val="16"/>
              </w:rPr>
            </w:pPr>
            <w:r>
              <w:rPr>
                <w:rFonts w:ascii="Arial" w:hAnsi="Arial" w:cs="Arial"/>
                <w:sz w:val="16"/>
              </w:rPr>
              <w:t>FALSE</w:t>
            </w:r>
          </w:p>
        </w:tc>
        <w:tc>
          <w:tcPr>
            <w:tcW w:w="900" w:type="dxa"/>
          </w:tcPr>
          <w:p w:rsidR="001D7B8E" w:rsidRDefault="001D7B8E" w:rsidP="001F5C22">
            <w:pPr>
              <w:spacing w:before="60"/>
              <w:rPr>
                <w:rFonts w:ascii="Arial" w:hAnsi="Arial" w:cs="Arial"/>
                <w:sz w:val="16"/>
              </w:rPr>
            </w:pPr>
            <w:r>
              <w:rPr>
                <w:rFonts w:ascii="Arial" w:hAnsi="Arial" w:cs="Arial"/>
                <w:sz w:val="16"/>
              </w:rPr>
              <w:t>TRUE</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6" w:dyaOrig="1577">
          <v:shape id="_x0000_i1039" type="#_x0000_t75" style="width:170pt;height:78.95pt" o:ole="">
            <v:imagedata r:id="rId36" o:title=""/>
          </v:shape>
          <o:OLEObject Type="Embed" ProgID="Visio.Drawing.11" ShapeID="_x0000_i1039" DrawAspect="Content" ObjectID="_1463317172" r:id="rId37"/>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RX Error</w:t>
      </w:r>
    </w:p>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383"/>
        <w:gridCol w:w="1170"/>
        <w:gridCol w:w="741"/>
        <w:gridCol w:w="866"/>
        <w:gridCol w:w="866"/>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383" w:type="dxa"/>
          </w:tcPr>
          <w:p w:rsidR="00062D67" w:rsidRDefault="00EC5EEB" w:rsidP="001F5C22">
            <w:pPr>
              <w:spacing w:before="60"/>
              <w:rPr>
                <w:rFonts w:ascii="Arial" w:hAnsi="Arial" w:cs="Arial"/>
                <w:sz w:val="16"/>
              </w:rPr>
            </w:pPr>
            <w:r w:rsidRPr="00EC5EEB">
              <w:rPr>
                <w:rFonts w:ascii="Arial" w:hAnsi="Arial" w:cs="Arial"/>
                <w:sz w:val="16"/>
              </w:rPr>
              <w:t>I2c_RxError</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41"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38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41" w:type="dxa"/>
          </w:tcPr>
          <w:p w:rsidR="001D7B8E" w:rsidRDefault="001D7B8E" w:rsidP="001D7B8E">
            <w:pPr>
              <w:spacing w:before="60"/>
              <w:rPr>
                <w:rFonts w:ascii="Arial" w:hAnsi="Arial" w:cs="Arial"/>
                <w:sz w:val="16"/>
              </w:rPr>
            </w:pPr>
            <w:r>
              <w:rPr>
                <w:rFonts w:ascii="Arial" w:hAnsi="Arial" w:cs="Arial"/>
                <w:sz w:val="16"/>
              </w:rPr>
              <w:t>In/Out</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383" w:type="dxa"/>
          </w:tcPr>
          <w:p w:rsidR="001D7B8E" w:rsidRDefault="001D7B8E" w:rsidP="001F5C22">
            <w:pPr>
              <w:spacing w:before="60"/>
              <w:rPr>
                <w:rFonts w:ascii="Arial" w:hAnsi="Arial" w:cs="Arial"/>
                <w:sz w:val="16"/>
              </w:rPr>
            </w:pPr>
            <w:r w:rsidRPr="00416798">
              <w:rPr>
                <w:rFonts w:ascii="Arial" w:hAnsi="Arial" w:cs="Arial"/>
                <w:sz w:val="16"/>
              </w:rPr>
              <w:t>Status_Cnt_T_b32</w:t>
            </w:r>
          </w:p>
        </w:tc>
        <w:tc>
          <w:tcPr>
            <w:tcW w:w="1170" w:type="dxa"/>
          </w:tcPr>
          <w:p w:rsidR="001D7B8E" w:rsidRDefault="001D7B8E" w:rsidP="001F5C22">
            <w:pPr>
              <w:spacing w:before="60"/>
              <w:rPr>
                <w:rFonts w:ascii="Arial" w:hAnsi="Arial" w:cs="Arial"/>
                <w:sz w:val="16"/>
              </w:rPr>
            </w:pPr>
            <w:r>
              <w:rPr>
                <w:rFonts w:ascii="Arial" w:hAnsi="Arial" w:cs="Arial"/>
                <w:sz w:val="16"/>
              </w:rPr>
              <w:t>uint32</w:t>
            </w:r>
          </w:p>
        </w:tc>
        <w:tc>
          <w:tcPr>
            <w:tcW w:w="741" w:type="dxa"/>
          </w:tcPr>
          <w:p w:rsidR="001D7B8E" w:rsidRDefault="001D7B8E" w:rsidP="001F5C22">
            <w:pPr>
              <w:spacing w:before="60"/>
              <w:rPr>
                <w:rFonts w:ascii="Arial" w:hAnsi="Arial" w:cs="Arial"/>
                <w:sz w:val="16"/>
              </w:rPr>
            </w:pPr>
            <w:r>
              <w:rPr>
                <w:rFonts w:ascii="Arial" w:hAnsi="Arial" w:cs="Arial"/>
                <w:sz w:val="16"/>
              </w:rPr>
              <w:t>Out</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5011" w:dyaOrig="2857">
          <v:shape id="_x0000_i1040" type="#_x0000_t75" style="width:250.7pt;height:143.15pt" o:ole="">
            <v:imagedata r:id="rId38" o:title=""/>
          </v:shape>
          <o:OLEObject Type="Embed" ProgID="Visio.Drawing.11" ShapeID="_x0000_i1040" DrawAspect="Content" ObjectID="_1463317173" r:id="rId39"/>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Receive Ready</w:t>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743"/>
        <w:gridCol w:w="1080"/>
        <w:gridCol w:w="540"/>
        <w:gridCol w:w="866"/>
        <w:gridCol w:w="866"/>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743" w:type="dxa"/>
          </w:tcPr>
          <w:p w:rsidR="00062D67" w:rsidRDefault="00EC5EEB" w:rsidP="001F5C22">
            <w:pPr>
              <w:spacing w:before="60"/>
              <w:rPr>
                <w:rFonts w:ascii="Arial" w:hAnsi="Arial" w:cs="Arial"/>
                <w:sz w:val="16"/>
              </w:rPr>
            </w:pPr>
            <w:r w:rsidRPr="00EC5EEB">
              <w:rPr>
                <w:rFonts w:ascii="Arial" w:hAnsi="Arial" w:cs="Arial"/>
                <w:sz w:val="16"/>
              </w:rPr>
              <w:t>I2c_ReceiveByte</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54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7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540" w:type="dxa"/>
          </w:tcPr>
          <w:p w:rsidR="001D7B8E" w:rsidRDefault="001D7B8E" w:rsidP="001D7B8E">
            <w:pPr>
              <w:spacing w:before="60"/>
              <w:rPr>
                <w:rFonts w:ascii="Arial" w:hAnsi="Arial" w:cs="Arial"/>
                <w:sz w:val="16"/>
              </w:rPr>
            </w:pPr>
            <w:r>
              <w:rPr>
                <w:rFonts w:ascii="Arial" w:hAnsi="Arial" w:cs="Arial"/>
                <w:sz w:val="16"/>
              </w:rPr>
              <w:t>In/Out</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743" w:type="dxa"/>
          </w:tcPr>
          <w:p w:rsidR="001D7B8E" w:rsidRDefault="001D7B8E" w:rsidP="001F5C22">
            <w:pPr>
              <w:spacing w:before="60"/>
              <w:rPr>
                <w:rFonts w:ascii="Arial" w:hAnsi="Arial" w:cs="Arial"/>
                <w:sz w:val="16"/>
              </w:rPr>
            </w:pPr>
            <w:r>
              <w:rPr>
                <w:rFonts w:ascii="Arial" w:hAnsi="Arial" w:cs="Arial"/>
                <w:sz w:val="16"/>
              </w:rPr>
              <w:t>Data_Cnt_T_u08</w:t>
            </w:r>
          </w:p>
        </w:tc>
        <w:tc>
          <w:tcPr>
            <w:tcW w:w="1080" w:type="dxa"/>
          </w:tcPr>
          <w:p w:rsidR="001D7B8E" w:rsidRDefault="001D7B8E" w:rsidP="001F5C22">
            <w:pPr>
              <w:spacing w:before="60"/>
              <w:rPr>
                <w:rFonts w:ascii="Arial" w:hAnsi="Arial" w:cs="Arial"/>
                <w:sz w:val="16"/>
              </w:rPr>
            </w:pPr>
            <w:r>
              <w:rPr>
                <w:rFonts w:ascii="Arial" w:hAnsi="Arial" w:cs="Arial"/>
                <w:sz w:val="16"/>
              </w:rPr>
              <w:t>uint8</w:t>
            </w:r>
          </w:p>
        </w:tc>
        <w:tc>
          <w:tcPr>
            <w:tcW w:w="540" w:type="dxa"/>
          </w:tcPr>
          <w:p w:rsidR="001D7B8E" w:rsidRDefault="001D7B8E" w:rsidP="001F5C22">
            <w:pPr>
              <w:spacing w:before="60"/>
              <w:rPr>
                <w:rFonts w:ascii="Arial" w:hAnsi="Arial" w:cs="Arial"/>
                <w:sz w:val="16"/>
              </w:rPr>
            </w:pPr>
            <w:r>
              <w:rPr>
                <w:rFonts w:ascii="Arial" w:hAnsi="Arial" w:cs="Arial"/>
                <w:sz w:val="16"/>
              </w:rPr>
              <w:t>Out</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5" w:dyaOrig="1576">
          <v:shape id="_x0000_i1041" type="#_x0000_t75" style="width:170pt;height:78.05pt" o:ole="">
            <v:imagedata r:id="rId40" o:title=""/>
          </v:shape>
          <o:OLEObject Type="Embed" ProgID="Visio.Drawing.11" ShapeID="_x0000_i1041" DrawAspect="Content" ObjectID="_1463317174" r:id="rId41"/>
        </w:object>
      </w:r>
    </w:p>
    <w:p w:rsidR="00062D67" w:rsidRDefault="00062D67" w:rsidP="00062D67">
      <w:pPr>
        <w:spacing w:after="0"/>
      </w:pPr>
      <w:r>
        <w:br w:type="page"/>
      </w:r>
    </w:p>
    <w:p w:rsidR="00062D67" w:rsidRDefault="00EC5EEB" w:rsidP="00062D67">
      <w:pPr>
        <w:pStyle w:val="Heading3"/>
      </w:pPr>
      <w:r>
        <w:lastRenderedPageBreak/>
        <w:t>I2C Set Receive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113"/>
        <w:gridCol w:w="108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113" w:type="dxa"/>
          </w:tcPr>
          <w:p w:rsidR="00062D67" w:rsidRDefault="00EC5EEB" w:rsidP="001F5C22">
            <w:pPr>
              <w:spacing w:before="60"/>
              <w:rPr>
                <w:rFonts w:ascii="Arial" w:hAnsi="Arial" w:cs="Arial"/>
                <w:sz w:val="16"/>
              </w:rPr>
            </w:pPr>
            <w:r w:rsidRPr="00EC5EEB">
              <w:rPr>
                <w:rFonts w:ascii="Arial" w:hAnsi="Arial" w:cs="Arial"/>
                <w:sz w:val="16"/>
              </w:rPr>
              <w:t>I2c_SetRecv</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11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113" w:type="dxa"/>
          </w:tcPr>
          <w:p w:rsidR="001D7B8E" w:rsidRPr="00583D3A" w:rsidRDefault="001D7B8E" w:rsidP="001F5C22">
            <w:pPr>
              <w:spacing w:before="60"/>
              <w:rPr>
                <w:rFonts w:ascii="Arial" w:hAnsi="Arial" w:cs="Arial"/>
                <w:sz w:val="16"/>
              </w:rPr>
            </w:pPr>
            <w:r w:rsidRPr="00416798">
              <w:rPr>
                <w:rFonts w:ascii="Arial" w:hAnsi="Arial" w:cs="Arial"/>
                <w:sz w:val="16"/>
              </w:rPr>
              <w:t>Length_Cnt_T_u32</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113" w:type="dxa"/>
          </w:tcPr>
          <w:p w:rsidR="001D7B8E" w:rsidRPr="00583D3A" w:rsidRDefault="001D7B8E" w:rsidP="001F5C22">
            <w:pPr>
              <w:spacing w:before="60"/>
              <w:rPr>
                <w:rFonts w:ascii="Arial" w:hAnsi="Arial" w:cs="Arial"/>
                <w:sz w:val="16"/>
              </w:rPr>
            </w:pPr>
            <w:r w:rsidRPr="00416798">
              <w:rPr>
                <w:rFonts w:ascii="Arial" w:hAnsi="Arial" w:cs="Arial"/>
                <w:sz w:val="16"/>
              </w:rPr>
              <w:t>DataPtr_Cnt_T_u08</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11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552318" w:rsidP="00062D67">
      <w:pPr>
        <w:spacing w:after="0"/>
        <w:jc w:val="center"/>
      </w:pPr>
      <w:r>
        <w:object w:dxaOrig="7698" w:dyaOrig="5210">
          <v:shape id="_x0000_i1042" type="#_x0000_t75" style="width:385.15pt;height:261.1pt" o:ole="">
            <v:imagedata r:id="rId42" o:title=""/>
          </v:shape>
          <o:OLEObject Type="Embed" ProgID="Visio.Drawing.11" ShapeID="_x0000_i1042" DrawAspect="Content" ObjectID="_1463317175" r:id="rId43"/>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Set Direction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203"/>
        <w:gridCol w:w="1080"/>
        <w:gridCol w:w="72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203" w:type="dxa"/>
          </w:tcPr>
          <w:p w:rsidR="00062D67" w:rsidRDefault="00EC5EEB" w:rsidP="001F5C22">
            <w:pPr>
              <w:spacing w:before="60"/>
              <w:rPr>
                <w:rFonts w:ascii="Arial" w:hAnsi="Arial" w:cs="Arial"/>
                <w:sz w:val="16"/>
              </w:rPr>
            </w:pPr>
            <w:r w:rsidRPr="00EC5EEB">
              <w:rPr>
                <w:rFonts w:ascii="Arial" w:hAnsi="Arial" w:cs="Arial"/>
                <w:sz w:val="16"/>
              </w:rPr>
              <w:t>I2c_SetDirection</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20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203" w:type="dxa"/>
          </w:tcPr>
          <w:p w:rsidR="001D7B8E" w:rsidRPr="00583D3A" w:rsidRDefault="001D7B8E" w:rsidP="001F5C22">
            <w:pPr>
              <w:spacing w:before="60"/>
              <w:rPr>
                <w:rFonts w:ascii="Arial" w:hAnsi="Arial" w:cs="Arial"/>
                <w:sz w:val="16"/>
              </w:rPr>
            </w:pPr>
            <w:r w:rsidRPr="00416798">
              <w:rPr>
                <w:rFonts w:ascii="Arial" w:hAnsi="Arial" w:cs="Arial"/>
                <w:sz w:val="16"/>
              </w:rPr>
              <w:t>Dir_Cnt_T_u08</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20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5" w:dyaOrig="1576">
          <v:shape id="_x0000_i1043" type="#_x0000_t75" style="width:170pt;height:78.05pt" o:ole="">
            <v:imagedata r:id="rId44" o:title=""/>
          </v:shape>
          <o:OLEObject Type="Embed" ProgID="Visio.Drawing.11" ShapeID="_x0000_i1043" DrawAspect="Content" ObjectID="_1463317176" r:id="rId45"/>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Set Bit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260"/>
        <w:gridCol w:w="810"/>
        <w:gridCol w:w="90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EC5EEB" w:rsidP="001F5C22">
            <w:pPr>
              <w:spacing w:before="60"/>
              <w:rPr>
                <w:rFonts w:ascii="Arial" w:hAnsi="Arial" w:cs="Arial"/>
                <w:sz w:val="16"/>
              </w:rPr>
            </w:pPr>
            <w:r w:rsidRPr="00EC5EEB">
              <w:rPr>
                <w:rFonts w:ascii="Arial" w:hAnsi="Arial" w:cs="Arial"/>
                <w:sz w:val="16"/>
              </w:rPr>
              <w:t>I2c_SetBit</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416798">
              <w:rPr>
                <w:rFonts w:ascii="Arial" w:hAnsi="Arial" w:cs="Arial"/>
                <w:sz w:val="16"/>
              </w:rPr>
              <w:t>Bit_Cnt_T_u08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81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31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416798">
              <w:rPr>
                <w:rFonts w:ascii="Arial" w:hAnsi="Arial" w:cs="Arial"/>
                <w:sz w:val="16"/>
              </w:rPr>
              <w:t>Value_Cnt_T_u08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81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5866" w:dyaOrig="2650">
          <v:shape id="_x0000_i1044" type="#_x0000_t75" style="width:293.2pt;height:132.7pt" o:ole="">
            <v:imagedata r:id="rId46" o:title=""/>
          </v:shape>
          <o:OLEObject Type="Embed" ProgID="Visio.Drawing.11" ShapeID="_x0000_i1044" DrawAspect="Content" ObjectID="_1463317177" r:id="rId47"/>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Get Bit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90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I2c_GetBit</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416798">
              <w:rPr>
                <w:rFonts w:ascii="Arial" w:hAnsi="Arial" w:cs="Arial"/>
                <w:sz w:val="16"/>
              </w:rPr>
              <w:t>Bit_Cnt_T_u08</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810" w:type="dxa"/>
          </w:tcPr>
          <w:p w:rsidR="001D7B8E" w:rsidRDefault="001D7B8E" w:rsidP="001F5C22">
            <w:pPr>
              <w:spacing w:before="60"/>
              <w:rPr>
                <w:rFonts w:ascii="Arial" w:hAnsi="Arial" w:cs="Arial"/>
                <w:sz w:val="16"/>
              </w:rPr>
            </w:pPr>
            <w:r>
              <w:rPr>
                <w:rFonts w:ascii="Arial" w:hAnsi="Arial" w:cs="Arial"/>
                <w:sz w:val="16"/>
              </w:rPr>
              <w:t>31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sidRPr="00416798">
              <w:rPr>
                <w:rFonts w:ascii="Arial" w:hAnsi="Arial" w:cs="Arial"/>
                <w:sz w:val="16"/>
              </w:rPr>
              <w:t>Value_Cnt_T_u08</w:t>
            </w:r>
          </w:p>
        </w:tc>
        <w:tc>
          <w:tcPr>
            <w:tcW w:w="1170" w:type="dxa"/>
          </w:tcPr>
          <w:p w:rsidR="001D7B8E"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810" w:type="dxa"/>
          </w:tcPr>
          <w:p w:rsidR="001D7B8E" w:rsidRDefault="001D7B8E" w:rsidP="001F5C22">
            <w:pPr>
              <w:spacing w:before="60"/>
              <w:rPr>
                <w:rFonts w:ascii="Arial" w:hAnsi="Arial" w:cs="Arial"/>
                <w:sz w:val="16"/>
              </w:rPr>
            </w:pPr>
            <w:r>
              <w:rPr>
                <w:rFonts w:ascii="Arial" w:hAnsi="Arial" w:cs="Arial"/>
                <w:sz w:val="16"/>
              </w:rPr>
              <w:t>1</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5" w:dyaOrig="1576">
          <v:shape id="_x0000_i1045" type="#_x0000_t75" style="width:170pt;height:78.05pt" o:ole="">
            <v:imagedata r:id="rId48" o:title=""/>
          </v:shape>
          <o:OLEObject Type="Embed" ProgID="Visio.Drawing.11" ShapeID="_x0000_i1045" DrawAspect="Content" ObjectID="_1463317178" r:id="rId49"/>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Enable Notification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26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EC5EEB" w:rsidP="001F5C22">
            <w:pPr>
              <w:spacing w:before="60"/>
              <w:rPr>
                <w:rFonts w:ascii="Arial" w:hAnsi="Arial" w:cs="Arial"/>
                <w:sz w:val="16"/>
              </w:rPr>
            </w:pPr>
            <w:r w:rsidRPr="00EC5EEB">
              <w:rPr>
                <w:rFonts w:ascii="Arial" w:hAnsi="Arial" w:cs="Arial"/>
                <w:sz w:val="16"/>
              </w:rPr>
              <w:t>I2c_EnableNotification</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416798">
              <w:rPr>
                <w:rFonts w:ascii="Arial" w:hAnsi="Arial" w:cs="Arial"/>
                <w:sz w:val="16"/>
              </w:rPr>
              <w:t>Flags_Cnt_T_b32</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9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8509F" w:rsidP="00062D67">
      <w:pPr>
        <w:spacing w:after="0"/>
        <w:jc w:val="center"/>
      </w:pPr>
      <w:r>
        <w:object w:dxaOrig="4757" w:dyaOrig="1577">
          <v:shape id="_x0000_i1046" type="#_x0000_t75" style="width:237.7pt;height:78.95pt" o:ole="">
            <v:imagedata r:id="rId50" o:title=""/>
          </v:shape>
          <o:OLEObject Type="Embed" ProgID="Visio.Drawing.11" ShapeID="_x0000_i1046" DrawAspect="Content" ObjectID="_1463317179" r:id="rId51"/>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Disable Notification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260"/>
        <w:gridCol w:w="72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I2c_DisableNotification</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416798">
              <w:rPr>
                <w:rFonts w:ascii="Arial" w:hAnsi="Arial" w:cs="Arial"/>
                <w:sz w:val="16"/>
              </w:rPr>
              <w:t>Flags_Cnt_T_b32</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8509F" w:rsidP="00062D67">
      <w:pPr>
        <w:spacing w:after="0"/>
        <w:jc w:val="center"/>
      </w:pPr>
      <w:r>
        <w:object w:dxaOrig="4870" w:dyaOrig="1577">
          <v:shape id="_x0000_i1047" type="#_x0000_t75" style="width:243.75pt;height:78.95pt" o:ole="">
            <v:imagedata r:id="rId52" o:title=""/>
          </v:shape>
          <o:OLEObject Type="Embed" ProgID="Visio.Drawing.11" ShapeID="_x0000_i1047" DrawAspect="Content" ObjectID="_1463317180" r:id="rId53"/>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Generate Start Condition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I2c_GenStartCond</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10473" w:rsidP="00062D67">
      <w:pPr>
        <w:spacing w:after="0"/>
        <w:jc w:val="center"/>
      </w:pPr>
      <w:r>
        <w:object w:dxaOrig="3395" w:dyaOrig="1576">
          <v:shape id="_x0000_i1048" type="#_x0000_t75" style="width:170pt;height:78.05pt" o:ole="">
            <v:imagedata r:id="rId54" o:title=""/>
          </v:shape>
          <o:OLEObject Type="Embed" ProgID="Visio.Drawing.11" ShapeID="_x0000_i1048" DrawAspect="Content" ObjectID="_1463317181" r:id="rId55"/>
        </w:object>
      </w:r>
    </w:p>
    <w:p w:rsidR="00062D67" w:rsidRDefault="00062D67" w:rsidP="00062D67">
      <w:pPr>
        <w:spacing w:after="0"/>
      </w:pPr>
      <w:r>
        <w:br w:type="page"/>
      </w:r>
    </w:p>
    <w:p w:rsidR="00EC5EEB" w:rsidRDefault="00EC5EEB" w:rsidP="00EC5EEB">
      <w:pPr>
        <w:pStyle w:val="Heading3"/>
      </w:pPr>
      <w:r>
        <w:lastRenderedPageBreak/>
        <w:t>I2C Generate Stop Condition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350"/>
        <w:gridCol w:w="720"/>
        <w:gridCol w:w="810"/>
        <w:gridCol w:w="900"/>
        <w:gridCol w:w="540"/>
      </w:tblGrid>
      <w:tr w:rsidR="00EC5EEB" w:rsidTr="001D7B8E">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2843" w:type="dxa"/>
          </w:tcPr>
          <w:p w:rsidR="00EC5EEB" w:rsidRDefault="00EC5EEB" w:rsidP="001F5C22">
            <w:pPr>
              <w:spacing w:before="60"/>
              <w:rPr>
                <w:rFonts w:ascii="Arial" w:hAnsi="Arial" w:cs="Arial"/>
                <w:sz w:val="16"/>
              </w:rPr>
            </w:pPr>
            <w:r w:rsidRPr="00EC5EEB">
              <w:rPr>
                <w:rFonts w:ascii="Arial" w:hAnsi="Arial" w:cs="Arial"/>
                <w:sz w:val="16"/>
              </w:rPr>
              <w:t>I2c_GenStopCond</w:t>
            </w:r>
          </w:p>
        </w:tc>
        <w:tc>
          <w:tcPr>
            <w:tcW w:w="135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8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35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843" w:type="dxa"/>
          </w:tcPr>
          <w:p w:rsidR="001D7B8E" w:rsidRDefault="001D7B8E" w:rsidP="001F5C22">
            <w:pPr>
              <w:spacing w:before="60"/>
              <w:rPr>
                <w:rFonts w:ascii="Arial" w:hAnsi="Arial" w:cs="Arial"/>
                <w:sz w:val="16"/>
              </w:rPr>
            </w:pPr>
            <w:r>
              <w:rPr>
                <w:rFonts w:ascii="Arial" w:hAnsi="Arial" w:cs="Arial"/>
                <w:sz w:val="16"/>
              </w:rPr>
              <w:t>N/A</w:t>
            </w:r>
          </w:p>
        </w:tc>
        <w:tc>
          <w:tcPr>
            <w:tcW w:w="135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49" type="#_x0000_t75" style="width:170pt;height:78.05pt" o:ole="">
            <v:imagedata r:id="rId56" o:title=""/>
          </v:shape>
          <o:OLEObject Type="Embed" ProgID="Visio.Drawing.11" ShapeID="_x0000_i1049" DrawAspect="Content" ObjectID="_1463317182" r:id="rId57"/>
        </w:object>
      </w:r>
    </w:p>
    <w:p w:rsidR="00EC5EEB" w:rsidRDefault="00EC5EEB" w:rsidP="00EC5EEB">
      <w:pPr>
        <w:spacing w:after="0"/>
      </w:pPr>
      <w:r>
        <w:br w:type="page"/>
      </w:r>
    </w:p>
    <w:p w:rsidR="00EC5EEB" w:rsidRDefault="00EC5EEB" w:rsidP="00EC5EEB">
      <w:pPr>
        <w:pStyle w:val="Heading3"/>
      </w:pPr>
      <w:r>
        <w:lastRenderedPageBreak/>
        <w:t>I2C Get Interrupt Vector</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170"/>
        <w:gridCol w:w="810"/>
        <w:gridCol w:w="900"/>
        <w:gridCol w:w="900"/>
        <w:gridCol w:w="540"/>
      </w:tblGrid>
      <w:tr w:rsidR="00EC5EEB" w:rsidTr="0055542B">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2843" w:type="dxa"/>
          </w:tcPr>
          <w:p w:rsidR="00EC5EEB" w:rsidRDefault="00EC5EEB" w:rsidP="001F5C22">
            <w:pPr>
              <w:spacing w:before="60"/>
              <w:rPr>
                <w:rFonts w:ascii="Arial" w:hAnsi="Arial" w:cs="Arial"/>
                <w:sz w:val="16"/>
              </w:rPr>
            </w:pPr>
            <w:r w:rsidRPr="00EC5EEB">
              <w:rPr>
                <w:rFonts w:ascii="Arial" w:hAnsi="Arial" w:cs="Arial"/>
                <w:sz w:val="16"/>
              </w:rPr>
              <w:t>I2c_GetIntVect</w:t>
            </w:r>
          </w:p>
        </w:tc>
        <w:tc>
          <w:tcPr>
            <w:tcW w:w="117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8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843" w:type="dxa"/>
          </w:tcPr>
          <w:p w:rsidR="001D7B8E" w:rsidRDefault="001D7B8E" w:rsidP="001F5C22">
            <w:pPr>
              <w:spacing w:before="60"/>
              <w:rPr>
                <w:rFonts w:ascii="Arial" w:hAnsi="Arial" w:cs="Arial"/>
                <w:sz w:val="16"/>
              </w:rPr>
            </w:pPr>
            <w:r>
              <w:rPr>
                <w:rFonts w:ascii="Arial" w:hAnsi="Arial" w:cs="Arial"/>
                <w:sz w:val="16"/>
              </w:rPr>
              <w:t>Vector_Cnt_T_u08</w:t>
            </w:r>
          </w:p>
        </w:tc>
        <w:tc>
          <w:tcPr>
            <w:tcW w:w="1170" w:type="dxa"/>
          </w:tcPr>
          <w:p w:rsidR="001D7B8E" w:rsidRDefault="001D7B8E" w:rsidP="001F5C22">
            <w:pPr>
              <w:spacing w:before="60"/>
              <w:rPr>
                <w:rFonts w:ascii="Arial" w:hAnsi="Arial" w:cs="Arial"/>
                <w:sz w:val="16"/>
              </w:rPr>
            </w:pPr>
            <w:r>
              <w:rPr>
                <w:rFonts w:ascii="Arial" w:hAnsi="Arial" w:cs="Arial"/>
                <w:sz w:val="16"/>
              </w:rPr>
              <w:t>uint8</w:t>
            </w:r>
          </w:p>
        </w:tc>
        <w:tc>
          <w:tcPr>
            <w:tcW w:w="810" w:type="dxa"/>
          </w:tcPr>
          <w:p w:rsidR="001D7B8E" w:rsidRDefault="001D7B8E" w:rsidP="001F5C22">
            <w:pPr>
              <w:spacing w:before="60"/>
              <w:rPr>
                <w:rFonts w:ascii="Arial" w:hAnsi="Arial" w:cs="Arial"/>
                <w:sz w:val="16"/>
              </w:rPr>
            </w:pPr>
            <w:r>
              <w:rPr>
                <w:rFonts w:ascii="Arial" w:hAnsi="Arial" w:cs="Arial"/>
                <w:sz w:val="16"/>
              </w:rPr>
              <w:t>Out</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7</w:t>
            </w: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50" type="#_x0000_t75" style="width:170pt;height:78.05pt" o:ole="">
            <v:imagedata r:id="rId58" o:title=""/>
          </v:shape>
          <o:OLEObject Type="Embed" ProgID="Visio.Drawing.11" ShapeID="_x0000_i1050" DrawAspect="Content" ObjectID="_1463317183" r:id="rId59"/>
        </w:object>
      </w:r>
    </w:p>
    <w:p w:rsidR="00EC5EEB" w:rsidRDefault="00EC5EEB" w:rsidP="00EC5EEB">
      <w:pPr>
        <w:spacing w:after="0"/>
      </w:pPr>
      <w:r>
        <w:br w:type="page"/>
      </w:r>
    </w:p>
    <w:p w:rsidR="00EC5EEB" w:rsidRDefault="00EC5EEB" w:rsidP="00EC5EEB">
      <w:pPr>
        <w:pStyle w:val="Heading3"/>
      </w:pPr>
      <w:r>
        <w:lastRenderedPageBreak/>
        <w:t>I2C Get Status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EC5EEB" w:rsidTr="0055542B">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3023" w:type="dxa"/>
          </w:tcPr>
          <w:p w:rsidR="00EC5EEB" w:rsidRDefault="00EC5EEB" w:rsidP="001F5C22">
            <w:pPr>
              <w:spacing w:before="60"/>
              <w:rPr>
                <w:rFonts w:ascii="Arial" w:hAnsi="Arial" w:cs="Arial"/>
                <w:sz w:val="16"/>
              </w:rPr>
            </w:pPr>
            <w:r w:rsidRPr="00EC5EEB">
              <w:rPr>
                <w:rFonts w:ascii="Arial" w:hAnsi="Arial" w:cs="Arial"/>
                <w:sz w:val="16"/>
              </w:rPr>
              <w:t>I2c_GetStatus</w:t>
            </w:r>
          </w:p>
        </w:tc>
        <w:tc>
          <w:tcPr>
            <w:tcW w:w="117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Status_Cnt_T_u16</w:t>
            </w:r>
          </w:p>
        </w:tc>
        <w:tc>
          <w:tcPr>
            <w:tcW w:w="1170" w:type="dxa"/>
          </w:tcPr>
          <w:p w:rsidR="001D7B8E" w:rsidRDefault="001D7B8E" w:rsidP="001F5C22">
            <w:pPr>
              <w:spacing w:before="60"/>
              <w:rPr>
                <w:rFonts w:ascii="Arial" w:hAnsi="Arial" w:cs="Arial"/>
                <w:sz w:val="16"/>
              </w:rPr>
            </w:pPr>
            <w:r>
              <w:rPr>
                <w:rFonts w:ascii="Arial" w:hAnsi="Arial" w:cs="Arial"/>
                <w:sz w:val="16"/>
              </w:rPr>
              <w:t>uint16</w:t>
            </w:r>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51" type="#_x0000_t75" style="width:170pt;height:78.05pt" o:ole="">
            <v:imagedata r:id="rId60" o:title=""/>
          </v:shape>
          <o:OLEObject Type="Embed" ProgID="Visio.Drawing.11" ShapeID="_x0000_i1051" DrawAspect="Content" ObjectID="_1463317184" r:id="rId61"/>
        </w:object>
      </w:r>
    </w:p>
    <w:p w:rsidR="00EC5EEB" w:rsidRDefault="00EC5EEB" w:rsidP="00EC5EEB">
      <w:pPr>
        <w:spacing w:after="0"/>
      </w:pPr>
      <w:r>
        <w:br w:type="page"/>
      </w:r>
    </w:p>
    <w:p w:rsidR="00EC5EEB" w:rsidRDefault="00EC5EEB" w:rsidP="00EC5EEB">
      <w:pPr>
        <w:pStyle w:val="Heading3"/>
      </w:pPr>
      <w:r>
        <w:lastRenderedPageBreak/>
        <w:t>I2C Set Status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170"/>
        <w:gridCol w:w="720"/>
        <w:gridCol w:w="810"/>
        <w:gridCol w:w="990"/>
        <w:gridCol w:w="540"/>
      </w:tblGrid>
      <w:tr w:rsidR="00EC5EEB" w:rsidTr="0055542B">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2933" w:type="dxa"/>
          </w:tcPr>
          <w:p w:rsidR="00EC5EEB" w:rsidRDefault="00EC5EEB" w:rsidP="001F5C22">
            <w:pPr>
              <w:spacing w:before="60"/>
              <w:rPr>
                <w:rFonts w:ascii="Arial" w:hAnsi="Arial" w:cs="Arial"/>
                <w:sz w:val="16"/>
              </w:rPr>
            </w:pPr>
            <w:r w:rsidRPr="00EC5EEB">
              <w:rPr>
                <w:rFonts w:ascii="Arial" w:hAnsi="Arial" w:cs="Arial"/>
                <w:sz w:val="16"/>
              </w:rPr>
              <w:t>I2c_SetStatus</w:t>
            </w:r>
          </w:p>
        </w:tc>
        <w:tc>
          <w:tcPr>
            <w:tcW w:w="117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9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p>
        </w:tc>
        <w:tc>
          <w:tcPr>
            <w:tcW w:w="2933" w:type="dxa"/>
          </w:tcPr>
          <w:p w:rsidR="001D7B8E" w:rsidRPr="00583D3A" w:rsidRDefault="001D7B8E" w:rsidP="001F5C22">
            <w:pPr>
              <w:spacing w:before="60"/>
              <w:rPr>
                <w:rFonts w:ascii="Arial" w:hAnsi="Arial" w:cs="Arial"/>
                <w:sz w:val="16"/>
              </w:rPr>
            </w:pPr>
            <w:r w:rsidRPr="00B10473">
              <w:rPr>
                <w:rFonts w:ascii="Arial" w:hAnsi="Arial" w:cs="Arial"/>
                <w:sz w:val="16"/>
              </w:rPr>
              <w:t>Status_Cnt_T_u16</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9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52" type="#_x0000_t75" style="width:170pt;height:78.05pt" o:ole="">
            <v:imagedata r:id="rId62" o:title=""/>
          </v:shape>
          <o:OLEObject Type="Embed" ProgID="Visio.Drawing.11" ShapeID="_x0000_i1052" DrawAspect="Content" ObjectID="_1463317185" r:id="rId63"/>
        </w:object>
      </w:r>
    </w:p>
    <w:p w:rsidR="00EC5EEB" w:rsidRDefault="00EC5EEB" w:rsidP="00EC5EEB">
      <w:pPr>
        <w:spacing w:after="0"/>
      </w:pPr>
      <w:r>
        <w:br w:type="page"/>
      </w:r>
    </w:p>
    <w:p w:rsidR="008B3E94" w:rsidRDefault="008B3E94" w:rsidP="008B3E94">
      <w:pPr>
        <w:pStyle w:val="Heading2"/>
      </w:pPr>
      <w:r>
        <w:lastRenderedPageBreak/>
        <w:t>Local Functions/Macros Used by this MDD only</w:t>
      </w:r>
    </w:p>
    <w:p w:rsidR="008B3E94" w:rsidRDefault="008A2125"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A2125"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8A2125">
      <w:r>
        <w:t>None</w:t>
      </w:r>
    </w:p>
    <w:p w:rsidR="004A781C" w:rsidRDefault="004A781C">
      <w:pPr>
        <w:pStyle w:val="Heading2"/>
      </w:pPr>
      <w:r>
        <w:br w:type="page"/>
      </w:r>
      <w:r>
        <w:lastRenderedPageBreak/>
        <w:t>Periodic Functions</w:t>
      </w:r>
    </w:p>
    <w:p w:rsidR="004A781C" w:rsidRDefault="008A2125">
      <w:r>
        <w:t>None</w:t>
      </w:r>
    </w:p>
    <w:p w:rsidR="004A781C" w:rsidRDefault="004A781C"/>
    <w:p w:rsidR="004A781C" w:rsidRDefault="004A781C"/>
    <w:p w:rsidR="004A781C" w:rsidRDefault="004A781C">
      <w:pPr>
        <w:pStyle w:val="Heading2"/>
      </w:pPr>
      <w:r>
        <w:br w:type="page"/>
      </w:r>
      <w:r>
        <w:lastRenderedPageBreak/>
        <w:t>Fault Recovery Functions</w:t>
      </w:r>
    </w:p>
    <w:p w:rsidR="004A781C" w:rsidRDefault="008A2125">
      <w:r>
        <w:t>None</w:t>
      </w:r>
    </w:p>
    <w:p w:rsidR="004A781C" w:rsidRDefault="004A781C">
      <w:pPr>
        <w:pStyle w:val="Heading2"/>
      </w:pPr>
      <w:r>
        <w:br w:type="page"/>
      </w:r>
      <w:r>
        <w:lastRenderedPageBreak/>
        <w:t>Shutdown Functions</w:t>
      </w:r>
    </w:p>
    <w:p w:rsidR="004A781C" w:rsidRDefault="008A2125">
      <w:r>
        <w:t>None</w:t>
      </w:r>
    </w:p>
    <w:p w:rsidR="004A781C" w:rsidRDefault="004A781C">
      <w:pPr>
        <w:pStyle w:val="Heading2"/>
      </w:pPr>
      <w:r>
        <w:br w:type="page"/>
      </w:r>
      <w:r>
        <w:lastRenderedPageBreak/>
        <w:t>Interrupt Functions</w:t>
      </w:r>
    </w:p>
    <w:p w:rsidR="004A781C" w:rsidRPr="00C35BD3" w:rsidRDefault="004A781C">
      <w:pPr>
        <w:pStyle w:val="Heading3"/>
        <w:rPr>
          <w:lang w:val="es-ES"/>
        </w:rPr>
      </w:pPr>
      <w:proofErr w:type="spellStart"/>
      <w:r w:rsidRPr="00C35BD3">
        <w:rPr>
          <w:lang w:val="es-ES"/>
        </w:rPr>
        <w:t>Isr</w:t>
      </w:r>
      <w:proofErr w:type="spellEnd"/>
      <w:r w:rsidRPr="00C35BD3">
        <w:rPr>
          <w:lang w:val="es-ES"/>
        </w:rPr>
        <w:t xml:space="preserve">: </w:t>
      </w:r>
      <w:proofErr w:type="spellStart"/>
      <w:r w:rsidR="008A2125">
        <w:rPr>
          <w:lang w:val="es-ES"/>
        </w:rPr>
        <w:t>Isr</w:t>
      </w:r>
      <w:proofErr w:type="spellEnd"/>
      <w:r w:rsidR="008A2125">
        <w:rPr>
          <w:lang w:val="es-ES"/>
        </w:rPr>
        <w:t>_</w:t>
      </w:r>
      <w:r w:rsidR="008A2125">
        <w:t>I2c</w:t>
      </w:r>
    </w:p>
    <w:p w:rsidR="004A781C" w:rsidRDefault="004A781C">
      <w:pPr>
        <w:pStyle w:val="Heading4"/>
      </w:pPr>
      <w:r>
        <w:t>Design Rationale</w:t>
      </w:r>
    </w:p>
    <w:p w:rsidR="004A781C" w:rsidRDefault="008A2125">
      <w:r>
        <w:t>None</w:t>
      </w:r>
    </w:p>
    <w:p w:rsidR="004F7FF2" w:rsidRDefault="004F7FF2" w:rsidP="00C45B7A">
      <w:pPr>
        <w:pStyle w:val="Heading4"/>
      </w:pPr>
      <w:r>
        <w:t>Program Flow Start</w:t>
      </w:r>
    </w:p>
    <w:p w:rsidR="004F7FF2" w:rsidRPr="004F7FF2" w:rsidRDefault="004F7FF2">
      <w:proofErr w:type="spellStart"/>
      <w:r w:rsidRPr="004F7FF2">
        <w:t>Metrics_</w:t>
      </w:r>
      <w:proofErr w:type="gramStart"/>
      <w:r w:rsidRPr="004F7FF2">
        <w:t>TaskStart</w:t>
      </w:r>
      <w:proofErr w:type="spellEnd"/>
      <w:r w:rsidRPr="004F7FF2">
        <w:t>(</w:t>
      </w:r>
      <w:proofErr w:type="gramEnd"/>
      <w:r w:rsidRPr="004F7FF2">
        <w:t>D_I2CNXT_CNT_U08)</w:t>
      </w:r>
    </w:p>
    <w:p w:rsidR="004A781C" w:rsidRDefault="008A2125" w:rsidP="008A2125">
      <w:pPr>
        <w:pStyle w:val="Heading4"/>
      </w:pPr>
      <w:r>
        <w:lastRenderedPageBreak/>
        <w:t>I2c Notification</w:t>
      </w:r>
    </w:p>
    <w:p w:rsidR="008A2125" w:rsidRDefault="00C45B7A" w:rsidP="008A2125">
      <w:pPr>
        <w:jc w:val="center"/>
      </w:pPr>
      <w:r>
        <w:object w:dxaOrig="10449" w:dyaOrig="16469">
          <v:shape id="_x0000_i1053" type="#_x0000_t75" style="width:330.5pt;height:518.75pt" o:ole="">
            <v:imagedata r:id="rId64" o:title=""/>
          </v:shape>
          <o:OLEObject Type="Embed" ProgID="Visio.Drawing.11" ShapeID="_x0000_i1053" DrawAspect="Content" ObjectID="_1463317186" r:id="rId65"/>
        </w:object>
      </w:r>
    </w:p>
    <w:p w:rsidR="004F7FF2" w:rsidRDefault="004F7FF2" w:rsidP="00C45B7A">
      <w:pPr>
        <w:pStyle w:val="Heading4"/>
      </w:pPr>
      <w:r>
        <w:t>Program Flow End</w:t>
      </w:r>
    </w:p>
    <w:p w:rsidR="004F7FF2" w:rsidRPr="004F7FF2" w:rsidRDefault="004F7FF2" w:rsidP="00C45B7A">
      <w:proofErr w:type="spellStart"/>
      <w:r w:rsidRPr="004F7FF2">
        <w:t>Me</w:t>
      </w:r>
      <w:r>
        <w:t>trics_</w:t>
      </w:r>
      <w:proofErr w:type="gramStart"/>
      <w:r>
        <w:t>TaskEnd</w:t>
      </w:r>
      <w:proofErr w:type="spellEnd"/>
      <w:r>
        <w:t>(</w:t>
      </w:r>
      <w:proofErr w:type="gramEnd"/>
      <w:r>
        <w:t>D_I2CNXT_CNT_U08)</w:t>
      </w:r>
    </w:p>
    <w:p w:rsidR="004F7FF2" w:rsidRPr="004F7FF2" w:rsidRDefault="004F7FF2" w:rsidP="00C45B7A"/>
    <w:p w:rsidR="004A781C" w:rsidRDefault="004A781C">
      <w:pPr>
        <w:pStyle w:val="Heading2"/>
      </w:pPr>
      <w:r>
        <w:br w:type="page"/>
      </w:r>
      <w:r>
        <w:lastRenderedPageBreak/>
        <w:t>Serial Communication Functions</w:t>
      </w:r>
    </w:p>
    <w:p w:rsidR="004A781C" w:rsidRDefault="008A2125">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8A2125" w:rsidP="00F957FA">
            <w:pPr>
              <w:spacing w:before="60"/>
              <w:rPr>
                <w:rFonts w:ascii="Arial" w:hAnsi="Arial" w:cs="Arial"/>
                <w:sz w:val="16"/>
                <w:szCs w:val="16"/>
              </w:rPr>
            </w:pPr>
            <w:r>
              <w:rPr>
                <w:rFonts w:ascii="Arial" w:hAnsi="Arial" w:cs="Arial"/>
                <w:sz w:val="16"/>
                <w:szCs w:val="16"/>
              </w:rPr>
              <w:t>None</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A2125" w:rsidP="00F957FA">
            <w:pPr>
              <w:spacing w:before="60"/>
              <w:rPr>
                <w:rFonts w:ascii="Arial" w:hAnsi="Arial" w:cs="Arial"/>
                <w:sz w:val="16"/>
              </w:rPr>
            </w:pPr>
            <w:r>
              <w:rPr>
                <w:rFonts w:ascii="Arial" w:hAnsi="Arial" w:cs="Arial"/>
                <w:sz w:val="16"/>
                <w:szCs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A2125">
            <w:pPr>
              <w:spacing w:before="60"/>
              <w:rPr>
                <w:rFonts w:ascii="Arial" w:hAnsi="Arial" w:cs="Arial"/>
                <w:sz w:val="16"/>
              </w:rPr>
            </w:pPr>
            <w:r w:rsidRPr="008A2125">
              <w:rPr>
                <w:rFonts w:ascii="Arial" w:hAnsi="Arial" w:cs="Arial"/>
                <w:sz w:val="16"/>
              </w:rPr>
              <w:t>I2c_Init</w:t>
            </w:r>
          </w:p>
        </w:tc>
        <w:tc>
          <w:tcPr>
            <w:tcW w:w="4464" w:type="dxa"/>
            <w:tcBorders>
              <w:top w:val="single" w:sz="6" w:space="0" w:color="auto"/>
              <w:left w:val="single" w:sz="6" w:space="0" w:color="auto"/>
              <w:bottom w:val="single" w:sz="6" w:space="0" w:color="auto"/>
              <w:right w:val="single" w:sz="6" w:space="0" w:color="auto"/>
            </w:tcBorders>
          </w:tcPr>
          <w:p w:rsidR="004A781C"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I2c_Enable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I2c_Reset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I2c_SetupMasterTransmit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I2c_SetupMasterReceive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I2c_SwitchMasterReceive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I2c_SetCount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I2c_SetOwnAdd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I2c_SetSlaveAdd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I2c_SetFunctional</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I2c_SetBaudrate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I2c_IsTxReady</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I2c_SendByte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I2c_Send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I2c_IsRxReady</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I2c_RxError</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I2c_ReceiveByte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I2c_SetRecv</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I2c_SetDirection</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I2c_SetBit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I2c_GetBit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I2c_EnableNotification</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I2c_DisableNotification</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I2c_GenStartCond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I2c_GenStopCond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I2c_GetIntVect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lastRenderedPageBreak/>
              <w:t>I2c_GetStatus</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I2c_SetStatus</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062D67">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062D67">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062D67">
            <w:pPr>
              <w:spacing w:before="60"/>
              <w:rPr>
                <w:rFonts w:ascii="Arial" w:hAnsi="Arial" w:cs="Arial"/>
                <w:sz w:val="16"/>
              </w:rPr>
            </w:pPr>
            <w:r>
              <w:rPr>
                <w:rFonts w:ascii="Arial" w:hAnsi="Arial" w:cs="Arial"/>
                <w:sz w:val="16"/>
              </w:rPr>
              <w:t>1</w:t>
            </w:r>
          </w:p>
        </w:tc>
        <w:tc>
          <w:tcPr>
            <w:tcW w:w="6210" w:type="dxa"/>
          </w:tcPr>
          <w:p w:rsidR="004A781C" w:rsidRDefault="00062D67">
            <w:pPr>
              <w:spacing w:before="60"/>
              <w:rPr>
                <w:rFonts w:ascii="Arial" w:hAnsi="Arial" w:cs="Arial"/>
                <w:sz w:val="16"/>
              </w:rPr>
            </w:pPr>
            <w:r>
              <w:rPr>
                <w:rFonts w:ascii="Arial" w:hAnsi="Arial" w:cs="Arial"/>
                <w:sz w:val="16"/>
              </w:rPr>
              <w:t>Initial component creation</w:t>
            </w:r>
          </w:p>
        </w:tc>
        <w:tc>
          <w:tcPr>
            <w:tcW w:w="1080" w:type="dxa"/>
          </w:tcPr>
          <w:p w:rsidR="004A781C" w:rsidRDefault="00062D67">
            <w:pPr>
              <w:spacing w:before="60"/>
              <w:rPr>
                <w:rFonts w:ascii="Arial" w:hAnsi="Arial" w:cs="Arial"/>
                <w:sz w:val="16"/>
              </w:rPr>
            </w:pPr>
            <w:r>
              <w:rPr>
                <w:rFonts w:ascii="Arial" w:hAnsi="Arial" w:cs="Arial"/>
                <w:sz w:val="16"/>
              </w:rPr>
              <w:t>22-Aug-13</w:t>
            </w:r>
          </w:p>
        </w:tc>
        <w:tc>
          <w:tcPr>
            <w:tcW w:w="1105" w:type="dxa"/>
          </w:tcPr>
          <w:p w:rsidR="004A781C" w:rsidRDefault="00062D67">
            <w:pPr>
              <w:spacing w:before="60"/>
              <w:rPr>
                <w:rFonts w:ascii="Arial" w:hAnsi="Arial" w:cs="Arial"/>
                <w:sz w:val="16"/>
              </w:rPr>
            </w:pPr>
            <w:r>
              <w:rPr>
                <w:rFonts w:ascii="Arial" w:hAnsi="Arial" w:cs="Arial"/>
                <w:sz w:val="16"/>
              </w:rPr>
              <w:t>Jared</w:t>
            </w:r>
          </w:p>
        </w:tc>
      </w:tr>
      <w:tr w:rsidR="004F7FF2">
        <w:tc>
          <w:tcPr>
            <w:tcW w:w="616" w:type="dxa"/>
          </w:tcPr>
          <w:p w:rsidR="004F7FF2" w:rsidRDefault="004F7FF2">
            <w:pPr>
              <w:spacing w:before="60"/>
              <w:rPr>
                <w:rFonts w:ascii="Arial" w:hAnsi="Arial" w:cs="Arial"/>
                <w:sz w:val="16"/>
              </w:rPr>
            </w:pPr>
            <w:r>
              <w:rPr>
                <w:rFonts w:ascii="Arial" w:hAnsi="Arial" w:cs="Arial"/>
                <w:sz w:val="16"/>
              </w:rPr>
              <w:t>2</w:t>
            </w:r>
          </w:p>
        </w:tc>
        <w:tc>
          <w:tcPr>
            <w:tcW w:w="662" w:type="dxa"/>
          </w:tcPr>
          <w:p w:rsidR="004F7FF2" w:rsidRDefault="004F7FF2">
            <w:pPr>
              <w:spacing w:before="60"/>
              <w:rPr>
                <w:rFonts w:ascii="Arial" w:hAnsi="Arial" w:cs="Arial"/>
                <w:sz w:val="16"/>
              </w:rPr>
            </w:pPr>
            <w:r>
              <w:rPr>
                <w:rFonts w:ascii="Arial" w:hAnsi="Arial" w:cs="Arial"/>
                <w:sz w:val="16"/>
              </w:rPr>
              <w:t>2</w:t>
            </w:r>
          </w:p>
        </w:tc>
        <w:tc>
          <w:tcPr>
            <w:tcW w:w="6210" w:type="dxa"/>
          </w:tcPr>
          <w:p w:rsidR="004F7FF2" w:rsidRDefault="00486507" w:rsidP="00486507">
            <w:pPr>
              <w:spacing w:before="60"/>
              <w:rPr>
                <w:rFonts w:ascii="Arial" w:hAnsi="Arial" w:cs="Arial"/>
                <w:sz w:val="16"/>
              </w:rPr>
            </w:pPr>
            <w:r>
              <w:rPr>
                <w:rFonts w:ascii="Arial" w:hAnsi="Arial" w:cs="Arial"/>
                <w:sz w:val="16"/>
              </w:rPr>
              <w:t>Add Metrics hook.</w:t>
            </w:r>
          </w:p>
        </w:tc>
        <w:tc>
          <w:tcPr>
            <w:tcW w:w="1080" w:type="dxa"/>
          </w:tcPr>
          <w:p w:rsidR="004F7FF2" w:rsidRDefault="004F7FF2">
            <w:pPr>
              <w:spacing w:before="60"/>
              <w:rPr>
                <w:rFonts w:ascii="Arial" w:hAnsi="Arial" w:cs="Arial"/>
                <w:sz w:val="16"/>
              </w:rPr>
            </w:pPr>
            <w:r>
              <w:rPr>
                <w:rFonts w:ascii="Arial" w:hAnsi="Arial" w:cs="Arial"/>
                <w:sz w:val="16"/>
              </w:rPr>
              <w:t>7-Oct-13</w:t>
            </w:r>
          </w:p>
        </w:tc>
        <w:tc>
          <w:tcPr>
            <w:tcW w:w="1105" w:type="dxa"/>
          </w:tcPr>
          <w:p w:rsidR="004F7FF2" w:rsidRDefault="00486507">
            <w:pPr>
              <w:spacing w:before="60"/>
              <w:rPr>
                <w:rFonts w:ascii="Arial" w:hAnsi="Arial" w:cs="Arial"/>
                <w:sz w:val="16"/>
              </w:rPr>
            </w:pPr>
            <w:r>
              <w:rPr>
                <w:rFonts w:ascii="Arial" w:hAnsi="Arial" w:cs="Arial"/>
                <w:sz w:val="16"/>
              </w:rPr>
              <w:t>BWL</w:t>
            </w:r>
          </w:p>
        </w:tc>
      </w:tr>
      <w:tr w:rsidR="0057634D">
        <w:tc>
          <w:tcPr>
            <w:tcW w:w="616" w:type="dxa"/>
          </w:tcPr>
          <w:p w:rsidR="0057634D" w:rsidRDefault="0057634D">
            <w:pPr>
              <w:spacing w:before="60"/>
              <w:rPr>
                <w:rFonts w:ascii="Arial" w:hAnsi="Arial" w:cs="Arial"/>
                <w:sz w:val="16"/>
              </w:rPr>
            </w:pPr>
            <w:r>
              <w:rPr>
                <w:rFonts w:ascii="Arial" w:hAnsi="Arial" w:cs="Arial"/>
                <w:sz w:val="16"/>
              </w:rPr>
              <w:t>3</w:t>
            </w:r>
          </w:p>
        </w:tc>
        <w:tc>
          <w:tcPr>
            <w:tcW w:w="662" w:type="dxa"/>
          </w:tcPr>
          <w:p w:rsidR="0057634D" w:rsidRDefault="0057634D">
            <w:pPr>
              <w:spacing w:before="60"/>
              <w:rPr>
                <w:rFonts w:ascii="Arial" w:hAnsi="Arial" w:cs="Arial"/>
                <w:sz w:val="16"/>
              </w:rPr>
            </w:pPr>
            <w:r>
              <w:rPr>
                <w:rFonts w:ascii="Arial" w:hAnsi="Arial" w:cs="Arial"/>
                <w:sz w:val="16"/>
              </w:rPr>
              <w:t>3</w:t>
            </w:r>
          </w:p>
        </w:tc>
        <w:tc>
          <w:tcPr>
            <w:tcW w:w="6210" w:type="dxa"/>
          </w:tcPr>
          <w:p w:rsidR="0057634D" w:rsidRDefault="0057634D" w:rsidP="00486507">
            <w:pPr>
              <w:spacing w:before="60"/>
              <w:rPr>
                <w:rFonts w:ascii="Arial" w:hAnsi="Arial" w:cs="Arial"/>
                <w:sz w:val="16"/>
              </w:rPr>
            </w:pPr>
            <w:r>
              <w:rPr>
                <w:rFonts w:ascii="Arial" w:hAnsi="Arial" w:cs="Arial"/>
                <w:sz w:val="16"/>
              </w:rPr>
              <w:t xml:space="preserve">New </w:t>
            </w:r>
            <w:proofErr w:type="spellStart"/>
            <w:r>
              <w:rPr>
                <w:rFonts w:ascii="Arial" w:hAnsi="Arial" w:cs="Arial"/>
                <w:sz w:val="16"/>
              </w:rPr>
              <w:t>enum</w:t>
            </w:r>
            <w:proofErr w:type="spellEnd"/>
            <w:r>
              <w:rPr>
                <w:rFonts w:ascii="Arial" w:hAnsi="Arial" w:cs="Arial"/>
                <w:sz w:val="16"/>
              </w:rPr>
              <w:t xml:space="preserve"> is created and receiver overrun is checked when receive data</w:t>
            </w:r>
          </w:p>
        </w:tc>
        <w:tc>
          <w:tcPr>
            <w:tcW w:w="1080" w:type="dxa"/>
          </w:tcPr>
          <w:p w:rsidR="0057634D" w:rsidRDefault="0057634D">
            <w:pPr>
              <w:spacing w:before="60"/>
              <w:rPr>
                <w:rFonts w:ascii="Arial" w:hAnsi="Arial" w:cs="Arial"/>
                <w:sz w:val="16"/>
              </w:rPr>
            </w:pPr>
            <w:r>
              <w:rPr>
                <w:rFonts w:ascii="Arial" w:hAnsi="Arial" w:cs="Arial"/>
                <w:sz w:val="16"/>
              </w:rPr>
              <w:t>24-Feb-14</w:t>
            </w:r>
          </w:p>
        </w:tc>
        <w:tc>
          <w:tcPr>
            <w:tcW w:w="1105" w:type="dxa"/>
          </w:tcPr>
          <w:p w:rsidR="0057634D" w:rsidRDefault="0057634D">
            <w:pPr>
              <w:spacing w:before="60"/>
              <w:rPr>
                <w:rFonts w:ascii="Arial" w:hAnsi="Arial" w:cs="Arial"/>
                <w:sz w:val="16"/>
              </w:rPr>
            </w:pPr>
            <w:proofErr w:type="spellStart"/>
            <w:r>
              <w:rPr>
                <w:rFonts w:ascii="Arial" w:hAnsi="Arial" w:cs="Arial"/>
                <w:sz w:val="16"/>
              </w:rPr>
              <w:t>Rijvi</w:t>
            </w:r>
            <w:proofErr w:type="spellEnd"/>
          </w:p>
        </w:tc>
      </w:tr>
      <w:tr w:rsidR="00C45B7A">
        <w:trPr>
          <w:ins w:id="28" w:author="Julien, Jared" w:date="2014-06-03T15:47:00Z"/>
        </w:trPr>
        <w:tc>
          <w:tcPr>
            <w:tcW w:w="616" w:type="dxa"/>
          </w:tcPr>
          <w:p w:rsidR="00C45B7A" w:rsidRDefault="00C45B7A">
            <w:pPr>
              <w:spacing w:before="60"/>
              <w:rPr>
                <w:ins w:id="29" w:author="Julien, Jared" w:date="2014-06-03T15:47:00Z"/>
                <w:rFonts w:ascii="Arial" w:hAnsi="Arial" w:cs="Arial"/>
                <w:sz w:val="16"/>
              </w:rPr>
            </w:pPr>
            <w:ins w:id="30" w:author="Julien, Jared" w:date="2014-06-03T15:47:00Z">
              <w:r>
                <w:rPr>
                  <w:rFonts w:ascii="Arial" w:hAnsi="Arial" w:cs="Arial"/>
                  <w:sz w:val="16"/>
                </w:rPr>
                <w:t>4</w:t>
              </w:r>
            </w:ins>
          </w:p>
        </w:tc>
        <w:tc>
          <w:tcPr>
            <w:tcW w:w="662" w:type="dxa"/>
          </w:tcPr>
          <w:p w:rsidR="00C45B7A" w:rsidRDefault="00C45B7A">
            <w:pPr>
              <w:spacing w:before="60"/>
              <w:rPr>
                <w:ins w:id="31" w:author="Julien, Jared" w:date="2014-06-03T15:47:00Z"/>
                <w:rFonts w:ascii="Arial" w:hAnsi="Arial" w:cs="Arial"/>
                <w:sz w:val="16"/>
              </w:rPr>
            </w:pPr>
            <w:ins w:id="32" w:author="Julien, Jared" w:date="2014-06-03T15:47:00Z">
              <w:r>
                <w:rPr>
                  <w:rFonts w:ascii="Arial" w:hAnsi="Arial" w:cs="Arial"/>
                  <w:sz w:val="16"/>
                </w:rPr>
                <w:t>4</w:t>
              </w:r>
            </w:ins>
          </w:p>
        </w:tc>
        <w:tc>
          <w:tcPr>
            <w:tcW w:w="6210" w:type="dxa"/>
          </w:tcPr>
          <w:p w:rsidR="00C45B7A" w:rsidRDefault="00C45B7A" w:rsidP="00486507">
            <w:pPr>
              <w:spacing w:before="60"/>
              <w:rPr>
                <w:ins w:id="33" w:author="Julien, Jared" w:date="2014-06-03T15:47:00Z"/>
                <w:rFonts w:ascii="Arial" w:hAnsi="Arial" w:cs="Arial"/>
                <w:sz w:val="16"/>
              </w:rPr>
            </w:pPr>
            <w:ins w:id="34" w:author="Julien, Jared" w:date="2014-06-03T15:47:00Z">
              <w:r>
                <w:rPr>
                  <w:rFonts w:ascii="Arial" w:hAnsi="Arial" w:cs="Arial"/>
                  <w:sz w:val="16"/>
                </w:rPr>
                <w:t xml:space="preserve">Updated </w:t>
              </w:r>
              <w:proofErr w:type="spellStart"/>
              <w:r>
                <w:rPr>
                  <w:rFonts w:ascii="Arial" w:hAnsi="Arial" w:cs="Arial"/>
                  <w:sz w:val="16"/>
                </w:rPr>
                <w:t>init</w:t>
              </w:r>
              <w:proofErr w:type="spellEnd"/>
              <w:r>
                <w:rPr>
                  <w:rFonts w:ascii="Arial" w:hAnsi="Arial" w:cs="Arial"/>
                  <w:sz w:val="16"/>
                </w:rPr>
                <w:t xml:space="preserve"> code to add new bit-banged SCK strobe for A</w:t>
              </w:r>
              <w:r w:rsidRPr="00C45B7A">
                <w:rPr>
                  <w:rFonts w:ascii="Arial" w:hAnsi="Arial" w:cs="Arial"/>
                  <w:sz w:val="16"/>
                </w:rPr>
                <w:t>6836</w:t>
              </w:r>
            </w:ins>
          </w:p>
        </w:tc>
        <w:tc>
          <w:tcPr>
            <w:tcW w:w="1080" w:type="dxa"/>
          </w:tcPr>
          <w:p w:rsidR="00C45B7A" w:rsidRDefault="00C45B7A">
            <w:pPr>
              <w:spacing w:before="60"/>
              <w:rPr>
                <w:ins w:id="35" w:author="Julien, Jared" w:date="2014-06-03T15:47:00Z"/>
                <w:rFonts w:ascii="Arial" w:hAnsi="Arial" w:cs="Arial"/>
                <w:sz w:val="16"/>
              </w:rPr>
            </w:pPr>
            <w:ins w:id="36" w:author="Julien, Jared" w:date="2014-06-03T15:47:00Z">
              <w:r>
                <w:rPr>
                  <w:rFonts w:ascii="Arial" w:hAnsi="Arial" w:cs="Arial"/>
                  <w:sz w:val="16"/>
                </w:rPr>
                <w:t>3-Jun-14</w:t>
              </w:r>
            </w:ins>
          </w:p>
        </w:tc>
        <w:tc>
          <w:tcPr>
            <w:tcW w:w="1105" w:type="dxa"/>
          </w:tcPr>
          <w:p w:rsidR="00C45B7A" w:rsidRDefault="00C45B7A">
            <w:pPr>
              <w:spacing w:before="60"/>
              <w:rPr>
                <w:ins w:id="37" w:author="Julien, Jared" w:date="2014-06-03T15:47:00Z"/>
                <w:rFonts w:ascii="Arial" w:hAnsi="Arial" w:cs="Arial"/>
                <w:sz w:val="16"/>
              </w:rPr>
            </w:pPr>
            <w:ins w:id="38" w:author="Julien, Jared" w:date="2014-06-03T15:47:00Z">
              <w:r>
                <w:rPr>
                  <w:rFonts w:ascii="Arial" w:hAnsi="Arial" w:cs="Arial"/>
                  <w:sz w:val="16"/>
                </w:rPr>
                <w:t>Jared</w:t>
              </w:r>
            </w:ins>
          </w:p>
        </w:tc>
      </w:tr>
    </w:tbl>
    <w:p w:rsidR="00107819" w:rsidRDefault="00107819"/>
    <w:sectPr w:rsidR="00107819" w:rsidSect="00937013">
      <w:headerReference w:type="default" r:id="rId66"/>
      <w:footerReference w:type="default" r:id="rId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68" w:rsidRDefault="00972C68">
      <w:r>
        <w:separator/>
      </w:r>
    </w:p>
  </w:endnote>
  <w:endnote w:type="continuationSeparator" w:id="0">
    <w:p w:rsidR="00972C68" w:rsidRDefault="0097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C6" w:rsidRDefault="00B850C6">
    <w:pPr>
      <w:pStyle w:val="Footer"/>
    </w:pPr>
    <w:r>
      <w:rPr>
        <w:snapToGrid w:val="0"/>
      </w:rPr>
      <w:tab/>
    </w:r>
    <w:fldSimple w:instr=" DOCPROPERTY &quot;Company&quot;  \* MERGEFORMAT ">
      <w:r w:rsidRPr="003C444A">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68" w:rsidRDefault="00972C68">
      <w:r>
        <w:separator/>
      </w:r>
    </w:p>
  </w:footnote>
  <w:footnote w:type="continuationSeparator" w:id="0">
    <w:p w:rsidR="00972C68" w:rsidRDefault="00972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C6" w:rsidRDefault="00B850C6">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B850C6">
      <w:trPr>
        <w:cantSplit/>
      </w:trPr>
      <w:tc>
        <w:tcPr>
          <w:tcW w:w="990" w:type="dxa"/>
        </w:tcPr>
        <w:p w:rsidR="00B850C6" w:rsidRDefault="00B850C6">
          <w:pPr>
            <w:pStyle w:val="Header"/>
          </w:pPr>
          <w:r>
            <w:t>Title:</w:t>
          </w:r>
        </w:p>
      </w:tc>
      <w:tc>
        <w:tcPr>
          <w:tcW w:w="5400" w:type="dxa"/>
          <w:gridSpan w:val="3"/>
          <w:vMerge w:val="restart"/>
        </w:tcPr>
        <w:p w:rsidR="00B850C6" w:rsidRDefault="00B850C6">
          <w:pPr>
            <w:pStyle w:val="Header"/>
          </w:pPr>
          <w:r>
            <w:fldChar w:fldCharType="begin"/>
          </w:r>
          <w:r>
            <w:instrText xml:space="preserve"> DOCPROPERTY "Document Title"  \* MERGEFORMAT </w:instrText>
          </w:r>
          <w:r>
            <w:fldChar w:fldCharType="separate"/>
          </w:r>
          <w:r>
            <w:t xml:space="preserve">I2C </w:t>
          </w:r>
          <w:proofErr w:type="spellStart"/>
          <w:r>
            <w:t>Nexteer</w:t>
          </w:r>
          <w:proofErr w:type="spellEnd"/>
          <w:r>
            <w:fldChar w:fldCharType="end"/>
          </w:r>
        </w:p>
        <w:p w:rsidR="00B850C6" w:rsidRDefault="00796A3F" w:rsidP="001A574F">
          <w:pPr>
            <w:pStyle w:val="Header"/>
            <w:tabs>
              <w:tab w:val="clear" w:pos="4320"/>
              <w:tab w:val="clear" w:pos="8640"/>
              <w:tab w:val="center" w:pos="2592"/>
            </w:tabs>
          </w:pPr>
          <w:fldSimple w:instr=" DOCPROPERTY &quot;Product Line&quot;  \* MERGEFORMAT ">
            <w:r w:rsidR="00B850C6">
              <w:t>Gen II+ EPS EA3</w:t>
            </w:r>
          </w:fldSimple>
          <w:r w:rsidR="00B850C6">
            <w:tab/>
          </w:r>
        </w:p>
      </w:tc>
      <w:tc>
        <w:tcPr>
          <w:tcW w:w="1170" w:type="dxa"/>
        </w:tcPr>
        <w:p w:rsidR="00B850C6" w:rsidRDefault="00B850C6">
          <w:pPr>
            <w:pStyle w:val="Header"/>
          </w:pPr>
          <w:r>
            <w:t>Revision:</w:t>
          </w:r>
        </w:p>
      </w:tc>
      <w:tc>
        <w:tcPr>
          <w:tcW w:w="1350" w:type="dxa"/>
        </w:tcPr>
        <w:p w:rsidR="00B850C6" w:rsidRDefault="00E93C2C">
          <w:pPr>
            <w:pStyle w:val="Header"/>
          </w:pPr>
          <w:ins w:id="39" w:author="Julien, Jared" w:date="2014-06-03T15:47:00Z">
            <w:r>
              <w:t>4</w:t>
            </w:r>
          </w:ins>
          <w:del w:id="40" w:author="Julien, Jared" w:date="2014-06-03T15:47:00Z">
            <w:r w:rsidR="00B850C6" w:rsidDel="00E93C2C">
              <w:delText>3</w:delText>
            </w:r>
          </w:del>
        </w:p>
      </w:tc>
    </w:tr>
    <w:tr w:rsidR="00B850C6">
      <w:trPr>
        <w:cantSplit/>
      </w:trPr>
      <w:tc>
        <w:tcPr>
          <w:tcW w:w="990" w:type="dxa"/>
        </w:tcPr>
        <w:p w:rsidR="00B850C6" w:rsidRDefault="00B850C6">
          <w:pPr>
            <w:pStyle w:val="Header"/>
          </w:pPr>
          <w:r>
            <w:t xml:space="preserve">Product:     </w:t>
          </w:r>
        </w:p>
      </w:tc>
      <w:tc>
        <w:tcPr>
          <w:tcW w:w="5400" w:type="dxa"/>
          <w:gridSpan w:val="3"/>
          <w:vMerge/>
        </w:tcPr>
        <w:p w:rsidR="00B850C6" w:rsidRDefault="00B850C6">
          <w:pPr>
            <w:pStyle w:val="Header"/>
            <w:jc w:val="center"/>
          </w:pPr>
        </w:p>
      </w:tc>
      <w:tc>
        <w:tcPr>
          <w:tcW w:w="1170" w:type="dxa"/>
        </w:tcPr>
        <w:p w:rsidR="00B850C6" w:rsidRDefault="00B850C6">
          <w:pPr>
            <w:pStyle w:val="Header"/>
          </w:pPr>
          <w:r>
            <w:t>Rev. Date:</w:t>
          </w:r>
        </w:p>
      </w:tc>
      <w:tc>
        <w:tcPr>
          <w:tcW w:w="1350" w:type="dxa"/>
        </w:tcPr>
        <w:p w:rsidR="00B850C6" w:rsidRDefault="00B850C6" w:rsidP="00E93C2C">
          <w:pPr>
            <w:pStyle w:val="Header"/>
          </w:pPr>
          <w:del w:id="41" w:author="Julien, Jared" w:date="2014-06-03T15:47:00Z">
            <w:r w:rsidDel="00E93C2C">
              <w:fldChar w:fldCharType="begin"/>
            </w:r>
            <w:r w:rsidDel="00E93C2C">
              <w:delInstrText xml:space="preserve"> SAVEDATE \@ "d-MMM-yy" \* MERGEFORMAT </w:delInstrText>
            </w:r>
            <w:r w:rsidDel="00E93C2C">
              <w:fldChar w:fldCharType="separate"/>
            </w:r>
            <w:r w:rsidR="00C45B7A" w:rsidDel="00E93C2C">
              <w:rPr>
                <w:noProof/>
              </w:rPr>
              <w:delText>24-Feb-14</w:delText>
            </w:r>
            <w:r w:rsidDel="00E93C2C">
              <w:rPr>
                <w:noProof/>
              </w:rPr>
              <w:fldChar w:fldCharType="end"/>
            </w:r>
          </w:del>
          <w:ins w:id="42" w:author="Julien, Jared" w:date="2014-06-03T15:47:00Z">
            <w:r w:rsidR="00E93C2C">
              <w:fldChar w:fldCharType="begin"/>
            </w:r>
            <w:r w:rsidR="00E93C2C">
              <w:instrText xml:space="preserve"> SAVEDATE \@ "d-MMM-yy" \* MERGEFORMAT </w:instrText>
            </w:r>
            <w:r w:rsidR="00E93C2C">
              <w:fldChar w:fldCharType="separate"/>
            </w:r>
          </w:ins>
          <w:ins w:id="43" w:author="Julien, Jared" w:date="2014-06-03T16:08:00Z">
            <w:r w:rsidR="0077299A">
              <w:rPr>
                <w:noProof/>
              </w:rPr>
              <w:t>3-Jun-14</w:t>
            </w:r>
          </w:ins>
          <w:ins w:id="44" w:author="Julien, Jared" w:date="2014-06-03T15:47:00Z">
            <w:r w:rsidR="00E93C2C">
              <w:rPr>
                <w:noProof/>
              </w:rPr>
              <w:fldChar w:fldCharType="end"/>
            </w:r>
          </w:ins>
        </w:p>
      </w:tc>
    </w:tr>
    <w:tr w:rsidR="00B850C6">
      <w:trPr>
        <w:cantSplit/>
      </w:trPr>
      <w:tc>
        <w:tcPr>
          <w:tcW w:w="990" w:type="dxa"/>
        </w:tcPr>
        <w:p w:rsidR="00B850C6" w:rsidRDefault="00B850C6">
          <w:pPr>
            <w:pStyle w:val="Header"/>
          </w:pPr>
          <w:r>
            <w:t>Group:</w:t>
          </w:r>
        </w:p>
      </w:tc>
      <w:tc>
        <w:tcPr>
          <w:tcW w:w="1530" w:type="dxa"/>
        </w:tcPr>
        <w:p w:rsidR="00B850C6" w:rsidRDefault="00B850C6">
          <w:pPr>
            <w:pStyle w:val="Header"/>
          </w:pPr>
          <w:r>
            <w:t>ESG</w:t>
          </w:r>
        </w:p>
      </w:tc>
      <w:tc>
        <w:tcPr>
          <w:tcW w:w="1260" w:type="dxa"/>
        </w:tcPr>
        <w:p w:rsidR="00B850C6" w:rsidRDefault="00B850C6">
          <w:pPr>
            <w:pStyle w:val="Header"/>
          </w:pPr>
          <w:r>
            <w:t>Originator:</w:t>
          </w:r>
        </w:p>
      </w:tc>
      <w:tc>
        <w:tcPr>
          <w:tcW w:w="2610" w:type="dxa"/>
        </w:tcPr>
        <w:p w:rsidR="00B850C6" w:rsidRDefault="00B850C6">
          <w:pPr>
            <w:pStyle w:val="Header"/>
          </w:pPr>
          <w:r>
            <w:t xml:space="preserve"> </w:t>
          </w:r>
          <w:proofErr w:type="spellStart"/>
          <w:r>
            <w:t>Rijvi</w:t>
          </w:r>
          <w:proofErr w:type="spellEnd"/>
          <w:r>
            <w:t xml:space="preserve"> Ahmed(jzk9cc)</w:t>
          </w:r>
        </w:p>
      </w:tc>
      <w:tc>
        <w:tcPr>
          <w:tcW w:w="1170" w:type="dxa"/>
        </w:tcPr>
        <w:p w:rsidR="00B850C6" w:rsidRDefault="00B850C6">
          <w:pPr>
            <w:pStyle w:val="Header"/>
          </w:pPr>
          <w:r>
            <w:t>Page:</w:t>
          </w:r>
        </w:p>
      </w:tc>
      <w:tc>
        <w:tcPr>
          <w:tcW w:w="1350" w:type="dxa"/>
        </w:tcPr>
        <w:p w:rsidR="00B850C6" w:rsidRDefault="00B850C6">
          <w:pPr>
            <w:pStyle w:val="Header"/>
          </w:pPr>
          <w:r>
            <w:rPr>
              <w:rStyle w:val="PageNumber"/>
            </w:rPr>
            <w:fldChar w:fldCharType="begin"/>
          </w:r>
          <w:r>
            <w:rPr>
              <w:rStyle w:val="PageNumber"/>
            </w:rPr>
            <w:instrText xml:space="preserve"> PAGE </w:instrText>
          </w:r>
          <w:r>
            <w:rPr>
              <w:rStyle w:val="PageNumber"/>
            </w:rPr>
            <w:fldChar w:fldCharType="separate"/>
          </w:r>
          <w:r w:rsidR="008C74D1">
            <w:rPr>
              <w:rStyle w:val="PageNumber"/>
              <w:noProof/>
            </w:rPr>
            <w:t>48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C74D1">
            <w:rPr>
              <w:rStyle w:val="PageNumber"/>
              <w:noProof/>
            </w:rPr>
            <w:t>48</w:t>
          </w:r>
          <w:r>
            <w:rPr>
              <w:rStyle w:val="PageNumber"/>
            </w:rPr>
            <w:fldChar w:fldCharType="end"/>
          </w:r>
        </w:p>
      </w:tc>
    </w:tr>
  </w:tbl>
  <w:p w:rsidR="00B850C6" w:rsidRDefault="00B850C6">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038"/>
    <w:rsid w:val="0001278F"/>
    <w:rsid w:val="00062D67"/>
    <w:rsid w:val="000D354D"/>
    <w:rsid w:val="00107819"/>
    <w:rsid w:val="00161CCA"/>
    <w:rsid w:val="001A3B1D"/>
    <w:rsid w:val="001A574F"/>
    <w:rsid w:val="001B60DF"/>
    <w:rsid w:val="001D7B8E"/>
    <w:rsid w:val="001F09B2"/>
    <w:rsid w:val="001F5C22"/>
    <w:rsid w:val="0020722A"/>
    <w:rsid w:val="002279EA"/>
    <w:rsid w:val="00251AC0"/>
    <w:rsid w:val="002C03D8"/>
    <w:rsid w:val="002E015C"/>
    <w:rsid w:val="00315335"/>
    <w:rsid w:val="00343203"/>
    <w:rsid w:val="003C444A"/>
    <w:rsid w:val="003C4D3F"/>
    <w:rsid w:val="00412678"/>
    <w:rsid w:val="00416798"/>
    <w:rsid w:val="0048509F"/>
    <w:rsid w:val="00486507"/>
    <w:rsid w:val="004A781C"/>
    <w:rsid w:val="004F7FF2"/>
    <w:rsid w:val="00501005"/>
    <w:rsid w:val="00552318"/>
    <w:rsid w:val="0055542B"/>
    <w:rsid w:val="0057634D"/>
    <w:rsid w:val="00583D3A"/>
    <w:rsid w:val="005D5FE4"/>
    <w:rsid w:val="00616853"/>
    <w:rsid w:val="00674ADF"/>
    <w:rsid w:val="00675345"/>
    <w:rsid w:val="006D33CC"/>
    <w:rsid w:val="006D5502"/>
    <w:rsid w:val="006F01A3"/>
    <w:rsid w:val="00706174"/>
    <w:rsid w:val="0077299A"/>
    <w:rsid w:val="00796A3F"/>
    <w:rsid w:val="007A69AC"/>
    <w:rsid w:val="00815BBA"/>
    <w:rsid w:val="008242F0"/>
    <w:rsid w:val="00835A62"/>
    <w:rsid w:val="008535B2"/>
    <w:rsid w:val="008A2125"/>
    <w:rsid w:val="008B3E94"/>
    <w:rsid w:val="008C74D1"/>
    <w:rsid w:val="008F6DBB"/>
    <w:rsid w:val="009001DB"/>
    <w:rsid w:val="00937013"/>
    <w:rsid w:val="00955F6A"/>
    <w:rsid w:val="00957470"/>
    <w:rsid w:val="00972C68"/>
    <w:rsid w:val="009B20B2"/>
    <w:rsid w:val="00A64B0E"/>
    <w:rsid w:val="00A83D66"/>
    <w:rsid w:val="00A901B9"/>
    <w:rsid w:val="00AD731B"/>
    <w:rsid w:val="00AE0B17"/>
    <w:rsid w:val="00B10473"/>
    <w:rsid w:val="00B13A66"/>
    <w:rsid w:val="00B25D17"/>
    <w:rsid w:val="00B47A7A"/>
    <w:rsid w:val="00B54697"/>
    <w:rsid w:val="00B61275"/>
    <w:rsid w:val="00B64A2D"/>
    <w:rsid w:val="00B74246"/>
    <w:rsid w:val="00B850C6"/>
    <w:rsid w:val="00BD008B"/>
    <w:rsid w:val="00BD15D2"/>
    <w:rsid w:val="00BD3DFF"/>
    <w:rsid w:val="00BF3212"/>
    <w:rsid w:val="00BF364D"/>
    <w:rsid w:val="00BF6492"/>
    <w:rsid w:val="00C35BD3"/>
    <w:rsid w:val="00C45B7A"/>
    <w:rsid w:val="00C543CC"/>
    <w:rsid w:val="00C72FFA"/>
    <w:rsid w:val="00D0667F"/>
    <w:rsid w:val="00D94BDD"/>
    <w:rsid w:val="00DC36F7"/>
    <w:rsid w:val="00DC7E08"/>
    <w:rsid w:val="00DD4E2C"/>
    <w:rsid w:val="00DE4889"/>
    <w:rsid w:val="00E46786"/>
    <w:rsid w:val="00E5472B"/>
    <w:rsid w:val="00E57C42"/>
    <w:rsid w:val="00E93C2C"/>
    <w:rsid w:val="00EA1955"/>
    <w:rsid w:val="00EC5EEB"/>
    <w:rsid w:val="00F118D2"/>
    <w:rsid w:val="00F648ED"/>
    <w:rsid w:val="00F82E8E"/>
    <w:rsid w:val="00F957FA"/>
    <w:rsid w:val="00FB2038"/>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NoSpacing">
    <w:name w:val="No Spacing"/>
    <w:uiPriority w:val="1"/>
    <w:qFormat/>
    <w:rsid w:val="00B64A2D"/>
  </w:style>
  <w:style w:type="paragraph" w:styleId="BalloonText">
    <w:name w:val="Balloon Text"/>
    <w:basedOn w:val="Normal"/>
    <w:link w:val="BalloonTextChar"/>
    <w:uiPriority w:val="99"/>
    <w:semiHidden/>
    <w:unhideWhenUsed/>
    <w:rsid w:val="00B64A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image" Target="media/image22.e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e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image" Target="media/image24.emf"/><Relationship Id="rId62"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zdyfh\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286</TotalTime>
  <Pages>1</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16099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Blake Latchford (zz4r1x)</dc:creator>
  <cp:keywords/>
  <dc:description/>
  <cp:lastModifiedBy>Julien, Jared</cp:lastModifiedBy>
  <cp:revision>28</cp:revision>
  <cp:lastPrinted>2011-03-21T13:34:00Z</cp:lastPrinted>
  <dcterms:created xsi:type="dcterms:W3CDTF">2013-08-16T13:07:00Z</dcterms:created>
  <dcterms:modified xsi:type="dcterms:W3CDTF">2014-06-03T20:11:00Z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I2C Nexteer</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I2cNxtr</vt:lpwstr>
  </property>
  <property fmtid="{D5CDD505-2E9C-101B-9397-08002B2CF9AE}" pid="6" name="Product Line">
    <vt:lpwstr>Gen II+ EPS EA3</vt:lpwstr>
  </property>
</Properties>
</file>