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numPr>
          <w:ilvl w:val="0"/>
          <w:numId w:val="0"/>
        </w:numPr>
      </w:pPr>
      <w:r>
        <w:t xml:space="preserve">Module  -- </w:t>
      </w:r>
      <w:fldSimple w:instr=" DOCPROPERTY &quot;Document Title&quot;  \* MERGEFORMAT ">
        <w:r w:rsidR="00D9068C">
          <w:t>Torque Steer Mitigation</w:t>
        </w:r>
      </w:fldSimple>
    </w:p>
    <w:p w:rsidR="004A781C" w:rsidRDefault="004A781C">
      <w:pPr>
        <w:pStyle w:val="Heading1"/>
      </w:pPr>
      <w:r>
        <w:t>High-Level Description</w:t>
      </w:r>
    </w:p>
    <w:p w:rsidR="00D9068C" w:rsidRPr="00D9068C" w:rsidRDefault="00D9068C" w:rsidP="00D9068C">
      <w:r w:rsidRPr="00D9068C">
        <w:t>This function provides a motor torque command to mitigate linear rack force disturbances caused by unequal driveline torques.</w:t>
      </w:r>
    </w:p>
    <w:p w:rsidR="004A781C" w:rsidRDefault="004A781C">
      <w:pPr>
        <w:pStyle w:val="Heading1"/>
      </w:pPr>
      <w:r>
        <w:t>Figures</w:t>
      </w:r>
    </w:p>
    <w:p w:rsidR="0025230D" w:rsidRDefault="0025230D" w:rsidP="00D9068C">
      <w:pPr>
        <w:jc w:val="center"/>
        <w:rPr>
          <w:ins w:id="0" w:author="Julien, Jared" w:date="2014-08-20T11:18:00Z"/>
        </w:rPr>
      </w:pPr>
      <w:ins w:id="1" w:author="Julien, Jared" w:date="2014-08-20T11:18:00Z">
        <w:r>
          <w:rPr>
            <w:noProof/>
          </w:rPr>
          <w:drawing>
            <wp:inline distT="0" distB="0" distL="0" distR="0">
              <wp:extent cx="3011805" cy="2609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805" cy="2609215"/>
                      </a:xfrm>
                      <a:prstGeom prst="rect">
                        <a:avLst/>
                      </a:prstGeom>
                      <a:noFill/>
                      <a:ln>
                        <a:noFill/>
                      </a:ln>
                    </pic:spPr>
                  </pic:pic>
                </a:graphicData>
              </a:graphic>
            </wp:inline>
          </w:drawing>
        </w:r>
      </w:ins>
    </w:p>
    <w:p w:rsidR="004A781C" w:rsidRDefault="00D9068C" w:rsidP="00D9068C">
      <w:pPr>
        <w:jc w:val="center"/>
      </w:pPr>
      <w:del w:id="2" w:author="Julien, Jared" w:date="2014-08-20T11:18:00Z">
        <w:r w:rsidDel="0025230D">
          <w:rPr>
            <w:noProof/>
          </w:rPr>
          <w:drawing>
            <wp:inline distT="0" distB="0" distL="0" distR="0" wp14:anchorId="39523D41" wp14:editId="2304B644">
              <wp:extent cx="2399030" cy="2625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9030" cy="2625725"/>
                      </a:xfrm>
                      <a:prstGeom prst="rect">
                        <a:avLst/>
                      </a:prstGeom>
                      <a:noFill/>
                      <a:ln>
                        <a:noFill/>
                      </a:ln>
                    </pic:spPr>
                  </pic:pic>
                </a:graphicData>
              </a:graphic>
            </wp:inline>
          </w:drawing>
        </w:r>
      </w:del>
    </w:p>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2C77F9" w:rsidRDefault="002C77F9" w:rsidP="002C77F9">
            <w:pPr>
              <w:rPr>
                <w:rFonts w:ascii="Arial" w:hAnsi="Arial" w:cs="Arial"/>
                <w:sz w:val="16"/>
                <w:szCs w:val="16"/>
              </w:rPr>
            </w:pPr>
            <w:r w:rsidRPr="002C77F9">
              <w:rPr>
                <w:rFonts w:ascii="Arial" w:hAnsi="Arial" w:cs="Arial"/>
                <w:sz w:val="16"/>
                <w:szCs w:val="16"/>
              </w:rPr>
              <w:t>HandwheelAuthority_Uls_f32</w:t>
            </w:r>
          </w:p>
        </w:tc>
        <w:tc>
          <w:tcPr>
            <w:tcW w:w="4455" w:type="dxa"/>
            <w:vAlign w:val="center"/>
          </w:tcPr>
          <w:p w:rsidR="006D33CC" w:rsidRPr="002C77F9" w:rsidRDefault="002C77F9" w:rsidP="002C77F9">
            <w:pPr>
              <w:rPr>
                <w:rFonts w:ascii="Arial" w:hAnsi="Arial" w:cs="Arial"/>
                <w:sz w:val="16"/>
                <w:szCs w:val="16"/>
              </w:rPr>
            </w:pPr>
            <w:r w:rsidRPr="002C77F9">
              <w:rPr>
                <w:rFonts w:ascii="Arial" w:hAnsi="Arial" w:cs="Arial"/>
                <w:sz w:val="16"/>
                <w:szCs w:val="16"/>
              </w:rPr>
              <w:t>TSMitCommand_MtrNm_f32</w:t>
            </w:r>
          </w:p>
        </w:tc>
      </w:tr>
      <w:tr w:rsidR="002C77F9"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C77F9" w:rsidRPr="002C77F9" w:rsidRDefault="002C77F9" w:rsidP="002C77F9">
            <w:pPr>
              <w:rPr>
                <w:rFonts w:ascii="Arial" w:hAnsi="Arial" w:cs="Arial"/>
                <w:sz w:val="16"/>
                <w:szCs w:val="16"/>
              </w:rPr>
            </w:pPr>
            <w:r w:rsidRPr="002C77F9">
              <w:rPr>
                <w:rFonts w:ascii="Arial" w:hAnsi="Arial" w:cs="Arial"/>
                <w:sz w:val="16"/>
                <w:szCs w:val="16"/>
              </w:rPr>
              <w:t>HandwheelPosition_HwDeg_f32</w:t>
            </w:r>
          </w:p>
        </w:tc>
        <w:tc>
          <w:tcPr>
            <w:tcW w:w="4455" w:type="dxa"/>
            <w:vAlign w:val="center"/>
          </w:tcPr>
          <w:p w:rsidR="002C77F9" w:rsidRPr="002C77F9" w:rsidRDefault="002C77F9" w:rsidP="002C77F9">
            <w:pPr>
              <w:rPr>
                <w:rFonts w:ascii="Arial" w:hAnsi="Arial" w:cs="Arial"/>
                <w:sz w:val="16"/>
                <w:szCs w:val="16"/>
              </w:rPr>
            </w:pPr>
            <w:r w:rsidRPr="002C77F9">
              <w:rPr>
                <w:rFonts w:ascii="Arial" w:hAnsi="Arial" w:cs="Arial"/>
                <w:sz w:val="16"/>
                <w:szCs w:val="16"/>
              </w:rPr>
              <w:t>TSMitLearningEnabled_Cnt_lgc</w:t>
            </w:r>
          </w:p>
        </w:tc>
      </w:tr>
      <w:tr w:rsidR="002C77F9"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C77F9" w:rsidRPr="002C77F9" w:rsidRDefault="002C77F9" w:rsidP="002C77F9">
            <w:pPr>
              <w:rPr>
                <w:rFonts w:ascii="Arial" w:hAnsi="Arial" w:cs="Arial"/>
                <w:sz w:val="16"/>
                <w:szCs w:val="16"/>
              </w:rPr>
            </w:pPr>
            <w:r w:rsidRPr="002C77F9">
              <w:rPr>
                <w:rFonts w:ascii="Arial" w:hAnsi="Arial" w:cs="Arial"/>
                <w:sz w:val="16"/>
                <w:szCs w:val="16"/>
              </w:rPr>
              <w:t>HandwheelVelocity_HwRadpS_f32</w:t>
            </w:r>
          </w:p>
        </w:tc>
        <w:tc>
          <w:tcPr>
            <w:tcW w:w="4455" w:type="dxa"/>
            <w:vAlign w:val="center"/>
          </w:tcPr>
          <w:p w:rsidR="002C77F9" w:rsidRPr="002C77F9" w:rsidRDefault="002C77F9" w:rsidP="00F957FA">
            <w:pPr>
              <w:spacing w:before="100" w:beforeAutospacing="1" w:after="100" w:afterAutospacing="1"/>
              <w:rPr>
                <w:rFonts w:ascii="Arial" w:hAnsi="Arial" w:cs="Arial"/>
                <w:sz w:val="16"/>
                <w:szCs w:val="16"/>
              </w:rPr>
            </w:pPr>
          </w:p>
        </w:tc>
      </w:tr>
      <w:tr w:rsidR="002C77F9"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C77F9" w:rsidRPr="002C77F9" w:rsidRDefault="002C77F9" w:rsidP="002C77F9">
            <w:pPr>
              <w:rPr>
                <w:rFonts w:ascii="Arial" w:hAnsi="Arial" w:cs="Arial"/>
                <w:sz w:val="16"/>
                <w:szCs w:val="16"/>
              </w:rPr>
            </w:pPr>
            <w:r w:rsidRPr="002C77F9">
              <w:rPr>
                <w:rFonts w:ascii="Arial" w:hAnsi="Arial" w:cs="Arial"/>
                <w:sz w:val="16"/>
                <w:szCs w:val="16"/>
              </w:rPr>
              <w:t>HwTorque_HwNm_f32</w:t>
            </w:r>
          </w:p>
        </w:tc>
        <w:tc>
          <w:tcPr>
            <w:tcW w:w="4455" w:type="dxa"/>
            <w:vAlign w:val="center"/>
          </w:tcPr>
          <w:p w:rsidR="002C77F9" w:rsidRPr="002C77F9" w:rsidRDefault="002C77F9" w:rsidP="00F957FA">
            <w:pPr>
              <w:spacing w:before="100" w:beforeAutospacing="1" w:after="100" w:afterAutospacing="1"/>
              <w:rPr>
                <w:rFonts w:ascii="Arial" w:hAnsi="Arial" w:cs="Arial"/>
                <w:sz w:val="16"/>
                <w:szCs w:val="16"/>
              </w:rPr>
            </w:pPr>
          </w:p>
        </w:tc>
      </w:tr>
      <w:tr w:rsidR="002C77F9"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C77F9" w:rsidRPr="002C77F9" w:rsidRDefault="002C77F9" w:rsidP="002C77F9">
            <w:pPr>
              <w:rPr>
                <w:rFonts w:ascii="Arial" w:hAnsi="Arial" w:cs="Arial"/>
                <w:sz w:val="16"/>
                <w:szCs w:val="16"/>
              </w:rPr>
            </w:pPr>
            <w:r w:rsidRPr="002C77F9">
              <w:rPr>
                <w:rFonts w:ascii="Arial" w:hAnsi="Arial" w:cs="Arial"/>
                <w:sz w:val="16"/>
                <w:szCs w:val="16"/>
              </w:rPr>
              <w:t>PreLimitMtrTrqCmd_MtrNm_f32</w:t>
            </w:r>
          </w:p>
        </w:tc>
        <w:tc>
          <w:tcPr>
            <w:tcW w:w="4455" w:type="dxa"/>
            <w:vAlign w:val="center"/>
          </w:tcPr>
          <w:p w:rsidR="002C77F9" w:rsidRPr="002C77F9" w:rsidRDefault="002C77F9" w:rsidP="00F957FA">
            <w:pPr>
              <w:spacing w:before="100" w:beforeAutospacing="1" w:after="100" w:afterAutospacing="1"/>
              <w:rPr>
                <w:rFonts w:ascii="Arial" w:hAnsi="Arial" w:cs="Arial"/>
                <w:sz w:val="16"/>
                <w:szCs w:val="16"/>
              </w:rPr>
            </w:pPr>
          </w:p>
        </w:tc>
      </w:tr>
      <w:tr w:rsidR="002C77F9"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C77F9" w:rsidRPr="002C77F9" w:rsidRDefault="002C77F9" w:rsidP="002C77F9">
            <w:pPr>
              <w:rPr>
                <w:rFonts w:ascii="Arial" w:hAnsi="Arial" w:cs="Arial"/>
                <w:sz w:val="16"/>
                <w:szCs w:val="16"/>
              </w:rPr>
            </w:pPr>
            <w:r w:rsidRPr="002C77F9">
              <w:rPr>
                <w:rFonts w:ascii="Arial" w:hAnsi="Arial" w:cs="Arial"/>
                <w:sz w:val="16"/>
                <w:szCs w:val="16"/>
              </w:rPr>
              <w:t>SrlComABSActive_Cnt_lgc</w:t>
            </w:r>
          </w:p>
        </w:tc>
        <w:tc>
          <w:tcPr>
            <w:tcW w:w="4455" w:type="dxa"/>
            <w:vAlign w:val="center"/>
          </w:tcPr>
          <w:p w:rsidR="002C77F9" w:rsidRPr="002C77F9" w:rsidRDefault="002C77F9" w:rsidP="00F957FA">
            <w:pPr>
              <w:spacing w:before="100" w:beforeAutospacing="1" w:after="100" w:afterAutospacing="1"/>
              <w:rPr>
                <w:rFonts w:ascii="Arial" w:hAnsi="Arial" w:cs="Arial"/>
                <w:sz w:val="16"/>
                <w:szCs w:val="16"/>
              </w:rPr>
            </w:pPr>
          </w:p>
        </w:tc>
      </w:tr>
      <w:tr w:rsidR="002C77F9"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C77F9" w:rsidRPr="002C77F9" w:rsidRDefault="002C77F9" w:rsidP="002C77F9">
            <w:pPr>
              <w:rPr>
                <w:rFonts w:ascii="Arial" w:hAnsi="Arial" w:cs="Arial"/>
                <w:sz w:val="16"/>
                <w:szCs w:val="16"/>
              </w:rPr>
            </w:pPr>
            <w:r w:rsidRPr="002C77F9">
              <w:rPr>
                <w:rFonts w:ascii="Arial" w:hAnsi="Arial" w:cs="Arial"/>
                <w:sz w:val="16"/>
                <w:szCs w:val="16"/>
              </w:rPr>
              <w:t>SrlComESCActive_Cnt_lgc</w:t>
            </w:r>
          </w:p>
        </w:tc>
        <w:tc>
          <w:tcPr>
            <w:tcW w:w="4455" w:type="dxa"/>
            <w:vAlign w:val="center"/>
          </w:tcPr>
          <w:p w:rsidR="002C77F9" w:rsidRPr="002C77F9" w:rsidRDefault="002C77F9" w:rsidP="00F957FA">
            <w:pPr>
              <w:spacing w:before="100" w:beforeAutospacing="1" w:after="100" w:afterAutospacing="1"/>
              <w:rPr>
                <w:rFonts w:ascii="Arial" w:hAnsi="Arial" w:cs="Arial"/>
                <w:sz w:val="16"/>
                <w:szCs w:val="16"/>
              </w:rPr>
            </w:pPr>
          </w:p>
        </w:tc>
      </w:tr>
      <w:tr w:rsidR="002C77F9"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C77F9" w:rsidRPr="002C77F9" w:rsidRDefault="002C77F9" w:rsidP="002C77F9">
            <w:pPr>
              <w:rPr>
                <w:rFonts w:ascii="Arial" w:hAnsi="Arial" w:cs="Arial"/>
                <w:sz w:val="16"/>
                <w:szCs w:val="16"/>
              </w:rPr>
            </w:pPr>
            <w:r w:rsidRPr="002C77F9">
              <w:rPr>
                <w:rFonts w:ascii="Arial" w:hAnsi="Arial" w:cs="Arial"/>
                <w:sz w:val="16"/>
                <w:szCs w:val="16"/>
              </w:rPr>
              <w:t>SrlComTCSActive_Cnt_lgc</w:t>
            </w:r>
          </w:p>
        </w:tc>
        <w:tc>
          <w:tcPr>
            <w:tcW w:w="4455" w:type="dxa"/>
            <w:vAlign w:val="center"/>
          </w:tcPr>
          <w:p w:rsidR="002C77F9" w:rsidRPr="002C77F9" w:rsidRDefault="002C77F9" w:rsidP="00F957FA">
            <w:pPr>
              <w:spacing w:before="100" w:beforeAutospacing="1" w:after="100" w:afterAutospacing="1"/>
              <w:rPr>
                <w:rFonts w:ascii="Arial" w:hAnsi="Arial" w:cs="Arial"/>
                <w:sz w:val="16"/>
                <w:szCs w:val="16"/>
              </w:rPr>
            </w:pPr>
          </w:p>
        </w:tc>
      </w:tr>
      <w:tr w:rsidR="002C77F9"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C77F9" w:rsidRPr="002C77F9" w:rsidRDefault="002C77F9" w:rsidP="002C77F9">
            <w:pPr>
              <w:rPr>
                <w:rFonts w:ascii="Arial" w:hAnsi="Arial" w:cs="Arial"/>
                <w:sz w:val="16"/>
                <w:szCs w:val="16"/>
              </w:rPr>
            </w:pPr>
            <w:r w:rsidRPr="002C77F9">
              <w:rPr>
                <w:rFonts w:ascii="Arial" w:hAnsi="Arial" w:cs="Arial"/>
                <w:sz w:val="16"/>
                <w:szCs w:val="16"/>
              </w:rPr>
              <w:t>SrlComTransmissionTrq_TransNm_f32</w:t>
            </w:r>
          </w:p>
        </w:tc>
        <w:tc>
          <w:tcPr>
            <w:tcW w:w="4455" w:type="dxa"/>
            <w:vAlign w:val="center"/>
          </w:tcPr>
          <w:p w:rsidR="002C77F9" w:rsidRPr="002C77F9" w:rsidRDefault="002C77F9" w:rsidP="00F957FA">
            <w:pPr>
              <w:spacing w:before="100" w:beforeAutospacing="1" w:after="100" w:afterAutospacing="1"/>
              <w:rPr>
                <w:rFonts w:ascii="Arial" w:hAnsi="Arial" w:cs="Arial"/>
                <w:sz w:val="16"/>
                <w:szCs w:val="16"/>
              </w:rPr>
            </w:pPr>
          </w:p>
        </w:tc>
      </w:tr>
      <w:tr w:rsidR="002C77F9"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C77F9" w:rsidRPr="002C77F9" w:rsidRDefault="002C77F9" w:rsidP="002C77F9">
            <w:pPr>
              <w:rPr>
                <w:rFonts w:ascii="Arial" w:hAnsi="Arial" w:cs="Arial"/>
                <w:sz w:val="16"/>
                <w:szCs w:val="16"/>
              </w:rPr>
            </w:pPr>
            <w:r w:rsidRPr="002C77F9">
              <w:rPr>
                <w:rFonts w:ascii="Arial" w:hAnsi="Arial" w:cs="Arial"/>
                <w:sz w:val="16"/>
                <w:szCs w:val="16"/>
              </w:rPr>
              <w:t>SrlComYawRate_DegpS_f32</w:t>
            </w:r>
          </w:p>
        </w:tc>
        <w:tc>
          <w:tcPr>
            <w:tcW w:w="4455" w:type="dxa"/>
            <w:vAlign w:val="center"/>
          </w:tcPr>
          <w:p w:rsidR="002C77F9" w:rsidRPr="002C77F9" w:rsidRDefault="002C77F9" w:rsidP="00F957FA">
            <w:pPr>
              <w:spacing w:before="100" w:beforeAutospacing="1" w:after="100" w:afterAutospacing="1"/>
              <w:rPr>
                <w:rFonts w:ascii="Arial" w:hAnsi="Arial" w:cs="Arial"/>
                <w:sz w:val="16"/>
                <w:szCs w:val="16"/>
              </w:rPr>
            </w:pP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2C77F9" w:rsidRDefault="002C77F9" w:rsidP="002C77F9">
            <w:pPr>
              <w:rPr>
                <w:rFonts w:ascii="Arial" w:hAnsi="Arial" w:cs="Arial"/>
                <w:sz w:val="16"/>
                <w:szCs w:val="16"/>
              </w:rPr>
            </w:pPr>
            <w:r w:rsidRPr="002C77F9">
              <w:rPr>
                <w:rFonts w:ascii="Arial" w:hAnsi="Arial" w:cs="Arial"/>
                <w:sz w:val="16"/>
                <w:szCs w:val="16"/>
              </w:rPr>
              <w:t>VehicleSpeed_Kph_f32</w:t>
            </w:r>
          </w:p>
        </w:tc>
        <w:tc>
          <w:tcPr>
            <w:tcW w:w="4455" w:type="dxa"/>
            <w:vAlign w:val="center"/>
          </w:tcPr>
          <w:p w:rsidR="006D33CC" w:rsidRPr="002C77F9" w:rsidRDefault="006D33CC" w:rsidP="00F957FA">
            <w:pPr>
              <w:spacing w:before="100" w:beforeAutospacing="1" w:after="100" w:afterAutospacing="1"/>
              <w:rPr>
                <w:rFonts w:ascii="Arial" w:hAnsi="Arial" w:cs="Arial"/>
                <w:sz w:val="16"/>
                <w:szCs w:val="16"/>
              </w:rPr>
            </w:pPr>
          </w:p>
        </w:tc>
      </w:tr>
      <w:tr w:rsidR="0025230D"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ins w:id="3" w:author="Julien, Jared" w:date="2014-08-20T11:18:00Z"/>
        </w:trPr>
        <w:tc>
          <w:tcPr>
            <w:tcW w:w="4455" w:type="dxa"/>
            <w:gridSpan w:val="2"/>
            <w:vAlign w:val="center"/>
          </w:tcPr>
          <w:p w:rsidR="0025230D" w:rsidRPr="002C77F9" w:rsidRDefault="0025230D" w:rsidP="002C77F9">
            <w:pPr>
              <w:rPr>
                <w:ins w:id="4" w:author="Julien, Jared" w:date="2014-08-20T11:18:00Z"/>
                <w:rFonts w:ascii="Arial" w:hAnsi="Arial" w:cs="Arial"/>
                <w:sz w:val="16"/>
                <w:szCs w:val="16"/>
              </w:rPr>
            </w:pPr>
            <w:ins w:id="5" w:author="Julien, Jared" w:date="2014-08-20T11:19:00Z">
              <w:r w:rsidRPr="0025230D">
                <w:rPr>
                  <w:rFonts w:ascii="Arial" w:hAnsi="Arial" w:cs="Arial"/>
                  <w:sz w:val="16"/>
                  <w:szCs w:val="16"/>
                </w:rPr>
                <w:t>TSMitDefeat_Cnt_lgc</w:t>
              </w:r>
            </w:ins>
          </w:p>
        </w:tc>
        <w:tc>
          <w:tcPr>
            <w:tcW w:w="4455" w:type="dxa"/>
            <w:vAlign w:val="center"/>
          </w:tcPr>
          <w:p w:rsidR="0025230D" w:rsidRPr="002C77F9" w:rsidRDefault="0025230D" w:rsidP="00F957FA">
            <w:pPr>
              <w:spacing w:before="100" w:beforeAutospacing="1" w:after="100" w:afterAutospacing="1"/>
              <w:rPr>
                <w:ins w:id="6" w:author="Julien, Jared" w:date="2014-08-20T11:18:00Z"/>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3"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708"/>
        <w:gridCol w:w="1080"/>
        <w:gridCol w:w="810"/>
        <w:gridCol w:w="810"/>
        <w:gridCol w:w="2515"/>
      </w:tblGrid>
      <w:tr w:rsidR="00BD008B" w:rsidTr="00FC0628">
        <w:tc>
          <w:tcPr>
            <w:tcW w:w="37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08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81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81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5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Default="002C77F9" w:rsidP="002C77F9">
            <w:pPr>
              <w:rPr>
                <w:rFonts w:ascii="Arial" w:hAnsi="Arial" w:cs="Arial"/>
                <w:sz w:val="16"/>
              </w:rPr>
            </w:pPr>
            <w:r w:rsidRPr="002C77F9">
              <w:rPr>
                <w:rFonts w:ascii="Arial" w:hAnsi="Arial" w:cs="Arial"/>
                <w:sz w:val="16"/>
              </w:rPr>
              <w:t>TSMit_PosTrsmTqGainLongTerm_Uls_M_f32</w:t>
            </w:r>
          </w:p>
        </w:tc>
        <w:tc>
          <w:tcPr>
            <w:tcW w:w="1080"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TSMIT_START_SEC_VAR_CLEARED_32</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TSMit_NegTrsmTqGainLongTerm_Uls_M_f32</w:t>
            </w:r>
          </w:p>
        </w:tc>
        <w:tc>
          <w:tcPr>
            <w:tcW w:w="1080" w:type="dxa"/>
            <w:tcBorders>
              <w:top w:val="single" w:sz="6" w:space="0" w:color="auto"/>
              <w:left w:val="single" w:sz="6" w:space="0" w:color="auto"/>
              <w:bottom w:val="single" w:sz="6" w:space="0" w:color="auto"/>
              <w:right w:val="single" w:sz="6" w:space="0" w:color="auto"/>
            </w:tcBorders>
          </w:tcPr>
          <w:p w:rsidR="002C77F9" w:rsidRDefault="002C77F9">
            <w:r w:rsidRPr="00ED672D">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TSMIT_START_SEC_VAR_CLEARED_32</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TSMit_GainLearningEnableTimer_mS_M_u32</w:t>
            </w:r>
          </w:p>
        </w:tc>
        <w:tc>
          <w:tcPr>
            <w:tcW w:w="1080" w:type="dxa"/>
            <w:tcBorders>
              <w:top w:val="single" w:sz="6" w:space="0" w:color="auto"/>
              <w:left w:val="single" w:sz="6" w:space="0" w:color="auto"/>
              <w:bottom w:val="single" w:sz="6" w:space="0" w:color="auto"/>
              <w:right w:val="single" w:sz="6" w:space="0" w:color="auto"/>
            </w:tcBorders>
          </w:tcPr>
          <w:p w:rsidR="002C77F9" w:rsidRDefault="002C77F9">
            <w:r>
              <w:rPr>
                <w:rFonts w:ascii="Arial" w:hAnsi="Arial" w:cs="Arial"/>
                <w:sz w:val="16"/>
              </w:rPr>
              <w:t>1</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TSMIT_START_SEC_VAR_CLEARED_32</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TSMit_PrevTSMitCommand_HwNm_M_f32</w:t>
            </w:r>
          </w:p>
        </w:tc>
        <w:tc>
          <w:tcPr>
            <w:tcW w:w="1080" w:type="dxa"/>
            <w:tcBorders>
              <w:top w:val="single" w:sz="6" w:space="0" w:color="auto"/>
              <w:left w:val="single" w:sz="6" w:space="0" w:color="auto"/>
              <w:bottom w:val="single" w:sz="6" w:space="0" w:color="auto"/>
              <w:right w:val="single" w:sz="6" w:space="0" w:color="auto"/>
            </w:tcBorders>
          </w:tcPr>
          <w:p w:rsidR="002C77F9" w:rsidRDefault="002C77F9">
            <w:r w:rsidRPr="00ED672D">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TSMIT_START_SEC_VAR_CLEARED_32</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Pr="002C77F9" w:rsidRDefault="002C77F9" w:rsidP="00F957FA">
            <w:pPr>
              <w:spacing w:before="60"/>
              <w:rPr>
                <w:rFonts w:ascii="Arial" w:hAnsi="Arial" w:cs="Arial"/>
                <w:sz w:val="16"/>
              </w:rPr>
            </w:pPr>
            <w:r w:rsidRPr="002C77F9">
              <w:rPr>
                <w:rFonts w:ascii="Arial" w:hAnsi="Arial" w:cs="Arial"/>
                <w:sz w:val="16"/>
              </w:rPr>
              <w:t>TSMit_HwTrqFilterKSV_Cnt_M_str</w:t>
            </w:r>
          </w:p>
        </w:tc>
        <w:tc>
          <w:tcPr>
            <w:tcW w:w="1080" w:type="dxa"/>
            <w:tcBorders>
              <w:top w:val="single" w:sz="6" w:space="0" w:color="auto"/>
              <w:left w:val="single" w:sz="6" w:space="0" w:color="auto"/>
              <w:bottom w:val="single" w:sz="6" w:space="0" w:color="auto"/>
              <w:right w:val="single" w:sz="6" w:space="0" w:color="auto"/>
            </w:tcBorders>
          </w:tcPr>
          <w:p w:rsidR="002C77F9" w:rsidRDefault="002C77F9">
            <w:r w:rsidRPr="00ED672D">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TSMIT_START_SEC_VAR_CLEARED_UNSPECIFIED</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Pr="002C77F9" w:rsidRDefault="002C77F9" w:rsidP="00F957FA">
            <w:pPr>
              <w:spacing w:before="60"/>
              <w:rPr>
                <w:rFonts w:ascii="Arial" w:hAnsi="Arial" w:cs="Arial"/>
                <w:sz w:val="16"/>
              </w:rPr>
            </w:pPr>
            <w:r w:rsidRPr="002C77F9">
              <w:rPr>
                <w:rFonts w:ascii="Arial" w:hAnsi="Arial" w:cs="Arial"/>
                <w:sz w:val="16"/>
              </w:rPr>
              <w:t>TSMit_HwTrqFilterKSV_Cnt_M_str</w:t>
            </w:r>
            <w:r>
              <w:t xml:space="preserve"> </w:t>
            </w:r>
            <w:r w:rsidRPr="002C77F9">
              <w:rPr>
                <w:rFonts w:ascii="Arial" w:hAnsi="Arial" w:cs="Arial"/>
                <w:sz w:val="16"/>
              </w:rPr>
              <w:t>.SV_Uls_f32</w:t>
            </w:r>
          </w:p>
        </w:tc>
        <w:tc>
          <w:tcPr>
            <w:tcW w:w="1080" w:type="dxa"/>
            <w:tcBorders>
              <w:top w:val="single" w:sz="6" w:space="0" w:color="auto"/>
              <w:left w:val="single" w:sz="6" w:space="0" w:color="auto"/>
              <w:bottom w:val="single" w:sz="6" w:space="0" w:color="auto"/>
              <w:right w:val="single" w:sz="6" w:space="0" w:color="auto"/>
            </w:tcBorders>
          </w:tcPr>
          <w:p w:rsidR="002C77F9" w:rsidRPr="00ED672D" w:rsidRDefault="002C77F9">
            <w:pPr>
              <w:rPr>
                <w:rFonts w:ascii="Arial" w:hAnsi="Arial" w:cs="Arial"/>
                <w:sz w:val="16"/>
              </w:rPr>
            </w:pPr>
            <w:r w:rsidRPr="00ED672D">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TSMIT_START_SEC_VAR_CLEARED_UNSPECIFIED</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Pr="002C77F9" w:rsidRDefault="002C77F9" w:rsidP="00F957FA">
            <w:pPr>
              <w:spacing w:before="60"/>
              <w:rPr>
                <w:rFonts w:ascii="Arial" w:hAnsi="Arial" w:cs="Arial"/>
                <w:sz w:val="16"/>
              </w:rPr>
            </w:pPr>
            <w:r w:rsidRPr="002C77F9">
              <w:rPr>
                <w:rFonts w:ascii="Arial" w:hAnsi="Arial" w:cs="Arial"/>
                <w:sz w:val="16"/>
              </w:rPr>
              <w:lastRenderedPageBreak/>
              <w:t>TSMit_HwTrqFilterKSV_Cnt_M_str</w:t>
            </w:r>
            <w:r>
              <w:t xml:space="preserve"> </w:t>
            </w:r>
            <w:r w:rsidRPr="002C77F9">
              <w:rPr>
                <w:rFonts w:ascii="Arial" w:hAnsi="Arial" w:cs="Arial"/>
                <w:sz w:val="16"/>
              </w:rPr>
              <w:t>.K_Uls_f32</w:t>
            </w:r>
          </w:p>
        </w:tc>
        <w:tc>
          <w:tcPr>
            <w:tcW w:w="1080" w:type="dxa"/>
            <w:tcBorders>
              <w:top w:val="single" w:sz="6" w:space="0" w:color="auto"/>
              <w:left w:val="single" w:sz="6" w:space="0" w:color="auto"/>
              <w:bottom w:val="single" w:sz="6" w:space="0" w:color="auto"/>
              <w:right w:val="single" w:sz="6" w:space="0" w:color="auto"/>
            </w:tcBorders>
          </w:tcPr>
          <w:p w:rsidR="002C77F9" w:rsidRPr="00ED672D" w:rsidRDefault="002C77F9">
            <w:pPr>
              <w:rPr>
                <w:rFonts w:ascii="Arial" w:hAnsi="Arial" w:cs="Arial"/>
                <w:sz w:val="16"/>
              </w:rPr>
            </w:pPr>
            <w:r w:rsidRPr="00ED672D">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TSMIT_START_SEC_VAR_CLEARED_UNSPECIFIED</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Pr="002C77F9" w:rsidRDefault="002C77F9" w:rsidP="00F957FA">
            <w:pPr>
              <w:spacing w:before="60"/>
              <w:rPr>
                <w:rFonts w:ascii="Arial" w:hAnsi="Arial" w:cs="Arial"/>
                <w:sz w:val="16"/>
              </w:rPr>
            </w:pPr>
            <w:r w:rsidRPr="002C77F9">
              <w:rPr>
                <w:rFonts w:ascii="Arial" w:hAnsi="Arial" w:cs="Arial"/>
                <w:sz w:val="16"/>
              </w:rPr>
              <w:t>TSMit_YawRateFilterKSV_Cnt_M_str</w:t>
            </w:r>
          </w:p>
        </w:tc>
        <w:tc>
          <w:tcPr>
            <w:tcW w:w="1080" w:type="dxa"/>
            <w:tcBorders>
              <w:top w:val="single" w:sz="6" w:space="0" w:color="auto"/>
              <w:left w:val="single" w:sz="6" w:space="0" w:color="auto"/>
              <w:bottom w:val="single" w:sz="6" w:space="0" w:color="auto"/>
              <w:right w:val="single" w:sz="6" w:space="0" w:color="auto"/>
            </w:tcBorders>
          </w:tcPr>
          <w:p w:rsidR="002C77F9" w:rsidRDefault="002C77F9">
            <w:r w:rsidRPr="00ED672D">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TSMIT_START_SEC_VAR_CLEARED_UNSPECIFIED</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Pr="002C77F9" w:rsidRDefault="002C77F9" w:rsidP="00F957FA">
            <w:pPr>
              <w:spacing w:before="60"/>
              <w:rPr>
                <w:rFonts w:ascii="Arial" w:hAnsi="Arial" w:cs="Arial"/>
                <w:sz w:val="16"/>
              </w:rPr>
            </w:pPr>
            <w:r w:rsidRPr="002C77F9">
              <w:rPr>
                <w:rFonts w:ascii="Arial" w:hAnsi="Arial" w:cs="Arial"/>
                <w:sz w:val="16"/>
              </w:rPr>
              <w:t>TSMit_YawRateFilterKSV_Cnt_M_str</w:t>
            </w:r>
            <w:r>
              <w:t xml:space="preserve"> </w:t>
            </w:r>
            <w:r w:rsidRPr="002C77F9">
              <w:rPr>
                <w:rFonts w:ascii="Arial" w:hAnsi="Arial" w:cs="Arial"/>
                <w:sz w:val="16"/>
              </w:rPr>
              <w:t>.SV_Uls_f32</w:t>
            </w:r>
          </w:p>
        </w:tc>
        <w:tc>
          <w:tcPr>
            <w:tcW w:w="1080" w:type="dxa"/>
            <w:tcBorders>
              <w:top w:val="single" w:sz="6" w:space="0" w:color="auto"/>
              <w:left w:val="single" w:sz="6" w:space="0" w:color="auto"/>
              <w:bottom w:val="single" w:sz="6" w:space="0" w:color="auto"/>
              <w:right w:val="single" w:sz="6" w:space="0" w:color="auto"/>
            </w:tcBorders>
          </w:tcPr>
          <w:p w:rsidR="002C77F9" w:rsidRPr="00ED672D" w:rsidRDefault="002C77F9">
            <w:pPr>
              <w:rPr>
                <w:rFonts w:ascii="Arial" w:hAnsi="Arial" w:cs="Arial"/>
                <w:sz w:val="16"/>
              </w:rPr>
            </w:pPr>
            <w:r w:rsidRPr="00ED672D">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TSMIT_START_SEC_VAR_CLEARED_UNSPECIFIED</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Pr="002C77F9" w:rsidRDefault="002C77F9" w:rsidP="00F957FA">
            <w:pPr>
              <w:spacing w:before="60"/>
              <w:rPr>
                <w:rFonts w:ascii="Arial" w:hAnsi="Arial" w:cs="Arial"/>
                <w:sz w:val="16"/>
              </w:rPr>
            </w:pPr>
            <w:r w:rsidRPr="002C77F9">
              <w:rPr>
                <w:rFonts w:ascii="Arial" w:hAnsi="Arial" w:cs="Arial"/>
                <w:sz w:val="16"/>
              </w:rPr>
              <w:t>TSMit_YawRateFilterKSV_Cnt_M_str</w:t>
            </w:r>
            <w:r>
              <w:t xml:space="preserve"> </w:t>
            </w:r>
            <w:r w:rsidRPr="002C77F9">
              <w:rPr>
                <w:rFonts w:ascii="Arial" w:hAnsi="Arial" w:cs="Arial"/>
                <w:sz w:val="16"/>
              </w:rPr>
              <w:t>.K_Uls_f32</w:t>
            </w:r>
          </w:p>
        </w:tc>
        <w:tc>
          <w:tcPr>
            <w:tcW w:w="1080" w:type="dxa"/>
            <w:tcBorders>
              <w:top w:val="single" w:sz="6" w:space="0" w:color="auto"/>
              <w:left w:val="single" w:sz="6" w:space="0" w:color="auto"/>
              <w:bottom w:val="single" w:sz="6" w:space="0" w:color="auto"/>
              <w:right w:val="single" w:sz="6" w:space="0" w:color="auto"/>
            </w:tcBorders>
          </w:tcPr>
          <w:p w:rsidR="002C77F9" w:rsidRPr="00ED672D" w:rsidRDefault="002C77F9">
            <w:pPr>
              <w:rPr>
                <w:rFonts w:ascii="Arial" w:hAnsi="Arial" w:cs="Arial"/>
                <w:sz w:val="16"/>
              </w:rPr>
            </w:pPr>
            <w:r w:rsidRPr="00ED672D">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TSMIT_START_SEC_VAR_CLEARED_UNSPECIFIED</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Pr="002C77F9" w:rsidRDefault="002C77F9" w:rsidP="00F957FA">
            <w:pPr>
              <w:spacing w:before="60"/>
              <w:rPr>
                <w:rFonts w:ascii="Arial" w:hAnsi="Arial" w:cs="Arial"/>
                <w:sz w:val="16"/>
              </w:rPr>
            </w:pPr>
            <w:r w:rsidRPr="002C77F9">
              <w:rPr>
                <w:rFonts w:ascii="Arial" w:hAnsi="Arial" w:cs="Arial"/>
                <w:sz w:val="16"/>
              </w:rPr>
              <w:t>TSMit_STPosTransGainFilterKSV_Cnt_M_str</w:t>
            </w:r>
          </w:p>
        </w:tc>
        <w:tc>
          <w:tcPr>
            <w:tcW w:w="1080" w:type="dxa"/>
            <w:tcBorders>
              <w:top w:val="single" w:sz="6" w:space="0" w:color="auto"/>
              <w:left w:val="single" w:sz="6" w:space="0" w:color="auto"/>
              <w:bottom w:val="single" w:sz="6" w:space="0" w:color="auto"/>
              <w:right w:val="single" w:sz="6" w:space="0" w:color="auto"/>
            </w:tcBorders>
          </w:tcPr>
          <w:p w:rsidR="002C77F9" w:rsidRDefault="002C77F9">
            <w:r w:rsidRPr="00ED672D">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TSMIT_START_SEC_VAR_CLEARED_UNSPECIFIED</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Pr="002C77F9" w:rsidRDefault="002C77F9" w:rsidP="00F957FA">
            <w:pPr>
              <w:spacing w:before="60"/>
              <w:rPr>
                <w:rFonts w:ascii="Arial" w:hAnsi="Arial" w:cs="Arial"/>
                <w:sz w:val="16"/>
              </w:rPr>
            </w:pPr>
            <w:r w:rsidRPr="002C77F9">
              <w:rPr>
                <w:rFonts w:ascii="Arial" w:hAnsi="Arial" w:cs="Arial"/>
                <w:sz w:val="16"/>
              </w:rPr>
              <w:t>TSMit_STPosTransGainFilterKSV_Cnt_M_str</w:t>
            </w:r>
            <w:r>
              <w:t xml:space="preserve"> </w:t>
            </w:r>
            <w:r w:rsidRPr="002C77F9">
              <w:rPr>
                <w:rFonts w:ascii="Arial" w:hAnsi="Arial" w:cs="Arial"/>
                <w:sz w:val="16"/>
              </w:rPr>
              <w:t>.SV_Uls_f32</w:t>
            </w:r>
          </w:p>
        </w:tc>
        <w:tc>
          <w:tcPr>
            <w:tcW w:w="1080" w:type="dxa"/>
            <w:tcBorders>
              <w:top w:val="single" w:sz="6" w:space="0" w:color="auto"/>
              <w:left w:val="single" w:sz="6" w:space="0" w:color="auto"/>
              <w:bottom w:val="single" w:sz="6" w:space="0" w:color="auto"/>
              <w:right w:val="single" w:sz="6" w:space="0" w:color="auto"/>
            </w:tcBorders>
          </w:tcPr>
          <w:p w:rsidR="002C77F9" w:rsidRPr="00ED672D" w:rsidRDefault="002C77F9">
            <w:pPr>
              <w:rPr>
                <w:rFonts w:ascii="Arial" w:hAnsi="Arial" w:cs="Arial"/>
                <w:sz w:val="16"/>
              </w:rPr>
            </w:pPr>
            <w:r w:rsidRPr="00ED672D">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TSMIT_START_SEC_VAR_CLEARED_UNSPECIFIED</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Pr="002C77F9" w:rsidRDefault="002C77F9" w:rsidP="00F957FA">
            <w:pPr>
              <w:spacing w:before="60"/>
              <w:rPr>
                <w:rFonts w:ascii="Arial" w:hAnsi="Arial" w:cs="Arial"/>
                <w:sz w:val="16"/>
              </w:rPr>
            </w:pPr>
            <w:r w:rsidRPr="002C77F9">
              <w:rPr>
                <w:rFonts w:ascii="Arial" w:hAnsi="Arial" w:cs="Arial"/>
                <w:sz w:val="16"/>
              </w:rPr>
              <w:t>TSMit_STPosTransGainFilterKSV_Cnt_M_str</w:t>
            </w:r>
            <w:r>
              <w:t xml:space="preserve"> </w:t>
            </w:r>
            <w:r w:rsidRPr="002C77F9">
              <w:rPr>
                <w:rFonts w:ascii="Arial" w:hAnsi="Arial" w:cs="Arial"/>
                <w:sz w:val="16"/>
              </w:rPr>
              <w:t>.K_Uls_f32</w:t>
            </w:r>
          </w:p>
        </w:tc>
        <w:tc>
          <w:tcPr>
            <w:tcW w:w="1080" w:type="dxa"/>
            <w:tcBorders>
              <w:top w:val="single" w:sz="6" w:space="0" w:color="auto"/>
              <w:left w:val="single" w:sz="6" w:space="0" w:color="auto"/>
              <w:bottom w:val="single" w:sz="6" w:space="0" w:color="auto"/>
              <w:right w:val="single" w:sz="6" w:space="0" w:color="auto"/>
            </w:tcBorders>
          </w:tcPr>
          <w:p w:rsidR="002C77F9" w:rsidRPr="00ED672D" w:rsidRDefault="002C77F9">
            <w:pPr>
              <w:rPr>
                <w:rFonts w:ascii="Arial" w:hAnsi="Arial" w:cs="Arial"/>
                <w:sz w:val="16"/>
              </w:rPr>
            </w:pPr>
            <w:r w:rsidRPr="00ED672D">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TSMIT_START_SEC_VAR_CLEARED_UNSPECIFIED</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Pr="002C77F9" w:rsidRDefault="002C77F9" w:rsidP="00F957FA">
            <w:pPr>
              <w:spacing w:before="60"/>
              <w:rPr>
                <w:rFonts w:ascii="Arial" w:hAnsi="Arial" w:cs="Arial"/>
                <w:sz w:val="16"/>
              </w:rPr>
            </w:pPr>
            <w:r w:rsidRPr="002C77F9">
              <w:rPr>
                <w:rFonts w:ascii="Arial" w:hAnsi="Arial" w:cs="Arial"/>
                <w:sz w:val="16"/>
              </w:rPr>
              <w:t>TSMit_STNegTransGainFilterKSV_Cnt_M_str</w:t>
            </w:r>
          </w:p>
        </w:tc>
        <w:tc>
          <w:tcPr>
            <w:tcW w:w="1080" w:type="dxa"/>
            <w:tcBorders>
              <w:top w:val="single" w:sz="6" w:space="0" w:color="auto"/>
              <w:left w:val="single" w:sz="6" w:space="0" w:color="auto"/>
              <w:bottom w:val="single" w:sz="6" w:space="0" w:color="auto"/>
              <w:right w:val="single" w:sz="6" w:space="0" w:color="auto"/>
            </w:tcBorders>
          </w:tcPr>
          <w:p w:rsidR="002C77F9" w:rsidRDefault="002C77F9">
            <w:r w:rsidRPr="00ED672D">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TSMIT_START_SEC_VAR_CLEARED_UNSPECIFIED</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Pr="002C77F9" w:rsidRDefault="002C77F9" w:rsidP="00F957FA">
            <w:pPr>
              <w:spacing w:before="60"/>
              <w:rPr>
                <w:rFonts w:ascii="Arial" w:hAnsi="Arial" w:cs="Arial"/>
                <w:sz w:val="16"/>
              </w:rPr>
            </w:pPr>
            <w:r w:rsidRPr="002C77F9">
              <w:rPr>
                <w:rFonts w:ascii="Arial" w:hAnsi="Arial" w:cs="Arial"/>
                <w:sz w:val="16"/>
              </w:rPr>
              <w:t>TSMit_STNegTransGainFilterKSV_Cnt_M_str</w:t>
            </w:r>
            <w:r>
              <w:t xml:space="preserve"> </w:t>
            </w:r>
            <w:r w:rsidRPr="002C77F9">
              <w:rPr>
                <w:rFonts w:ascii="Arial" w:hAnsi="Arial" w:cs="Arial"/>
                <w:sz w:val="16"/>
              </w:rPr>
              <w:t>.SV_Uls_f32</w:t>
            </w:r>
          </w:p>
        </w:tc>
        <w:tc>
          <w:tcPr>
            <w:tcW w:w="1080" w:type="dxa"/>
            <w:tcBorders>
              <w:top w:val="single" w:sz="6" w:space="0" w:color="auto"/>
              <w:left w:val="single" w:sz="6" w:space="0" w:color="auto"/>
              <w:bottom w:val="single" w:sz="6" w:space="0" w:color="auto"/>
              <w:right w:val="single" w:sz="6" w:space="0" w:color="auto"/>
            </w:tcBorders>
          </w:tcPr>
          <w:p w:rsidR="002C77F9" w:rsidRPr="00ED672D" w:rsidRDefault="002C77F9">
            <w:pPr>
              <w:rPr>
                <w:rFonts w:ascii="Arial" w:hAnsi="Arial" w:cs="Arial"/>
                <w:sz w:val="16"/>
              </w:rPr>
            </w:pP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TSMIT_START_SEC_VAR_CLEARED_UNSPECIFIED</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Pr="002C77F9" w:rsidRDefault="002C77F9" w:rsidP="00F957FA">
            <w:pPr>
              <w:spacing w:before="60"/>
              <w:rPr>
                <w:rFonts w:ascii="Arial" w:hAnsi="Arial" w:cs="Arial"/>
                <w:sz w:val="16"/>
              </w:rPr>
            </w:pPr>
            <w:r w:rsidRPr="002C77F9">
              <w:rPr>
                <w:rFonts w:ascii="Arial" w:hAnsi="Arial" w:cs="Arial"/>
                <w:sz w:val="16"/>
              </w:rPr>
              <w:t>TSMit_STNegTransGainFilterKSV_Cnt_M_str</w:t>
            </w:r>
            <w:r>
              <w:t xml:space="preserve"> </w:t>
            </w:r>
            <w:r w:rsidRPr="002C77F9">
              <w:rPr>
                <w:rFonts w:ascii="Arial" w:hAnsi="Arial" w:cs="Arial"/>
                <w:sz w:val="16"/>
              </w:rPr>
              <w:t>.K_Uls_f32</w:t>
            </w:r>
          </w:p>
        </w:tc>
        <w:tc>
          <w:tcPr>
            <w:tcW w:w="1080" w:type="dxa"/>
            <w:tcBorders>
              <w:top w:val="single" w:sz="6" w:space="0" w:color="auto"/>
              <w:left w:val="single" w:sz="6" w:space="0" w:color="auto"/>
              <w:bottom w:val="single" w:sz="6" w:space="0" w:color="auto"/>
              <w:right w:val="single" w:sz="6" w:space="0" w:color="auto"/>
            </w:tcBorders>
          </w:tcPr>
          <w:p w:rsidR="002C77F9" w:rsidRPr="00ED672D" w:rsidRDefault="002C77F9">
            <w:pPr>
              <w:rPr>
                <w:rFonts w:ascii="Arial" w:hAnsi="Arial" w:cs="Arial"/>
                <w:sz w:val="16"/>
              </w:rPr>
            </w:pP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sidP="00FC0628">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TSMIT_START_SEC_VAR_CLEARED_UNSPECIFIED</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TSMit_HwTqFiltered_HwNm_D_f32</w:t>
            </w:r>
          </w:p>
        </w:tc>
        <w:tc>
          <w:tcPr>
            <w:tcW w:w="1080" w:type="dxa"/>
            <w:tcBorders>
              <w:top w:val="single" w:sz="6" w:space="0" w:color="auto"/>
              <w:left w:val="single" w:sz="6" w:space="0" w:color="auto"/>
              <w:bottom w:val="single" w:sz="6" w:space="0" w:color="auto"/>
              <w:right w:val="single" w:sz="6" w:space="0" w:color="auto"/>
            </w:tcBorders>
          </w:tcPr>
          <w:p w:rsidR="002C77F9" w:rsidRDefault="002C77F9">
            <w:r w:rsidRPr="00ED672D">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TSMIT_START_SEC_VAR_CLEARED_32</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TSMit_YawRateFiltered_DegpS_D_f32</w:t>
            </w:r>
          </w:p>
        </w:tc>
        <w:tc>
          <w:tcPr>
            <w:tcW w:w="1080" w:type="dxa"/>
            <w:tcBorders>
              <w:top w:val="single" w:sz="6" w:space="0" w:color="auto"/>
              <w:left w:val="single" w:sz="6" w:space="0" w:color="auto"/>
              <w:bottom w:val="single" w:sz="6" w:space="0" w:color="auto"/>
              <w:right w:val="single" w:sz="6" w:space="0" w:color="auto"/>
            </w:tcBorders>
          </w:tcPr>
          <w:p w:rsidR="002C77F9" w:rsidRDefault="002C77F9">
            <w:r w:rsidRPr="00ED672D">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TSMIT_START_SEC_VAR_CLEARED_32</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TSMit_PinionTrqEst_HwNm_D_f32</w:t>
            </w:r>
          </w:p>
        </w:tc>
        <w:tc>
          <w:tcPr>
            <w:tcW w:w="1080" w:type="dxa"/>
            <w:tcBorders>
              <w:top w:val="single" w:sz="6" w:space="0" w:color="auto"/>
              <w:left w:val="single" w:sz="6" w:space="0" w:color="auto"/>
              <w:bottom w:val="single" w:sz="6" w:space="0" w:color="auto"/>
              <w:right w:val="single" w:sz="6" w:space="0" w:color="auto"/>
            </w:tcBorders>
          </w:tcPr>
          <w:p w:rsidR="002C77F9" w:rsidRDefault="002C77F9">
            <w:r w:rsidRPr="00ED672D">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TSMIT_START_SEC_VAR_CLEARED_32</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TSMit_PosTransTrqGainShortTerm_HwNmpTransNm_D_f32</w:t>
            </w:r>
          </w:p>
        </w:tc>
        <w:tc>
          <w:tcPr>
            <w:tcW w:w="1080" w:type="dxa"/>
            <w:tcBorders>
              <w:top w:val="single" w:sz="6" w:space="0" w:color="auto"/>
              <w:left w:val="single" w:sz="6" w:space="0" w:color="auto"/>
              <w:bottom w:val="single" w:sz="6" w:space="0" w:color="auto"/>
              <w:right w:val="single" w:sz="6" w:space="0" w:color="auto"/>
            </w:tcBorders>
          </w:tcPr>
          <w:p w:rsidR="002C77F9" w:rsidRDefault="002C77F9">
            <w:r w:rsidRPr="00ED672D">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TSMIT_START_SEC_VAR_CLEARED_32</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TSMit_NegTransTrqGainShortTerm_HwNmpTransNm_D_f32</w:t>
            </w:r>
          </w:p>
        </w:tc>
        <w:tc>
          <w:tcPr>
            <w:tcW w:w="1080" w:type="dxa"/>
            <w:tcBorders>
              <w:top w:val="single" w:sz="6" w:space="0" w:color="auto"/>
              <w:left w:val="single" w:sz="6" w:space="0" w:color="auto"/>
              <w:bottom w:val="single" w:sz="6" w:space="0" w:color="auto"/>
              <w:right w:val="single" w:sz="6" w:space="0" w:color="auto"/>
            </w:tcBorders>
          </w:tcPr>
          <w:p w:rsidR="002C77F9" w:rsidRDefault="002C77F9">
            <w:r w:rsidRPr="00ED672D">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TSMIT_START_SEC_VAR_CLEARED_32</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TSMit_PosTransTrqGainLongTerm_HwNmpTransNm_D_f32</w:t>
            </w:r>
          </w:p>
        </w:tc>
        <w:tc>
          <w:tcPr>
            <w:tcW w:w="1080" w:type="dxa"/>
            <w:tcBorders>
              <w:top w:val="single" w:sz="6" w:space="0" w:color="auto"/>
              <w:left w:val="single" w:sz="6" w:space="0" w:color="auto"/>
              <w:bottom w:val="single" w:sz="6" w:space="0" w:color="auto"/>
              <w:right w:val="single" w:sz="6" w:space="0" w:color="auto"/>
            </w:tcBorders>
          </w:tcPr>
          <w:p w:rsidR="002C77F9" w:rsidRDefault="002C77F9">
            <w:r w:rsidRPr="00ED672D">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TSMIT_START_SEC_VAR_CLEARED_32</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TSMit_NegTransTrqGainLongTerm_HwNmpTransNm_D_f32</w:t>
            </w:r>
          </w:p>
        </w:tc>
        <w:tc>
          <w:tcPr>
            <w:tcW w:w="1080" w:type="dxa"/>
            <w:tcBorders>
              <w:top w:val="single" w:sz="6" w:space="0" w:color="auto"/>
              <w:left w:val="single" w:sz="6" w:space="0" w:color="auto"/>
              <w:bottom w:val="single" w:sz="6" w:space="0" w:color="auto"/>
              <w:right w:val="single" w:sz="6" w:space="0" w:color="auto"/>
            </w:tcBorders>
          </w:tcPr>
          <w:p w:rsidR="002C77F9" w:rsidRDefault="002C77F9">
            <w:r w:rsidRPr="00ED672D">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TSMIT_START_SEC_VAR_CLEARED_32</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lastRenderedPageBreak/>
              <w:t>TSMit_CmdScaleFactor_Uls_D_f32</w:t>
            </w:r>
          </w:p>
        </w:tc>
        <w:tc>
          <w:tcPr>
            <w:tcW w:w="1080" w:type="dxa"/>
            <w:tcBorders>
              <w:top w:val="single" w:sz="6" w:space="0" w:color="auto"/>
              <w:left w:val="single" w:sz="6" w:space="0" w:color="auto"/>
              <w:bottom w:val="single" w:sz="6" w:space="0" w:color="auto"/>
              <w:right w:val="single" w:sz="6" w:space="0" w:color="auto"/>
            </w:tcBorders>
          </w:tcPr>
          <w:p w:rsidR="002C77F9" w:rsidRDefault="002C77F9">
            <w:r w:rsidRPr="00ED672D">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810" w:type="dxa"/>
            <w:tcBorders>
              <w:top w:val="single" w:sz="6" w:space="0" w:color="auto"/>
              <w:left w:val="single" w:sz="6" w:space="0" w:color="auto"/>
              <w:bottom w:val="single" w:sz="6" w:space="0" w:color="auto"/>
              <w:right w:val="single" w:sz="6" w:space="0" w:color="auto"/>
            </w:tcBorders>
          </w:tcPr>
          <w:p w:rsidR="002C77F9" w:rsidRDefault="002C77F9">
            <w:r w:rsidRPr="00DA2B3E">
              <w:rPr>
                <w:rFonts w:ascii="Arial" w:hAnsi="Arial" w:cs="Arial"/>
                <w:sz w:val="16"/>
              </w:rPr>
              <w:t>See DD</w:t>
            </w: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TSMIT_START_SEC_VAR_CLEARED_32</w:t>
            </w:r>
          </w:p>
        </w:tc>
      </w:tr>
      <w:tr w:rsidR="002C77F9" w:rsidTr="00FC0628">
        <w:tc>
          <w:tcPr>
            <w:tcW w:w="3708" w:type="dxa"/>
            <w:tcBorders>
              <w:top w:val="single" w:sz="6" w:space="0" w:color="auto"/>
              <w:left w:val="single" w:sz="6" w:space="0" w:color="auto"/>
              <w:bottom w:val="single" w:sz="6" w:space="0" w:color="auto"/>
              <w:right w:val="single" w:sz="6" w:space="0" w:color="auto"/>
            </w:tcBorders>
          </w:tcPr>
          <w:p w:rsidR="002C77F9" w:rsidRPr="002C77F9" w:rsidRDefault="002C77F9" w:rsidP="00F957FA">
            <w:pPr>
              <w:spacing w:before="60"/>
              <w:rPr>
                <w:rFonts w:ascii="Arial" w:hAnsi="Arial" w:cs="Arial"/>
                <w:sz w:val="16"/>
              </w:rPr>
            </w:pPr>
            <w:r w:rsidRPr="002C77F9">
              <w:rPr>
                <w:rFonts w:ascii="Arial" w:hAnsi="Arial" w:cs="Arial"/>
                <w:sz w:val="16"/>
              </w:rPr>
              <w:t>TSMit_CommandRaw_HwNm_D_f32</w:t>
            </w:r>
          </w:p>
        </w:tc>
        <w:tc>
          <w:tcPr>
            <w:tcW w:w="1080" w:type="dxa"/>
            <w:tcBorders>
              <w:top w:val="single" w:sz="6" w:space="0" w:color="auto"/>
              <w:left w:val="single" w:sz="6" w:space="0" w:color="auto"/>
              <w:bottom w:val="single" w:sz="6" w:space="0" w:color="auto"/>
              <w:right w:val="single" w:sz="6" w:space="0" w:color="auto"/>
            </w:tcBorders>
          </w:tcPr>
          <w:p w:rsidR="002C77F9" w:rsidRDefault="002C77F9">
            <w:r w:rsidRPr="00ED672D">
              <w:rPr>
                <w:rFonts w:ascii="Arial" w:hAnsi="Arial" w:cs="Arial"/>
                <w:sz w:val="16"/>
              </w:rPr>
              <w:t>Single Precision Float</w:t>
            </w:r>
          </w:p>
        </w:tc>
        <w:tc>
          <w:tcPr>
            <w:tcW w:w="810" w:type="dxa"/>
            <w:tcBorders>
              <w:top w:val="single" w:sz="6" w:space="0" w:color="auto"/>
              <w:left w:val="single" w:sz="6" w:space="0" w:color="auto"/>
              <w:bottom w:val="single" w:sz="6" w:space="0" w:color="auto"/>
              <w:right w:val="single" w:sz="6" w:space="0" w:color="auto"/>
            </w:tcBorders>
          </w:tcPr>
          <w:p w:rsidR="002C77F9" w:rsidRPr="00DA2B3E" w:rsidRDefault="002C77F9">
            <w:pPr>
              <w:rPr>
                <w:rFonts w:ascii="Arial" w:hAnsi="Arial" w:cs="Arial"/>
                <w:sz w:val="16"/>
              </w:rPr>
            </w:pPr>
          </w:p>
        </w:tc>
        <w:tc>
          <w:tcPr>
            <w:tcW w:w="810" w:type="dxa"/>
            <w:tcBorders>
              <w:top w:val="single" w:sz="6" w:space="0" w:color="auto"/>
              <w:left w:val="single" w:sz="6" w:space="0" w:color="auto"/>
              <w:bottom w:val="single" w:sz="6" w:space="0" w:color="auto"/>
              <w:right w:val="single" w:sz="6" w:space="0" w:color="auto"/>
            </w:tcBorders>
          </w:tcPr>
          <w:p w:rsidR="002C77F9" w:rsidRPr="00DA2B3E" w:rsidRDefault="002C77F9">
            <w:pPr>
              <w:rPr>
                <w:rFonts w:ascii="Arial" w:hAnsi="Arial" w:cs="Arial"/>
                <w:sz w:val="16"/>
              </w:rPr>
            </w:pPr>
          </w:p>
        </w:tc>
        <w:tc>
          <w:tcPr>
            <w:tcW w:w="2515" w:type="dxa"/>
            <w:tcBorders>
              <w:top w:val="single" w:sz="6" w:space="0" w:color="auto"/>
              <w:left w:val="single" w:sz="6" w:space="0" w:color="auto"/>
              <w:bottom w:val="single" w:sz="6" w:space="0" w:color="auto"/>
              <w:right w:val="single" w:sz="6" w:space="0" w:color="auto"/>
            </w:tcBorders>
          </w:tcPr>
          <w:p w:rsidR="002C77F9" w:rsidRDefault="002C77F9" w:rsidP="00F957FA">
            <w:pPr>
              <w:spacing w:before="60"/>
              <w:rPr>
                <w:rFonts w:ascii="Arial" w:hAnsi="Arial" w:cs="Arial"/>
                <w:sz w:val="16"/>
              </w:rPr>
            </w:pPr>
            <w:r w:rsidRPr="002C77F9">
              <w:rPr>
                <w:rFonts w:ascii="Arial" w:hAnsi="Arial" w:cs="Arial"/>
                <w:sz w:val="16"/>
              </w:rPr>
              <w:t>TSMIT_START_SEC_VAR_CLEARED_32</w:t>
            </w:r>
          </w:p>
        </w:tc>
      </w:tr>
    </w:tbl>
    <w:p w:rsidR="00BD008B" w:rsidRDefault="00BD008B"/>
    <w:p w:rsidR="004A781C" w:rsidRDefault="004A781C">
      <w:pPr>
        <w:pStyle w:val="Heading3"/>
      </w:pPr>
      <w:r>
        <w:t xml:space="preserve">User defined typedef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Typedef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3C4D3F" w:rsidP="00F957FA">
            <w:pPr>
              <w:spacing w:before="60"/>
              <w:rPr>
                <w:rFonts w:ascii="Arial" w:hAnsi="Arial" w:cs="Arial"/>
                <w:sz w:val="16"/>
              </w:rPr>
            </w:pPr>
            <w:r>
              <w:rPr>
                <w:rFonts w:ascii="Arial" w:hAnsi="Arial" w:cs="Arial"/>
                <w:sz w:val="16"/>
              </w:rPr>
              <w:t>(Name given for the user defined typdef of type struct/union)</w:t>
            </w:r>
          </w:p>
          <w:p w:rsidR="003C4D3F" w:rsidRDefault="003C4D3F" w:rsidP="00F957FA">
            <w:pPr>
              <w:spacing w:before="60"/>
              <w:rPr>
                <w:rFonts w:ascii="Arial" w:hAnsi="Arial" w:cs="Arial"/>
                <w:sz w:val="16"/>
              </w:rPr>
            </w:pPr>
            <w:r>
              <w:rPr>
                <w:rFonts w:ascii="Arial" w:hAnsi="Arial" w:cs="Arial"/>
                <w:sz w:val="16"/>
              </w:rPr>
              <w:t>(Variable name qualified similar to all other variables)</w:t>
            </w:r>
          </w:p>
        </w:tc>
        <w:tc>
          <w:tcPr>
            <w:tcW w:w="2160" w:type="dxa"/>
          </w:tcPr>
          <w:p w:rsidR="003C4D3F" w:rsidRDefault="003C4D3F" w:rsidP="00F957FA">
            <w:pPr>
              <w:spacing w:before="60"/>
              <w:rPr>
                <w:rFonts w:ascii="Arial" w:hAnsi="Arial" w:cs="Arial"/>
                <w:sz w:val="16"/>
              </w:rPr>
            </w:pPr>
            <w:r>
              <w:rPr>
                <w:rFonts w:ascii="Arial" w:hAnsi="Arial" w:cs="Arial"/>
                <w:sz w:val="16"/>
              </w:rPr>
              <w:t>(Variable name qualified similar to all other variables)</w:t>
            </w:r>
          </w:p>
        </w:tc>
        <w:tc>
          <w:tcPr>
            <w:tcW w:w="1440" w:type="dxa"/>
          </w:tcPr>
          <w:p w:rsidR="003C4D3F" w:rsidRDefault="003C4D3F" w:rsidP="00F957FA">
            <w:pPr>
              <w:spacing w:before="60"/>
              <w:rPr>
                <w:rFonts w:ascii="Arial" w:hAnsi="Arial" w:cs="Arial"/>
                <w:sz w:val="16"/>
              </w:rPr>
            </w:pPr>
            <w:r>
              <w:rPr>
                <w:rFonts w:ascii="Arial" w:hAnsi="Arial" w:cs="Arial"/>
                <w:sz w:val="16"/>
              </w:rPr>
              <w:t>as other variables</w:t>
            </w: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r w:rsidR="003C4D3F" w:rsidTr="00F957FA">
        <w:tc>
          <w:tcPr>
            <w:tcW w:w="3348" w:type="dxa"/>
          </w:tcPr>
          <w:p w:rsidR="003C4D3F" w:rsidRDefault="003C4D3F" w:rsidP="00F957FA">
            <w:pPr>
              <w:spacing w:before="60"/>
              <w:rPr>
                <w:rFonts w:ascii="Arial" w:hAnsi="Arial" w:cs="Arial"/>
                <w:sz w:val="16"/>
              </w:rPr>
            </w:pPr>
          </w:p>
        </w:tc>
        <w:tc>
          <w:tcPr>
            <w:tcW w:w="2160" w:type="dxa"/>
          </w:tcPr>
          <w:p w:rsidR="003C4D3F" w:rsidRDefault="003C4D3F" w:rsidP="00F957FA">
            <w:pPr>
              <w:spacing w:before="60"/>
              <w:rPr>
                <w:rFonts w:ascii="Arial" w:hAnsi="Arial" w:cs="Arial"/>
                <w:sz w:val="16"/>
              </w:rPr>
            </w:pPr>
            <w:r>
              <w:rPr>
                <w:rFonts w:ascii="Arial" w:hAnsi="Arial" w:cs="Arial"/>
                <w:sz w:val="16"/>
              </w:rPr>
              <w:t>(Variable name qualified similar to all other variables)</w:t>
            </w: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FC0628">
            <w:pPr>
              <w:spacing w:before="60"/>
              <w:rPr>
                <w:rFonts w:ascii="Arial" w:hAnsi="Arial" w:cs="Arial"/>
                <w:sz w:val="16"/>
              </w:rPr>
            </w:pPr>
            <w:r w:rsidRPr="00FC0628">
              <w:rPr>
                <w:rFonts w:ascii="Arial" w:hAnsi="Arial" w:cs="Arial"/>
                <w:sz w:val="16"/>
              </w:rPr>
              <w:t>k_TSMitHwTrqLPFiltFc_Hz_f32</w:t>
            </w:r>
          </w:p>
        </w:tc>
      </w:tr>
      <w:tr w:rsidR="00FC0628">
        <w:trPr>
          <w:jc w:val="center"/>
        </w:trPr>
        <w:tc>
          <w:tcPr>
            <w:tcW w:w="4608" w:type="dxa"/>
            <w:tcBorders>
              <w:top w:val="nil"/>
              <w:left w:val="single" w:sz="6" w:space="0" w:color="auto"/>
              <w:bottom w:val="single" w:sz="6" w:space="0" w:color="auto"/>
              <w:right w:val="single" w:sz="6" w:space="0" w:color="auto"/>
            </w:tcBorders>
          </w:tcPr>
          <w:p w:rsidR="00FC0628" w:rsidRPr="00FC0628" w:rsidRDefault="00FC0628">
            <w:pPr>
              <w:spacing w:before="60"/>
              <w:rPr>
                <w:rFonts w:ascii="Arial" w:hAnsi="Arial" w:cs="Arial"/>
                <w:sz w:val="16"/>
              </w:rPr>
            </w:pPr>
            <w:r w:rsidRPr="00FC0628">
              <w:rPr>
                <w:rFonts w:ascii="Arial" w:hAnsi="Arial" w:cs="Arial"/>
                <w:sz w:val="16"/>
              </w:rPr>
              <w:t>k_TSMitYawRateLPFiltFc_Hz_f32</w:t>
            </w:r>
          </w:p>
        </w:tc>
      </w:tr>
      <w:tr w:rsidR="00FC0628">
        <w:trPr>
          <w:jc w:val="center"/>
        </w:trPr>
        <w:tc>
          <w:tcPr>
            <w:tcW w:w="4608" w:type="dxa"/>
            <w:tcBorders>
              <w:top w:val="nil"/>
              <w:left w:val="single" w:sz="6" w:space="0" w:color="auto"/>
              <w:bottom w:val="single" w:sz="6" w:space="0" w:color="auto"/>
              <w:right w:val="single" w:sz="6" w:space="0" w:color="auto"/>
            </w:tcBorders>
          </w:tcPr>
          <w:p w:rsidR="00FC0628" w:rsidRPr="00FC0628" w:rsidRDefault="00FC0628">
            <w:pPr>
              <w:spacing w:before="60"/>
              <w:rPr>
                <w:rFonts w:ascii="Arial" w:hAnsi="Arial" w:cs="Arial"/>
                <w:sz w:val="16"/>
              </w:rPr>
            </w:pPr>
            <w:r w:rsidRPr="00FC0628">
              <w:rPr>
                <w:rFonts w:ascii="Arial" w:hAnsi="Arial" w:cs="Arial"/>
                <w:sz w:val="16"/>
              </w:rPr>
              <w:t>k_TSMitGainLearningFreqFc_Hz_f32</w:t>
            </w:r>
          </w:p>
        </w:tc>
      </w:tr>
      <w:tr w:rsidR="00FC0628">
        <w:trPr>
          <w:jc w:val="center"/>
        </w:trPr>
        <w:tc>
          <w:tcPr>
            <w:tcW w:w="4608" w:type="dxa"/>
            <w:tcBorders>
              <w:top w:val="nil"/>
              <w:left w:val="single" w:sz="6" w:space="0" w:color="auto"/>
              <w:bottom w:val="single" w:sz="6" w:space="0" w:color="auto"/>
              <w:right w:val="single" w:sz="6" w:space="0" w:color="auto"/>
            </w:tcBorders>
          </w:tcPr>
          <w:p w:rsidR="00FC0628" w:rsidRPr="00FC0628" w:rsidRDefault="00FC0628">
            <w:pPr>
              <w:spacing w:before="60"/>
              <w:rPr>
                <w:rFonts w:ascii="Arial" w:hAnsi="Arial" w:cs="Arial"/>
                <w:sz w:val="16"/>
              </w:rPr>
            </w:pPr>
            <w:r w:rsidRPr="00FC0628">
              <w:rPr>
                <w:rFonts w:ascii="Arial" w:hAnsi="Arial" w:cs="Arial"/>
                <w:sz w:val="16"/>
              </w:rPr>
              <w:t>k_TSMitUseABSActiveFlag_Cnt_lgc</w:t>
            </w:r>
          </w:p>
        </w:tc>
      </w:tr>
      <w:tr w:rsidR="00FC0628">
        <w:trPr>
          <w:jc w:val="center"/>
        </w:trPr>
        <w:tc>
          <w:tcPr>
            <w:tcW w:w="4608" w:type="dxa"/>
            <w:tcBorders>
              <w:top w:val="nil"/>
              <w:left w:val="single" w:sz="6" w:space="0" w:color="auto"/>
              <w:bottom w:val="single" w:sz="6" w:space="0" w:color="auto"/>
              <w:right w:val="single" w:sz="6" w:space="0" w:color="auto"/>
            </w:tcBorders>
          </w:tcPr>
          <w:p w:rsidR="00FC0628" w:rsidRPr="00FC0628" w:rsidRDefault="00FC0628">
            <w:pPr>
              <w:spacing w:before="60"/>
              <w:rPr>
                <w:rFonts w:ascii="Arial" w:hAnsi="Arial" w:cs="Arial"/>
                <w:sz w:val="16"/>
              </w:rPr>
            </w:pPr>
            <w:r w:rsidRPr="00FC0628">
              <w:rPr>
                <w:rFonts w:ascii="Arial" w:hAnsi="Arial" w:cs="Arial"/>
                <w:sz w:val="16"/>
              </w:rPr>
              <w:t>k_TSMitUseTCSActiveFlag_Cnt_lgc</w:t>
            </w:r>
          </w:p>
        </w:tc>
      </w:tr>
      <w:tr w:rsidR="00FC0628">
        <w:trPr>
          <w:jc w:val="center"/>
        </w:trPr>
        <w:tc>
          <w:tcPr>
            <w:tcW w:w="4608" w:type="dxa"/>
            <w:tcBorders>
              <w:top w:val="nil"/>
              <w:left w:val="single" w:sz="6" w:space="0" w:color="auto"/>
              <w:bottom w:val="single" w:sz="6" w:space="0" w:color="auto"/>
              <w:right w:val="single" w:sz="6" w:space="0" w:color="auto"/>
            </w:tcBorders>
          </w:tcPr>
          <w:p w:rsidR="00FC0628" w:rsidRPr="00FC0628" w:rsidRDefault="00FC0628">
            <w:pPr>
              <w:spacing w:before="60"/>
              <w:rPr>
                <w:rFonts w:ascii="Arial" w:hAnsi="Arial" w:cs="Arial"/>
                <w:sz w:val="16"/>
              </w:rPr>
            </w:pPr>
            <w:r w:rsidRPr="00FC0628">
              <w:rPr>
                <w:rFonts w:ascii="Arial" w:hAnsi="Arial" w:cs="Arial"/>
                <w:sz w:val="16"/>
              </w:rPr>
              <w:t>k_TSMitUseESCActiveFlag_Cnt_lgc</w:t>
            </w:r>
          </w:p>
        </w:tc>
      </w:tr>
      <w:tr w:rsidR="00FC0628">
        <w:trPr>
          <w:jc w:val="center"/>
        </w:trPr>
        <w:tc>
          <w:tcPr>
            <w:tcW w:w="4608" w:type="dxa"/>
            <w:tcBorders>
              <w:top w:val="nil"/>
              <w:left w:val="single" w:sz="6" w:space="0" w:color="auto"/>
              <w:bottom w:val="single" w:sz="6" w:space="0" w:color="auto"/>
              <w:right w:val="single" w:sz="6" w:space="0" w:color="auto"/>
            </w:tcBorders>
          </w:tcPr>
          <w:p w:rsidR="00FC0628" w:rsidRPr="00FC0628" w:rsidRDefault="00FC0628">
            <w:pPr>
              <w:spacing w:before="60"/>
              <w:rPr>
                <w:rFonts w:ascii="Arial" w:hAnsi="Arial" w:cs="Arial"/>
                <w:sz w:val="16"/>
              </w:rPr>
            </w:pPr>
            <w:r w:rsidRPr="00FC0628">
              <w:rPr>
                <w:rFonts w:ascii="Arial" w:hAnsi="Arial" w:cs="Arial"/>
                <w:sz w:val="16"/>
              </w:rPr>
              <w:t>k_TSMitMinHwTrqEnable_HwNm_f32</w:t>
            </w:r>
          </w:p>
        </w:tc>
      </w:tr>
      <w:tr w:rsidR="00FC0628">
        <w:trPr>
          <w:jc w:val="center"/>
        </w:trPr>
        <w:tc>
          <w:tcPr>
            <w:tcW w:w="4608" w:type="dxa"/>
            <w:tcBorders>
              <w:top w:val="nil"/>
              <w:left w:val="single" w:sz="6" w:space="0" w:color="auto"/>
              <w:bottom w:val="single" w:sz="6" w:space="0" w:color="auto"/>
              <w:right w:val="single" w:sz="6" w:space="0" w:color="auto"/>
            </w:tcBorders>
          </w:tcPr>
          <w:p w:rsidR="00FC0628" w:rsidRPr="00FC0628" w:rsidRDefault="00FC0628">
            <w:pPr>
              <w:spacing w:before="60"/>
              <w:rPr>
                <w:rFonts w:ascii="Arial" w:hAnsi="Arial" w:cs="Arial"/>
                <w:sz w:val="16"/>
              </w:rPr>
            </w:pPr>
            <w:r w:rsidRPr="00FC0628">
              <w:rPr>
                <w:rFonts w:ascii="Arial" w:hAnsi="Arial" w:cs="Arial"/>
                <w:sz w:val="16"/>
              </w:rPr>
              <w:t>k_TSMitMaxHwPosEnable_HwDeg_f32</w:t>
            </w:r>
          </w:p>
        </w:tc>
      </w:tr>
      <w:tr w:rsidR="00FC0628">
        <w:trPr>
          <w:jc w:val="center"/>
        </w:trPr>
        <w:tc>
          <w:tcPr>
            <w:tcW w:w="4608" w:type="dxa"/>
            <w:tcBorders>
              <w:top w:val="nil"/>
              <w:left w:val="single" w:sz="6" w:space="0" w:color="auto"/>
              <w:bottom w:val="single" w:sz="6" w:space="0" w:color="auto"/>
              <w:right w:val="single" w:sz="6" w:space="0" w:color="auto"/>
            </w:tcBorders>
          </w:tcPr>
          <w:p w:rsidR="00FC0628" w:rsidRPr="00FC0628" w:rsidRDefault="00FC0628">
            <w:pPr>
              <w:spacing w:before="60"/>
              <w:rPr>
                <w:rFonts w:ascii="Arial" w:hAnsi="Arial" w:cs="Arial"/>
                <w:sz w:val="16"/>
              </w:rPr>
            </w:pPr>
            <w:r w:rsidRPr="00FC0628">
              <w:rPr>
                <w:rFonts w:ascii="Arial" w:hAnsi="Arial" w:cs="Arial"/>
                <w:sz w:val="16"/>
              </w:rPr>
              <w:t>k_TSMitMaxYawRateEnable_DegpS_f32</w:t>
            </w:r>
          </w:p>
        </w:tc>
      </w:tr>
      <w:tr w:rsidR="00FC0628">
        <w:trPr>
          <w:jc w:val="center"/>
        </w:trPr>
        <w:tc>
          <w:tcPr>
            <w:tcW w:w="4608" w:type="dxa"/>
            <w:tcBorders>
              <w:top w:val="nil"/>
              <w:left w:val="single" w:sz="6" w:space="0" w:color="auto"/>
              <w:bottom w:val="single" w:sz="6" w:space="0" w:color="auto"/>
              <w:right w:val="single" w:sz="6" w:space="0" w:color="auto"/>
            </w:tcBorders>
          </w:tcPr>
          <w:p w:rsidR="00FC0628" w:rsidRPr="00FC0628" w:rsidRDefault="00FC0628">
            <w:pPr>
              <w:spacing w:before="60"/>
              <w:rPr>
                <w:rFonts w:ascii="Arial" w:hAnsi="Arial" w:cs="Arial"/>
                <w:sz w:val="16"/>
              </w:rPr>
            </w:pPr>
            <w:r w:rsidRPr="00FC0628">
              <w:rPr>
                <w:rFonts w:ascii="Arial" w:hAnsi="Arial" w:cs="Arial"/>
                <w:sz w:val="16"/>
              </w:rPr>
              <w:t>k_TSMitMinHwAuthEnable_Uls_f32</w:t>
            </w:r>
          </w:p>
        </w:tc>
      </w:tr>
      <w:tr w:rsidR="00FC0628">
        <w:trPr>
          <w:jc w:val="center"/>
        </w:trPr>
        <w:tc>
          <w:tcPr>
            <w:tcW w:w="4608" w:type="dxa"/>
            <w:tcBorders>
              <w:top w:val="nil"/>
              <w:left w:val="single" w:sz="6" w:space="0" w:color="auto"/>
              <w:bottom w:val="single" w:sz="6" w:space="0" w:color="auto"/>
              <w:right w:val="single" w:sz="6" w:space="0" w:color="auto"/>
            </w:tcBorders>
          </w:tcPr>
          <w:p w:rsidR="00FC0628" w:rsidRPr="00FC0628" w:rsidRDefault="00FC0628">
            <w:pPr>
              <w:spacing w:before="60"/>
              <w:rPr>
                <w:rFonts w:ascii="Arial" w:hAnsi="Arial" w:cs="Arial"/>
                <w:sz w:val="16"/>
              </w:rPr>
            </w:pPr>
            <w:r w:rsidRPr="00FC0628">
              <w:rPr>
                <w:rFonts w:ascii="Arial" w:hAnsi="Arial" w:cs="Arial"/>
                <w:sz w:val="16"/>
              </w:rPr>
              <w:t>k_TSMitMinVehSpdEnable_Kph_f32</w:t>
            </w:r>
          </w:p>
        </w:tc>
      </w:tr>
      <w:tr w:rsidR="00FC0628" w:rsidTr="00FC0628">
        <w:trPr>
          <w:jc w:val="center"/>
        </w:trPr>
        <w:tc>
          <w:tcPr>
            <w:tcW w:w="4608" w:type="dxa"/>
            <w:tcBorders>
              <w:top w:val="nil"/>
              <w:left w:val="single" w:sz="6" w:space="0" w:color="auto"/>
              <w:bottom w:val="single" w:sz="4" w:space="0" w:color="auto"/>
              <w:right w:val="single" w:sz="6" w:space="0" w:color="auto"/>
            </w:tcBorders>
          </w:tcPr>
          <w:p w:rsidR="00FC0628" w:rsidRPr="00FC0628" w:rsidRDefault="00FC0628">
            <w:pPr>
              <w:spacing w:before="60"/>
              <w:rPr>
                <w:rFonts w:ascii="Arial" w:hAnsi="Arial" w:cs="Arial"/>
                <w:sz w:val="16"/>
              </w:rPr>
            </w:pPr>
            <w:r w:rsidRPr="00FC0628">
              <w:rPr>
                <w:rFonts w:ascii="Arial" w:hAnsi="Arial" w:cs="Arial"/>
                <w:sz w:val="16"/>
              </w:rPr>
              <w:t>k_TSMitMaxVehSpdEnable_Kph_f32</w:t>
            </w:r>
          </w:p>
        </w:tc>
      </w:tr>
      <w:tr w:rsidR="004A781C" w:rsidTr="00FC0628">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FC0628">
            <w:pPr>
              <w:spacing w:before="60"/>
              <w:rPr>
                <w:rFonts w:ascii="Arial" w:hAnsi="Arial" w:cs="Arial"/>
                <w:sz w:val="16"/>
              </w:rPr>
            </w:pPr>
            <w:r w:rsidRPr="00FC0628">
              <w:rPr>
                <w:rFonts w:ascii="Arial" w:hAnsi="Arial" w:cs="Arial"/>
                <w:sz w:val="16"/>
              </w:rPr>
              <w:t>k_TSMitMaxHwVelEnable_HwRadpS_f32</w:t>
            </w:r>
          </w:p>
        </w:tc>
      </w:tr>
      <w:tr w:rsidR="00FC0628" w:rsidTr="00FC0628">
        <w:trPr>
          <w:jc w:val="center"/>
        </w:trPr>
        <w:tc>
          <w:tcPr>
            <w:tcW w:w="4608" w:type="dxa"/>
            <w:tcBorders>
              <w:top w:val="single" w:sz="4" w:space="0" w:color="auto"/>
              <w:left w:val="single" w:sz="4" w:space="0" w:color="auto"/>
              <w:bottom w:val="single" w:sz="4" w:space="0" w:color="auto"/>
              <w:right w:val="single" w:sz="4" w:space="0" w:color="auto"/>
            </w:tcBorders>
          </w:tcPr>
          <w:p w:rsidR="00FC0628" w:rsidRPr="00FC0628" w:rsidRDefault="00FC0628">
            <w:pPr>
              <w:spacing w:before="60"/>
              <w:rPr>
                <w:rFonts w:ascii="Arial" w:hAnsi="Arial" w:cs="Arial"/>
                <w:sz w:val="16"/>
              </w:rPr>
            </w:pPr>
            <w:r w:rsidRPr="00FC0628">
              <w:rPr>
                <w:rFonts w:ascii="Arial" w:hAnsi="Arial" w:cs="Arial"/>
                <w:sz w:val="16"/>
              </w:rPr>
              <w:t>k_TSMitMaxNegTransTrqEnable_TransNm_f32</w:t>
            </w:r>
          </w:p>
        </w:tc>
      </w:tr>
      <w:tr w:rsidR="00FC0628" w:rsidTr="00FC0628">
        <w:trPr>
          <w:jc w:val="center"/>
        </w:trPr>
        <w:tc>
          <w:tcPr>
            <w:tcW w:w="4608" w:type="dxa"/>
            <w:tcBorders>
              <w:top w:val="single" w:sz="4" w:space="0" w:color="auto"/>
              <w:left w:val="single" w:sz="4" w:space="0" w:color="auto"/>
              <w:bottom w:val="single" w:sz="4" w:space="0" w:color="auto"/>
              <w:right w:val="single" w:sz="4" w:space="0" w:color="auto"/>
            </w:tcBorders>
          </w:tcPr>
          <w:p w:rsidR="00FC0628" w:rsidRPr="00FC0628" w:rsidRDefault="00FC0628">
            <w:pPr>
              <w:spacing w:before="60"/>
              <w:rPr>
                <w:rFonts w:ascii="Arial" w:hAnsi="Arial" w:cs="Arial"/>
                <w:sz w:val="16"/>
              </w:rPr>
            </w:pPr>
            <w:r w:rsidRPr="00FC0628">
              <w:rPr>
                <w:rFonts w:ascii="Arial" w:hAnsi="Arial" w:cs="Arial"/>
                <w:sz w:val="16"/>
              </w:rPr>
              <w:t>k_TSMitMinPosTransTrqEnable_TransNm_f32</w:t>
            </w:r>
          </w:p>
        </w:tc>
      </w:tr>
      <w:tr w:rsidR="00FC0628" w:rsidTr="00FC0628">
        <w:trPr>
          <w:jc w:val="center"/>
        </w:trPr>
        <w:tc>
          <w:tcPr>
            <w:tcW w:w="4608" w:type="dxa"/>
            <w:tcBorders>
              <w:top w:val="single" w:sz="4" w:space="0" w:color="auto"/>
              <w:left w:val="single" w:sz="4" w:space="0" w:color="auto"/>
              <w:bottom w:val="single" w:sz="4" w:space="0" w:color="auto"/>
              <w:right w:val="single" w:sz="4" w:space="0" w:color="auto"/>
            </w:tcBorders>
          </w:tcPr>
          <w:p w:rsidR="00FC0628" w:rsidRPr="00FC0628" w:rsidRDefault="00FC0628">
            <w:pPr>
              <w:spacing w:before="60"/>
              <w:rPr>
                <w:rFonts w:ascii="Arial" w:hAnsi="Arial" w:cs="Arial"/>
                <w:sz w:val="16"/>
              </w:rPr>
            </w:pPr>
            <w:r w:rsidRPr="00FC0628">
              <w:rPr>
                <w:rFonts w:ascii="Arial" w:hAnsi="Arial" w:cs="Arial"/>
                <w:sz w:val="16"/>
              </w:rPr>
              <w:t>k_TSMitTimeOnEnable_Sec_f32</w:t>
            </w:r>
          </w:p>
        </w:tc>
      </w:tr>
      <w:tr w:rsidR="00FC0628" w:rsidTr="00FC0628">
        <w:trPr>
          <w:jc w:val="center"/>
        </w:trPr>
        <w:tc>
          <w:tcPr>
            <w:tcW w:w="4608" w:type="dxa"/>
            <w:tcBorders>
              <w:top w:val="single" w:sz="4" w:space="0" w:color="auto"/>
              <w:left w:val="single" w:sz="4" w:space="0" w:color="auto"/>
              <w:bottom w:val="single" w:sz="4" w:space="0" w:color="auto"/>
              <w:right w:val="single" w:sz="4" w:space="0" w:color="auto"/>
            </w:tcBorders>
          </w:tcPr>
          <w:p w:rsidR="00FC0628" w:rsidRPr="00FC0628" w:rsidRDefault="00FC0628">
            <w:pPr>
              <w:spacing w:before="60"/>
              <w:rPr>
                <w:rFonts w:ascii="Arial" w:hAnsi="Arial" w:cs="Arial"/>
                <w:sz w:val="16"/>
              </w:rPr>
            </w:pPr>
            <w:r w:rsidRPr="00FC0628">
              <w:rPr>
                <w:rFonts w:ascii="Arial" w:hAnsi="Arial" w:cs="Arial"/>
                <w:sz w:val="16"/>
              </w:rPr>
              <w:t>k_TSMitPosTransGainLimit_HwNmpTransNm_f32</w:t>
            </w:r>
          </w:p>
        </w:tc>
      </w:tr>
      <w:tr w:rsidR="00FC0628" w:rsidTr="00FC0628">
        <w:trPr>
          <w:jc w:val="center"/>
        </w:trPr>
        <w:tc>
          <w:tcPr>
            <w:tcW w:w="4608" w:type="dxa"/>
            <w:tcBorders>
              <w:top w:val="single" w:sz="4" w:space="0" w:color="auto"/>
              <w:left w:val="single" w:sz="4" w:space="0" w:color="auto"/>
              <w:bottom w:val="single" w:sz="4" w:space="0" w:color="auto"/>
              <w:right w:val="single" w:sz="4" w:space="0" w:color="auto"/>
            </w:tcBorders>
          </w:tcPr>
          <w:p w:rsidR="00FC0628" w:rsidRPr="00FC0628" w:rsidRDefault="00FC0628">
            <w:pPr>
              <w:spacing w:before="60"/>
              <w:rPr>
                <w:rFonts w:ascii="Arial" w:hAnsi="Arial" w:cs="Arial"/>
                <w:sz w:val="16"/>
              </w:rPr>
            </w:pPr>
            <w:r w:rsidRPr="00FC0628">
              <w:rPr>
                <w:rFonts w:ascii="Arial" w:hAnsi="Arial" w:cs="Arial"/>
                <w:sz w:val="16"/>
              </w:rPr>
              <w:t>k_TSMitDisableNegTransTrqSTGainLearning_Cnt_f32</w:t>
            </w:r>
          </w:p>
        </w:tc>
      </w:tr>
      <w:tr w:rsidR="00FC0628" w:rsidTr="00FC0628">
        <w:trPr>
          <w:jc w:val="center"/>
        </w:trPr>
        <w:tc>
          <w:tcPr>
            <w:tcW w:w="4608" w:type="dxa"/>
            <w:tcBorders>
              <w:top w:val="single" w:sz="4" w:space="0" w:color="auto"/>
              <w:left w:val="single" w:sz="4" w:space="0" w:color="auto"/>
              <w:bottom w:val="single" w:sz="4" w:space="0" w:color="auto"/>
              <w:right w:val="single" w:sz="4" w:space="0" w:color="auto"/>
            </w:tcBorders>
          </w:tcPr>
          <w:p w:rsidR="00FC0628" w:rsidRPr="00FC0628" w:rsidRDefault="00FC0628">
            <w:pPr>
              <w:spacing w:before="60"/>
              <w:rPr>
                <w:rFonts w:ascii="Arial" w:hAnsi="Arial" w:cs="Arial"/>
                <w:sz w:val="16"/>
              </w:rPr>
            </w:pPr>
            <w:r w:rsidRPr="00FC0628">
              <w:rPr>
                <w:rFonts w:ascii="Arial" w:hAnsi="Arial" w:cs="Arial"/>
                <w:sz w:val="16"/>
              </w:rPr>
              <w:t>k_TSMitNegTransGainLimit_HwNmpTransNm_f32</w:t>
            </w:r>
          </w:p>
        </w:tc>
      </w:tr>
      <w:tr w:rsidR="00FC0628" w:rsidTr="00FC0628">
        <w:trPr>
          <w:jc w:val="center"/>
        </w:trPr>
        <w:tc>
          <w:tcPr>
            <w:tcW w:w="4608" w:type="dxa"/>
            <w:tcBorders>
              <w:top w:val="single" w:sz="4" w:space="0" w:color="auto"/>
              <w:left w:val="single" w:sz="4" w:space="0" w:color="auto"/>
              <w:bottom w:val="single" w:sz="4" w:space="0" w:color="auto"/>
              <w:right w:val="single" w:sz="4" w:space="0" w:color="auto"/>
            </w:tcBorders>
          </w:tcPr>
          <w:p w:rsidR="00FC0628" w:rsidRPr="00FC0628" w:rsidRDefault="00FC0628">
            <w:pPr>
              <w:spacing w:before="60"/>
              <w:rPr>
                <w:rFonts w:ascii="Arial" w:hAnsi="Arial" w:cs="Arial"/>
                <w:sz w:val="16"/>
              </w:rPr>
            </w:pPr>
            <w:r w:rsidRPr="00FC0628">
              <w:rPr>
                <w:rFonts w:ascii="Arial" w:hAnsi="Arial" w:cs="Arial"/>
                <w:sz w:val="16"/>
              </w:rPr>
              <w:t>t_TSMitCmdSclVelocityTbl_Kph_u8p8[5]</w:t>
            </w:r>
          </w:p>
        </w:tc>
      </w:tr>
      <w:tr w:rsidR="00FC0628" w:rsidTr="00FC0628">
        <w:trPr>
          <w:jc w:val="center"/>
        </w:trPr>
        <w:tc>
          <w:tcPr>
            <w:tcW w:w="4608" w:type="dxa"/>
            <w:tcBorders>
              <w:top w:val="single" w:sz="4" w:space="0" w:color="auto"/>
              <w:left w:val="single" w:sz="4" w:space="0" w:color="auto"/>
              <w:bottom w:val="single" w:sz="4" w:space="0" w:color="auto"/>
              <w:right w:val="single" w:sz="4" w:space="0" w:color="auto"/>
            </w:tcBorders>
          </w:tcPr>
          <w:p w:rsidR="00FC0628" w:rsidRPr="00FC0628" w:rsidRDefault="00FC0628">
            <w:pPr>
              <w:spacing w:before="60"/>
              <w:rPr>
                <w:rFonts w:ascii="Arial" w:hAnsi="Arial" w:cs="Arial"/>
                <w:sz w:val="16"/>
              </w:rPr>
            </w:pPr>
            <w:r w:rsidRPr="00FC0628">
              <w:rPr>
                <w:rFonts w:ascii="Arial" w:hAnsi="Arial" w:cs="Arial"/>
                <w:sz w:val="16"/>
              </w:rPr>
              <w:t>t_TSMitCmdSclHwPosTbl_HwDeg_s10p5[11]</w:t>
            </w:r>
          </w:p>
        </w:tc>
      </w:tr>
      <w:tr w:rsidR="00FC0628" w:rsidTr="00FC0628">
        <w:trPr>
          <w:jc w:val="center"/>
        </w:trPr>
        <w:tc>
          <w:tcPr>
            <w:tcW w:w="4608" w:type="dxa"/>
            <w:tcBorders>
              <w:top w:val="single" w:sz="4" w:space="0" w:color="auto"/>
              <w:left w:val="single" w:sz="4" w:space="0" w:color="auto"/>
              <w:bottom w:val="single" w:sz="4" w:space="0" w:color="auto"/>
              <w:right w:val="single" w:sz="4" w:space="0" w:color="auto"/>
            </w:tcBorders>
          </w:tcPr>
          <w:p w:rsidR="00FC0628" w:rsidRPr="00FC0628" w:rsidRDefault="00FC0628">
            <w:pPr>
              <w:spacing w:before="60"/>
              <w:rPr>
                <w:rFonts w:ascii="Arial" w:hAnsi="Arial" w:cs="Arial"/>
                <w:sz w:val="16"/>
              </w:rPr>
            </w:pPr>
            <w:r w:rsidRPr="00FC0628">
              <w:rPr>
                <w:rFonts w:ascii="Arial" w:hAnsi="Arial" w:cs="Arial"/>
                <w:sz w:val="16"/>
              </w:rPr>
              <w:t>t2_TSMitCmdSclScaleFactor_Uls_u2p14[5][11]</w:t>
            </w:r>
          </w:p>
        </w:tc>
      </w:tr>
      <w:tr w:rsidR="00FC0628" w:rsidTr="00FC0628">
        <w:trPr>
          <w:jc w:val="center"/>
        </w:trPr>
        <w:tc>
          <w:tcPr>
            <w:tcW w:w="4608" w:type="dxa"/>
            <w:tcBorders>
              <w:top w:val="single" w:sz="4" w:space="0" w:color="auto"/>
              <w:left w:val="single" w:sz="4" w:space="0" w:color="auto"/>
              <w:bottom w:val="single" w:sz="4" w:space="0" w:color="auto"/>
              <w:right w:val="single" w:sz="4" w:space="0" w:color="auto"/>
            </w:tcBorders>
          </w:tcPr>
          <w:p w:rsidR="00FC0628" w:rsidRPr="00FC0628" w:rsidRDefault="00FC0628">
            <w:pPr>
              <w:spacing w:before="60"/>
              <w:rPr>
                <w:rFonts w:ascii="Arial" w:hAnsi="Arial" w:cs="Arial"/>
                <w:sz w:val="16"/>
              </w:rPr>
            </w:pPr>
            <w:r w:rsidRPr="00FC0628">
              <w:rPr>
                <w:rFonts w:ascii="Arial" w:hAnsi="Arial" w:cs="Arial"/>
                <w:sz w:val="16"/>
              </w:rPr>
              <w:t>k_TSMitPosTransTrqThresh_TransNm_f32</w:t>
            </w:r>
          </w:p>
        </w:tc>
      </w:tr>
      <w:tr w:rsidR="00FC0628" w:rsidTr="00FC0628">
        <w:trPr>
          <w:jc w:val="center"/>
        </w:trPr>
        <w:tc>
          <w:tcPr>
            <w:tcW w:w="4608" w:type="dxa"/>
            <w:tcBorders>
              <w:top w:val="single" w:sz="4" w:space="0" w:color="auto"/>
              <w:left w:val="single" w:sz="4" w:space="0" w:color="auto"/>
              <w:bottom w:val="single" w:sz="4" w:space="0" w:color="auto"/>
              <w:right w:val="single" w:sz="4" w:space="0" w:color="auto"/>
            </w:tcBorders>
          </w:tcPr>
          <w:p w:rsidR="00FC0628" w:rsidRPr="00FC0628" w:rsidRDefault="00FC0628">
            <w:pPr>
              <w:spacing w:before="60"/>
              <w:rPr>
                <w:rFonts w:ascii="Arial" w:hAnsi="Arial" w:cs="Arial"/>
                <w:sz w:val="16"/>
              </w:rPr>
            </w:pPr>
            <w:r w:rsidRPr="00FC0628">
              <w:rPr>
                <w:rFonts w:ascii="Arial" w:hAnsi="Arial" w:cs="Arial"/>
                <w:sz w:val="16"/>
              </w:rPr>
              <w:t>k_TSMitNegTransTrqThresh_TransNm_f32</w:t>
            </w:r>
          </w:p>
        </w:tc>
      </w:tr>
      <w:tr w:rsidR="00FC0628" w:rsidTr="00FC0628">
        <w:trPr>
          <w:jc w:val="center"/>
        </w:trPr>
        <w:tc>
          <w:tcPr>
            <w:tcW w:w="4608" w:type="dxa"/>
            <w:tcBorders>
              <w:top w:val="single" w:sz="4" w:space="0" w:color="auto"/>
              <w:left w:val="single" w:sz="4" w:space="0" w:color="auto"/>
              <w:bottom w:val="single" w:sz="4" w:space="0" w:color="auto"/>
              <w:right w:val="single" w:sz="4" w:space="0" w:color="auto"/>
            </w:tcBorders>
          </w:tcPr>
          <w:p w:rsidR="00FC0628" w:rsidRPr="00FC0628" w:rsidRDefault="00FC0628">
            <w:pPr>
              <w:spacing w:before="60"/>
              <w:rPr>
                <w:rFonts w:ascii="Arial" w:hAnsi="Arial" w:cs="Arial"/>
                <w:sz w:val="16"/>
              </w:rPr>
            </w:pPr>
            <w:r w:rsidRPr="00FC0628">
              <w:rPr>
                <w:rFonts w:ascii="Arial" w:hAnsi="Arial" w:cs="Arial"/>
                <w:sz w:val="16"/>
              </w:rPr>
              <w:t>k_TSMitCmdSlewRate_HwNmpS_f32</w:t>
            </w:r>
          </w:p>
        </w:tc>
      </w:tr>
      <w:tr w:rsidR="00FC0628" w:rsidTr="00FC0628">
        <w:trPr>
          <w:jc w:val="center"/>
        </w:trPr>
        <w:tc>
          <w:tcPr>
            <w:tcW w:w="4608" w:type="dxa"/>
            <w:tcBorders>
              <w:top w:val="single" w:sz="4" w:space="0" w:color="auto"/>
              <w:left w:val="single" w:sz="4" w:space="0" w:color="auto"/>
              <w:bottom w:val="single" w:sz="4" w:space="0" w:color="auto"/>
              <w:right w:val="single" w:sz="4" w:space="0" w:color="auto"/>
            </w:tcBorders>
          </w:tcPr>
          <w:p w:rsidR="00FC0628" w:rsidRPr="00FC0628" w:rsidRDefault="00FC0628">
            <w:pPr>
              <w:spacing w:before="60"/>
              <w:rPr>
                <w:rFonts w:ascii="Arial" w:hAnsi="Arial" w:cs="Arial"/>
                <w:sz w:val="16"/>
              </w:rPr>
            </w:pPr>
            <w:r w:rsidRPr="00FC0628">
              <w:rPr>
                <w:rFonts w:ascii="Arial" w:hAnsi="Arial" w:cs="Arial"/>
                <w:sz w:val="16"/>
              </w:rPr>
              <w:t>k_CmnSysTrqRatio_HwNmpMtrNm_f32</w:t>
            </w:r>
          </w:p>
        </w:tc>
      </w:tr>
    </w:tbl>
    <w:p w:rsidR="004A781C" w:rsidRDefault="004A781C">
      <w:pPr>
        <w:pStyle w:val="Heading2"/>
      </w:pPr>
      <w:r>
        <w:lastRenderedPageBreak/>
        <w:t>Program(fixed)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FPM_InitFixedPoint_m()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FC0628" w:rsidP="00F957FA">
            <w:pPr>
              <w:spacing w:before="60"/>
              <w:rPr>
                <w:rFonts w:ascii="Arial" w:hAnsi="Arial" w:cs="Arial"/>
                <w:sz w:val="16"/>
              </w:rPr>
            </w:pPr>
            <w:r w:rsidRPr="00FC0628">
              <w:rPr>
                <w:rFonts w:ascii="Arial" w:hAnsi="Arial" w:cs="Arial"/>
                <w:sz w:val="16"/>
              </w:rPr>
              <w:t>D_10MS_SEC_F32</w:t>
            </w:r>
          </w:p>
        </w:tc>
        <w:tc>
          <w:tcPr>
            <w:tcW w:w="1680" w:type="dxa"/>
            <w:tcBorders>
              <w:top w:val="single" w:sz="6" w:space="0" w:color="auto"/>
              <w:left w:val="single" w:sz="6" w:space="0" w:color="auto"/>
              <w:bottom w:val="single" w:sz="6" w:space="0" w:color="auto"/>
              <w:right w:val="single" w:sz="6" w:space="0" w:color="auto"/>
            </w:tcBorders>
          </w:tcPr>
          <w:p w:rsidR="00FC0628" w:rsidRDefault="00FC0628" w:rsidP="00F957FA">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DE4889" w:rsidRDefault="00FC0628" w:rsidP="00F957FA">
            <w:pPr>
              <w:spacing w:before="60"/>
              <w:rPr>
                <w:rFonts w:ascii="Arial" w:hAnsi="Arial" w:cs="Arial"/>
                <w:sz w:val="16"/>
              </w:rPr>
            </w:pPr>
            <w:r>
              <w:rPr>
                <w:rFonts w:ascii="Arial" w:hAnsi="Arial" w:cs="Arial"/>
                <w:sz w:val="16"/>
              </w:rPr>
              <w:t>Sec</w:t>
            </w:r>
          </w:p>
        </w:tc>
        <w:tc>
          <w:tcPr>
            <w:tcW w:w="1680" w:type="dxa"/>
            <w:tcBorders>
              <w:top w:val="single" w:sz="6" w:space="0" w:color="auto"/>
              <w:left w:val="single" w:sz="6" w:space="0" w:color="auto"/>
              <w:bottom w:val="single" w:sz="6" w:space="0" w:color="auto"/>
              <w:right w:val="single" w:sz="6" w:space="0" w:color="auto"/>
            </w:tcBorders>
          </w:tcPr>
          <w:p w:rsidR="00DE4889" w:rsidRDefault="00FC0628" w:rsidP="00F957FA">
            <w:pPr>
              <w:spacing w:before="60"/>
              <w:rPr>
                <w:rFonts w:ascii="Arial" w:hAnsi="Arial" w:cs="Arial"/>
                <w:sz w:val="16"/>
              </w:rPr>
            </w:pPr>
            <w:r>
              <w:rPr>
                <w:rFonts w:ascii="Arial" w:hAnsi="Arial" w:cs="Arial"/>
                <w:sz w:val="16"/>
              </w:rPr>
              <w:t>0.01</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FC0628" w:rsidP="00F957FA">
            <w:pPr>
              <w:spacing w:before="60"/>
              <w:rPr>
                <w:rFonts w:ascii="Arial" w:hAnsi="Arial" w:cs="Arial"/>
                <w:sz w:val="16"/>
              </w:rPr>
            </w:pPr>
            <w:r w:rsidRPr="00FC0628">
              <w:rPr>
                <w:rFonts w:ascii="Arial" w:hAnsi="Arial" w:cs="Arial"/>
                <w:sz w:val="16"/>
              </w:rPr>
              <w:t>D_ONESEC_MS_F32</w:t>
            </w:r>
          </w:p>
        </w:tc>
        <w:tc>
          <w:tcPr>
            <w:tcW w:w="1680" w:type="dxa"/>
            <w:tcBorders>
              <w:top w:val="single" w:sz="6" w:space="0" w:color="auto"/>
              <w:left w:val="single" w:sz="6" w:space="0" w:color="auto"/>
              <w:bottom w:val="single" w:sz="6" w:space="0" w:color="auto"/>
              <w:right w:val="single" w:sz="6" w:space="0" w:color="auto"/>
            </w:tcBorders>
          </w:tcPr>
          <w:p w:rsidR="00DE4889" w:rsidRDefault="00FC0628" w:rsidP="00F957FA">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DE4889" w:rsidRDefault="00FC0628" w:rsidP="00F957FA">
            <w:pPr>
              <w:spacing w:before="60"/>
              <w:rPr>
                <w:rFonts w:ascii="Arial" w:hAnsi="Arial" w:cs="Arial"/>
                <w:sz w:val="16"/>
              </w:rPr>
            </w:pPr>
            <w:r>
              <w:rPr>
                <w:rFonts w:ascii="Arial" w:hAnsi="Arial" w:cs="Arial"/>
                <w:sz w:val="16"/>
              </w:rPr>
              <w:t>mS</w:t>
            </w:r>
          </w:p>
        </w:tc>
        <w:tc>
          <w:tcPr>
            <w:tcW w:w="1680" w:type="dxa"/>
            <w:tcBorders>
              <w:top w:val="single" w:sz="6" w:space="0" w:color="auto"/>
              <w:left w:val="single" w:sz="6" w:space="0" w:color="auto"/>
              <w:bottom w:val="single" w:sz="6" w:space="0" w:color="auto"/>
              <w:right w:val="single" w:sz="6" w:space="0" w:color="auto"/>
            </w:tcBorders>
          </w:tcPr>
          <w:p w:rsidR="00DE4889" w:rsidRDefault="00FC0628" w:rsidP="00F957FA">
            <w:pPr>
              <w:spacing w:before="60"/>
              <w:rPr>
                <w:rFonts w:ascii="Arial" w:hAnsi="Arial" w:cs="Arial"/>
                <w:sz w:val="16"/>
              </w:rPr>
            </w:pPr>
            <w:r>
              <w:rPr>
                <w:rFonts w:ascii="Arial" w:hAnsi="Arial" w:cs="Arial"/>
                <w:sz w:val="16"/>
              </w:rPr>
              <w:t>1000</w:t>
            </w:r>
          </w:p>
        </w:tc>
      </w:tr>
      <w:tr w:rsidR="00FC0628" w:rsidTr="00F957FA">
        <w:tc>
          <w:tcPr>
            <w:tcW w:w="3888" w:type="dxa"/>
            <w:tcBorders>
              <w:top w:val="single" w:sz="6" w:space="0" w:color="auto"/>
              <w:left w:val="single" w:sz="6" w:space="0" w:color="auto"/>
              <w:bottom w:val="single" w:sz="6" w:space="0" w:color="auto"/>
              <w:right w:val="single" w:sz="6" w:space="0" w:color="auto"/>
            </w:tcBorders>
          </w:tcPr>
          <w:p w:rsidR="00FC0628" w:rsidRPr="00FC0628" w:rsidRDefault="00FC0628" w:rsidP="00F957FA">
            <w:pPr>
              <w:spacing w:before="60"/>
              <w:rPr>
                <w:rFonts w:ascii="Arial" w:hAnsi="Arial" w:cs="Arial"/>
                <w:sz w:val="16"/>
              </w:rPr>
            </w:pPr>
            <w:r w:rsidRPr="00FC0628">
              <w:rPr>
                <w:rFonts w:ascii="Arial" w:hAnsi="Arial" w:cs="Arial"/>
                <w:sz w:val="16"/>
              </w:rPr>
              <w:t>D_OUTPUTCMDLIMIT_HWNM_F32</w:t>
            </w:r>
          </w:p>
        </w:tc>
        <w:tc>
          <w:tcPr>
            <w:tcW w:w="1680" w:type="dxa"/>
            <w:tcBorders>
              <w:top w:val="single" w:sz="6" w:space="0" w:color="auto"/>
              <w:left w:val="single" w:sz="6" w:space="0" w:color="auto"/>
              <w:bottom w:val="single" w:sz="6" w:space="0" w:color="auto"/>
              <w:right w:val="single" w:sz="6" w:space="0" w:color="auto"/>
            </w:tcBorders>
          </w:tcPr>
          <w:p w:rsidR="00FC0628" w:rsidRDefault="00FC0628" w:rsidP="00F957FA">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FC0628" w:rsidRDefault="00FC0628" w:rsidP="00F957FA">
            <w:pPr>
              <w:spacing w:before="60"/>
              <w:rPr>
                <w:rFonts w:ascii="Arial" w:hAnsi="Arial" w:cs="Arial"/>
                <w:sz w:val="16"/>
              </w:rPr>
            </w:pPr>
            <w:r>
              <w:rPr>
                <w:rFonts w:ascii="Arial" w:hAnsi="Arial" w:cs="Arial"/>
                <w:sz w:val="16"/>
              </w:rPr>
              <w:t>HwNm</w:t>
            </w:r>
          </w:p>
        </w:tc>
        <w:tc>
          <w:tcPr>
            <w:tcW w:w="1680" w:type="dxa"/>
            <w:tcBorders>
              <w:top w:val="single" w:sz="6" w:space="0" w:color="auto"/>
              <w:left w:val="single" w:sz="6" w:space="0" w:color="auto"/>
              <w:bottom w:val="single" w:sz="6" w:space="0" w:color="auto"/>
              <w:right w:val="single" w:sz="6" w:space="0" w:color="auto"/>
            </w:tcBorders>
          </w:tcPr>
          <w:p w:rsidR="00FC0628" w:rsidRDefault="00FC0628" w:rsidP="00F957FA">
            <w:pPr>
              <w:spacing w:before="60"/>
              <w:rPr>
                <w:rFonts w:ascii="Arial" w:hAnsi="Arial" w:cs="Arial"/>
                <w:sz w:val="16"/>
              </w:rPr>
            </w:pPr>
            <w:r>
              <w:rPr>
                <w:rFonts w:ascii="Arial" w:hAnsi="Arial" w:cs="Arial"/>
                <w:sz w:val="16"/>
              </w:rPr>
              <w:t>3</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FC0628">
            <w:pPr>
              <w:spacing w:before="60"/>
              <w:rPr>
                <w:rFonts w:ascii="Arial" w:hAnsi="Arial" w:cs="Arial"/>
                <w:sz w:val="16"/>
              </w:rPr>
            </w:pPr>
            <w:r>
              <w:rPr>
                <w:rFonts w:ascii="Arial" w:hAnsi="Arial" w:cs="Arial"/>
                <w:sz w:val="16"/>
              </w:rPr>
              <w:t>D_ZERO_ULS_F32</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FC0628" w:rsidP="008B3E94">
      <w:pPr>
        <w:numPr>
          <w:ilvl w:val="0"/>
          <w:numId w:val="5"/>
        </w:numPr>
        <w:spacing w:after="0"/>
      </w:pPr>
      <w:r>
        <w:t>Abs_f32_m</w:t>
      </w:r>
    </w:p>
    <w:p w:rsidR="005D5FE4" w:rsidRDefault="00FC0628" w:rsidP="008B3E94">
      <w:pPr>
        <w:numPr>
          <w:ilvl w:val="0"/>
          <w:numId w:val="5"/>
        </w:numPr>
        <w:spacing w:after="0"/>
      </w:pPr>
      <w:r>
        <w:t>FPM_FixedToFloat_m</w:t>
      </w:r>
    </w:p>
    <w:p w:rsidR="00FC0628" w:rsidRDefault="00FC0628" w:rsidP="008B3E94">
      <w:pPr>
        <w:numPr>
          <w:ilvl w:val="0"/>
          <w:numId w:val="5"/>
        </w:numPr>
        <w:spacing w:after="0"/>
      </w:pPr>
      <w:r>
        <w:t>FPM_FloatToFixed_m</w:t>
      </w:r>
    </w:p>
    <w:p w:rsidR="00FC0628" w:rsidRDefault="00FC0628" w:rsidP="00FC0628">
      <w:pPr>
        <w:numPr>
          <w:ilvl w:val="0"/>
          <w:numId w:val="5"/>
        </w:numPr>
        <w:spacing w:after="0"/>
      </w:pPr>
      <w:r w:rsidRPr="00FC0628">
        <w:t>BilinearXYM_u16_s16Xu16YM_Cnt</w:t>
      </w:r>
    </w:p>
    <w:p w:rsidR="00FC0628" w:rsidRDefault="00FC0628" w:rsidP="00FC0628">
      <w:pPr>
        <w:numPr>
          <w:ilvl w:val="0"/>
          <w:numId w:val="5"/>
        </w:numPr>
        <w:spacing w:after="0"/>
      </w:pPr>
      <w:r>
        <w:t>TableSize_m</w:t>
      </w:r>
    </w:p>
    <w:p w:rsidR="008B3E94" w:rsidRDefault="008B3E94" w:rsidP="008B3E94">
      <w:pPr>
        <w:spacing w:after="0"/>
        <w:ind w:left="720"/>
      </w:pPr>
    </w:p>
    <w:p w:rsidR="008B3E94" w:rsidRDefault="008B3E94" w:rsidP="008B3E94">
      <w:pPr>
        <w:pStyle w:val="Heading2"/>
      </w:pPr>
      <w:r>
        <w:t>Data Hiding Functions</w:t>
      </w:r>
    </w:p>
    <w:p w:rsidR="00DC7E08" w:rsidRDefault="00FC0628" w:rsidP="00FC0628">
      <w:pPr>
        <w:numPr>
          <w:ilvl w:val="0"/>
          <w:numId w:val="10"/>
        </w:numPr>
        <w:spacing w:after="0"/>
      </w:pPr>
      <w:r w:rsidRPr="00FC0628">
        <w:t>Rte_Pim_TSMitGainLrn</w:t>
      </w:r>
      <w:r>
        <w:t>()</w:t>
      </w:r>
    </w:p>
    <w:p w:rsidR="00DC7E08" w:rsidRDefault="00FC0628" w:rsidP="00FC0628">
      <w:pPr>
        <w:numPr>
          <w:ilvl w:val="0"/>
          <w:numId w:val="10"/>
        </w:numPr>
        <w:spacing w:after="0"/>
      </w:pPr>
      <w:r w:rsidRPr="00FC0628">
        <w:t>Rte_Pim_TSMitDisableEOL</w:t>
      </w:r>
      <w:r>
        <w:t>()</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FC0628" w:rsidP="008B3E94">
      <w:pPr>
        <w:spacing w:after="0"/>
      </w:pPr>
      <w:r>
        <w:t>None</w:t>
      </w:r>
    </w:p>
    <w:p w:rsidR="008F6DBB" w:rsidRDefault="008F6DBB" w:rsidP="008B3E94">
      <w:pPr>
        <w:spacing w:after="0"/>
      </w:pPr>
    </w:p>
    <w:p w:rsidR="008B3E94" w:rsidRDefault="008B3E94" w:rsidP="008B3E94">
      <w:pPr>
        <w:pStyle w:val="Heading2"/>
      </w:pPr>
      <w:r>
        <w:t>Local Functions/Macros Used by this MDD only</w:t>
      </w:r>
    </w:p>
    <w:p w:rsidR="008B3E94" w:rsidRDefault="00FC0628" w:rsidP="008B3E94">
      <w:r>
        <w:t>None</w:t>
      </w: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FC0628" w:rsidP="00F957FA">
            <w:pPr>
              <w:spacing w:before="100" w:beforeAutospacing="1" w:after="100" w:afterAutospacing="1"/>
              <w:rPr>
                <w:rFonts w:ascii="Arial" w:hAnsi="Arial" w:cs="Arial"/>
                <w:sz w:val="16"/>
                <w:szCs w:val="16"/>
              </w:rPr>
            </w:pPr>
            <w:r w:rsidRPr="00FC0628">
              <w:rPr>
                <w:rFonts w:ascii="Arial" w:hAnsi="Arial" w:cs="Arial"/>
                <w:sz w:val="16"/>
                <w:szCs w:val="16"/>
              </w:rPr>
              <w:t>Rte_InitValue_HandwheelAuthority_Uls_f32</w:t>
            </w:r>
          </w:p>
        </w:tc>
        <w:tc>
          <w:tcPr>
            <w:tcW w:w="4455" w:type="dxa"/>
            <w:vAlign w:val="center"/>
          </w:tcPr>
          <w:p w:rsidR="002C03D8" w:rsidRPr="004B5BE2" w:rsidRDefault="00FC0628"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FC0628" w:rsidRPr="004B5BE2" w:rsidTr="00F957FA">
        <w:trPr>
          <w:trHeight w:val="341"/>
        </w:trPr>
        <w:tc>
          <w:tcPr>
            <w:tcW w:w="4455" w:type="dxa"/>
            <w:vAlign w:val="center"/>
          </w:tcPr>
          <w:p w:rsidR="00FC0628" w:rsidRPr="00FC0628" w:rsidRDefault="00FC0628" w:rsidP="00F957FA">
            <w:pPr>
              <w:spacing w:before="100" w:beforeAutospacing="1" w:after="100" w:afterAutospacing="1"/>
              <w:rPr>
                <w:rFonts w:ascii="Arial" w:hAnsi="Arial" w:cs="Arial"/>
                <w:sz w:val="16"/>
                <w:szCs w:val="16"/>
              </w:rPr>
            </w:pPr>
            <w:r w:rsidRPr="00FC0628">
              <w:rPr>
                <w:rFonts w:ascii="Arial" w:hAnsi="Arial" w:cs="Arial"/>
                <w:sz w:val="16"/>
                <w:szCs w:val="16"/>
              </w:rPr>
              <w:t>Rte_InitValue_HandwheelPosition_HwDeg_f32</w:t>
            </w:r>
          </w:p>
        </w:tc>
        <w:tc>
          <w:tcPr>
            <w:tcW w:w="4455" w:type="dxa"/>
            <w:vAlign w:val="center"/>
          </w:tcPr>
          <w:p w:rsidR="00FC0628" w:rsidRPr="004B5BE2" w:rsidRDefault="00FC0628"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FC0628" w:rsidRPr="004B5BE2" w:rsidTr="00F957FA">
        <w:trPr>
          <w:trHeight w:val="341"/>
        </w:trPr>
        <w:tc>
          <w:tcPr>
            <w:tcW w:w="4455" w:type="dxa"/>
            <w:vAlign w:val="center"/>
          </w:tcPr>
          <w:p w:rsidR="00FC0628" w:rsidRPr="00FC0628" w:rsidRDefault="00FC0628" w:rsidP="00F957FA">
            <w:pPr>
              <w:spacing w:before="100" w:beforeAutospacing="1" w:after="100" w:afterAutospacing="1"/>
              <w:rPr>
                <w:rFonts w:ascii="Arial" w:hAnsi="Arial" w:cs="Arial"/>
                <w:sz w:val="16"/>
                <w:szCs w:val="16"/>
              </w:rPr>
            </w:pPr>
            <w:r w:rsidRPr="00FC0628">
              <w:rPr>
                <w:rFonts w:ascii="Arial" w:hAnsi="Arial" w:cs="Arial"/>
                <w:sz w:val="16"/>
                <w:szCs w:val="16"/>
              </w:rPr>
              <w:t>Rte_InitValue_HandwheelVelocity_HwRadpS_f32</w:t>
            </w:r>
          </w:p>
        </w:tc>
        <w:tc>
          <w:tcPr>
            <w:tcW w:w="4455" w:type="dxa"/>
            <w:vAlign w:val="center"/>
          </w:tcPr>
          <w:p w:rsidR="00FC0628" w:rsidRPr="004B5BE2" w:rsidRDefault="00FC0628"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FC0628" w:rsidRPr="004B5BE2" w:rsidTr="00F957FA">
        <w:trPr>
          <w:trHeight w:val="341"/>
        </w:trPr>
        <w:tc>
          <w:tcPr>
            <w:tcW w:w="4455" w:type="dxa"/>
            <w:vAlign w:val="center"/>
          </w:tcPr>
          <w:p w:rsidR="00FC0628" w:rsidRPr="00FC0628" w:rsidRDefault="00FC0628" w:rsidP="00F957FA">
            <w:pPr>
              <w:spacing w:before="100" w:beforeAutospacing="1" w:after="100" w:afterAutospacing="1"/>
              <w:rPr>
                <w:rFonts w:ascii="Arial" w:hAnsi="Arial" w:cs="Arial"/>
                <w:sz w:val="16"/>
                <w:szCs w:val="16"/>
              </w:rPr>
            </w:pPr>
            <w:r w:rsidRPr="00FC0628">
              <w:rPr>
                <w:rFonts w:ascii="Arial" w:hAnsi="Arial" w:cs="Arial"/>
                <w:sz w:val="16"/>
                <w:szCs w:val="16"/>
              </w:rPr>
              <w:t>Rte_InitValue_HwTorque_HwNm_f32</w:t>
            </w:r>
          </w:p>
        </w:tc>
        <w:tc>
          <w:tcPr>
            <w:tcW w:w="4455" w:type="dxa"/>
            <w:vAlign w:val="center"/>
          </w:tcPr>
          <w:p w:rsidR="00FC0628" w:rsidRPr="004B5BE2" w:rsidRDefault="00FC0628"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FC0628" w:rsidRPr="004B5BE2" w:rsidTr="00F957FA">
        <w:trPr>
          <w:trHeight w:val="341"/>
        </w:trPr>
        <w:tc>
          <w:tcPr>
            <w:tcW w:w="4455" w:type="dxa"/>
            <w:vAlign w:val="center"/>
          </w:tcPr>
          <w:p w:rsidR="00FC0628" w:rsidRPr="00FC0628" w:rsidRDefault="00FC0628" w:rsidP="00F957FA">
            <w:pPr>
              <w:spacing w:before="100" w:beforeAutospacing="1" w:after="100" w:afterAutospacing="1"/>
              <w:rPr>
                <w:rFonts w:ascii="Arial" w:hAnsi="Arial" w:cs="Arial"/>
                <w:sz w:val="16"/>
                <w:szCs w:val="16"/>
              </w:rPr>
            </w:pPr>
            <w:r w:rsidRPr="00FC0628">
              <w:rPr>
                <w:rFonts w:ascii="Arial" w:hAnsi="Arial" w:cs="Arial"/>
                <w:sz w:val="16"/>
                <w:szCs w:val="16"/>
              </w:rPr>
              <w:t>Rte_InitValue_PreLimitMtrTrqCmd_MtrNm_f32</w:t>
            </w:r>
          </w:p>
        </w:tc>
        <w:tc>
          <w:tcPr>
            <w:tcW w:w="4455" w:type="dxa"/>
            <w:vAlign w:val="center"/>
          </w:tcPr>
          <w:p w:rsidR="00FC0628" w:rsidRPr="004B5BE2" w:rsidRDefault="00FC0628"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FC0628" w:rsidRPr="004B5BE2" w:rsidTr="00F957FA">
        <w:trPr>
          <w:trHeight w:val="341"/>
        </w:trPr>
        <w:tc>
          <w:tcPr>
            <w:tcW w:w="4455" w:type="dxa"/>
            <w:vAlign w:val="center"/>
          </w:tcPr>
          <w:p w:rsidR="00FC0628" w:rsidRPr="00FC0628" w:rsidRDefault="00FC0628" w:rsidP="00F957FA">
            <w:pPr>
              <w:spacing w:before="100" w:beforeAutospacing="1" w:after="100" w:afterAutospacing="1"/>
              <w:rPr>
                <w:rFonts w:ascii="Arial" w:hAnsi="Arial" w:cs="Arial"/>
                <w:sz w:val="16"/>
                <w:szCs w:val="16"/>
              </w:rPr>
            </w:pPr>
            <w:r w:rsidRPr="00FC0628">
              <w:rPr>
                <w:rFonts w:ascii="Arial" w:hAnsi="Arial" w:cs="Arial"/>
                <w:sz w:val="16"/>
                <w:szCs w:val="16"/>
              </w:rPr>
              <w:t>Rte_InitValue_SrlComABSActive_Cnt_lgc</w:t>
            </w:r>
          </w:p>
        </w:tc>
        <w:tc>
          <w:tcPr>
            <w:tcW w:w="4455" w:type="dxa"/>
            <w:vAlign w:val="center"/>
          </w:tcPr>
          <w:p w:rsidR="00FC0628" w:rsidRPr="004B5BE2" w:rsidRDefault="00FC0628" w:rsidP="00F957FA">
            <w:pPr>
              <w:spacing w:before="100" w:beforeAutospacing="1" w:after="100" w:afterAutospacing="1"/>
              <w:rPr>
                <w:rFonts w:ascii="Arial" w:hAnsi="Arial" w:cs="Arial"/>
                <w:sz w:val="16"/>
                <w:szCs w:val="16"/>
              </w:rPr>
            </w:pPr>
            <w:r>
              <w:rPr>
                <w:rFonts w:ascii="Arial" w:hAnsi="Arial" w:cs="Arial"/>
                <w:sz w:val="16"/>
                <w:szCs w:val="16"/>
              </w:rPr>
              <w:t>FALSE</w:t>
            </w:r>
          </w:p>
        </w:tc>
      </w:tr>
      <w:tr w:rsidR="00FC0628" w:rsidRPr="004B5BE2" w:rsidTr="00F957FA">
        <w:trPr>
          <w:trHeight w:val="341"/>
        </w:trPr>
        <w:tc>
          <w:tcPr>
            <w:tcW w:w="4455" w:type="dxa"/>
            <w:vAlign w:val="center"/>
          </w:tcPr>
          <w:p w:rsidR="00FC0628" w:rsidRPr="00FC0628" w:rsidRDefault="00FC0628" w:rsidP="00F957FA">
            <w:pPr>
              <w:spacing w:before="100" w:beforeAutospacing="1" w:after="100" w:afterAutospacing="1"/>
              <w:rPr>
                <w:rFonts w:ascii="Arial" w:hAnsi="Arial" w:cs="Arial"/>
                <w:sz w:val="16"/>
                <w:szCs w:val="16"/>
              </w:rPr>
            </w:pPr>
            <w:r w:rsidRPr="00FC0628">
              <w:rPr>
                <w:rFonts w:ascii="Arial" w:hAnsi="Arial" w:cs="Arial"/>
                <w:sz w:val="16"/>
                <w:szCs w:val="16"/>
              </w:rPr>
              <w:t>Rte_InitValue_SrlComESCActive_Cnt_lgc</w:t>
            </w:r>
          </w:p>
        </w:tc>
        <w:tc>
          <w:tcPr>
            <w:tcW w:w="4455" w:type="dxa"/>
            <w:vAlign w:val="center"/>
          </w:tcPr>
          <w:p w:rsidR="00FC0628" w:rsidRPr="004B5BE2" w:rsidRDefault="00FC0628" w:rsidP="00F957FA">
            <w:pPr>
              <w:spacing w:before="100" w:beforeAutospacing="1" w:after="100" w:afterAutospacing="1"/>
              <w:rPr>
                <w:rFonts w:ascii="Arial" w:hAnsi="Arial" w:cs="Arial"/>
                <w:sz w:val="16"/>
                <w:szCs w:val="16"/>
              </w:rPr>
            </w:pPr>
            <w:r>
              <w:rPr>
                <w:rFonts w:ascii="Arial" w:hAnsi="Arial" w:cs="Arial"/>
                <w:sz w:val="16"/>
                <w:szCs w:val="16"/>
              </w:rPr>
              <w:t>FALSE</w:t>
            </w:r>
          </w:p>
        </w:tc>
      </w:tr>
      <w:tr w:rsidR="00FC0628" w:rsidRPr="004B5BE2" w:rsidTr="00F957FA">
        <w:trPr>
          <w:trHeight w:val="341"/>
        </w:trPr>
        <w:tc>
          <w:tcPr>
            <w:tcW w:w="4455" w:type="dxa"/>
            <w:vAlign w:val="center"/>
          </w:tcPr>
          <w:p w:rsidR="00FC0628" w:rsidRPr="00FC0628" w:rsidRDefault="00FC0628" w:rsidP="00F957FA">
            <w:pPr>
              <w:spacing w:before="100" w:beforeAutospacing="1" w:after="100" w:afterAutospacing="1"/>
              <w:rPr>
                <w:rFonts w:ascii="Arial" w:hAnsi="Arial" w:cs="Arial"/>
                <w:sz w:val="16"/>
                <w:szCs w:val="16"/>
              </w:rPr>
            </w:pPr>
            <w:r w:rsidRPr="00FC0628">
              <w:rPr>
                <w:rFonts w:ascii="Arial" w:hAnsi="Arial" w:cs="Arial"/>
                <w:sz w:val="16"/>
                <w:szCs w:val="16"/>
              </w:rPr>
              <w:t>Rte_InitValue_SrlComTCSActive_Cnt_lgc</w:t>
            </w:r>
          </w:p>
        </w:tc>
        <w:tc>
          <w:tcPr>
            <w:tcW w:w="4455" w:type="dxa"/>
            <w:vAlign w:val="center"/>
          </w:tcPr>
          <w:p w:rsidR="00FC0628" w:rsidRPr="004B5BE2" w:rsidRDefault="00FC0628" w:rsidP="00F957FA">
            <w:pPr>
              <w:spacing w:before="100" w:beforeAutospacing="1" w:after="100" w:afterAutospacing="1"/>
              <w:rPr>
                <w:rFonts w:ascii="Arial" w:hAnsi="Arial" w:cs="Arial"/>
                <w:sz w:val="16"/>
                <w:szCs w:val="16"/>
              </w:rPr>
            </w:pPr>
            <w:r>
              <w:rPr>
                <w:rFonts w:ascii="Arial" w:hAnsi="Arial" w:cs="Arial"/>
                <w:sz w:val="16"/>
                <w:szCs w:val="16"/>
              </w:rPr>
              <w:t>FALSE</w:t>
            </w:r>
          </w:p>
        </w:tc>
      </w:tr>
      <w:tr w:rsidR="00FC0628" w:rsidRPr="004B5BE2" w:rsidTr="00F957FA">
        <w:trPr>
          <w:trHeight w:val="341"/>
        </w:trPr>
        <w:tc>
          <w:tcPr>
            <w:tcW w:w="4455" w:type="dxa"/>
            <w:vAlign w:val="center"/>
          </w:tcPr>
          <w:p w:rsidR="00FC0628" w:rsidRPr="00FC0628" w:rsidRDefault="00FC0628" w:rsidP="00F957FA">
            <w:pPr>
              <w:spacing w:before="100" w:beforeAutospacing="1" w:after="100" w:afterAutospacing="1"/>
              <w:rPr>
                <w:rFonts w:ascii="Arial" w:hAnsi="Arial" w:cs="Arial"/>
                <w:sz w:val="16"/>
                <w:szCs w:val="16"/>
              </w:rPr>
            </w:pPr>
            <w:r w:rsidRPr="00FC0628">
              <w:rPr>
                <w:rFonts w:ascii="Arial" w:hAnsi="Arial" w:cs="Arial"/>
                <w:sz w:val="16"/>
                <w:szCs w:val="16"/>
              </w:rPr>
              <w:t>Rte_InitValue_SrlComTransmissionTrq_TransNm_f32</w:t>
            </w:r>
          </w:p>
        </w:tc>
        <w:tc>
          <w:tcPr>
            <w:tcW w:w="4455" w:type="dxa"/>
            <w:vAlign w:val="center"/>
          </w:tcPr>
          <w:p w:rsidR="00FC0628" w:rsidRPr="004B5BE2" w:rsidRDefault="00FC0628"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FC0628" w:rsidRPr="004B5BE2" w:rsidTr="00F957FA">
        <w:trPr>
          <w:trHeight w:val="341"/>
        </w:trPr>
        <w:tc>
          <w:tcPr>
            <w:tcW w:w="4455" w:type="dxa"/>
            <w:vAlign w:val="center"/>
          </w:tcPr>
          <w:p w:rsidR="00FC0628" w:rsidRPr="00FC0628" w:rsidRDefault="00FC0628" w:rsidP="00F957FA">
            <w:pPr>
              <w:spacing w:before="100" w:beforeAutospacing="1" w:after="100" w:afterAutospacing="1"/>
              <w:rPr>
                <w:rFonts w:ascii="Arial" w:hAnsi="Arial" w:cs="Arial"/>
                <w:sz w:val="16"/>
                <w:szCs w:val="16"/>
              </w:rPr>
            </w:pPr>
            <w:r w:rsidRPr="00FC0628">
              <w:rPr>
                <w:rFonts w:ascii="Arial" w:hAnsi="Arial" w:cs="Arial"/>
                <w:sz w:val="16"/>
                <w:szCs w:val="16"/>
              </w:rPr>
              <w:t>Rte_InitValue_SrlComYawRate_DegpS_f32</w:t>
            </w:r>
          </w:p>
        </w:tc>
        <w:tc>
          <w:tcPr>
            <w:tcW w:w="4455" w:type="dxa"/>
            <w:vAlign w:val="center"/>
          </w:tcPr>
          <w:p w:rsidR="00FC0628" w:rsidRPr="004B5BE2" w:rsidRDefault="00FC0628"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FC0628" w:rsidRPr="004B5BE2" w:rsidTr="00F957FA">
        <w:trPr>
          <w:trHeight w:val="341"/>
        </w:trPr>
        <w:tc>
          <w:tcPr>
            <w:tcW w:w="4455" w:type="dxa"/>
            <w:vAlign w:val="center"/>
          </w:tcPr>
          <w:p w:rsidR="00FC0628" w:rsidRPr="00FC0628" w:rsidRDefault="00FC0628" w:rsidP="00F957FA">
            <w:pPr>
              <w:spacing w:before="100" w:beforeAutospacing="1" w:after="100" w:afterAutospacing="1"/>
              <w:rPr>
                <w:rFonts w:ascii="Arial" w:hAnsi="Arial" w:cs="Arial"/>
                <w:sz w:val="16"/>
                <w:szCs w:val="16"/>
              </w:rPr>
            </w:pPr>
            <w:r w:rsidRPr="00FC0628">
              <w:rPr>
                <w:rFonts w:ascii="Arial" w:hAnsi="Arial" w:cs="Arial"/>
                <w:sz w:val="16"/>
                <w:szCs w:val="16"/>
              </w:rPr>
              <w:t>Rte_InitValue_TSMitCommand_MtrNm_f32</w:t>
            </w:r>
          </w:p>
        </w:tc>
        <w:tc>
          <w:tcPr>
            <w:tcW w:w="4455" w:type="dxa"/>
            <w:vAlign w:val="center"/>
          </w:tcPr>
          <w:p w:rsidR="00FC0628" w:rsidRPr="004B5BE2" w:rsidRDefault="00FC0628"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FC0628" w:rsidRPr="004B5BE2" w:rsidTr="00F957FA">
        <w:trPr>
          <w:trHeight w:val="341"/>
        </w:trPr>
        <w:tc>
          <w:tcPr>
            <w:tcW w:w="4455" w:type="dxa"/>
            <w:vAlign w:val="center"/>
          </w:tcPr>
          <w:p w:rsidR="00FC0628" w:rsidRPr="00FC0628" w:rsidRDefault="00FC0628" w:rsidP="00F957FA">
            <w:pPr>
              <w:spacing w:before="100" w:beforeAutospacing="1" w:after="100" w:afterAutospacing="1"/>
              <w:rPr>
                <w:rFonts w:ascii="Arial" w:hAnsi="Arial" w:cs="Arial"/>
                <w:sz w:val="16"/>
                <w:szCs w:val="16"/>
              </w:rPr>
            </w:pPr>
            <w:r w:rsidRPr="00FC0628">
              <w:rPr>
                <w:rFonts w:ascii="Arial" w:hAnsi="Arial" w:cs="Arial"/>
                <w:sz w:val="16"/>
                <w:szCs w:val="16"/>
              </w:rPr>
              <w:t>Rte_InitValue_TSMitLearningEnabled_Cnt_lgc</w:t>
            </w:r>
          </w:p>
        </w:tc>
        <w:tc>
          <w:tcPr>
            <w:tcW w:w="4455" w:type="dxa"/>
            <w:vAlign w:val="center"/>
          </w:tcPr>
          <w:p w:rsidR="00FC0628" w:rsidRPr="004B5BE2" w:rsidRDefault="00FC0628" w:rsidP="00F957FA">
            <w:pPr>
              <w:spacing w:before="100" w:beforeAutospacing="1" w:after="100" w:afterAutospacing="1"/>
              <w:rPr>
                <w:rFonts w:ascii="Arial" w:hAnsi="Arial" w:cs="Arial"/>
                <w:sz w:val="16"/>
                <w:szCs w:val="16"/>
              </w:rPr>
            </w:pPr>
            <w:r>
              <w:rPr>
                <w:rFonts w:ascii="Arial" w:hAnsi="Arial" w:cs="Arial"/>
                <w:sz w:val="16"/>
                <w:szCs w:val="16"/>
              </w:rPr>
              <w:t>FALSE</w:t>
            </w:r>
          </w:p>
        </w:tc>
      </w:tr>
      <w:tr w:rsidR="00FC0628" w:rsidRPr="004B5BE2" w:rsidTr="00F957FA">
        <w:trPr>
          <w:trHeight w:val="341"/>
        </w:trPr>
        <w:tc>
          <w:tcPr>
            <w:tcW w:w="4455" w:type="dxa"/>
            <w:vAlign w:val="center"/>
          </w:tcPr>
          <w:p w:rsidR="00FC0628" w:rsidRPr="00FC0628" w:rsidRDefault="00FC0628" w:rsidP="00F957FA">
            <w:pPr>
              <w:spacing w:before="100" w:beforeAutospacing="1" w:after="100" w:afterAutospacing="1"/>
              <w:rPr>
                <w:rFonts w:ascii="Arial" w:hAnsi="Arial" w:cs="Arial"/>
                <w:sz w:val="16"/>
                <w:szCs w:val="16"/>
              </w:rPr>
            </w:pPr>
            <w:r w:rsidRPr="00FC0628">
              <w:rPr>
                <w:rFonts w:ascii="Arial" w:hAnsi="Arial" w:cs="Arial"/>
                <w:sz w:val="16"/>
                <w:szCs w:val="16"/>
              </w:rPr>
              <w:t>Rte_InitValue_VehicleSpeed_Kph_f32</w:t>
            </w:r>
          </w:p>
        </w:tc>
        <w:tc>
          <w:tcPr>
            <w:tcW w:w="4455" w:type="dxa"/>
            <w:vAlign w:val="center"/>
          </w:tcPr>
          <w:p w:rsidR="00FC0628" w:rsidRPr="004B5BE2" w:rsidRDefault="00FC0628"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25230D" w:rsidRPr="004B5BE2" w:rsidTr="00F957FA">
        <w:trPr>
          <w:trHeight w:val="341"/>
          <w:ins w:id="7" w:author="Julien, Jared" w:date="2014-08-20T11:19:00Z"/>
        </w:trPr>
        <w:tc>
          <w:tcPr>
            <w:tcW w:w="4455" w:type="dxa"/>
            <w:vAlign w:val="center"/>
          </w:tcPr>
          <w:p w:rsidR="0025230D" w:rsidRPr="00FC0628" w:rsidRDefault="0025230D" w:rsidP="00F957FA">
            <w:pPr>
              <w:spacing w:before="100" w:beforeAutospacing="1" w:after="100" w:afterAutospacing="1"/>
              <w:rPr>
                <w:ins w:id="8" w:author="Julien, Jared" w:date="2014-08-20T11:19:00Z"/>
                <w:rFonts w:ascii="Arial" w:hAnsi="Arial" w:cs="Arial"/>
                <w:sz w:val="16"/>
                <w:szCs w:val="16"/>
              </w:rPr>
            </w:pPr>
            <w:ins w:id="9" w:author="Julien, Jared" w:date="2014-08-20T11:19:00Z">
              <w:r w:rsidRPr="0025230D">
                <w:rPr>
                  <w:rFonts w:ascii="Arial" w:hAnsi="Arial" w:cs="Arial"/>
                  <w:sz w:val="16"/>
                  <w:szCs w:val="16"/>
                </w:rPr>
                <w:t>Rte_InitValue_TSMitDefeat_Cnt_lgc</w:t>
              </w:r>
            </w:ins>
          </w:p>
        </w:tc>
        <w:tc>
          <w:tcPr>
            <w:tcW w:w="4455" w:type="dxa"/>
            <w:vAlign w:val="center"/>
          </w:tcPr>
          <w:p w:rsidR="0025230D" w:rsidRDefault="0025230D" w:rsidP="00F957FA">
            <w:pPr>
              <w:spacing w:before="100" w:beforeAutospacing="1" w:after="100" w:afterAutospacing="1"/>
              <w:rPr>
                <w:ins w:id="10" w:author="Julien, Jared" w:date="2014-08-20T11:19:00Z"/>
                <w:rFonts w:ascii="Arial" w:hAnsi="Arial" w:cs="Arial"/>
                <w:sz w:val="16"/>
                <w:szCs w:val="16"/>
              </w:rPr>
            </w:pPr>
            <w:ins w:id="11" w:author="Julien, Jared" w:date="2014-08-20T11:19:00Z">
              <w:r>
                <w:rPr>
                  <w:rFonts w:ascii="Arial" w:hAnsi="Arial" w:cs="Arial"/>
                  <w:sz w:val="16"/>
                  <w:szCs w:val="16"/>
                </w:rPr>
                <w:t>FALSE</w:t>
              </w:r>
            </w:ins>
          </w:p>
        </w:tc>
      </w:tr>
    </w:tbl>
    <w:p w:rsidR="002C03D8" w:rsidRPr="002C03D8" w:rsidRDefault="002C03D8" w:rsidP="002C03D8"/>
    <w:p w:rsidR="004A781C" w:rsidRDefault="004A781C">
      <w:pPr>
        <w:pStyle w:val="Heading2"/>
      </w:pPr>
      <w:r>
        <w:t>Initialization Functions</w:t>
      </w:r>
    </w:p>
    <w:p w:rsidR="004A781C" w:rsidRDefault="004A781C">
      <w:pPr>
        <w:pStyle w:val="Heading3"/>
      </w:pPr>
      <w:r>
        <w:t xml:space="preserve">Init: </w:t>
      </w:r>
      <w:fldSimple w:instr=" DOCPROPERTY &quot;Module Name&quot;  \* MERGEFORMAT ">
        <w:r w:rsidR="00D9068C">
          <w:t>TSMit</w:t>
        </w:r>
      </w:fldSimple>
      <w:r w:rsidR="00FC0628">
        <w:t>_Init1</w:t>
      </w:r>
    </w:p>
    <w:p w:rsidR="004A781C" w:rsidRDefault="004A781C">
      <w:pPr>
        <w:pStyle w:val="Heading4"/>
      </w:pPr>
      <w:r>
        <w:t>Design Rationale</w:t>
      </w:r>
    </w:p>
    <w:p w:rsidR="004A781C" w:rsidRDefault="00FC0628">
      <w:r>
        <w:t>None</w:t>
      </w:r>
    </w:p>
    <w:p w:rsidR="004A781C" w:rsidRDefault="00FC0628">
      <w:pPr>
        <w:pStyle w:val="Heading4"/>
      </w:pPr>
      <w:r>
        <w:t>Design</w:t>
      </w:r>
    </w:p>
    <w:p w:rsidR="004A781C" w:rsidRDefault="00FC0628">
      <w:r>
        <w:t xml:space="preserve">See unambiguous </w:t>
      </w:r>
      <w:r w:rsidR="007E07FC">
        <w:t>design at SF47_TqStrMtgtn/Ap_TorqueSteerMitigation/TSMit_Init.</w:t>
      </w:r>
      <w:r>
        <w:t xml:space="preserve"> </w:t>
      </w:r>
    </w:p>
    <w:p w:rsidR="004A781C" w:rsidRDefault="004A781C" w:rsidP="00FC0628">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D9068C">
          <w:t>TSMit</w:t>
        </w:r>
      </w:fldSimple>
      <w:r w:rsidR="00FC0628">
        <w:t>_Per1</w:t>
      </w:r>
    </w:p>
    <w:p w:rsidR="004A781C" w:rsidRDefault="004A781C">
      <w:pPr>
        <w:pStyle w:val="Heading4"/>
      </w:pPr>
      <w:r>
        <w:t>Design Rationale</w:t>
      </w:r>
    </w:p>
    <w:p w:rsidR="004A781C" w:rsidRDefault="00FC0628">
      <w:r>
        <w:t>None</w:t>
      </w:r>
    </w:p>
    <w:p w:rsidR="004A781C" w:rsidRDefault="004A781C">
      <w:pPr>
        <w:pStyle w:val="Heading4"/>
      </w:pPr>
      <w:r>
        <w:t>Program Flow Start</w:t>
      </w:r>
    </w:p>
    <w:p w:rsidR="004A781C" w:rsidRDefault="00FC0628">
      <w:r w:rsidRPr="00FC0628">
        <w:t>Rte_Call_TSMit_Per1_CP0_CheckpointReached</w:t>
      </w:r>
      <w:r>
        <w:t>()</w:t>
      </w:r>
    </w:p>
    <w:p w:rsidR="004A781C" w:rsidRDefault="004A781C">
      <w:pPr>
        <w:pStyle w:val="Heading4"/>
      </w:pPr>
      <w:r>
        <w:t>Store Module Inputs to Local copies</w:t>
      </w:r>
    </w:p>
    <w:p w:rsidR="00FC0628" w:rsidRDefault="00FC0628" w:rsidP="00FC0628">
      <w:r>
        <w:t>HandwheelAuthority_Uls_T_f32 = Rte_IRead_TSMit_Per1_HandwheelAuthority_Uls_f32()</w:t>
      </w:r>
    </w:p>
    <w:p w:rsidR="00FC0628" w:rsidRDefault="00FC0628" w:rsidP="00FC0628">
      <w:r>
        <w:t>HandwheelPosition_HwDeg_T_f32 = Rte_IRead_TSMit_Per1_HandwheelPosition_HwDeg_f32()</w:t>
      </w:r>
    </w:p>
    <w:p w:rsidR="00FC0628" w:rsidRDefault="00FC0628" w:rsidP="00FC0628">
      <w:r>
        <w:t>HandwheelVelocity_HwRadpS_T_f32 = Rte_IRead_TSMit_Per1_HandwheelVelocity_HwRadpS_f32()</w:t>
      </w:r>
    </w:p>
    <w:p w:rsidR="00FC0628" w:rsidRDefault="00FC0628" w:rsidP="00FC0628">
      <w:r>
        <w:t>HwTorque_HwNm_T_f32 = Rte_IRead_TSMit_Per1_HwTorque_HwNm_f32()</w:t>
      </w:r>
    </w:p>
    <w:p w:rsidR="00FC0628" w:rsidRDefault="00FC0628" w:rsidP="00FC0628">
      <w:r>
        <w:t>PreLimitMtrTrqCmd_MtrNm_T_f32 = Rte_IRead_TSMit_Per1_PreLimitMtrTrqCmd_MtrNm_f32()</w:t>
      </w:r>
    </w:p>
    <w:p w:rsidR="00FC0628" w:rsidRDefault="00FC0628" w:rsidP="00FC0628">
      <w:r>
        <w:t>SrlComABSActive_Cnt_T_lgc = Rte_IRead_TSMit_Per1_SrlComABSActive_Cnt_lgc()</w:t>
      </w:r>
    </w:p>
    <w:p w:rsidR="00FC0628" w:rsidRDefault="00FC0628" w:rsidP="00FC0628">
      <w:r>
        <w:t>SrlComTCSActive_Cnt_T_lgc = Rte_IRead_TSMit_Per1_SrlComTCSActive_Cnt_lgc()</w:t>
      </w:r>
    </w:p>
    <w:p w:rsidR="00FC0628" w:rsidRDefault="00FC0628" w:rsidP="00FC0628">
      <w:r>
        <w:t>SrlComESCActive_Cnt_T_lgc = Rte_IRead_TSMit_Per1_SrlComESCActive_Cnt_lgc()</w:t>
      </w:r>
    </w:p>
    <w:p w:rsidR="00FC0628" w:rsidRDefault="00FC0628" w:rsidP="00FC0628">
      <w:r>
        <w:t>SrlComTransmissionTrq_TransNm_T_f32 = Rte_IRead_TSMit_Per1_SrlComTransmissionTrq_TransNm_f32()</w:t>
      </w:r>
    </w:p>
    <w:p w:rsidR="00FC0628" w:rsidRDefault="00FC0628" w:rsidP="00FC0628">
      <w:pPr>
        <w:rPr>
          <w:ins w:id="12" w:author="Julien, Jared" w:date="2014-08-20T11:20:00Z"/>
        </w:rPr>
      </w:pPr>
      <w:r>
        <w:t>SrlComYawRate_DegpS_T_f32 = Rte_IRead_TSMit_Per1_SrlComYawRate_DegpS_f32()</w:t>
      </w:r>
    </w:p>
    <w:p w:rsidR="0025230D" w:rsidRDefault="0025230D" w:rsidP="00FC0628">
      <w:ins w:id="13" w:author="Julien, Jared" w:date="2014-08-20T11:20:00Z">
        <w:r w:rsidRPr="0025230D">
          <w:t>TSMitDefeat_Cnt_T_lgc = Rte_IRead_TSMit_Per1_TSMitDefeat_Cnt_lgc()</w:t>
        </w:r>
      </w:ins>
    </w:p>
    <w:p w:rsidR="00FC0628" w:rsidRPr="00FC0628" w:rsidRDefault="00FC0628" w:rsidP="00FC0628">
      <w:r>
        <w:t>VehicleSpeed_Kph_T_f32 = Rte_IRead_TSMit_Per1_VehicleSpeed_Kph_f32()</w:t>
      </w:r>
    </w:p>
    <w:p w:rsidR="004A781C" w:rsidRDefault="00FC0628">
      <w:pPr>
        <w:pStyle w:val="Heading4"/>
      </w:pPr>
      <w:r>
        <w:t xml:space="preserve"> </w:t>
      </w:r>
      <w:r w:rsidR="004A781C">
        <w:t>(Processing of function)………</w:t>
      </w:r>
    </w:p>
    <w:p w:rsidR="004A781C" w:rsidRDefault="007E07FC">
      <w:r>
        <w:t>See unambiguous design at SF47_TqStrMtgtn/Ap_TorqueSteerMitigation/TSMit_Per1.</w:t>
      </w:r>
    </w:p>
    <w:p w:rsidR="004A781C" w:rsidRDefault="004A781C">
      <w:pPr>
        <w:pStyle w:val="Heading4"/>
      </w:pPr>
      <w:r>
        <w:t>Store Local copy of outputs into Module Outputs</w:t>
      </w:r>
    </w:p>
    <w:p w:rsidR="00FC0628" w:rsidRDefault="00FC0628" w:rsidP="00FC0628">
      <w:r>
        <w:t>Rte_IWrite_TSMit_Per1_TSMitLearningEnabled_Cnt_lgc(GainLearningEnableOutput_Cnt_T_lgc)</w:t>
      </w:r>
    </w:p>
    <w:p w:rsidR="004A781C" w:rsidRDefault="00FC0628" w:rsidP="00FC0628">
      <w:r>
        <w:t>Rte_IWrite_TSMit_Per1_TSMitCommand_MtrNm_f32(TSMitCommand_MtrNm_T_f32)</w:t>
      </w:r>
    </w:p>
    <w:p w:rsidR="004A781C" w:rsidRDefault="004A781C">
      <w:pPr>
        <w:pStyle w:val="Heading4"/>
      </w:pPr>
      <w:r>
        <w:t>Program Flow End</w:t>
      </w:r>
    </w:p>
    <w:p w:rsidR="004A781C" w:rsidRDefault="00FC0628">
      <w:r w:rsidRPr="00FC0628">
        <w:t>Rte_Call_TSMit_Per1_CP1_CheckpointReached</w:t>
      </w:r>
      <w:r>
        <w:t>()</w:t>
      </w:r>
    </w:p>
    <w:p w:rsidR="004A781C" w:rsidRDefault="004A781C"/>
    <w:p w:rsidR="004A781C" w:rsidRDefault="004A781C">
      <w:pPr>
        <w:pStyle w:val="Heading2"/>
      </w:pPr>
      <w:r>
        <w:br w:type="page"/>
      </w:r>
      <w:r>
        <w:lastRenderedPageBreak/>
        <w:t>Fault Recovery Functions</w:t>
      </w:r>
    </w:p>
    <w:p w:rsidR="004A781C" w:rsidRDefault="007E07FC">
      <w:r>
        <w:t>None</w:t>
      </w:r>
    </w:p>
    <w:p w:rsidR="004A781C" w:rsidRDefault="004A781C" w:rsidP="007E07FC">
      <w:pPr>
        <w:pStyle w:val="Heading2"/>
        <w:numPr>
          <w:ilvl w:val="0"/>
          <w:numId w:val="0"/>
        </w:numPr>
        <w:ind w:left="576" w:hanging="576"/>
      </w:pPr>
      <w:r>
        <w:br w:type="page"/>
      </w:r>
      <w:r>
        <w:lastRenderedPageBreak/>
        <w:t>Shutdown Functions</w:t>
      </w:r>
    </w:p>
    <w:p w:rsidR="007E07FC" w:rsidRDefault="007E07FC" w:rsidP="007E07FC">
      <w:pPr>
        <w:rPr>
          <w:rFonts w:ascii="Arial" w:hAnsi="Arial"/>
          <w:b/>
          <w:sz w:val="24"/>
        </w:rPr>
      </w:pPr>
      <w:r>
        <w:t>None</w:t>
      </w:r>
    </w:p>
    <w:p w:rsidR="007E07FC" w:rsidRDefault="007E07FC" w:rsidP="007E07FC"/>
    <w:p w:rsidR="004A781C" w:rsidRDefault="004A781C">
      <w:pPr>
        <w:pStyle w:val="Heading2"/>
      </w:pPr>
      <w:r>
        <w:t>Interrupt Functions</w:t>
      </w:r>
    </w:p>
    <w:p w:rsidR="004A781C" w:rsidRDefault="007E07FC">
      <w:r>
        <w:t>None</w:t>
      </w:r>
    </w:p>
    <w:p w:rsidR="004A781C" w:rsidRDefault="004A781C"/>
    <w:p w:rsidR="004A781C" w:rsidRDefault="004A781C">
      <w:pPr>
        <w:pStyle w:val="Heading2"/>
      </w:pPr>
      <w:r>
        <w:br w:type="page"/>
      </w:r>
      <w:r>
        <w:lastRenderedPageBreak/>
        <w:t>Serial Communication Functions</w:t>
      </w:r>
    </w:p>
    <w:p w:rsidR="004A781C" w:rsidRDefault="004A781C" w:rsidP="007E07FC">
      <w:pPr>
        <w:pStyle w:val="Heading3"/>
      </w:pPr>
      <w:r>
        <w:t xml:space="preserve">SComm: </w:t>
      </w:r>
      <w:r w:rsidR="007E07FC" w:rsidRPr="007E07FC">
        <w:t>TSMit_SCom_GainReset</w:t>
      </w:r>
    </w:p>
    <w:p w:rsidR="004A781C" w:rsidRDefault="004A781C">
      <w:pPr>
        <w:pStyle w:val="Heading4"/>
      </w:pPr>
      <w:r>
        <w:t>Design Rationale</w:t>
      </w:r>
    </w:p>
    <w:p w:rsidR="004A781C" w:rsidRDefault="007E07FC">
      <w:r>
        <w:t>None</w:t>
      </w:r>
    </w:p>
    <w:p w:rsidR="004A781C" w:rsidRDefault="007E07FC" w:rsidP="007E07FC">
      <w:pPr>
        <w:pStyle w:val="Heading4"/>
      </w:pPr>
      <w:r>
        <w:t>Description</w:t>
      </w:r>
    </w:p>
    <w:p w:rsidR="007E07FC" w:rsidRPr="007E07FC" w:rsidRDefault="007E07FC" w:rsidP="007E07FC">
      <w:r>
        <w:t>See unambiguous design at SF47_TqStrMtgtn/Ap_TorqueSteerMitigation/TSMit_ResetSvc_Manuf.</w:t>
      </w:r>
    </w:p>
    <w:p w:rsidR="007E07FC" w:rsidRDefault="007E07FC" w:rsidP="007E07FC">
      <w:pPr>
        <w:pStyle w:val="Heading3"/>
      </w:pPr>
      <w:r>
        <w:t xml:space="preserve">SComm: </w:t>
      </w:r>
      <w:r w:rsidRPr="007E07FC">
        <w:t>TSMit_SCom_SetFcnDefeat</w:t>
      </w:r>
    </w:p>
    <w:p w:rsidR="007E07FC" w:rsidRDefault="007E07FC" w:rsidP="007E07FC">
      <w:pPr>
        <w:pStyle w:val="Heading4"/>
      </w:pPr>
      <w:r>
        <w:t>Design Rationale</w:t>
      </w:r>
    </w:p>
    <w:p w:rsidR="007E07FC" w:rsidRDefault="007E07FC" w:rsidP="007E07FC">
      <w:r>
        <w:t>None</w:t>
      </w:r>
    </w:p>
    <w:p w:rsidR="007E07FC" w:rsidRDefault="007E07FC" w:rsidP="007E07FC">
      <w:pPr>
        <w:pStyle w:val="Heading4"/>
      </w:pPr>
      <w:r>
        <w:t>Description</w:t>
      </w:r>
    </w:p>
    <w:p w:rsidR="007E07FC" w:rsidRPr="007E07FC" w:rsidRDefault="007E07FC" w:rsidP="007E07FC">
      <w:r>
        <w:t>See unambiguous design at SF47_TqStrMtgtn/Ap_TorqueSteerMitigation/Set_FunctionDefeat_Service.</w:t>
      </w:r>
    </w:p>
    <w:p w:rsidR="007E07FC" w:rsidRDefault="007E07FC" w:rsidP="007E07FC">
      <w:pPr>
        <w:pStyle w:val="Heading3"/>
      </w:pPr>
      <w:r>
        <w:t xml:space="preserve">SComm: </w:t>
      </w:r>
      <w:r w:rsidRPr="007E07FC">
        <w:t>TSMit_SCom_SetLrnDefeat</w:t>
      </w:r>
    </w:p>
    <w:p w:rsidR="007E07FC" w:rsidRDefault="007E07FC" w:rsidP="007E07FC">
      <w:pPr>
        <w:pStyle w:val="Heading4"/>
      </w:pPr>
      <w:r>
        <w:t>Design Rationale</w:t>
      </w:r>
    </w:p>
    <w:p w:rsidR="007E07FC" w:rsidRDefault="007E07FC" w:rsidP="007E07FC">
      <w:r>
        <w:t>None</w:t>
      </w:r>
    </w:p>
    <w:p w:rsidR="007E07FC" w:rsidRDefault="007E07FC" w:rsidP="007E07FC">
      <w:pPr>
        <w:pStyle w:val="Heading4"/>
      </w:pPr>
      <w:r>
        <w:t>Description</w:t>
      </w:r>
    </w:p>
    <w:p w:rsidR="007E07FC" w:rsidRPr="007E07FC" w:rsidRDefault="007E07FC" w:rsidP="007E07FC">
      <w:r>
        <w:t>See unambiguous design at SF47_TqStrMtgtn/Ap_TorqueSteerMitigation/Set_LearningDefeat_Service.</w:t>
      </w:r>
    </w:p>
    <w:p w:rsidR="007E07FC" w:rsidRDefault="007E07FC" w:rsidP="007E07FC">
      <w:pPr>
        <w:pStyle w:val="Heading3"/>
      </w:pPr>
      <w:r>
        <w:t xml:space="preserve">SComm: </w:t>
      </w:r>
      <w:r w:rsidRPr="007E07FC">
        <w:t>TSMit_SCom_SetLongTermGains</w:t>
      </w:r>
    </w:p>
    <w:p w:rsidR="007E07FC" w:rsidRDefault="007E07FC" w:rsidP="007E07FC">
      <w:pPr>
        <w:pStyle w:val="Heading4"/>
      </w:pPr>
      <w:r>
        <w:t>Design Rationale</w:t>
      </w:r>
    </w:p>
    <w:p w:rsidR="007E07FC" w:rsidRDefault="007E07FC" w:rsidP="007E07FC">
      <w:r>
        <w:t>None</w:t>
      </w:r>
    </w:p>
    <w:p w:rsidR="007E07FC" w:rsidRDefault="007E07FC" w:rsidP="007E07FC">
      <w:pPr>
        <w:pStyle w:val="Heading4"/>
      </w:pPr>
      <w:r>
        <w:t>Description</w:t>
      </w:r>
    </w:p>
    <w:p w:rsidR="007E07FC" w:rsidRPr="007E07FC" w:rsidRDefault="007E07FC" w:rsidP="007E07FC">
      <w:r>
        <w:t>See unambiguous design at SF47_TqStrMtgtn/Ap_TorqueSteerMitigation/TSMit Set Long Term Gains Service.</w:t>
      </w:r>
    </w:p>
    <w:p w:rsidR="007E07FC" w:rsidRPr="007E07FC" w:rsidRDefault="007E07FC" w:rsidP="007E07FC"/>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r>
        <w:t>(Describe in words relevant details about the execution sequence of the different sub modules.)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7E07FC" w:rsidP="00F957FA">
            <w:pPr>
              <w:spacing w:before="60"/>
              <w:rPr>
                <w:rFonts w:ascii="Arial" w:hAnsi="Arial" w:cs="Arial"/>
                <w:sz w:val="16"/>
                <w:szCs w:val="16"/>
              </w:rPr>
            </w:pPr>
            <w:r>
              <w:rPr>
                <w:rFonts w:ascii="Arial" w:hAnsi="Arial" w:cs="Arial"/>
                <w:sz w:val="16"/>
                <w:szCs w:val="16"/>
              </w:rPr>
              <w:t>TSMit_Init1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7E07FC" w:rsidP="00F957FA">
            <w:pPr>
              <w:spacing w:before="60"/>
              <w:rPr>
                <w:rFonts w:ascii="Arial" w:hAnsi="Arial" w:cs="Arial"/>
                <w:sz w:val="16"/>
                <w:szCs w:val="16"/>
              </w:rPr>
            </w:pPr>
            <w:r>
              <w:rPr>
                <w:rFonts w:ascii="Arial" w:hAnsi="Arial" w:cs="Arial"/>
                <w:sz w:val="16"/>
                <w:szCs w:val="16"/>
              </w:rPr>
              <w:t>On Init</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7E07FC" w:rsidP="00F957FA">
            <w:pPr>
              <w:spacing w:before="60"/>
              <w:rPr>
                <w:rFonts w:ascii="Arial" w:hAnsi="Arial" w:cs="Arial"/>
                <w:sz w:val="16"/>
                <w:szCs w:val="16"/>
              </w:rPr>
            </w:pPr>
            <w:r>
              <w:rPr>
                <w:rFonts w:ascii="Arial" w:hAnsi="Arial" w:cs="Arial"/>
                <w:sz w:val="16"/>
                <w:szCs w:val="16"/>
              </w:rPr>
              <w:t>All</w:t>
            </w:r>
          </w:p>
        </w:tc>
      </w:tr>
      <w:tr w:rsidR="007E07FC" w:rsidRPr="00381542" w:rsidTr="00B54697">
        <w:tc>
          <w:tcPr>
            <w:tcW w:w="3168" w:type="dxa"/>
            <w:tcBorders>
              <w:top w:val="single" w:sz="6" w:space="0" w:color="auto"/>
              <w:left w:val="single" w:sz="6" w:space="0" w:color="auto"/>
              <w:bottom w:val="single" w:sz="6" w:space="0" w:color="auto"/>
              <w:right w:val="single" w:sz="6" w:space="0" w:color="auto"/>
            </w:tcBorders>
          </w:tcPr>
          <w:p w:rsidR="007E07FC" w:rsidRDefault="007E07FC" w:rsidP="00F957FA">
            <w:pPr>
              <w:spacing w:before="60"/>
              <w:rPr>
                <w:rFonts w:ascii="Arial" w:hAnsi="Arial" w:cs="Arial"/>
                <w:sz w:val="16"/>
                <w:szCs w:val="16"/>
              </w:rPr>
            </w:pPr>
            <w:r>
              <w:rPr>
                <w:rFonts w:ascii="Arial" w:hAnsi="Arial" w:cs="Arial"/>
                <w:sz w:val="16"/>
                <w:szCs w:val="16"/>
              </w:rPr>
              <w:t>TSMit_Per1</w:t>
            </w:r>
          </w:p>
        </w:tc>
        <w:tc>
          <w:tcPr>
            <w:tcW w:w="2070" w:type="dxa"/>
            <w:tcBorders>
              <w:top w:val="single" w:sz="6" w:space="0" w:color="auto"/>
              <w:left w:val="single" w:sz="6" w:space="0" w:color="auto"/>
              <w:bottom w:val="single" w:sz="6" w:space="0" w:color="auto"/>
              <w:right w:val="single" w:sz="6" w:space="0" w:color="auto"/>
            </w:tcBorders>
          </w:tcPr>
          <w:p w:rsidR="007E07FC" w:rsidRDefault="007E07FC" w:rsidP="00F957FA">
            <w:pPr>
              <w:spacing w:before="60"/>
              <w:rPr>
                <w:rFonts w:ascii="Arial" w:hAnsi="Arial" w:cs="Arial"/>
                <w:sz w:val="16"/>
                <w:szCs w:val="16"/>
              </w:rPr>
            </w:pPr>
            <w:r>
              <w:rPr>
                <w:rFonts w:ascii="Arial" w:hAnsi="Arial" w:cs="Arial"/>
                <w:sz w:val="16"/>
                <w:szCs w:val="16"/>
              </w:rPr>
              <w:t>10 ms</w:t>
            </w:r>
          </w:p>
        </w:tc>
        <w:tc>
          <w:tcPr>
            <w:tcW w:w="3690" w:type="dxa"/>
            <w:tcBorders>
              <w:top w:val="single" w:sz="6" w:space="0" w:color="auto"/>
              <w:left w:val="single" w:sz="6" w:space="0" w:color="auto"/>
              <w:bottom w:val="single" w:sz="6" w:space="0" w:color="auto"/>
              <w:right w:val="single" w:sz="6" w:space="0" w:color="auto"/>
            </w:tcBorders>
          </w:tcPr>
          <w:p w:rsidR="007E07FC" w:rsidRDefault="007E07FC"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7E07FC" w:rsidP="00F957FA">
            <w:pPr>
              <w:spacing w:before="60"/>
              <w:rPr>
                <w:rFonts w:ascii="Arial" w:hAnsi="Arial" w:cs="Arial"/>
                <w:sz w:val="16"/>
              </w:rPr>
            </w:pPr>
            <w:r w:rsidRPr="007E07FC">
              <w:rPr>
                <w:rFonts w:ascii="Arial" w:hAnsi="Arial" w:cs="Arial"/>
                <w:sz w:val="16"/>
              </w:rPr>
              <w:t>TSMit_SCom_GainReset</w:t>
            </w:r>
          </w:p>
        </w:tc>
        <w:tc>
          <w:tcPr>
            <w:tcW w:w="5310" w:type="dxa"/>
            <w:tcBorders>
              <w:top w:val="single" w:sz="6" w:space="0" w:color="auto"/>
              <w:left w:val="single" w:sz="6" w:space="0" w:color="auto"/>
              <w:bottom w:val="single" w:sz="6" w:space="0" w:color="auto"/>
              <w:right w:val="single" w:sz="6" w:space="0" w:color="auto"/>
            </w:tcBorders>
          </w:tcPr>
          <w:p w:rsidR="007A69AC" w:rsidRDefault="007E07FC" w:rsidP="00F957FA">
            <w:pPr>
              <w:spacing w:before="60"/>
              <w:rPr>
                <w:rFonts w:ascii="Arial" w:hAnsi="Arial" w:cs="Arial"/>
                <w:sz w:val="16"/>
              </w:rPr>
            </w:pPr>
            <w:r>
              <w:rPr>
                <w:rFonts w:ascii="Arial" w:hAnsi="Arial" w:cs="Arial"/>
                <w:sz w:val="16"/>
              </w:rPr>
              <w:t>Common manufacturing services</w:t>
            </w:r>
          </w:p>
        </w:tc>
      </w:tr>
      <w:tr w:rsidR="007E07FC" w:rsidTr="00F957FA">
        <w:tc>
          <w:tcPr>
            <w:tcW w:w="3618" w:type="dxa"/>
            <w:tcBorders>
              <w:top w:val="single" w:sz="6" w:space="0" w:color="auto"/>
              <w:left w:val="single" w:sz="6" w:space="0" w:color="auto"/>
              <w:bottom w:val="single" w:sz="6" w:space="0" w:color="auto"/>
              <w:right w:val="single" w:sz="6" w:space="0" w:color="auto"/>
            </w:tcBorders>
          </w:tcPr>
          <w:p w:rsidR="007E07FC" w:rsidRDefault="007E07FC" w:rsidP="00F957FA">
            <w:pPr>
              <w:spacing w:before="60"/>
              <w:rPr>
                <w:rFonts w:ascii="Arial" w:hAnsi="Arial" w:cs="Arial"/>
                <w:sz w:val="16"/>
              </w:rPr>
            </w:pPr>
            <w:r w:rsidRPr="007E07FC">
              <w:rPr>
                <w:rFonts w:ascii="Arial" w:hAnsi="Arial" w:cs="Arial"/>
                <w:sz w:val="16"/>
              </w:rPr>
              <w:t>TSMit_SCom_GetFcnDefeat</w:t>
            </w:r>
          </w:p>
        </w:tc>
        <w:tc>
          <w:tcPr>
            <w:tcW w:w="5310" w:type="dxa"/>
            <w:tcBorders>
              <w:top w:val="single" w:sz="6" w:space="0" w:color="auto"/>
              <w:left w:val="single" w:sz="6" w:space="0" w:color="auto"/>
              <w:bottom w:val="single" w:sz="6" w:space="0" w:color="auto"/>
              <w:right w:val="single" w:sz="6" w:space="0" w:color="auto"/>
            </w:tcBorders>
          </w:tcPr>
          <w:p w:rsidR="007E07FC" w:rsidRDefault="007E07FC" w:rsidP="00F957FA">
            <w:pPr>
              <w:spacing w:before="60"/>
              <w:rPr>
                <w:rFonts w:ascii="Arial" w:hAnsi="Arial" w:cs="Arial"/>
                <w:sz w:val="16"/>
              </w:rPr>
            </w:pPr>
            <w:r>
              <w:rPr>
                <w:rFonts w:ascii="Arial" w:hAnsi="Arial" w:cs="Arial"/>
                <w:sz w:val="16"/>
              </w:rPr>
              <w:t>Common manufacturing services</w:t>
            </w:r>
          </w:p>
        </w:tc>
      </w:tr>
      <w:tr w:rsidR="007E07FC" w:rsidTr="00F957FA">
        <w:tc>
          <w:tcPr>
            <w:tcW w:w="3618" w:type="dxa"/>
            <w:tcBorders>
              <w:top w:val="single" w:sz="6" w:space="0" w:color="auto"/>
              <w:left w:val="single" w:sz="6" w:space="0" w:color="auto"/>
              <w:bottom w:val="single" w:sz="6" w:space="0" w:color="auto"/>
              <w:right w:val="single" w:sz="6" w:space="0" w:color="auto"/>
            </w:tcBorders>
          </w:tcPr>
          <w:p w:rsidR="007E07FC" w:rsidRDefault="007E07FC" w:rsidP="00F957FA">
            <w:pPr>
              <w:spacing w:before="60"/>
              <w:rPr>
                <w:rFonts w:ascii="Arial" w:hAnsi="Arial" w:cs="Arial"/>
                <w:sz w:val="16"/>
              </w:rPr>
            </w:pPr>
            <w:r w:rsidRPr="007E07FC">
              <w:rPr>
                <w:rFonts w:ascii="Arial" w:hAnsi="Arial" w:cs="Arial"/>
                <w:sz w:val="16"/>
              </w:rPr>
              <w:t>TSMit_SCom_GetLongTermGains</w:t>
            </w:r>
          </w:p>
        </w:tc>
        <w:tc>
          <w:tcPr>
            <w:tcW w:w="5310" w:type="dxa"/>
            <w:tcBorders>
              <w:top w:val="single" w:sz="6" w:space="0" w:color="auto"/>
              <w:left w:val="single" w:sz="6" w:space="0" w:color="auto"/>
              <w:bottom w:val="single" w:sz="6" w:space="0" w:color="auto"/>
              <w:right w:val="single" w:sz="6" w:space="0" w:color="auto"/>
            </w:tcBorders>
          </w:tcPr>
          <w:p w:rsidR="007E07FC" w:rsidRDefault="007E07FC" w:rsidP="00F957FA">
            <w:pPr>
              <w:spacing w:before="60"/>
              <w:rPr>
                <w:rFonts w:ascii="Arial" w:hAnsi="Arial" w:cs="Arial"/>
                <w:sz w:val="16"/>
              </w:rPr>
            </w:pPr>
            <w:r>
              <w:rPr>
                <w:rFonts w:ascii="Arial" w:hAnsi="Arial" w:cs="Arial"/>
                <w:sz w:val="16"/>
              </w:rPr>
              <w:t>Common manufacturing services</w:t>
            </w:r>
          </w:p>
        </w:tc>
      </w:tr>
      <w:tr w:rsidR="007E07FC" w:rsidTr="00F957FA">
        <w:tc>
          <w:tcPr>
            <w:tcW w:w="3618" w:type="dxa"/>
            <w:tcBorders>
              <w:top w:val="single" w:sz="6" w:space="0" w:color="auto"/>
              <w:left w:val="single" w:sz="6" w:space="0" w:color="auto"/>
              <w:bottom w:val="single" w:sz="6" w:space="0" w:color="auto"/>
              <w:right w:val="single" w:sz="6" w:space="0" w:color="auto"/>
            </w:tcBorders>
          </w:tcPr>
          <w:p w:rsidR="007E07FC" w:rsidRDefault="007E07FC" w:rsidP="00F957FA">
            <w:pPr>
              <w:spacing w:before="60"/>
              <w:rPr>
                <w:rFonts w:ascii="Arial" w:hAnsi="Arial" w:cs="Arial"/>
                <w:sz w:val="16"/>
              </w:rPr>
            </w:pPr>
            <w:r w:rsidRPr="007E07FC">
              <w:rPr>
                <w:rFonts w:ascii="Arial" w:hAnsi="Arial" w:cs="Arial"/>
                <w:sz w:val="16"/>
              </w:rPr>
              <w:t>TSMit_SCom_GetLrnDefeat</w:t>
            </w:r>
          </w:p>
        </w:tc>
        <w:tc>
          <w:tcPr>
            <w:tcW w:w="5310" w:type="dxa"/>
            <w:tcBorders>
              <w:top w:val="single" w:sz="6" w:space="0" w:color="auto"/>
              <w:left w:val="single" w:sz="6" w:space="0" w:color="auto"/>
              <w:bottom w:val="single" w:sz="6" w:space="0" w:color="auto"/>
              <w:right w:val="single" w:sz="6" w:space="0" w:color="auto"/>
            </w:tcBorders>
          </w:tcPr>
          <w:p w:rsidR="007E07FC" w:rsidRDefault="007E07FC" w:rsidP="00F957FA">
            <w:pPr>
              <w:spacing w:before="60"/>
              <w:rPr>
                <w:rFonts w:ascii="Arial" w:hAnsi="Arial" w:cs="Arial"/>
                <w:sz w:val="16"/>
              </w:rPr>
            </w:pPr>
            <w:r>
              <w:rPr>
                <w:rFonts w:ascii="Arial" w:hAnsi="Arial" w:cs="Arial"/>
                <w:sz w:val="16"/>
              </w:rPr>
              <w:t>Common manufacturing services</w:t>
            </w:r>
          </w:p>
        </w:tc>
      </w:tr>
      <w:tr w:rsidR="007E07FC" w:rsidTr="00F957FA">
        <w:tc>
          <w:tcPr>
            <w:tcW w:w="3618" w:type="dxa"/>
            <w:tcBorders>
              <w:top w:val="single" w:sz="6" w:space="0" w:color="auto"/>
              <w:left w:val="single" w:sz="6" w:space="0" w:color="auto"/>
              <w:bottom w:val="single" w:sz="6" w:space="0" w:color="auto"/>
              <w:right w:val="single" w:sz="6" w:space="0" w:color="auto"/>
            </w:tcBorders>
          </w:tcPr>
          <w:p w:rsidR="007E07FC" w:rsidRDefault="007E07FC" w:rsidP="00F957FA">
            <w:pPr>
              <w:spacing w:before="60"/>
              <w:rPr>
                <w:rFonts w:ascii="Arial" w:hAnsi="Arial" w:cs="Arial"/>
                <w:sz w:val="16"/>
              </w:rPr>
            </w:pPr>
            <w:r w:rsidRPr="007E07FC">
              <w:rPr>
                <w:rFonts w:ascii="Arial" w:hAnsi="Arial" w:cs="Arial"/>
                <w:sz w:val="16"/>
              </w:rPr>
              <w:t>TSMit_SCom_SetFcnDefeat</w:t>
            </w:r>
          </w:p>
        </w:tc>
        <w:tc>
          <w:tcPr>
            <w:tcW w:w="5310" w:type="dxa"/>
            <w:tcBorders>
              <w:top w:val="single" w:sz="6" w:space="0" w:color="auto"/>
              <w:left w:val="single" w:sz="6" w:space="0" w:color="auto"/>
              <w:bottom w:val="single" w:sz="6" w:space="0" w:color="auto"/>
              <w:right w:val="single" w:sz="6" w:space="0" w:color="auto"/>
            </w:tcBorders>
          </w:tcPr>
          <w:p w:rsidR="007E07FC" w:rsidRDefault="007E07FC" w:rsidP="00F957FA">
            <w:pPr>
              <w:spacing w:before="60"/>
              <w:rPr>
                <w:rFonts w:ascii="Arial" w:hAnsi="Arial" w:cs="Arial"/>
                <w:sz w:val="16"/>
              </w:rPr>
            </w:pPr>
            <w:r>
              <w:rPr>
                <w:rFonts w:ascii="Arial" w:hAnsi="Arial" w:cs="Arial"/>
                <w:sz w:val="16"/>
              </w:rPr>
              <w:t>Common manufacturing services</w:t>
            </w:r>
          </w:p>
        </w:tc>
      </w:tr>
      <w:tr w:rsidR="007E07FC" w:rsidTr="00F957FA">
        <w:tc>
          <w:tcPr>
            <w:tcW w:w="3618" w:type="dxa"/>
            <w:tcBorders>
              <w:top w:val="single" w:sz="6" w:space="0" w:color="auto"/>
              <w:left w:val="single" w:sz="6" w:space="0" w:color="auto"/>
              <w:bottom w:val="single" w:sz="6" w:space="0" w:color="auto"/>
              <w:right w:val="single" w:sz="6" w:space="0" w:color="auto"/>
            </w:tcBorders>
          </w:tcPr>
          <w:p w:rsidR="007E07FC" w:rsidRDefault="007E07FC" w:rsidP="00F957FA">
            <w:pPr>
              <w:spacing w:before="60"/>
              <w:rPr>
                <w:rFonts w:ascii="Arial" w:hAnsi="Arial" w:cs="Arial"/>
                <w:sz w:val="16"/>
              </w:rPr>
            </w:pPr>
            <w:r w:rsidRPr="007E07FC">
              <w:rPr>
                <w:rFonts w:ascii="Arial" w:hAnsi="Arial" w:cs="Arial"/>
                <w:sz w:val="16"/>
              </w:rPr>
              <w:t>TSMit_SCom_SetLongTermGains</w:t>
            </w:r>
          </w:p>
        </w:tc>
        <w:tc>
          <w:tcPr>
            <w:tcW w:w="5310" w:type="dxa"/>
            <w:tcBorders>
              <w:top w:val="single" w:sz="6" w:space="0" w:color="auto"/>
              <w:left w:val="single" w:sz="6" w:space="0" w:color="auto"/>
              <w:bottom w:val="single" w:sz="6" w:space="0" w:color="auto"/>
              <w:right w:val="single" w:sz="6" w:space="0" w:color="auto"/>
            </w:tcBorders>
          </w:tcPr>
          <w:p w:rsidR="007E07FC" w:rsidRDefault="007E07FC" w:rsidP="00F957FA">
            <w:pPr>
              <w:spacing w:before="60"/>
              <w:rPr>
                <w:rFonts w:ascii="Arial" w:hAnsi="Arial" w:cs="Arial"/>
                <w:sz w:val="16"/>
              </w:rPr>
            </w:pPr>
            <w:r>
              <w:rPr>
                <w:rFonts w:ascii="Arial" w:hAnsi="Arial" w:cs="Arial"/>
                <w:sz w:val="16"/>
              </w:rPr>
              <w:t>Common manufacturing services</w:t>
            </w:r>
          </w:p>
        </w:tc>
      </w:tr>
      <w:tr w:rsidR="007E07FC" w:rsidTr="00F957FA">
        <w:tc>
          <w:tcPr>
            <w:tcW w:w="3618" w:type="dxa"/>
            <w:tcBorders>
              <w:top w:val="single" w:sz="6" w:space="0" w:color="auto"/>
              <w:left w:val="single" w:sz="6" w:space="0" w:color="auto"/>
              <w:bottom w:val="single" w:sz="6" w:space="0" w:color="auto"/>
              <w:right w:val="single" w:sz="6" w:space="0" w:color="auto"/>
            </w:tcBorders>
          </w:tcPr>
          <w:p w:rsidR="007E07FC" w:rsidRDefault="007E07FC" w:rsidP="00F957FA">
            <w:pPr>
              <w:spacing w:before="60"/>
              <w:rPr>
                <w:rFonts w:ascii="Arial" w:hAnsi="Arial" w:cs="Arial"/>
                <w:sz w:val="16"/>
              </w:rPr>
            </w:pPr>
            <w:r w:rsidRPr="007E07FC">
              <w:rPr>
                <w:rFonts w:ascii="Arial" w:hAnsi="Arial" w:cs="Arial"/>
                <w:sz w:val="16"/>
              </w:rPr>
              <w:t>TSMit_SCom_SetLrnDefeat</w:t>
            </w:r>
          </w:p>
        </w:tc>
        <w:tc>
          <w:tcPr>
            <w:tcW w:w="5310" w:type="dxa"/>
            <w:tcBorders>
              <w:top w:val="single" w:sz="6" w:space="0" w:color="auto"/>
              <w:left w:val="single" w:sz="6" w:space="0" w:color="auto"/>
              <w:bottom w:val="single" w:sz="6" w:space="0" w:color="auto"/>
              <w:right w:val="single" w:sz="6" w:space="0" w:color="auto"/>
            </w:tcBorders>
          </w:tcPr>
          <w:p w:rsidR="007E07FC" w:rsidRDefault="007E07FC" w:rsidP="00F957FA">
            <w:pPr>
              <w:spacing w:before="60"/>
              <w:rPr>
                <w:rFonts w:ascii="Arial" w:hAnsi="Arial" w:cs="Arial"/>
                <w:sz w:val="16"/>
              </w:rPr>
            </w:pPr>
            <w:r>
              <w:rPr>
                <w:rFonts w:ascii="Arial" w:hAnsi="Arial" w:cs="Arial"/>
                <w:sz w:val="16"/>
              </w:rPr>
              <w:t>Common manufacturing services</w:t>
            </w: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7E07FC">
            <w:pPr>
              <w:spacing w:before="60"/>
              <w:rPr>
                <w:rFonts w:ascii="Arial" w:hAnsi="Arial" w:cs="Arial"/>
                <w:sz w:val="16"/>
              </w:rPr>
            </w:pPr>
            <w:r w:rsidRPr="007E07FC">
              <w:rPr>
                <w:rFonts w:ascii="Arial" w:hAnsi="Arial" w:cs="Arial"/>
                <w:sz w:val="16"/>
              </w:rPr>
              <w:t>TSMit_Init1</w:t>
            </w:r>
          </w:p>
        </w:tc>
        <w:tc>
          <w:tcPr>
            <w:tcW w:w="4464" w:type="dxa"/>
            <w:tcBorders>
              <w:top w:val="single" w:sz="6" w:space="0" w:color="auto"/>
              <w:left w:val="single" w:sz="6" w:space="0" w:color="auto"/>
              <w:bottom w:val="single" w:sz="6" w:space="0" w:color="auto"/>
              <w:right w:val="single" w:sz="6" w:space="0" w:color="auto"/>
            </w:tcBorders>
          </w:tcPr>
          <w:p w:rsidR="004A781C" w:rsidRDefault="007E07FC">
            <w:pPr>
              <w:spacing w:before="60"/>
              <w:rPr>
                <w:rFonts w:ascii="Arial" w:hAnsi="Arial" w:cs="Arial"/>
                <w:sz w:val="16"/>
              </w:rPr>
            </w:pPr>
            <w:r w:rsidRPr="007E07FC">
              <w:rPr>
                <w:rFonts w:ascii="Arial" w:hAnsi="Arial" w:cs="Arial"/>
                <w:sz w:val="16"/>
              </w:rPr>
              <w:t>RTE_START_SEC_AP_TSMIT_APPL_CODE</w:t>
            </w:r>
          </w:p>
        </w:tc>
      </w:tr>
      <w:tr w:rsidR="007E07FC" w:rsidTr="00BF364D">
        <w:tc>
          <w:tcPr>
            <w:tcW w:w="4464" w:type="dxa"/>
            <w:tcBorders>
              <w:top w:val="single" w:sz="6" w:space="0" w:color="auto"/>
              <w:left w:val="single" w:sz="6" w:space="0" w:color="auto"/>
              <w:bottom w:val="single" w:sz="6" w:space="0" w:color="auto"/>
              <w:right w:val="single" w:sz="6" w:space="0" w:color="auto"/>
            </w:tcBorders>
          </w:tcPr>
          <w:p w:rsidR="007E07FC" w:rsidRDefault="007E07FC">
            <w:pPr>
              <w:spacing w:before="60"/>
              <w:rPr>
                <w:rFonts w:ascii="Arial" w:hAnsi="Arial" w:cs="Arial"/>
                <w:sz w:val="16"/>
              </w:rPr>
            </w:pPr>
            <w:r w:rsidRPr="007E07FC">
              <w:rPr>
                <w:rFonts w:ascii="Arial" w:hAnsi="Arial" w:cs="Arial"/>
                <w:sz w:val="16"/>
              </w:rPr>
              <w:t>TSMit_Per1</w:t>
            </w:r>
          </w:p>
        </w:tc>
        <w:tc>
          <w:tcPr>
            <w:tcW w:w="4464" w:type="dxa"/>
            <w:tcBorders>
              <w:top w:val="single" w:sz="6" w:space="0" w:color="auto"/>
              <w:left w:val="single" w:sz="6" w:space="0" w:color="auto"/>
              <w:bottom w:val="single" w:sz="6" w:space="0" w:color="auto"/>
              <w:right w:val="single" w:sz="6" w:space="0" w:color="auto"/>
            </w:tcBorders>
          </w:tcPr>
          <w:p w:rsidR="007E07FC" w:rsidRDefault="007E07FC">
            <w:pPr>
              <w:spacing w:before="60"/>
              <w:rPr>
                <w:rFonts w:ascii="Arial" w:hAnsi="Arial" w:cs="Arial"/>
                <w:sz w:val="16"/>
              </w:rPr>
            </w:pPr>
            <w:r w:rsidRPr="007E07FC">
              <w:rPr>
                <w:rFonts w:ascii="Arial" w:hAnsi="Arial" w:cs="Arial"/>
                <w:sz w:val="16"/>
              </w:rPr>
              <w:t>RTE_START_SEC_AP_TSMIT_APPL_CODE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7E07FC">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7E07FC">
      <w:pPr>
        <w:numPr>
          <w:ilvl w:val="0"/>
          <w:numId w:val="6"/>
        </w:numPr>
      </w:pPr>
      <w:r>
        <w:t>None</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7E07FC">
            <w:pPr>
              <w:spacing w:before="60"/>
              <w:rPr>
                <w:rFonts w:ascii="Arial" w:hAnsi="Arial" w:cs="Arial"/>
                <w:sz w:val="16"/>
              </w:rPr>
            </w:pPr>
            <w:r>
              <w:rPr>
                <w:rFonts w:ascii="Arial" w:hAnsi="Arial" w:cs="Arial"/>
                <w:sz w:val="16"/>
              </w:rPr>
              <w:t>1</w:t>
            </w:r>
          </w:p>
        </w:tc>
        <w:tc>
          <w:tcPr>
            <w:tcW w:w="6210" w:type="dxa"/>
          </w:tcPr>
          <w:p w:rsidR="004A781C" w:rsidRDefault="007E07FC">
            <w:pPr>
              <w:spacing w:before="60"/>
              <w:rPr>
                <w:rFonts w:ascii="Arial" w:hAnsi="Arial" w:cs="Arial"/>
                <w:sz w:val="16"/>
              </w:rPr>
            </w:pPr>
            <w:r>
              <w:rPr>
                <w:rFonts w:ascii="Arial" w:hAnsi="Arial" w:cs="Arial"/>
                <w:sz w:val="16"/>
              </w:rPr>
              <w:t>Initial creation</w:t>
            </w:r>
          </w:p>
        </w:tc>
        <w:tc>
          <w:tcPr>
            <w:tcW w:w="1080" w:type="dxa"/>
          </w:tcPr>
          <w:p w:rsidR="004A781C" w:rsidRDefault="007E07FC">
            <w:pPr>
              <w:spacing w:before="60"/>
              <w:rPr>
                <w:rFonts w:ascii="Arial" w:hAnsi="Arial" w:cs="Arial"/>
                <w:sz w:val="16"/>
              </w:rPr>
            </w:pPr>
            <w:r>
              <w:rPr>
                <w:rFonts w:ascii="Arial" w:hAnsi="Arial" w:cs="Arial"/>
                <w:sz w:val="16"/>
              </w:rPr>
              <w:t>25-Jul-14</w:t>
            </w:r>
          </w:p>
        </w:tc>
        <w:tc>
          <w:tcPr>
            <w:tcW w:w="1105" w:type="dxa"/>
          </w:tcPr>
          <w:p w:rsidR="004A781C" w:rsidRDefault="007E07FC">
            <w:pPr>
              <w:spacing w:before="60"/>
              <w:rPr>
                <w:rFonts w:ascii="Arial" w:hAnsi="Arial" w:cs="Arial"/>
                <w:sz w:val="16"/>
              </w:rPr>
            </w:pPr>
            <w:r>
              <w:rPr>
                <w:rFonts w:ascii="Arial" w:hAnsi="Arial" w:cs="Arial"/>
                <w:sz w:val="16"/>
              </w:rPr>
              <w:t>Jared</w:t>
            </w:r>
          </w:p>
        </w:tc>
      </w:tr>
      <w:tr w:rsidR="0025230D">
        <w:trPr>
          <w:ins w:id="14" w:author="Julien, Jared" w:date="2014-08-20T11:21:00Z"/>
        </w:trPr>
        <w:tc>
          <w:tcPr>
            <w:tcW w:w="616" w:type="dxa"/>
          </w:tcPr>
          <w:p w:rsidR="0025230D" w:rsidRDefault="0025230D">
            <w:pPr>
              <w:spacing w:before="60"/>
              <w:rPr>
                <w:ins w:id="15" w:author="Julien, Jared" w:date="2014-08-20T11:21:00Z"/>
                <w:rFonts w:ascii="Arial" w:hAnsi="Arial" w:cs="Arial"/>
                <w:sz w:val="16"/>
              </w:rPr>
            </w:pPr>
            <w:ins w:id="16" w:author="Julien, Jared" w:date="2014-08-20T11:21:00Z">
              <w:r>
                <w:rPr>
                  <w:rFonts w:ascii="Arial" w:hAnsi="Arial" w:cs="Arial"/>
                  <w:sz w:val="16"/>
                </w:rPr>
                <w:t>2</w:t>
              </w:r>
            </w:ins>
          </w:p>
        </w:tc>
        <w:tc>
          <w:tcPr>
            <w:tcW w:w="662" w:type="dxa"/>
          </w:tcPr>
          <w:p w:rsidR="0025230D" w:rsidRDefault="0025230D">
            <w:pPr>
              <w:spacing w:before="60"/>
              <w:rPr>
                <w:ins w:id="17" w:author="Julien, Jared" w:date="2014-08-20T11:21:00Z"/>
                <w:rFonts w:ascii="Arial" w:hAnsi="Arial" w:cs="Arial"/>
                <w:sz w:val="16"/>
              </w:rPr>
            </w:pPr>
            <w:ins w:id="18" w:author="Julien, Jared" w:date="2014-08-20T11:21:00Z">
              <w:r>
                <w:rPr>
                  <w:rFonts w:ascii="Arial" w:hAnsi="Arial" w:cs="Arial"/>
                  <w:sz w:val="16"/>
                </w:rPr>
                <w:t>2</w:t>
              </w:r>
            </w:ins>
          </w:p>
        </w:tc>
        <w:tc>
          <w:tcPr>
            <w:tcW w:w="6210" w:type="dxa"/>
          </w:tcPr>
          <w:p w:rsidR="0025230D" w:rsidRDefault="0025230D">
            <w:pPr>
              <w:spacing w:before="60"/>
              <w:rPr>
                <w:ins w:id="19" w:author="Julien, Jared" w:date="2014-08-20T11:21:00Z"/>
                <w:rFonts w:ascii="Arial" w:hAnsi="Arial" w:cs="Arial"/>
                <w:sz w:val="16"/>
              </w:rPr>
            </w:pPr>
            <w:ins w:id="20" w:author="Julien, Jared" w:date="2014-08-20T11:21:00Z">
              <w:r>
                <w:rPr>
                  <w:rFonts w:ascii="Arial" w:hAnsi="Arial" w:cs="Arial"/>
                  <w:sz w:val="16"/>
                </w:rPr>
                <w:t>Added new Defeat input as part of SF-47 actual release</w:t>
              </w:r>
            </w:ins>
          </w:p>
        </w:tc>
        <w:tc>
          <w:tcPr>
            <w:tcW w:w="1080" w:type="dxa"/>
          </w:tcPr>
          <w:p w:rsidR="0025230D" w:rsidRDefault="002E66DD">
            <w:pPr>
              <w:spacing w:before="60"/>
              <w:rPr>
                <w:ins w:id="21" w:author="Julien, Jared" w:date="2014-08-20T11:21:00Z"/>
                <w:rFonts w:ascii="Arial" w:hAnsi="Arial" w:cs="Arial"/>
                <w:sz w:val="16"/>
              </w:rPr>
            </w:pPr>
            <w:ins w:id="22" w:author="Julien, Jared" w:date="2014-09-03T09:43:00Z">
              <w:r>
                <w:rPr>
                  <w:rFonts w:ascii="Arial" w:hAnsi="Arial" w:cs="Arial"/>
                  <w:sz w:val="16"/>
                </w:rPr>
                <w:t>3-Sept</w:t>
              </w:r>
            </w:ins>
            <w:bookmarkStart w:id="23" w:name="_GoBack"/>
            <w:bookmarkEnd w:id="23"/>
            <w:ins w:id="24" w:author="Julien, Jared" w:date="2014-08-20T11:21:00Z">
              <w:r w:rsidR="0025230D">
                <w:rPr>
                  <w:rFonts w:ascii="Arial" w:hAnsi="Arial" w:cs="Arial"/>
                  <w:sz w:val="16"/>
                </w:rPr>
                <w:t>-14</w:t>
              </w:r>
            </w:ins>
          </w:p>
        </w:tc>
        <w:tc>
          <w:tcPr>
            <w:tcW w:w="1105" w:type="dxa"/>
          </w:tcPr>
          <w:p w:rsidR="0025230D" w:rsidRDefault="0025230D">
            <w:pPr>
              <w:spacing w:before="60"/>
              <w:rPr>
                <w:ins w:id="25" w:author="Julien, Jared" w:date="2014-08-20T11:21:00Z"/>
                <w:rFonts w:ascii="Arial" w:hAnsi="Arial" w:cs="Arial"/>
                <w:sz w:val="16"/>
              </w:rPr>
            </w:pPr>
            <w:ins w:id="26" w:author="Julien, Jared" w:date="2014-08-20T11:21:00Z">
              <w:r>
                <w:rPr>
                  <w:rFonts w:ascii="Arial" w:hAnsi="Arial" w:cs="Arial"/>
                  <w:sz w:val="16"/>
                </w:rPr>
                <w:t>Jared</w:t>
              </w:r>
            </w:ins>
          </w:p>
        </w:tc>
      </w:tr>
    </w:tbl>
    <w:p w:rsidR="00107819" w:rsidRDefault="00107819"/>
    <w:sectPr w:rsidR="00107819" w:rsidSect="00937013">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2CA" w:rsidRDefault="00B672CA">
      <w:r>
        <w:separator/>
      </w:r>
    </w:p>
  </w:endnote>
  <w:endnote w:type="continuationSeparator" w:id="0">
    <w:p w:rsidR="00B672CA" w:rsidRDefault="00B67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628" w:rsidRDefault="00FC0628">
    <w:pPr>
      <w:pStyle w:val="Footer"/>
    </w:pPr>
    <w:r>
      <w:rPr>
        <w:snapToGrid w:val="0"/>
      </w:rPr>
      <w:tab/>
    </w:r>
    <w:fldSimple w:instr=" DOCPROPERTY &quot;Company&quot;  \* MERGEFORMAT ">
      <w:r w:rsidRPr="00D9068C">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2CA" w:rsidRDefault="00B672CA">
      <w:r>
        <w:separator/>
      </w:r>
    </w:p>
  </w:footnote>
  <w:footnote w:type="continuationSeparator" w:id="0">
    <w:p w:rsidR="00B672CA" w:rsidRDefault="00B672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628" w:rsidRDefault="00FC0628">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FC0628">
      <w:trPr>
        <w:cantSplit/>
      </w:trPr>
      <w:tc>
        <w:tcPr>
          <w:tcW w:w="990" w:type="dxa"/>
        </w:tcPr>
        <w:p w:rsidR="00FC0628" w:rsidRDefault="00FC0628">
          <w:pPr>
            <w:pStyle w:val="Header"/>
          </w:pPr>
          <w:r>
            <w:t>Title:</w:t>
          </w:r>
        </w:p>
      </w:tc>
      <w:tc>
        <w:tcPr>
          <w:tcW w:w="5400" w:type="dxa"/>
          <w:gridSpan w:val="3"/>
          <w:vMerge w:val="restart"/>
        </w:tcPr>
        <w:p w:rsidR="00FC0628" w:rsidRDefault="00ED4364">
          <w:pPr>
            <w:pStyle w:val="Header"/>
          </w:pPr>
          <w:fldSimple w:instr=" DOCPROPERTY &quot;Document Title&quot;  \* MERGEFORMAT ">
            <w:r w:rsidR="00FC0628">
              <w:t>Torque Steer Mitigation</w:t>
            </w:r>
          </w:fldSimple>
        </w:p>
        <w:p w:rsidR="00FC0628" w:rsidRDefault="00ED4364" w:rsidP="001A574F">
          <w:pPr>
            <w:pStyle w:val="Header"/>
            <w:tabs>
              <w:tab w:val="clear" w:pos="4320"/>
              <w:tab w:val="clear" w:pos="8640"/>
              <w:tab w:val="center" w:pos="2592"/>
            </w:tabs>
          </w:pPr>
          <w:fldSimple w:instr=" DOCPROPERTY &quot;Product Line&quot;  \* MERGEFORMAT ">
            <w:r w:rsidR="00FC0628">
              <w:t>Gen II+ EPS EA3</w:t>
            </w:r>
          </w:fldSimple>
          <w:r w:rsidR="00FC0628">
            <w:tab/>
          </w:r>
        </w:p>
      </w:tc>
      <w:tc>
        <w:tcPr>
          <w:tcW w:w="1170" w:type="dxa"/>
        </w:tcPr>
        <w:p w:rsidR="00FC0628" w:rsidRDefault="00FC0628">
          <w:pPr>
            <w:pStyle w:val="Header"/>
          </w:pPr>
          <w:r>
            <w:t>Revision:</w:t>
          </w:r>
        </w:p>
      </w:tc>
      <w:tc>
        <w:tcPr>
          <w:tcW w:w="1350" w:type="dxa"/>
        </w:tcPr>
        <w:p w:rsidR="00FC0628" w:rsidRDefault="00ED4364">
          <w:pPr>
            <w:pStyle w:val="Header"/>
          </w:pPr>
          <w:del w:id="27" w:author="Julien, Jared" w:date="2014-08-20T11:16:00Z">
            <w:r w:rsidDel="0025230D">
              <w:fldChar w:fldCharType="begin"/>
            </w:r>
            <w:r w:rsidDel="0025230D">
              <w:delInstrText xml:space="preserve"> DOCPROPERTY "MDDRevNum" \* MERGEFORMAT </w:delInstrText>
            </w:r>
            <w:r w:rsidDel="0025230D">
              <w:fldChar w:fldCharType="separate"/>
            </w:r>
            <w:r w:rsidR="00FC0628" w:rsidDel="0025230D">
              <w:delText>1</w:delText>
            </w:r>
            <w:r w:rsidDel="0025230D">
              <w:fldChar w:fldCharType="end"/>
            </w:r>
          </w:del>
          <w:ins w:id="28" w:author="Julien, Jared" w:date="2014-08-20T11:16:00Z">
            <w:r w:rsidR="0025230D">
              <w:t>2</w:t>
            </w:r>
          </w:ins>
        </w:p>
      </w:tc>
    </w:tr>
    <w:tr w:rsidR="00FC0628">
      <w:trPr>
        <w:cantSplit/>
      </w:trPr>
      <w:tc>
        <w:tcPr>
          <w:tcW w:w="990" w:type="dxa"/>
        </w:tcPr>
        <w:p w:rsidR="00FC0628" w:rsidRDefault="00FC0628">
          <w:pPr>
            <w:pStyle w:val="Header"/>
          </w:pPr>
          <w:r>
            <w:t xml:space="preserve">Product:     </w:t>
          </w:r>
        </w:p>
      </w:tc>
      <w:tc>
        <w:tcPr>
          <w:tcW w:w="5400" w:type="dxa"/>
          <w:gridSpan w:val="3"/>
          <w:vMerge/>
        </w:tcPr>
        <w:p w:rsidR="00FC0628" w:rsidRDefault="00FC0628">
          <w:pPr>
            <w:pStyle w:val="Header"/>
            <w:jc w:val="center"/>
          </w:pPr>
        </w:p>
      </w:tc>
      <w:tc>
        <w:tcPr>
          <w:tcW w:w="1170" w:type="dxa"/>
        </w:tcPr>
        <w:p w:rsidR="00FC0628" w:rsidRDefault="00FC0628">
          <w:pPr>
            <w:pStyle w:val="Header"/>
          </w:pPr>
          <w:r>
            <w:t>Rev. Date:</w:t>
          </w:r>
        </w:p>
      </w:tc>
      <w:tc>
        <w:tcPr>
          <w:tcW w:w="1350" w:type="dxa"/>
        </w:tcPr>
        <w:p w:rsidR="00FC0628" w:rsidRDefault="00BB5A54" w:rsidP="00BB5A54">
          <w:pPr>
            <w:pStyle w:val="Header"/>
          </w:pPr>
          <w:ins w:id="29" w:author="Julien, Jared" w:date="2014-09-03T09:43:00Z">
            <w:r>
              <w:t>3</w:t>
            </w:r>
          </w:ins>
          <w:del w:id="30" w:author="Julien, Jared" w:date="2014-08-20T11:16:00Z">
            <w:r w:rsidR="008F2414" w:rsidDel="0025230D">
              <w:delText>25</w:delText>
            </w:r>
          </w:del>
          <w:r w:rsidR="00FC0628">
            <w:t>-</w:t>
          </w:r>
          <w:del w:id="31" w:author="Julien, Jared" w:date="2014-08-20T11:16:00Z">
            <w:r w:rsidR="00FC0628" w:rsidDel="0025230D">
              <w:delText>Jul</w:delText>
            </w:r>
          </w:del>
          <w:ins w:id="32" w:author="Julien, Jared" w:date="2014-09-03T09:43:00Z">
            <w:r>
              <w:t>Sept</w:t>
            </w:r>
          </w:ins>
          <w:r w:rsidR="00FC0628">
            <w:t>-14</w:t>
          </w:r>
        </w:p>
      </w:tc>
    </w:tr>
    <w:tr w:rsidR="00FC0628">
      <w:trPr>
        <w:cantSplit/>
      </w:trPr>
      <w:tc>
        <w:tcPr>
          <w:tcW w:w="990" w:type="dxa"/>
        </w:tcPr>
        <w:p w:rsidR="00FC0628" w:rsidRDefault="00FC0628">
          <w:pPr>
            <w:pStyle w:val="Header"/>
          </w:pPr>
          <w:r>
            <w:t>Group:</w:t>
          </w:r>
        </w:p>
      </w:tc>
      <w:tc>
        <w:tcPr>
          <w:tcW w:w="1530" w:type="dxa"/>
        </w:tcPr>
        <w:p w:rsidR="00FC0628" w:rsidRDefault="00FC0628">
          <w:pPr>
            <w:pStyle w:val="Header"/>
          </w:pPr>
          <w:r>
            <w:t>ESG</w:t>
          </w:r>
        </w:p>
      </w:tc>
      <w:tc>
        <w:tcPr>
          <w:tcW w:w="1260" w:type="dxa"/>
        </w:tcPr>
        <w:p w:rsidR="00FC0628" w:rsidRDefault="00FC0628">
          <w:pPr>
            <w:pStyle w:val="Header"/>
          </w:pPr>
          <w:r>
            <w:t>Originator:</w:t>
          </w:r>
        </w:p>
      </w:tc>
      <w:tc>
        <w:tcPr>
          <w:tcW w:w="2610" w:type="dxa"/>
        </w:tcPr>
        <w:p w:rsidR="00FC0628" w:rsidRDefault="00ED4364">
          <w:pPr>
            <w:pStyle w:val="Header"/>
          </w:pPr>
          <w:fldSimple w:instr=" USERNAME  \* MERGEFORMAT ">
            <w:r w:rsidR="00FC0628">
              <w:rPr>
                <w:noProof/>
              </w:rPr>
              <w:t>Julien, Jared</w:t>
            </w:r>
          </w:fldSimple>
        </w:p>
      </w:tc>
      <w:tc>
        <w:tcPr>
          <w:tcW w:w="1170" w:type="dxa"/>
        </w:tcPr>
        <w:p w:rsidR="00FC0628" w:rsidRDefault="00FC0628">
          <w:pPr>
            <w:pStyle w:val="Header"/>
          </w:pPr>
          <w:r>
            <w:t>Page:</w:t>
          </w:r>
        </w:p>
      </w:tc>
      <w:tc>
        <w:tcPr>
          <w:tcW w:w="1350" w:type="dxa"/>
        </w:tcPr>
        <w:p w:rsidR="00FC0628" w:rsidRDefault="00FC0628">
          <w:pPr>
            <w:pStyle w:val="Header"/>
          </w:pPr>
          <w:r>
            <w:rPr>
              <w:rStyle w:val="PageNumber"/>
            </w:rPr>
            <w:fldChar w:fldCharType="begin"/>
          </w:r>
          <w:r>
            <w:rPr>
              <w:rStyle w:val="PageNumber"/>
            </w:rPr>
            <w:instrText xml:space="preserve"> PAGE </w:instrText>
          </w:r>
          <w:r>
            <w:rPr>
              <w:rStyle w:val="PageNumber"/>
            </w:rPr>
            <w:fldChar w:fldCharType="separate"/>
          </w:r>
          <w:r w:rsidR="002E66DD">
            <w:rPr>
              <w:rStyle w:val="PageNumber"/>
              <w:noProof/>
            </w:rPr>
            <w:t>16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E66DD">
            <w:rPr>
              <w:rStyle w:val="PageNumber"/>
              <w:noProof/>
            </w:rPr>
            <w:t>16</w:t>
          </w:r>
          <w:r>
            <w:rPr>
              <w:rStyle w:val="PageNumber"/>
            </w:rPr>
            <w:fldChar w:fldCharType="end"/>
          </w:r>
        </w:p>
      </w:tc>
    </w:tr>
  </w:tbl>
  <w:p w:rsidR="00FC0628" w:rsidRDefault="00FC0628">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9068C"/>
    <w:rsid w:val="000A18A9"/>
    <w:rsid w:val="00107819"/>
    <w:rsid w:val="001A574F"/>
    <w:rsid w:val="001B60DF"/>
    <w:rsid w:val="001F09B2"/>
    <w:rsid w:val="0020722A"/>
    <w:rsid w:val="002279EA"/>
    <w:rsid w:val="00251AC0"/>
    <w:rsid w:val="0025230D"/>
    <w:rsid w:val="002C03D8"/>
    <w:rsid w:val="002C77F9"/>
    <w:rsid w:val="002E66DD"/>
    <w:rsid w:val="00315335"/>
    <w:rsid w:val="00322F32"/>
    <w:rsid w:val="003C4D3F"/>
    <w:rsid w:val="004A781C"/>
    <w:rsid w:val="00501005"/>
    <w:rsid w:val="005D5FE4"/>
    <w:rsid w:val="00616853"/>
    <w:rsid w:val="00622EBE"/>
    <w:rsid w:val="00674ADF"/>
    <w:rsid w:val="006D33CC"/>
    <w:rsid w:val="006F01A3"/>
    <w:rsid w:val="00706174"/>
    <w:rsid w:val="007A69AC"/>
    <w:rsid w:val="007E07FC"/>
    <w:rsid w:val="008242F0"/>
    <w:rsid w:val="008535B2"/>
    <w:rsid w:val="008B3E94"/>
    <w:rsid w:val="008B6F14"/>
    <w:rsid w:val="008F2414"/>
    <w:rsid w:val="008F6DBB"/>
    <w:rsid w:val="00937013"/>
    <w:rsid w:val="00955F6A"/>
    <w:rsid w:val="00957470"/>
    <w:rsid w:val="009B20B2"/>
    <w:rsid w:val="00AD731B"/>
    <w:rsid w:val="00B54697"/>
    <w:rsid w:val="00B672CA"/>
    <w:rsid w:val="00BB5A54"/>
    <w:rsid w:val="00BD008B"/>
    <w:rsid w:val="00BD15D2"/>
    <w:rsid w:val="00BD3DFF"/>
    <w:rsid w:val="00BF364D"/>
    <w:rsid w:val="00C35BD3"/>
    <w:rsid w:val="00C72FFA"/>
    <w:rsid w:val="00C81867"/>
    <w:rsid w:val="00D9068C"/>
    <w:rsid w:val="00D94BDD"/>
    <w:rsid w:val="00DC7E08"/>
    <w:rsid w:val="00DE4889"/>
    <w:rsid w:val="00E54280"/>
    <w:rsid w:val="00E5472B"/>
    <w:rsid w:val="00E57C42"/>
    <w:rsid w:val="00ED4364"/>
    <w:rsid w:val="00F648ED"/>
    <w:rsid w:val="00F82E8E"/>
    <w:rsid w:val="00F957FA"/>
    <w:rsid w:val="00FB2942"/>
    <w:rsid w:val="00FB432D"/>
    <w:rsid w:val="00FC0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D9068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6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8764">
      <w:bodyDiv w:val="1"/>
      <w:marLeft w:val="0"/>
      <w:marRight w:val="0"/>
      <w:marTop w:val="0"/>
      <w:marBottom w:val="0"/>
      <w:divBdr>
        <w:top w:val="none" w:sz="0" w:space="0" w:color="auto"/>
        <w:left w:val="none" w:sz="0" w:space="0" w:color="auto"/>
        <w:bottom w:val="none" w:sz="0" w:space="0" w:color="auto"/>
        <w:right w:val="none" w:sz="0" w:space="0" w:color="auto"/>
      </w:divBdr>
    </w:div>
    <w:div w:id="202252615">
      <w:bodyDiv w:val="1"/>
      <w:marLeft w:val="0"/>
      <w:marRight w:val="0"/>
      <w:marTop w:val="0"/>
      <w:marBottom w:val="0"/>
      <w:divBdr>
        <w:top w:val="none" w:sz="0" w:space="0" w:color="auto"/>
        <w:left w:val="none" w:sz="0" w:space="0" w:color="auto"/>
        <w:bottom w:val="none" w:sz="0" w:space="0" w:color="auto"/>
        <w:right w:val="none" w:sz="0" w:space="0" w:color="auto"/>
      </w:divBdr>
    </w:div>
    <w:div w:id="579677600">
      <w:bodyDiv w:val="1"/>
      <w:marLeft w:val="0"/>
      <w:marRight w:val="0"/>
      <w:marTop w:val="0"/>
      <w:marBottom w:val="0"/>
      <w:divBdr>
        <w:top w:val="none" w:sz="0" w:space="0" w:color="auto"/>
        <w:left w:val="none" w:sz="0" w:space="0" w:color="auto"/>
        <w:bottom w:val="none" w:sz="0" w:space="0" w:color="auto"/>
        <w:right w:val="none" w:sz="0" w:space="0" w:color="auto"/>
      </w:divBdr>
    </w:div>
    <w:div w:id="691149106">
      <w:bodyDiv w:val="1"/>
      <w:marLeft w:val="0"/>
      <w:marRight w:val="0"/>
      <w:marTop w:val="0"/>
      <w:marBottom w:val="0"/>
      <w:divBdr>
        <w:top w:val="none" w:sz="0" w:space="0" w:color="auto"/>
        <w:left w:val="none" w:sz="0" w:space="0" w:color="auto"/>
        <w:bottom w:val="none" w:sz="0" w:space="0" w:color="auto"/>
        <w:right w:val="none" w:sz="0" w:space="0" w:color="auto"/>
      </w:divBdr>
    </w:div>
    <w:div w:id="956789692">
      <w:bodyDiv w:val="1"/>
      <w:marLeft w:val="0"/>
      <w:marRight w:val="0"/>
      <w:marTop w:val="0"/>
      <w:marBottom w:val="0"/>
      <w:divBdr>
        <w:top w:val="none" w:sz="0" w:space="0" w:color="auto"/>
        <w:left w:val="none" w:sz="0" w:space="0" w:color="auto"/>
        <w:bottom w:val="none" w:sz="0" w:space="0" w:color="auto"/>
        <w:right w:val="none" w:sz="0" w:space="0" w:color="auto"/>
      </w:divBdr>
    </w:div>
    <w:div w:id="1056666849">
      <w:bodyDiv w:val="1"/>
      <w:marLeft w:val="0"/>
      <w:marRight w:val="0"/>
      <w:marTop w:val="0"/>
      <w:marBottom w:val="0"/>
      <w:divBdr>
        <w:top w:val="none" w:sz="0" w:space="0" w:color="auto"/>
        <w:left w:val="none" w:sz="0" w:space="0" w:color="auto"/>
        <w:bottom w:val="none" w:sz="0" w:space="0" w:color="auto"/>
        <w:right w:val="none" w:sz="0" w:space="0" w:color="auto"/>
      </w:divBdr>
    </w:div>
    <w:div w:id="1128478018">
      <w:bodyDiv w:val="1"/>
      <w:marLeft w:val="0"/>
      <w:marRight w:val="0"/>
      <w:marTop w:val="0"/>
      <w:marBottom w:val="0"/>
      <w:divBdr>
        <w:top w:val="none" w:sz="0" w:space="0" w:color="auto"/>
        <w:left w:val="none" w:sz="0" w:space="0" w:color="auto"/>
        <w:bottom w:val="none" w:sz="0" w:space="0" w:color="auto"/>
        <w:right w:val="none" w:sz="0" w:space="0" w:color="auto"/>
      </w:divBdr>
    </w:div>
    <w:div w:id="1372999780">
      <w:bodyDiv w:val="1"/>
      <w:marLeft w:val="0"/>
      <w:marRight w:val="0"/>
      <w:marTop w:val="0"/>
      <w:marBottom w:val="0"/>
      <w:divBdr>
        <w:top w:val="none" w:sz="0" w:space="0" w:color="auto"/>
        <w:left w:val="none" w:sz="0" w:space="0" w:color="auto"/>
        <w:bottom w:val="none" w:sz="0" w:space="0" w:color="auto"/>
        <w:right w:val="none" w:sz="0" w:space="0" w:color="auto"/>
      </w:divBdr>
    </w:div>
    <w:div w:id="1484278394">
      <w:bodyDiv w:val="1"/>
      <w:marLeft w:val="0"/>
      <w:marRight w:val="0"/>
      <w:marTop w:val="0"/>
      <w:marBottom w:val="0"/>
      <w:divBdr>
        <w:top w:val="none" w:sz="0" w:space="0" w:color="auto"/>
        <w:left w:val="none" w:sz="0" w:space="0" w:color="auto"/>
        <w:bottom w:val="none" w:sz="0" w:space="0" w:color="auto"/>
        <w:right w:val="none" w:sz="0" w:space="0" w:color="auto"/>
      </w:divBdr>
    </w:div>
    <w:div w:id="1520584229">
      <w:bodyDiv w:val="1"/>
      <w:marLeft w:val="0"/>
      <w:marRight w:val="0"/>
      <w:marTop w:val="0"/>
      <w:marBottom w:val="0"/>
      <w:divBdr>
        <w:top w:val="none" w:sz="0" w:space="0" w:color="auto"/>
        <w:left w:val="none" w:sz="0" w:space="0" w:color="auto"/>
        <w:bottom w:val="none" w:sz="0" w:space="0" w:color="auto"/>
        <w:right w:val="none" w:sz="0" w:space="0" w:color="auto"/>
      </w:divBdr>
    </w:div>
    <w:div w:id="1609970341">
      <w:bodyDiv w:val="1"/>
      <w:marLeft w:val="0"/>
      <w:marRight w:val="0"/>
      <w:marTop w:val="0"/>
      <w:marBottom w:val="0"/>
      <w:divBdr>
        <w:top w:val="none" w:sz="0" w:space="0" w:color="auto"/>
        <w:left w:val="none" w:sz="0" w:space="0" w:color="auto"/>
        <w:bottom w:val="none" w:sz="0" w:space="0" w:color="auto"/>
        <w:right w:val="none" w:sz="0" w:space="0" w:color="auto"/>
      </w:divBdr>
    </w:div>
    <w:div w:id="1718235683">
      <w:bodyDiv w:val="1"/>
      <w:marLeft w:val="0"/>
      <w:marRight w:val="0"/>
      <w:marTop w:val="0"/>
      <w:marBottom w:val="0"/>
      <w:divBdr>
        <w:top w:val="none" w:sz="0" w:space="0" w:color="auto"/>
        <w:left w:val="none" w:sz="0" w:space="0" w:color="auto"/>
        <w:bottom w:val="none" w:sz="0" w:space="0" w:color="auto"/>
        <w:right w:val="none" w:sz="0" w:space="0" w:color="auto"/>
      </w:divBdr>
    </w:div>
    <w:div w:id="1741439608">
      <w:bodyDiv w:val="1"/>
      <w:marLeft w:val="0"/>
      <w:marRight w:val="0"/>
      <w:marTop w:val="0"/>
      <w:marBottom w:val="0"/>
      <w:divBdr>
        <w:top w:val="none" w:sz="0" w:space="0" w:color="auto"/>
        <w:left w:val="none" w:sz="0" w:space="0" w:color="auto"/>
        <w:bottom w:val="none" w:sz="0" w:space="0" w:color="auto"/>
        <w:right w:val="none" w:sz="0" w:space="0" w:color="auto"/>
      </w:divBdr>
    </w:div>
    <w:div w:id="183927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zdyfh\Desktop\SF47\TSMit\doc\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374</TotalTime>
  <Pages>16</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11651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Julien, Jared</dc:creator>
  <cp:lastModifiedBy>Julien, Jared</cp:lastModifiedBy>
  <cp:revision>14</cp:revision>
  <cp:lastPrinted>2011-03-21T13:34:00Z</cp:lastPrinted>
  <dcterms:created xsi:type="dcterms:W3CDTF">2014-07-24T13:51:00Z</dcterms:created>
  <dcterms:modified xsi:type="dcterms:W3CDTF">2014-09-03T13:43:00Z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Torque Steer Mitigation</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TSMit</vt:lpwstr>
  </property>
  <property fmtid="{D5CDD505-2E9C-101B-9397-08002B2CF9AE}" pid="6" name="Product Line">
    <vt:lpwstr>Gen II+ EPS EA3</vt:lpwstr>
  </property>
</Properties>
</file>