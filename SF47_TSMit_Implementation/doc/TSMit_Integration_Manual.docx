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Pr="00C40CFC" w:rsidRDefault="00A17EB8" w:rsidP="00A17EB8">
      <w:pPr>
        <w:pStyle w:val="Title"/>
        <w:rPr>
          <w:sz w:val="40"/>
        </w:rPr>
      </w:pPr>
      <w:r w:rsidRPr="00C40CFC">
        <w:rPr>
          <w:sz w:val="40"/>
        </w:rPr>
        <w:t>Integration</w:t>
      </w:r>
      <w:r w:rsidR="0076047D" w:rsidRPr="00C40CFC">
        <w:rPr>
          <w:sz w:val="40"/>
        </w:rPr>
        <w:t xml:space="preserve"> Manual</w:t>
      </w:r>
      <w:r w:rsidR="004A781C" w:rsidRPr="00C40CFC">
        <w:rPr>
          <w:sz w:val="40"/>
        </w:rPr>
        <w:t xml:space="preserve"> </w:t>
      </w:r>
      <w:r w:rsidR="0036693A" w:rsidRPr="00C40CFC">
        <w:rPr>
          <w:sz w:val="40"/>
        </w:rPr>
        <w:t>–</w:t>
      </w:r>
      <w:r w:rsidR="00C40CFC" w:rsidRPr="00C40CFC">
        <w:rPr>
          <w:sz w:val="40"/>
        </w:rPr>
        <w:t xml:space="preserve"> Torque Steer Mitigation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5538D2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149244" w:history="1">
        <w:r w:rsidR="005538D2" w:rsidRPr="005E636A">
          <w:rPr>
            <w:rStyle w:val="Hyperlink"/>
            <w:noProof/>
          </w:rPr>
          <w:t>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Dependencies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5" w:history="1">
        <w:r w:rsidR="005538D2" w:rsidRPr="005E636A">
          <w:rPr>
            <w:rStyle w:val="Hyperlink"/>
            <w:noProof/>
          </w:rPr>
          <w:t>1.1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SWCs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6" w:history="1">
        <w:r w:rsidR="005538D2" w:rsidRPr="005E636A">
          <w:rPr>
            <w:rStyle w:val="Hyperlink"/>
            <w:noProof/>
          </w:rPr>
          <w:t>1.2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Global Functions(Non RTE) to be provided to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7" w:history="1">
        <w:r w:rsidR="005538D2" w:rsidRPr="005E636A">
          <w:rPr>
            <w:rStyle w:val="Hyperlink"/>
            <w:noProof/>
          </w:rPr>
          <w:t>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8" w:history="1">
        <w:r w:rsidR="005538D2" w:rsidRPr="005E636A">
          <w:rPr>
            <w:rStyle w:val="Hyperlink"/>
            <w:noProof/>
          </w:rPr>
          <w:t>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Build Time Config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9" w:history="1">
        <w:r w:rsidR="005538D2" w:rsidRPr="005E636A">
          <w:rPr>
            <w:rStyle w:val="Hyperlink"/>
            <w:noProof/>
          </w:rPr>
          <w:t>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 Files to be provided by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0" w:history="1">
        <w:r w:rsidR="005538D2" w:rsidRPr="005E636A">
          <w:rPr>
            <w:rStyle w:val="Hyperlink"/>
            <w:noProof/>
          </w:rPr>
          <w:t>2.2.1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 Vinci Parameter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1" w:history="1">
        <w:r w:rsidR="005538D2" w:rsidRPr="005E636A">
          <w:rPr>
            <w:rStyle w:val="Hyperlink"/>
            <w:noProof/>
          </w:rPr>
          <w:t>2.2.2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DaVinci Interrupt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2" w:history="1">
        <w:r w:rsidR="005538D2" w:rsidRPr="005E636A">
          <w:rPr>
            <w:rStyle w:val="Hyperlink"/>
            <w:noProof/>
          </w:rPr>
          <w:t>2.2.3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Manual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3" w:history="1">
        <w:r w:rsidR="005538D2" w:rsidRPr="005E636A">
          <w:rPr>
            <w:rStyle w:val="Hyperlink"/>
            <w:noProof/>
          </w:rPr>
          <w:t>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Integration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4" w:history="1">
        <w:r w:rsidR="005538D2" w:rsidRPr="005E636A">
          <w:rPr>
            <w:rStyle w:val="Hyperlink"/>
            <w:noProof/>
          </w:rPr>
          <w:t>3.1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Inputs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5" w:history="1">
        <w:r w:rsidR="005538D2" w:rsidRPr="005E636A">
          <w:rPr>
            <w:rStyle w:val="Hyperlink"/>
            <w:noProof/>
          </w:rPr>
          <w:t>3.2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Outputs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6" w:history="1">
        <w:r w:rsidR="005538D2" w:rsidRPr="005E636A">
          <w:rPr>
            <w:rStyle w:val="Hyperlink"/>
            <w:noProof/>
          </w:rPr>
          <w:t>3.3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Specific Include Path present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7" w:history="1">
        <w:r w:rsidR="005538D2" w:rsidRPr="005E636A">
          <w:rPr>
            <w:rStyle w:val="Hyperlink"/>
            <w:noProof/>
          </w:rPr>
          <w:t>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Runnable Scheduling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5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8" w:history="1">
        <w:r w:rsidR="005538D2" w:rsidRPr="005E636A">
          <w:rPr>
            <w:rStyle w:val="Hyperlink"/>
            <w:noProof/>
          </w:rPr>
          <w:t>5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Memory 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9" w:history="1">
        <w:r w:rsidR="005538D2" w:rsidRPr="005E636A">
          <w:rPr>
            <w:rStyle w:val="Hyperlink"/>
            <w:noProof/>
          </w:rPr>
          <w:t>5.1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0" w:history="1">
        <w:r w:rsidR="005538D2" w:rsidRPr="005E636A">
          <w:rPr>
            <w:rStyle w:val="Hyperlink"/>
            <w:noProof/>
          </w:rPr>
          <w:t>5.2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Usage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1" w:history="1">
        <w:r w:rsidR="005538D2" w:rsidRPr="005E636A">
          <w:rPr>
            <w:rStyle w:val="Hyperlink"/>
            <w:noProof/>
          </w:rPr>
          <w:t>5.3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Non  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2" w:history="1">
        <w:r w:rsidR="005538D2" w:rsidRPr="005E636A">
          <w:rPr>
            <w:rStyle w:val="Hyperlink"/>
            <w:noProof/>
          </w:rPr>
          <w:t>5.4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3" w:history="1">
        <w:r w:rsidR="005538D2" w:rsidRPr="005E636A">
          <w:rPr>
            <w:rStyle w:val="Hyperlink"/>
            <w:noProof/>
          </w:rPr>
          <w:t>6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Compiler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4" w:history="1">
        <w:r w:rsidR="005538D2" w:rsidRPr="005E636A">
          <w:rPr>
            <w:rStyle w:val="Hyperlink"/>
            <w:noProof/>
          </w:rPr>
          <w:t>6.1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Preprocessor MACRO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5" w:history="1">
        <w:r w:rsidR="005538D2" w:rsidRPr="005E636A">
          <w:rPr>
            <w:rStyle w:val="Hyperlink"/>
            <w:noProof/>
          </w:rPr>
          <w:t>6.2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Optimization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2328C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6" w:history="1">
        <w:r w:rsidR="005538D2" w:rsidRPr="005E636A">
          <w:rPr>
            <w:rStyle w:val="Hyperlink"/>
            <w:noProof/>
          </w:rPr>
          <w:t>7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Revision Control Log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7</w:t>
        </w:r>
        <w:r w:rsidR="005538D2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8149244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8149245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C40CFC" w:rsidP="00DE03FA">
            <w:r>
              <w:t>None</w:t>
            </w:r>
          </w:p>
        </w:tc>
        <w:tc>
          <w:tcPr>
            <w:tcW w:w="6138" w:type="dxa"/>
          </w:tcPr>
          <w:p w:rsidR="008E2475" w:rsidRDefault="009E65F9" w:rsidP="00C4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8149246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C40CFC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8149247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8149248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8149249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BC5DE5" w:rsidRDefault="00651033" w:rsidP="00651033">
      <w:r>
        <w:t>None</w:t>
      </w:r>
    </w:p>
    <w:p w:rsidR="00932C7E" w:rsidRDefault="00932C7E" w:rsidP="00932C7E">
      <w:pPr>
        <w:pStyle w:val="Heading3"/>
      </w:pPr>
      <w:bookmarkStart w:id="8" w:name="_Toc378149250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C40CFC" w:rsidP="00034D69">
            <w:r>
              <w:t>None</w:t>
            </w:r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78149251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C40CFC" w:rsidP="00034D69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78149252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C40CFC" w:rsidP="003617E2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78149253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_Toc378149254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710E3E" w:rsidRDefault="00710E3E" w:rsidP="00710E3E">
      <w:pPr>
        <w:pStyle w:val="ListParagraph"/>
        <w:numPr>
          <w:ilvl w:val="0"/>
          <w:numId w:val="26"/>
        </w:numPr>
      </w:pPr>
      <w:r>
        <w:t>HandwheelAuthority_Uls_f32</w:t>
      </w:r>
    </w:p>
    <w:p w:rsidR="00710E3E" w:rsidRDefault="00710E3E" w:rsidP="00710E3E">
      <w:pPr>
        <w:pStyle w:val="ListParagraph"/>
        <w:numPr>
          <w:ilvl w:val="0"/>
          <w:numId w:val="26"/>
        </w:numPr>
      </w:pPr>
      <w:r>
        <w:t>HandwheelPosition_HwDeg_f32</w:t>
      </w:r>
    </w:p>
    <w:p w:rsidR="00710E3E" w:rsidRDefault="00710E3E" w:rsidP="00710E3E">
      <w:pPr>
        <w:pStyle w:val="ListParagraph"/>
        <w:numPr>
          <w:ilvl w:val="0"/>
          <w:numId w:val="26"/>
        </w:numPr>
      </w:pPr>
      <w:r>
        <w:t>HandwheelVelocity_HwRadpS_f32</w:t>
      </w:r>
    </w:p>
    <w:p w:rsidR="00710E3E" w:rsidRDefault="00710E3E" w:rsidP="00710E3E">
      <w:pPr>
        <w:pStyle w:val="ListParagraph"/>
        <w:numPr>
          <w:ilvl w:val="0"/>
          <w:numId w:val="26"/>
        </w:numPr>
      </w:pPr>
      <w:r>
        <w:t>HwTorque_HwNm_f32</w:t>
      </w:r>
    </w:p>
    <w:p w:rsidR="00710E3E" w:rsidRDefault="00710E3E" w:rsidP="00710E3E">
      <w:pPr>
        <w:pStyle w:val="ListParagraph"/>
        <w:numPr>
          <w:ilvl w:val="0"/>
          <w:numId w:val="26"/>
        </w:numPr>
      </w:pPr>
      <w:r>
        <w:t>PreLimitMtrTrqCmd_MtrNm_f32</w:t>
      </w:r>
    </w:p>
    <w:p w:rsidR="00710E3E" w:rsidRDefault="00710E3E" w:rsidP="00710E3E">
      <w:pPr>
        <w:pStyle w:val="ListParagraph"/>
        <w:numPr>
          <w:ilvl w:val="0"/>
          <w:numId w:val="26"/>
        </w:numPr>
      </w:pPr>
      <w:proofErr w:type="spellStart"/>
      <w:r>
        <w:t>SrlComABSActive_Cnt_lgc</w:t>
      </w:r>
      <w:proofErr w:type="spellEnd"/>
    </w:p>
    <w:p w:rsidR="00710E3E" w:rsidRDefault="00710E3E" w:rsidP="00710E3E">
      <w:pPr>
        <w:pStyle w:val="ListParagraph"/>
        <w:numPr>
          <w:ilvl w:val="0"/>
          <w:numId w:val="26"/>
        </w:numPr>
      </w:pPr>
      <w:proofErr w:type="spellStart"/>
      <w:r>
        <w:t>SrlComESCActive_Cnt_lgc</w:t>
      </w:r>
      <w:proofErr w:type="spellEnd"/>
    </w:p>
    <w:p w:rsidR="00710E3E" w:rsidRDefault="00710E3E" w:rsidP="00710E3E">
      <w:pPr>
        <w:pStyle w:val="ListParagraph"/>
        <w:numPr>
          <w:ilvl w:val="0"/>
          <w:numId w:val="26"/>
        </w:numPr>
      </w:pPr>
      <w:proofErr w:type="spellStart"/>
      <w:r>
        <w:t>SrlComTCSActive_Cnt_lgc</w:t>
      </w:r>
      <w:proofErr w:type="spellEnd"/>
    </w:p>
    <w:p w:rsidR="00710E3E" w:rsidRDefault="00710E3E" w:rsidP="00710E3E">
      <w:pPr>
        <w:pStyle w:val="ListParagraph"/>
        <w:numPr>
          <w:ilvl w:val="0"/>
          <w:numId w:val="26"/>
        </w:numPr>
      </w:pPr>
      <w:r>
        <w:t>SrlComTransmissionTrq_TransNm_f32</w:t>
      </w:r>
    </w:p>
    <w:p w:rsidR="00710E3E" w:rsidRDefault="00710E3E" w:rsidP="00710E3E">
      <w:pPr>
        <w:pStyle w:val="ListParagraph"/>
        <w:numPr>
          <w:ilvl w:val="0"/>
          <w:numId w:val="26"/>
        </w:numPr>
        <w:rPr>
          <w:ins w:id="20" w:author="Julien, Jared" w:date="2014-08-20T11:22:00Z"/>
        </w:rPr>
      </w:pPr>
      <w:r>
        <w:t>SrlComYawRate_DegpS_f32</w:t>
      </w:r>
    </w:p>
    <w:p w:rsidR="00E274CD" w:rsidRDefault="00E274CD" w:rsidP="00E274CD">
      <w:pPr>
        <w:pStyle w:val="ListParagraph"/>
        <w:numPr>
          <w:ilvl w:val="0"/>
          <w:numId w:val="26"/>
        </w:numPr>
      </w:pPr>
      <w:proofErr w:type="spellStart"/>
      <w:ins w:id="21" w:author="Julien, Jared" w:date="2014-08-20T11:22:00Z">
        <w:r w:rsidRPr="00E274CD">
          <w:t>TSMitDefeat_Cnt_lgc</w:t>
        </w:r>
      </w:ins>
      <w:proofErr w:type="spellEnd"/>
    </w:p>
    <w:p w:rsidR="00E17CA7" w:rsidRDefault="00710E3E" w:rsidP="00710E3E">
      <w:pPr>
        <w:pStyle w:val="ListParagraph"/>
        <w:numPr>
          <w:ilvl w:val="0"/>
          <w:numId w:val="26"/>
        </w:numPr>
      </w:pPr>
      <w:r>
        <w:t>VehicleSpeed_Kph_f32</w:t>
      </w:r>
    </w:p>
    <w:p w:rsidR="00900B9A" w:rsidRDefault="00900B9A" w:rsidP="00900B9A">
      <w:pPr>
        <w:pStyle w:val="Heading2"/>
      </w:pPr>
      <w:bookmarkStart w:id="22" w:name="_Toc378149255"/>
      <w:r>
        <w:t>Required Global Data Outputs</w:t>
      </w:r>
      <w:bookmarkEnd w:id="22"/>
    </w:p>
    <w:p w:rsidR="00710E3E" w:rsidRDefault="00710E3E" w:rsidP="00710E3E">
      <w:pPr>
        <w:pStyle w:val="ListParagraph"/>
        <w:numPr>
          <w:ilvl w:val="0"/>
          <w:numId w:val="27"/>
        </w:numPr>
      </w:pPr>
      <w:r>
        <w:t>TSMitCommand_MtrNm_f32</w:t>
      </w:r>
    </w:p>
    <w:p w:rsidR="00260F90" w:rsidRDefault="00710E3E" w:rsidP="00710E3E">
      <w:pPr>
        <w:pStyle w:val="ListParagraph"/>
        <w:numPr>
          <w:ilvl w:val="0"/>
          <w:numId w:val="27"/>
        </w:numPr>
      </w:pPr>
      <w:proofErr w:type="spellStart"/>
      <w:r>
        <w:t>TSMitLearningEnabled_Cnt_lgc</w:t>
      </w:r>
      <w:proofErr w:type="spellEnd"/>
    </w:p>
    <w:p w:rsidR="00836AC1" w:rsidRDefault="00783C14" w:rsidP="00836AC1">
      <w:pPr>
        <w:pStyle w:val="Heading2"/>
      </w:pPr>
      <w:bookmarkStart w:id="23" w:name="_Toc378149256"/>
      <w:bookmarkEnd w:id="18"/>
      <w:bookmarkEnd w:id="19"/>
      <w:r>
        <w:t xml:space="preserve">Specific </w:t>
      </w:r>
      <w:r w:rsidR="00DC10CD">
        <w:t>Include Path</w:t>
      </w:r>
      <w:r>
        <w:t xml:space="preserve"> present</w:t>
      </w:r>
      <w:bookmarkEnd w:id="23"/>
    </w:p>
    <w:p w:rsidR="004527BC" w:rsidRDefault="00C40CFC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</w:p>
    <w:p w:rsidR="005C2A99" w:rsidRDefault="005C2A99" w:rsidP="005C2A99">
      <w:pPr>
        <w:pStyle w:val="Heading1"/>
      </w:pPr>
      <w:bookmarkStart w:id="24" w:name="_Toc378149257"/>
      <w:r>
        <w:t>Runnable Scheduling</w:t>
      </w:r>
      <w:bookmarkEnd w:id="24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C40CFC" w:rsidP="00C40CFC">
            <w:r>
              <w:t>TSMit_Init1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638B9" w:rsidRDefault="00651033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</w:t>
            </w:r>
            <w:proofErr w:type="spellStart"/>
            <w:r>
              <w:t>I</w:t>
            </w:r>
            <w:r w:rsidR="00C40CFC">
              <w:t>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C40CFC" w:rsidP="00C40CFC">
            <w:r>
              <w:t>TSMit_Per1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F638B9" w:rsidP="00C40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C40CFC">
              <w:t xml:space="preserve"> (10ms</w:t>
            </w:r>
            <w:r w:rsidR="008A7889">
              <w:t>)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5" w:name="_Toc378149258"/>
      <w:bookmarkStart w:id="26" w:name="OLE_LINK16"/>
      <w:bookmarkStart w:id="27" w:name="OLE_LINK17"/>
      <w:r>
        <w:lastRenderedPageBreak/>
        <w:t>Memory Mapping</w:t>
      </w:r>
      <w:bookmarkEnd w:id="25"/>
    </w:p>
    <w:p w:rsidR="00F80F31" w:rsidRDefault="00F80F31" w:rsidP="00F80F31">
      <w:pPr>
        <w:pStyle w:val="Heading2"/>
      </w:pPr>
      <w:bookmarkStart w:id="28" w:name="_Toc378149259"/>
      <w:bookmarkEnd w:id="26"/>
      <w:bookmarkEnd w:id="27"/>
      <w:r>
        <w:t>Mapping</w:t>
      </w:r>
      <w:bookmarkEnd w:id="2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184"/>
        <w:gridCol w:w="1971"/>
        <w:gridCol w:w="1701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C40CFC" w:rsidP="00C40CFC">
            <w:r w:rsidRPr="00C40CFC">
              <w:t>TSMIT_START_SEC_VAR_CLEARED_32</w:t>
            </w:r>
          </w:p>
        </w:tc>
        <w:tc>
          <w:tcPr>
            <w:tcW w:w="2351" w:type="dxa"/>
          </w:tcPr>
          <w:p w:rsidR="00836AC1" w:rsidRDefault="00C40CFC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float32, uint32</w:t>
            </w: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Default="00C40CFC" w:rsidP="00DE03FA">
            <w:r w:rsidRPr="00C40CFC">
              <w:t>TSMIT_START_SEC_VAR_CLEARED_UNSPECIFIED</w:t>
            </w:r>
          </w:p>
        </w:tc>
        <w:tc>
          <w:tcPr>
            <w:tcW w:w="2351" w:type="dxa"/>
          </w:tcPr>
          <w:p w:rsidR="00050365" w:rsidRDefault="00C40CFC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CFC">
              <w:t>LPF32KSV_Str</w:t>
            </w: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9" w:name="_Toc378149260"/>
      <w:r>
        <w:t>Usage</w:t>
      </w:r>
      <w:bookmarkEnd w:id="29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C40CFC" w:rsidP="00C40CFC">
            <w:r>
              <w:t>N/A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0" w:name="_Toc378149261"/>
      <w:bookmarkStart w:id="31" w:name="OLE_LINK20"/>
      <w:bookmarkStart w:id="32" w:name="OLE_LINK81"/>
      <w:bookmarkStart w:id="33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0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1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C40CFC" w:rsidP="006524C1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2"/>
    <w:bookmarkEnd w:id="33"/>
    <w:p w:rsidR="00900B9A" w:rsidRDefault="00900B9A" w:rsidP="00900B9A">
      <w:pPr>
        <w:pStyle w:val="Heading2"/>
      </w:pPr>
      <w:r>
        <w:t xml:space="preserve"> </w:t>
      </w:r>
      <w:bookmarkStart w:id="34" w:name="_Toc378149262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4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C40CFC" w:rsidP="00900B9A">
            <w:proofErr w:type="spellStart"/>
            <w:r w:rsidRPr="00C40CFC">
              <w:t>Rte_Pim_TSMitGainLrn</w:t>
            </w:r>
            <w:proofErr w:type="spellEnd"/>
          </w:p>
        </w:tc>
      </w:tr>
      <w:tr w:rsidR="00C40CFC" w:rsidTr="0003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C40CFC" w:rsidRPr="00C40CFC" w:rsidRDefault="00C40CFC" w:rsidP="00900B9A">
            <w:proofErr w:type="spellStart"/>
            <w:r w:rsidRPr="00C40CFC">
              <w:t>Rte_Pim_TSMitDisableEOL</w:t>
            </w:r>
            <w:proofErr w:type="spellEnd"/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5" w:name="_Toc378149263"/>
      <w:bookmarkStart w:id="36" w:name="OLE_LINK18"/>
      <w:bookmarkStart w:id="37" w:name="OLE_LINK19"/>
      <w:r>
        <w:t>Compiler Settings</w:t>
      </w:r>
      <w:bookmarkEnd w:id="35"/>
    </w:p>
    <w:bookmarkEnd w:id="36"/>
    <w:bookmarkEnd w:id="37"/>
    <w:p w:rsidR="00EE5444" w:rsidRDefault="00EE5444" w:rsidP="00EE5444">
      <w:pPr>
        <w:pStyle w:val="Heading2"/>
      </w:pPr>
      <w:r w:rsidRPr="00EE5444">
        <w:t xml:space="preserve"> </w:t>
      </w:r>
      <w:bookmarkStart w:id="38" w:name="_Toc378149264"/>
      <w:r>
        <w:t>Preprocessor MACRO</w:t>
      </w:r>
      <w:bookmarkEnd w:id="38"/>
    </w:p>
    <w:p w:rsidR="00EE5444" w:rsidRDefault="00C40CFC" w:rsidP="006524C1">
      <w:bookmarkStart w:id="39" w:name="OLE_LINK21"/>
      <w:r>
        <w:t>None</w:t>
      </w:r>
    </w:p>
    <w:p w:rsidR="00EE5444" w:rsidRDefault="00EE5444" w:rsidP="00EE5444">
      <w:pPr>
        <w:pStyle w:val="Heading2"/>
      </w:pPr>
      <w:bookmarkStart w:id="40" w:name="_Toc378149265"/>
      <w:bookmarkEnd w:id="39"/>
      <w:r>
        <w:t>Optimization Settings</w:t>
      </w:r>
      <w:bookmarkEnd w:id="40"/>
    </w:p>
    <w:p w:rsidR="00EE5444" w:rsidRDefault="00C40CFC" w:rsidP="00EE5444">
      <w:r>
        <w:t>N/A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1" w:name="_Toc378149266"/>
      <w:r>
        <w:lastRenderedPageBreak/>
        <w:t>Revision Control Log</w:t>
      </w:r>
      <w:bookmarkEnd w:id="4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C40CFC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24-Jul-14</w:t>
            </w:r>
          </w:p>
        </w:tc>
        <w:tc>
          <w:tcPr>
            <w:tcW w:w="741" w:type="dxa"/>
          </w:tcPr>
          <w:p w:rsidR="004527BC" w:rsidRDefault="00C40CF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JWJ</w:t>
            </w:r>
          </w:p>
        </w:tc>
      </w:tr>
      <w:tr w:rsidR="00E274CD" w:rsidTr="004527BC">
        <w:trPr>
          <w:ins w:id="42" w:author="Julien, Jared" w:date="2014-08-20T11:22:00Z"/>
        </w:trPr>
        <w:tc>
          <w:tcPr>
            <w:tcW w:w="662" w:type="dxa"/>
          </w:tcPr>
          <w:p w:rsidR="00E274CD" w:rsidRDefault="00E274CD">
            <w:pPr>
              <w:spacing w:before="60"/>
              <w:rPr>
                <w:ins w:id="43" w:author="Julien, Jared" w:date="2014-08-20T11:22:00Z"/>
                <w:rFonts w:ascii="Arial" w:hAnsi="Arial" w:cs="Arial"/>
                <w:sz w:val="16"/>
              </w:rPr>
            </w:pPr>
            <w:ins w:id="44" w:author="Julien, Jared" w:date="2014-08-20T11:22:00Z">
              <w:r>
                <w:rPr>
                  <w:rFonts w:ascii="Arial" w:hAnsi="Arial" w:cs="Arial"/>
                  <w:sz w:val="16"/>
                </w:rPr>
                <w:t>2</w:t>
              </w:r>
            </w:ins>
          </w:p>
        </w:tc>
        <w:tc>
          <w:tcPr>
            <w:tcW w:w="6286" w:type="dxa"/>
          </w:tcPr>
          <w:p w:rsidR="00E274CD" w:rsidRDefault="00E274CD">
            <w:pPr>
              <w:spacing w:before="60"/>
              <w:rPr>
                <w:ins w:id="45" w:author="Julien, Jared" w:date="2014-08-20T11:22:00Z"/>
                <w:rFonts w:ascii="Arial" w:hAnsi="Arial" w:cs="Arial"/>
                <w:sz w:val="16"/>
              </w:rPr>
            </w:pPr>
            <w:ins w:id="46" w:author="Julien, Jared" w:date="2014-08-20T11:22:00Z">
              <w:r>
                <w:rPr>
                  <w:rFonts w:ascii="Arial" w:hAnsi="Arial" w:cs="Arial"/>
                  <w:sz w:val="16"/>
                </w:rPr>
                <w:t>Added new defeat input as part of SF-47 actual release</w:t>
              </w:r>
            </w:ins>
          </w:p>
        </w:tc>
        <w:tc>
          <w:tcPr>
            <w:tcW w:w="1059" w:type="dxa"/>
          </w:tcPr>
          <w:p w:rsidR="00E274CD" w:rsidRDefault="00621861" w:rsidP="00EE5444">
            <w:pPr>
              <w:spacing w:before="60"/>
              <w:rPr>
                <w:ins w:id="47" w:author="Julien, Jared" w:date="2014-08-20T11:22:00Z"/>
                <w:rFonts w:ascii="Arial" w:hAnsi="Arial" w:cs="Arial"/>
                <w:sz w:val="16"/>
              </w:rPr>
            </w:pPr>
            <w:ins w:id="48" w:author="Julien, Jared" w:date="2014-09-03T09:44:00Z">
              <w:r>
                <w:rPr>
                  <w:rFonts w:ascii="Arial" w:hAnsi="Arial" w:cs="Arial"/>
                  <w:sz w:val="16"/>
                </w:rPr>
                <w:t>3-Sept</w:t>
              </w:r>
            </w:ins>
            <w:ins w:id="49" w:author="Julien, Jared" w:date="2014-08-20T11:22:00Z">
              <w:r w:rsidR="00E274CD">
                <w:rPr>
                  <w:rFonts w:ascii="Arial" w:hAnsi="Arial" w:cs="Arial"/>
                  <w:sz w:val="16"/>
                </w:rPr>
                <w:t>-14</w:t>
              </w:r>
            </w:ins>
          </w:p>
        </w:tc>
        <w:tc>
          <w:tcPr>
            <w:tcW w:w="741" w:type="dxa"/>
          </w:tcPr>
          <w:p w:rsidR="00E274CD" w:rsidRDefault="00E274CD">
            <w:pPr>
              <w:spacing w:before="60"/>
              <w:rPr>
                <w:ins w:id="50" w:author="Julien, Jared" w:date="2014-08-20T11:22:00Z"/>
                <w:rFonts w:ascii="Arial" w:hAnsi="Arial" w:cs="Arial"/>
                <w:sz w:val="16"/>
              </w:rPr>
            </w:pPr>
            <w:ins w:id="51" w:author="Julien, Jared" w:date="2014-08-20T11:22:00Z">
              <w:r>
                <w:rPr>
                  <w:rFonts w:ascii="Arial" w:hAnsi="Arial" w:cs="Arial"/>
                  <w:sz w:val="16"/>
                </w:rPr>
                <w:t>JWJ</w:t>
              </w:r>
            </w:ins>
          </w:p>
        </w:tc>
      </w:tr>
    </w:tbl>
    <w:p w:rsidR="00107819" w:rsidRDefault="00107819"/>
    <w:p w:rsidR="009E65F9" w:rsidRDefault="009E65F9"/>
    <w:p w:rsidR="009E65F9" w:rsidRDefault="009E65F9">
      <w:bookmarkStart w:id="52" w:name="_GoBack"/>
      <w:bookmarkEnd w:id="52"/>
    </w:p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8CD" w:rsidRDefault="002328CD">
      <w:r>
        <w:separator/>
      </w:r>
    </w:p>
  </w:endnote>
  <w:endnote w:type="continuationSeparator" w:id="0">
    <w:p w:rsidR="002328CD" w:rsidRDefault="00232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2328CD">
      <w:fldChar w:fldCharType="begin"/>
    </w:r>
    <w:r w:rsidR="002328CD">
      <w:instrText xml:space="preserve"> DOCPROPERTY "Company"  \* MERGEFORMAT </w:instrText>
    </w:r>
    <w:r w:rsidR="002328CD">
      <w:fldChar w:fldCharType="separate"/>
    </w:r>
    <w:r w:rsidRPr="006768B8">
      <w:rPr>
        <w:rFonts w:ascii="Times" w:hAnsi="Times"/>
        <w:caps/>
        <w:snapToGrid w:val="0"/>
      </w:rPr>
      <w:t>Nexteer</w:t>
    </w:r>
    <w:r w:rsidR="002328CD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 xml:space="preserve">emplate EA3, </w:t>
    </w:r>
    <w:proofErr w:type="spellStart"/>
    <w:r w:rsidR="007D5DA3">
      <w:rPr>
        <w:snapToGrid w:val="0"/>
        <w:sz w:val="16"/>
      </w:rPr>
      <w:t>ver</w:t>
    </w:r>
    <w:proofErr w:type="spellEnd"/>
    <w:r w:rsidR="007D5DA3">
      <w:rPr>
        <w:snapToGrid w:val="0"/>
        <w:sz w:val="16"/>
      </w:rPr>
      <w:t xml:space="preserve"> 4 22-Jan-14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8CD" w:rsidRDefault="002328CD">
      <w:r>
        <w:separator/>
      </w:r>
    </w:p>
  </w:footnote>
  <w:footnote w:type="continuationSeparator" w:id="0">
    <w:p w:rsidR="002328CD" w:rsidRDefault="00232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C40CFC">
          <w:pPr>
            <w:pStyle w:val="Header"/>
          </w:pPr>
          <w:r>
            <w:t>Torque Steer Mitigation</w:t>
          </w:r>
        </w:p>
        <w:p w:rsidR="00DE03FA" w:rsidRDefault="002328CD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 w:rsidP="00C40CFC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E274CD">
          <w:pPr>
            <w:pStyle w:val="Header"/>
          </w:pPr>
          <w:ins w:id="53" w:author="Julien, Jared" w:date="2014-08-20T11:22:00Z">
            <w:r>
              <w:t>2</w:t>
            </w:r>
          </w:ins>
          <w:del w:id="54" w:author="Julien, Jared" w:date="2014-08-20T11:22:00Z">
            <w:r w:rsidR="00C40CFC" w:rsidDel="00E274CD">
              <w:delText>1</w:delText>
            </w:r>
          </w:del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621861">
          <w:pPr>
            <w:pStyle w:val="Header"/>
          </w:pPr>
          <w:ins w:id="55" w:author="Julien, Jared" w:date="2014-09-03T09:44:00Z">
            <w:r>
              <w:t>3</w:t>
            </w:r>
          </w:ins>
          <w:del w:id="56" w:author="Julien, Jared" w:date="2014-09-03T09:44:00Z">
            <w:r w:rsidR="00C40CFC" w:rsidDel="00621861">
              <w:delText>2</w:delText>
            </w:r>
          </w:del>
          <w:del w:id="57" w:author="Julien, Jared" w:date="2014-08-20T11:22:00Z">
            <w:r w:rsidR="00C40CFC" w:rsidDel="00E274CD">
              <w:delText>4</w:delText>
            </w:r>
          </w:del>
          <w:r w:rsidR="00C40CFC">
            <w:t>-</w:t>
          </w:r>
          <w:ins w:id="58" w:author="Julien, Jared" w:date="2014-09-03T09:44:00Z">
            <w:r>
              <w:t>Sept</w:t>
            </w:r>
          </w:ins>
          <w:del w:id="59" w:author="Julien, Jared" w:date="2014-08-20T11:22:00Z">
            <w:r w:rsidR="00C40CFC" w:rsidDel="00E274CD">
              <w:delText>Jul</w:delText>
            </w:r>
          </w:del>
          <w:r w:rsidR="00C40CFC">
            <w:t>-14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C40CFC" w:rsidP="00C40CFC">
          <w:pPr>
            <w:pStyle w:val="Header"/>
          </w:pPr>
          <w:r>
            <w:t>Jared Julien (</w:t>
          </w:r>
          <w:proofErr w:type="spellStart"/>
          <w:r>
            <w:t>kzdyfh</w:t>
          </w:r>
          <w:proofErr w:type="spellEnd"/>
          <w:r>
            <w:t>)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21861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21861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448B2"/>
    <w:multiLevelType w:val="hybridMultilevel"/>
    <w:tmpl w:val="57AA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7F3E3FEB"/>
    <w:multiLevelType w:val="hybridMultilevel"/>
    <w:tmpl w:val="B5D6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3"/>
  </w:num>
  <w:num w:numId="23">
    <w:abstractNumId w:val="19"/>
  </w:num>
  <w:num w:numId="24">
    <w:abstractNumId w:val="21"/>
  </w:num>
  <w:num w:numId="25">
    <w:abstractNumId w:val="24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D29D0"/>
    <w:rsid w:val="000E1C0D"/>
    <w:rsid w:val="00101096"/>
    <w:rsid w:val="00107819"/>
    <w:rsid w:val="00154889"/>
    <w:rsid w:val="00162F98"/>
    <w:rsid w:val="001719F7"/>
    <w:rsid w:val="00172C68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328CD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3F679C"/>
    <w:rsid w:val="00416335"/>
    <w:rsid w:val="0044207E"/>
    <w:rsid w:val="004527BC"/>
    <w:rsid w:val="00477FF8"/>
    <w:rsid w:val="004825AF"/>
    <w:rsid w:val="004A30FB"/>
    <w:rsid w:val="004A781C"/>
    <w:rsid w:val="004F5328"/>
    <w:rsid w:val="00510DCD"/>
    <w:rsid w:val="00515922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1861"/>
    <w:rsid w:val="00626A38"/>
    <w:rsid w:val="00641974"/>
    <w:rsid w:val="00651033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0E3E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5DA3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40CFC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274CD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8F828-EF74-4B19-B352-4E1FA9CC8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13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4468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Julien, Jared</cp:lastModifiedBy>
  <cp:revision>7</cp:revision>
  <cp:lastPrinted>2011-03-21T13:34:00Z</cp:lastPrinted>
  <dcterms:created xsi:type="dcterms:W3CDTF">2014-01-22T15:34:00Z</dcterms:created>
  <dcterms:modified xsi:type="dcterms:W3CDTF">2014-09-03T13:44:00Z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