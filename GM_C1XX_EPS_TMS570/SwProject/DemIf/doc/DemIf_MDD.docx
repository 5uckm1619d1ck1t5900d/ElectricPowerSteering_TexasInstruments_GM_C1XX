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354340">
      <w:pPr>
        <w:pStyle w:val="Heading1"/>
        <w:numPr>
          <w:ilvl w:val="0"/>
          <w:numId w:val="0"/>
        </w:numPr>
      </w:pPr>
      <w:r>
        <w:t>Modu</w:t>
      </w:r>
      <w:bookmarkStart w:id="0" w:name="_GoBack"/>
      <w:bookmarkEnd w:id="0"/>
      <w:r>
        <w:t>le --</w:t>
      </w:r>
      <w:r w:rsidR="004A781C">
        <w:t xml:space="preserve"> </w:t>
      </w:r>
      <w:r w:rsidR="00B34A43">
        <w:fldChar w:fldCharType="begin"/>
      </w:r>
      <w:r w:rsidR="00B34A43">
        <w:instrText xml:space="preserve"> DOCPROPERTY "Document Title"  \* MERGEFORMAT </w:instrText>
      </w:r>
      <w:r w:rsidR="00B34A43">
        <w:fldChar w:fldCharType="separate"/>
      </w:r>
      <w:r w:rsidR="00F624FC">
        <w:t>DEM Interface</w:t>
      </w:r>
      <w:r w:rsidR="00B34A43">
        <w:fldChar w:fldCharType="end"/>
      </w:r>
    </w:p>
    <w:p w:rsidR="004A781C" w:rsidRDefault="004A781C">
      <w:pPr>
        <w:pStyle w:val="Heading1"/>
      </w:pPr>
      <w:r>
        <w:t>High-Level Description</w:t>
      </w:r>
    </w:p>
    <w:p w:rsidR="004A781C" w:rsidRDefault="000F2E7C">
      <w:r>
        <w:t xml:space="preserve">This module provides a server port to the Nexteer Common Diagnostic manager which is a conduit to allow implementation of customer specific functionality in the path to asserting a customer DTC.  At the moment this module reads the customer specific fault masking signals and provides the necessary </w:t>
      </w:r>
      <w:r w:rsidR="00210A1A">
        <w:t>“</w:t>
      </w:r>
      <w:r>
        <w:t>fault masking</w:t>
      </w:r>
      <w:r w:rsidR="00210A1A">
        <w:t>”</w:t>
      </w:r>
      <w:r>
        <w:t xml:space="preserve"> logic.</w:t>
      </w:r>
    </w:p>
    <w:p w:rsidR="000F2E7C" w:rsidRDefault="000F2E7C">
      <w:r>
        <w:t>Note that “fault masking” is not intended to inhibit the fail action of the system which is always taken by the Nexteer Diagnostic man</w:t>
      </w:r>
      <w:r w:rsidR="00354340">
        <w:t>a</w:t>
      </w:r>
      <w:r>
        <w:t>ger for asserted NTC’s.</w:t>
      </w:r>
    </w:p>
    <w:p w:rsidR="00354340" w:rsidRDefault="00354340">
      <w:r>
        <w:t xml:space="preserve">Each DTC has a calibration constant that represents which fault masking signals are relevant to inhibit or not the fail. This calibration constant is represented by a bitmap and the fault is only set as </w:t>
      </w:r>
      <w:r w:rsidR="00014A92">
        <w:t xml:space="preserve">a </w:t>
      </w:r>
      <w:r>
        <w:t>DTC if this mask matches the fault masking signals.</w:t>
      </w:r>
    </w:p>
    <w:p w:rsidR="004A781C" w:rsidRDefault="004A781C">
      <w:pPr>
        <w:pStyle w:val="Heading1"/>
      </w:pPr>
      <w:r>
        <w:t>Figures</w:t>
      </w:r>
    </w:p>
    <w:p w:rsidR="00014A92" w:rsidRDefault="00AF0FD7" w:rsidP="00014A92">
      <w:pPr>
        <w:pStyle w:val="Heading2"/>
      </w:pPr>
      <w:r>
        <w:t>Diagram – Component</w:t>
      </w:r>
    </w:p>
    <w:p w:rsidR="00AF0FD7" w:rsidRDefault="00A363FA" w:rsidP="00014A92">
      <w:pPr>
        <w:pStyle w:val="Heading2"/>
        <w:numPr>
          <w:ilvl w:val="0"/>
          <w:numId w:val="0"/>
        </w:numPr>
        <w:ind w:left="576"/>
        <w:jc w:val="center"/>
      </w:pPr>
      <w:del w:id="1" w:author="CZ8L9T" w:date="2015-05-08T16:03:00Z">
        <w:r w:rsidDel="00856A99">
          <w:rPr>
            <w:noProof/>
          </w:rPr>
          <w:drawing>
            <wp:inline distT="0" distB="0" distL="0" distR="0" wp14:anchorId="58A9607E" wp14:editId="74E796E4">
              <wp:extent cx="2084615" cy="2094616"/>
              <wp:effectExtent l="0" t="0" r="0" b="1270"/>
              <wp:docPr id="1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7306" cy="209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" w:author="CZ8L9T" w:date="2015-05-08T16:06:00Z">
        <w:r w:rsidR="00856A99">
          <w:rPr>
            <w:noProof/>
          </w:rPr>
          <w:drawing>
            <wp:inline distT="0" distB="0" distL="0" distR="0" wp14:anchorId="702C9456" wp14:editId="33A0F068">
              <wp:extent cx="2002971" cy="2127186"/>
              <wp:effectExtent l="0" t="0" r="0" b="698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4364" cy="21286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14A92" w:rsidRDefault="00014A92" w:rsidP="00014A92">
      <w:pPr>
        <w:pStyle w:val="Heading2"/>
      </w:pPr>
      <w:r>
        <w:t>Fault signals mask (bitmap representation)</w:t>
      </w:r>
    </w:p>
    <w:p w:rsidR="001929FF" w:rsidRDefault="001929FF" w:rsidP="00F725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" w:author="CZ8L9T" w:date="2015-05-08T16:0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tblGridChange w:id="4">
          <w:tblGrid>
            <w:gridCol w:w="1097"/>
            <w:gridCol w:w="1097"/>
            <w:gridCol w:w="1097"/>
            <w:gridCol w:w="1097"/>
            <w:gridCol w:w="1097"/>
            <w:gridCol w:w="1097"/>
            <w:gridCol w:w="1097"/>
            <w:gridCol w:w="1098"/>
          </w:tblGrid>
        </w:tblGridChange>
      </w:tblGrid>
      <w:tr w:rsidR="00F725F8" w:rsidTr="00856A99">
        <w:tc>
          <w:tcPr>
            <w:tcW w:w="625" w:type="pct"/>
            <w:shd w:val="clear" w:color="auto" w:fill="auto"/>
            <w:tcPrChange w:id="5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15</w:t>
            </w:r>
          </w:p>
        </w:tc>
        <w:tc>
          <w:tcPr>
            <w:tcW w:w="625" w:type="pct"/>
            <w:shd w:val="clear" w:color="auto" w:fill="auto"/>
            <w:tcPrChange w:id="6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14</w:t>
            </w:r>
          </w:p>
        </w:tc>
        <w:tc>
          <w:tcPr>
            <w:tcW w:w="625" w:type="pct"/>
            <w:shd w:val="clear" w:color="auto" w:fill="auto"/>
            <w:tcPrChange w:id="7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13</w:t>
            </w:r>
          </w:p>
        </w:tc>
        <w:tc>
          <w:tcPr>
            <w:tcW w:w="625" w:type="pct"/>
            <w:shd w:val="clear" w:color="auto" w:fill="auto"/>
            <w:tcPrChange w:id="8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12</w:t>
            </w:r>
          </w:p>
        </w:tc>
        <w:tc>
          <w:tcPr>
            <w:tcW w:w="625" w:type="pct"/>
            <w:shd w:val="clear" w:color="auto" w:fill="auto"/>
            <w:tcPrChange w:id="9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11</w:t>
            </w:r>
          </w:p>
        </w:tc>
        <w:tc>
          <w:tcPr>
            <w:tcW w:w="625" w:type="pct"/>
            <w:shd w:val="clear" w:color="auto" w:fill="auto"/>
            <w:tcPrChange w:id="10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10</w:t>
            </w:r>
          </w:p>
        </w:tc>
        <w:tc>
          <w:tcPr>
            <w:tcW w:w="625" w:type="pct"/>
            <w:shd w:val="clear" w:color="auto" w:fill="auto"/>
            <w:tcPrChange w:id="11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9</w:t>
            </w:r>
          </w:p>
        </w:tc>
        <w:tc>
          <w:tcPr>
            <w:tcW w:w="625" w:type="pct"/>
            <w:shd w:val="clear" w:color="auto" w:fill="auto"/>
            <w:tcPrChange w:id="12" w:author="CZ8L9T" w:date="2015-05-08T16:06:00Z">
              <w:tcPr>
                <w:tcW w:w="1098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8</w:t>
            </w:r>
          </w:p>
        </w:tc>
      </w:tr>
      <w:tr w:rsidR="00F725F8" w:rsidTr="00856A99">
        <w:tc>
          <w:tcPr>
            <w:tcW w:w="625" w:type="pct"/>
            <w:shd w:val="clear" w:color="auto" w:fill="auto"/>
            <w:tcPrChange w:id="13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>Reserved</w:t>
            </w:r>
          </w:p>
        </w:tc>
        <w:tc>
          <w:tcPr>
            <w:tcW w:w="625" w:type="pct"/>
            <w:shd w:val="clear" w:color="auto" w:fill="auto"/>
            <w:tcPrChange w:id="14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>Reserved</w:t>
            </w:r>
          </w:p>
        </w:tc>
        <w:tc>
          <w:tcPr>
            <w:tcW w:w="625" w:type="pct"/>
            <w:shd w:val="clear" w:color="auto" w:fill="auto"/>
            <w:tcPrChange w:id="15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>Reserved</w:t>
            </w:r>
          </w:p>
        </w:tc>
        <w:tc>
          <w:tcPr>
            <w:tcW w:w="625" w:type="pct"/>
            <w:shd w:val="clear" w:color="auto" w:fill="auto"/>
            <w:tcPrChange w:id="16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>Reserved</w:t>
            </w:r>
          </w:p>
        </w:tc>
        <w:tc>
          <w:tcPr>
            <w:tcW w:w="625" w:type="pct"/>
            <w:shd w:val="clear" w:color="auto" w:fill="auto"/>
            <w:tcPrChange w:id="17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>Reserved</w:t>
            </w:r>
          </w:p>
        </w:tc>
        <w:tc>
          <w:tcPr>
            <w:tcW w:w="625" w:type="pct"/>
            <w:shd w:val="clear" w:color="auto" w:fill="auto"/>
            <w:tcPrChange w:id="18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>Reserved</w:t>
            </w:r>
          </w:p>
        </w:tc>
        <w:tc>
          <w:tcPr>
            <w:tcW w:w="625" w:type="pct"/>
            <w:shd w:val="clear" w:color="auto" w:fill="auto"/>
            <w:tcPrChange w:id="19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>Reserved</w:t>
            </w:r>
          </w:p>
        </w:tc>
        <w:tc>
          <w:tcPr>
            <w:tcW w:w="625" w:type="pct"/>
            <w:shd w:val="clear" w:color="auto" w:fill="auto"/>
            <w:tcPrChange w:id="20" w:author="CZ8L9T" w:date="2015-05-08T16:06:00Z">
              <w:tcPr>
                <w:tcW w:w="1098" w:type="dxa"/>
                <w:shd w:val="clear" w:color="auto" w:fill="auto"/>
              </w:tcPr>
            </w:tcPrChange>
          </w:tcPr>
          <w:p w:rsidR="00F725F8" w:rsidRDefault="00856A99" w:rsidP="00AB7E83">
            <w:pPr>
              <w:jc w:val="center"/>
            </w:pPr>
            <w:proofErr w:type="spellStart"/>
            <w:ins w:id="21" w:author="CZ8L9T" w:date="2015-05-08T16:08:00Z">
              <w:r w:rsidRPr="00856A99">
                <w:t>BusOffCE</w:t>
              </w:r>
              <w:proofErr w:type="spellEnd"/>
              <w:r w:rsidRPr="00856A99">
                <w:t xml:space="preserve"> == FALSE</w:t>
              </w:r>
            </w:ins>
            <w:del w:id="22" w:author="CZ8L9T" w:date="2015-05-08T16:08:00Z">
              <w:r w:rsidR="005C3329" w:rsidDel="00856A99">
                <w:delText>Reserved</w:delText>
              </w:r>
            </w:del>
          </w:p>
        </w:tc>
      </w:tr>
      <w:tr w:rsidR="00F725F8" w:rsidTr="00856A99">
        <w:tc>
          <w:tcPr>
            <w:tcW w:w="625" w:type="pct"/>
            <w:shd w:val="clear" w:color="auto" w:fill="auto"/>
            <w:tcPrChange w:id="23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7</w:t>
            </w:r>
          </w:p>
        </w:tc>
        <w:tc>
          <w:tcPr>
            <w:tcW w:w="625" w:type="pct"/>
            <w:shd w:val="clear" w:color="auto" w:fill="auto"/>
            <w:tcPrChange w:id="24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6</w:t>
            </w:r>
          </w:p>
        </w:tc>
        <w:tc>
          <w:tcPr>
            <w:tcW w:w="625" w:type="pct"/>
            <w:shd w:val="clear" w:color="auto" w:fill="auto"/>
            <w:tcPrChange w:id="25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5</w:t>
            </w:r>
          </w:p>
        </w:tc>
        <w:tc>
          <w:tcPr>
            <w:tcW w:w="625" w:type="pct"/>
            <w:shd w:val="clear" w:color="auto" w:fill="auto"/>
            <w:tcPrChange w:id="26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4</w:t>
            </w:r>
          </w:p>
        </w:tc>
        <w:tc>
          <w:tcPr>
            <w:tcW w:w="625" w:type="pct"/>
            <w:shd w:val="clear" w:color="auto" w:fill="auto"/>
            <w:tcPrChange w:id="27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3</w:t>
            </w:r>
          </w:p>
        </w:tc>
        <w:tc>
          <w:tcPr>
            <w:tcW w:w="625" w:type="pct"/>
            <w:shd w:val="clear" w:color="auto" w:fill="auto"/>
            <w:tcPrChange w:id="28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2</w:t>
            </w:r>
          </w:p>
        </w:tc>
        <w:tc>
          <w:tcPr>
            <w:tcW w:w="625" w:type="pct"/>
            <w:shd w:val="clear" w:color="auto" w:fill="auto"/>
            <w:tcPrChange w:id="29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1</w:t>
            </w:r>
          </w:p>
        </w:tc>
        <w:tc>
          <w:tcPr>
            <w:tcW w:w="625" w:type="pct"/>
            <w:shd w:val="clear" w:color="auto" w:fill="auto"/>
            <w:tcPrChange w:id="30" w:author="CZ8L9T" w:date="2015-05-08T16:06:00Z">
              <w:tcPr>
                <w:tcW w:w="1098" w:type="dxa"/>
                <w:shd w:val="clear" w:color="auto" w:fill="auto"/>
              </w:tcPr>
            </w:tcPrChange>
          </w:tcPr>
          <w:p w:rsidR="00F725F8" w:rsidRPr="00AB7E83" w:rsidRDefault="008F0D55" w:rsidP="00AB7E83">
            <w:pPr>
              <w:jc w:val="center"/>
              <w:rPr>
                <w:b/>
              </w:rPr>
            </w:pPr>
            <w:r w:rsidRPr="00AB7E83">
              <w:rPr>
                <w:b/>
              </w:rPr>
              <w:t xml:space="preserve">Bit </w:t>
            </w:r>
            <w:r w:rsidR="00F725F8" w:rsidRPr="00AB7E83">
              <w:rPr>
                <w:b/>
              </w:rPr>
              <w:t>0</w:t>
            </w:r>
          </w:p>
        </w:tc>
      </w:tr>
      <w:tr w:rsidR="00F725F8" w:rsidTr="00856A99">
        <w:tc>
          <w:tcPr>
            <w:tcW w:w="625" w:type="pct"/>
            <w:shd w:val="clear" w:color="auto" w:fill="auto"/>
            <w:tcPrChange w:id="31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856A99" w:rsidP="00AB7E83">
            <w:pPr>
              <w:jc w:val="center"/>
            </w:pPr>
            <w:proofErr w:type="spellStart"/>
            <w:ins w:id="32" w:author="CZ8L9T" w:date="2015-05-08T16:08:00Z">
              <w:r w:rsidRPr="00856A99">
                <w:t>BusOffHS</w:t>
              </w:r>
              <w:proofErr w:type="spellEnd"/>
              <w:r w:rsidRPr="00856A99">
                <w:t xml:space="preserve"> == FALSE</w:t>
              </w:r>
            </w:ins>
            <w:del w:id="33" w:author="CZ8L9T" w:date="2015-05-08T16:08:00Z">
              <w:r w:rsidR="005C3329" w:rsidDel="00856A99">
                <w:delText>Reserved</w:delText>
              </w:r>
            </w:del>
          </w:p>
        </w:tc>
        <w:tc>
          <w:tcPr>
            <w:tcW w:w="625" w:type="pct"/>
            <w:shd w:val="clear" w:color="auto" w:fill="auto"/>
            <w:tcPrChange w:id="34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856A99" w:rsidP="00AB7E83">
            <w:pPr>
              <w:jc w:val="center"/>
            </w:pPr>
            <w:ins w:id="35" w:author="CZ8L9T" w:date="2015-05-08T16:08:00Z">
              <w:r w:rsidRPr="00856A99">
                <w:t>CMEC == 0 or CMEC == 0xFF</w:t>
              </w:r>
            </w:ins>
            <w:del w:id="36" w:author="CZ8L9T" w:date="2015-05-08T16:08:00Z">
              <w:r w:rsidR="005C3329" w:rsidDel="00856A99">
                <w:delText>Reserved</w:delText>
              </w:r>
            </w:del>
          </w:p>
        </w:tc>
        <w:tc>
          <w:tcPr>
            <w:tcW w:w="625" w:type="pct"/>
            <w:shd w:val="clear" w:color="auto" w:fill="auto"/>
            <w:tcPrChange w:id="37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5C3329" w:rsidP="00AB7E83">
            <w:pPr>
              <w:jc w:val="center"/>
            </w:pPr>
            <w:r>
              <w:t>U007300 status bit 1 != TRUE</w:t>
            </w:r>
          </w:p>
        </w:tc>
        <w:tc>
          <w:tcPr>
            <w:tcW w:w="625" w:type="pct"/>
            <w:shd w:val="clear" w:color="auto" w:fill="auto"/>
            <w:tcPrChange w:id="38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5C3329" w:rsidP="00AB7E83">
            <w:pPr>
              <w:jc w:val="center"/>
            </w:pPr>
            <w:r>
              <w:t xml:space="preserve">5 seconds delay after crank require and under voltage </w:t>
            </w:r>
            <w:r>
              <w:lastRenderedPageBreak/>
              <w:t>recovery</w:t>
            </w:r>
          </w:p>
        </w:tc>
        <w:tc>
          <w:tcPr>
            <w:tcW w:w="625" w:type="pct"/>
            <w:shd w:val="clear" w:color="auto" w:fill="auto"/>
            <w:tcPrChange w:id="39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lastRenderedPageBreak/>
              <w:t xml:space="preserve">9V &lt; </w:t>
            </w:r>
            <w:proofErr w:type="spellStart"/>
            <w:r>
              <w:t>Vbatt</w:t>
            </w:r>
            <w:proofErr w:type="spellEnd"/>
            <w:r>
              <w:t xml:space="preserve"> &lt; 16V</w:t>
            </w:r>
          </w:p>
        </w:tc>
        <w:tc>
          <w:tcPr>
            <w:tcW w:w="625" w:type="pct"/>
            <w:shd w:val="clear" w:color="auto" w:fill="auto"/>
            <w:tcPrChange w:id="40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r>
              <w:t xml:space="preserve">6V &lt; </w:t>
            </w:r>
            <w:proofErr w:type="spellStart"/>
            <w:r>
              <w:t>Vbatt</w:t>
            </w:r>
            <w:proofErr w:type="spellEnd"/>
            <w:r>
              <w:t xml:space="preserve"> &lt; 16V</w:t>
            </w:r>
          </w:p>
        </w:tc>
        <w:tc>
          <w:tcPr>
            <w:tcW w:w="625" w:type="pct"/>
            <w:shd w:val="clear" w:color="auto" w:fill="auto"/>
            <w:tcPrChange w:id="41" w:author="CZ8L9T" w:date="2015-05-08T16:06:00Z">
              <w:tcPr>
                <w:tcW w:w="1097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proofErr w:type="spellStart"/>
            <w:r>
              <w:t>EngRunAtv</w:t>
            </w:r>
            <w:proofErr w:type="spellEnd"/>
            <w:r>
              <w:t xml:space="preserve"> == TRUE</w:t>
            </w:r>
          </w:p>
        </w:tc>
        <w:tc>
          <w:tcPr>
            <w:tcW w:w="625" w:type="pct"/>
            <w:shd w:val="clear" w:color="auto" w:fill="auto"/>
            <w:tcPrChange w:id="42" w:author="CZ8L9T" w:date="2015-05-08T16:06:00Z">
              <w:tcPr>
                <w:tcW w:w="1098" w:type="dxa"/>
                <w:shd w:val="clear" w:color="auto" w:fill="auto"/>
              </w:tcPr>
            </w:tcPrChange>
          </w:tcPr>
          <w:p w:rsidR="00F725F8" w:rsidRDefault="00F725F8" w:rsidP="00AB7E83">
            <w:pPr>
              <w:jc w:val="center"/>
            </w:pPr>
            <w:proofErr w:type="spellStart"/>
            <w:r>
              <w:t>PwrMd</w:t>
            </w:r>
            <w:proofErr w:type="spellEnd"/>
            <w:r>
              <w:t xml:space="preserve"> == Run</w:t>
            </w:r>
          </w:p>
        </w:tc>
      </w:tr>
    </w:tbl>
    <w:p w:rsidR="001929FF" w:rsidRPr="001929FF" w:rsidRDefault="001929FF" w:rsidP="001929FF">
      <w:pPr>
        <w:jc w:val="center"/>
      </w:pP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4E27F7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4E27F7" w:rsidRDefault="007545B7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223FF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23FF0">
              <w:rPr>
                <w:rFonts w:ascii="Arial" w:hAnsi="Arial" w:cs="Arial"/>
                <w:sz w:val="16"/>
                <w:szCs w:val="16"/>
              </w:rPr>
              <w:t>SPMForCTCInhibit_Cnt_lgc</w:t>
            </w:r>
            <w:proofErr w:type="spellEnd"/>
          </w:p>
        </w:tc>
        <w:tc>
          <w:tcPr>
            <w:tcW w:w="4455" w:type="dxa"/>
            <w:vAlign w:val="center"/>
          </w:tcPr>
          <w:p w:rsidR="004E27F7" w:rsidRDefault="004E27F7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019F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A9019F" w:rsidRDefault="00301DBB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301DBB">
              <w:rPr>
                <w:rFonts w:ascii="Arial" w:hAnsi="Arial" w:cs="Arial"/>
                <w:sz w:val="16"/>
                <w:szCs w:val="16"/>
              </w:rPr>
              <w:t>Vecu_Volt_f32</w:t>
            </w:r>
          </w:p>
        </w:tc>
        <w:tc>
          <w:tcPr>
            <w:tcW w:w="4455" w:type="dxa"/>
            <w:vAlign w:val="center"/>
          </w:tcPr>
          <w:p w:rsidR="00A9019F" w:rsidRDefault="00A9019F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727E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88727E" w:rsidRPr="0088727E" w:rsidRDefault="007545B7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545B7">
              <w:rPr>
                <w:rFonts w:ascii="Arial" w:hAnsi="Arial" w:cs="Arial"/>
                <w:sz w:val="16"/>
                <w:szCs w:val="16"/>
              </w:rPr>
              <w:t>DisableHSBusNormComm_Cnt_lgc</w:t>
            </w:r>
            <w:proofErr w:type="spellEnd"/>
          </w:p>
        </w:tc>
        <w:tc>
          <w:tcPr>
            <w:tcW w:w="4455" w:type="dxa"/>
            <w:vAlign w:val="center"/>
          </w:tcPr>
          <w:p w:rsidR="0088727E" w:rsidRDefault="0088727E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FF0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23FF0" w:rsidRPr="006B4E15" w:rsidRDefault="00223FF0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23FF0">
              <w:rPr>
                <w:rFonts w:ascii="Arial" w:hAnsi="Arial" w:cs="Arial"/>
                <w:sz w:val="16"/>
                <w:szCs w:val="16"/>
              </w:rPr>
              <w:t>EngRunAtvForCTCInhibit_Cnt_lgc</w:t>
            </w:r>
            <w:proofErr w:type="spellEnd"/>
          </w:p>
        </w:tc>
        <w:tc>
          <w:tcPr>
            <w:tcW w:w="4455" w:type="dxa"/>
            <w:vAlign w:val="center"/>
          </w:tcPr>
          <w:p w:rsidR="00223FF0" w:rsidRDefault="00223FF0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3FF0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223FF0" w:rsidRPr="006B4E15" w:rsidRDefault="007545B7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545B7">
              <w:rPr>
                <w:rFonts w:ascii="Arial" w:hAnsi="Arial" w:cs="Arial"/>
                <w:sz w:val="16"/>
                <w:szCs w:val="16"/>
              </w:rPr>
              <w:t>DisableCEBusNormComm_Cnt_lgc</w:t>
            </w:r>
            <w:proofErr w:type="spellEnd"/>
          </w:p>
        </w:tc>
        <w:tc>
          <w:tcPr>
            <w:tcW w:w="4455" w:type="dxa"/>
            <w:vAlign w:val="center"/>
          </w:tcPr>
          <w:p w:rsidR="00223FF0" w:rsidRDefault="00223FF0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2745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592745" w:rsidRPr="007545B7" w:rsidRDefault="00592745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2745">
              <w:rPr>
                <w:rFonts w:ascii="Arial" w:hAnsi="Arial" w:cs="Arial"/>
                <w:sz w:val="16"/>
                <w:szCs w:val="16"/>
                <w:u w:val="single"/>
              </w:rPr>
              <w:t>SrlComEngOn_Cnt_lgc</w:t>
            </w:r>
            <w:proofErr w:type="spellEnd"/>
          </w:p>
        </w:tc>
        <w:tc>
          <w:tcPr>
            <w:tcW w:w="4455" w:type="dxa"/>
            <w:vAlign w:val="center"/>
          </w:tcPr>
          <w:p w:rsidR="00592745" w:rsidRDefault="00592745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2745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592745" w:rsidRPr="007545B7" w:rsidRDefault="00592745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92745">
              <w:rPr>
                <w:rFonts w:ascii="Arial" w:hAnsi="Arial" w:cs="Arial"/>
                <w:sz w:val="16"/>
                <w:szCs w:val="16"/>
                <w:u w:val="single"/>
              </w:rPr>
              <w:t>SrlComSysPwrMd_Cnt_enum</w:t>
            </w:r>
            <w:proofErr w:type="spellEnd"/>
          </w:p>
        </w:tc>
        <w:tc>
          <w:tcPr>
            <w:tcW w:w="4455" w:type="dxa"/>
            <w:vAlign w:val="center"/>
          </w:tcPr>
          <w:p w:rsidR="00592745" w:rsidRDefault="00592745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5618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1D5618" w:rsidRPr="00592745" w:rsidRDefault="001D5618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r w:rsidRPr="001D5618">
              <w:rPr>
                <w:rFonts w:ascii="Arial" w:hAnsi="Arial" w:cs="Arial"/>
                <w:sz w:val="16"/>
                <w:szCs w:val="16"/>
                <w:u w:val="single"/>
              </w:rPr>
              <w:t>Dem_NvData</w:t>
            </w:r>
            <w:proofErr w:type="spellEnd"/>
          </w:p>
        </w:tc>
        <w:tc>
          <w:tcPr>
            <w:tcW w:w="4455" w:type="dxa"/>
            <w:vAlign w:val="center"/>
          </w:tcPr>
          <w:p w:rsidR="001D5618" w:rsidRDefault="001D5618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51AF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  <w:ins w:id="43" w:author="CZ8L9T" w:date="2015-05-08T16:11:00Z"/>
        </w:trPr>
        <w:tc>
          <w:tcPr>
            <w:tcW w:w="4455" w:type="dxa"/>
            <w:gridSpan w:val="2"/>
            <w:vAlign w:val="center"/>
          </w:tcPr>
          <w:p w:rsidR="006151AF" w:rsidRPr="001D5618" w:rsidRDefault="006151AF" w:rsidP="00510F80">
            <w:pPr>
              <w:spacing w:before="100" w:beforeAutospacing="1" w:after="100" w:afterAutospacing="1"/>
              <w:rPr>
                <w:ins w:id="44" w:author="CZ8L9T" w:date="2015-05-08T16:11:00Z"/>
                <w:rFonts w:ascii="Arial" w:hAnsi="Arial" w:cs="Arial"/>
                <w:sz w:val="16"/>
                <w:szCs w:val="16"/>
                <w:u w:val="single"/>
              </w:rPr>
            </w:pPr>
            <w:ins w:id="45" w:author="CZ8L9T" w:date="2015-05-08T16:11:00Z">
              <w:r w:rsidRPr="006151AF">
                <w:rPr>
                  <w:rFonts w:ascii="Arial" w:hAnsi="Arial" w:cs="Arial"/>
                  <w:sz w:val="16"/>
                  <w:szCs w:val="16"/>
                  <w:u w:val="single"/>
                </w:rPr>
                <w:t>Nvm_CMEC_Cnt_u8</w:t>
              </w:r>
            </w:ins>
          </w:p>
        </w:tc>
        <w:tc>
          <w:tcPr>
            <w:tcW w:w="4455" w:type="dxa"/>
            <w:vAlign w:val="center"/>
          </w:tcPr>
          <w:p w:rsidR="006151AF" w:rsidRDefault="006151AF" w:rsidP="00510F80">
            <w:pPr>
              <w:spacing w:before="100" w:beforeAutospacing="1" w:after="100" w:afterAutospacing="1"/>
              <w:rPr>
                <w:ins w:id="46" w:author="CZ8L9T" w:date="2015-05-08T16:11:00Z"/>
                <w:rFonts w:ascii="Arial" w:hAnsi="Arial" w:cs="Arial"/>
                <w:sz w:val="16"/>
                <w:szCs w:val="16"/>
              </w:rPr>
            </w:pPr>
          </w:p>
        </w:tc>
      </w:tr>
      <w:tr w:rsidR="006151AF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  <w:ins w:id="47" w:author="CZ8L9T" w:date="2015-05-08T16:11:00Z"/>
        </w:trPr>
        <w:tc>
          <w:tcPr>
            <w:tcW w:w="4455" w:type="dxa"/>
            <w:gridSpan w:val="2"/>
            <w:vAlign w:val="center"/>
          </w:tcPr>
          <w:p w:rsidR="006151AF" w:rsidRPr="006151AF" w:rsidRDefault="006151AF" w:rsidP="00510F80">
            <w:pPr>
              <w:spacing w:before="100" w:beforeAutospacing="1" w:after="100" w:afterAutospacing="1"/>
              <w:rPr>
                <w:ins w:id="48" w:author="CZ8L9T" w:date="2015-05-08T16:11:00Z"/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ins w:id="49" w:author="CZ8L9T" w:date="2015-05-08T16:12:00Z">
              <w:r w:rsidRPr="006151AF">
                <w:rPr>
                  <w:rFonts w:ascii="Arial" w:hAnsi="Arial" w:cs="Arial"/>
                  <w:sz w:val="16"/>
                  <w:szCs w:val="16"/>
                  <w:u w:val="single"/>
                  <w:rPrChange w:id="50" w:author="CZ8L9T" w:date="2015-05-08T16:12:00Z">
                    <w:rPr>
                      <w:rFonts w:ascii="Consolas" w:hAnsi="Consolas" w:cs="Consolas"/>
                      <w:color w:val="000000"/>
                      <w:highlight w:val="lightGray"/>
                    </w:rPr>
                  </w:rPrChange>
                </w:rPr>
                <w:t>BusOffHS_Cnt_T_lgc</w:t>
              </w:r>
            </w:ins>
            <w:proofErr w:type="spellEnd"/>
          </w:p>
        </w:tc>
        <w:tc>
          <w:tcPr>
            <w:tcW w:w="4455" w:type="dxa"/>
            <w:vAlign w:val="center"/>
          </w:tcPr>
          <w:p w:rsidR="006151AF" w:rsidRDefault="006151AF" w:rsidP="00510F80">
            <w:pPr>
              <w:spacing w:before="100" w:beforeAutospacing="1" w:after="100" w:afterAutospacing="1"/>
              <w:rPr>
                <w:ins w:id="51" w:author="CZ8L9T" w:date="2015-05-08T16:11:00Z"/>
                <w:rFonts w:ascii="Arial" w:hAnsi="Arial" w:cs="Arial"/>
                <w:sz w:val="16"/>
                <w:szCs w:val="16"/>
              </w:rPr>
            </w:pPr>
          </w:p>
        </w:tc>
      </w:tr>
      <w:tr w:rsidR="006151AF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  <w:ins w:id="52" w:author="CZ8L9T" w:date="2015-05-08T16:11:00Z"/>
        </w:trPr>
        <w:tc>
          <w:tcPr>
            <w:tcW w:w="4455" w:type="dxa"/>
            <w:gridSpan w:val="2"/>
            <w:vAlign w:val="center"/>
          </w:tcPr>
          <w:p w:rsidR="006151AF" w:rsidRPr="006151AF" w:rsidRDefault="006151AF" w:rsidP="00510F80">
            <w:pPr>
              <w:spacing w:before="100" w:beforeAutospacing="1" w:after="100" w:afterAutospacing="1"/>
              <w:rPr>
                <w:ins w:id="53" w:author="CZ8L9T" w:date="2015-05-08T16:11:00Z"/>
                <w:rFonts w:ascii="Arial" w:hAnsi="Arial" w:cs="Arial"/>
                <w:sz w:val="16"/>
                <w:szCs w:val="16"/>
                <w:u w:val="single"/>
              </w:rPr>
            </w:pPr>
            <w:proofErr w:type="spellStart"/>
            <w:ins w:id="54" w:author="CZ8L9T" w:date="2015-05-08T16:12:00Z">
              <w:r w:rsidRPr="006151AF">
                <w:rPr>
                  <w:rFonts w:ascii="Arial" w:hAnsi="Arial" w:cs="Arial"/>
                  <w:sz w:val="16"/>
                  <w:szCs w:val="16"/>
                  <w:u w:val="single"/>
                  <w:rPrChange w:id="55" w:author="CZ8L9T" w:date="2015-05-08T16:12:00Z">
                    <w:rPr>
                      <w:rFonts w:ascii="Consolas" w:hAnsi="Consolas" w:cs="Consolas"/>
                      <w:color w:val="000000"/>
                      <w:highlight w:val="lightGray"/>
                    </w:rPr>
                  </w:rPrChange>
                </w:rPr>
                <w:t>BusOffCE_Cnt_T_lgc</w:t>
              </w:r>
            </w:ins>
            <w:proofErr w:type="spellEnd"/>
          </w:p>
        </w:tc>
        <w:tc>
          <w:tcPr>
            <w:tcW w:w="4455" w:type="dxa"/>
            <w:vAlign w:val="center"/>
          </w:tcPr>
          <w:p w:rsidR="006151AF" w:rsidRDefault="006151AF" w:rsidP="00510F80">
            <w:pPr>
              <w:spacing w:before="100" w:beforeAutospacing="1" w:after="100" w:afterAutospacing="1"/>
              <w:rPr>
                <w:ins w:id="56" w:author="CZ8L9T" w:date="2015-05-08T16:11:00Z"/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28"/>
        <w:gridCol w:w="1620"/>
        <w:gridCol w:w="1170"/>
        <w:gridCol w:w="1170"/>
        <w:gridCol w:w="2340"/>
      </w:tblGrid>
      <w:tr w:rsidR="00BD008B" w:rsidTr="00534601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115B52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Type / </w:t>
            </w:r>
            <w:r w:rsidR="00BD008B"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534601" w:rsidRPr="008144A4" w:rsidTr="00534601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601" w:rsidRPr="005264B8" w:rsidRDefault="00534601" w:rsidP="005264B8">
            <w:pPr>
              <w:spacing w:before="60"/>
              <w:rPr>
                <w:rFonts w:ascii="Calibri" w:hAnsi="Calibri"/>
                <w:color w:val="000000"/>
                <w:sz w:val="16"/>
              </w:rPr>
            </w:pPr>
            <w:proofErr w:type="spellStart"/>
            <w:r w:rsidRPr="005264B8">
              <w:rPr>
                <w:rFonts w:ascii="Calibri" w:hAnsi="Calibri"/>
                <w:color w:val="000000"/>
                <w:sz w:val="16"/>
              </w:rPr>
              <w:t>Dem_NvData_BufferOpt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601" w:rsidRPr="005264B8" w:rsidRDefault="00534601" w:rsidP="005264B8">
            <w:pPr>
              <w:spacing w:before="60"/>
              <w:rPr>
                <w:rFonts w:ascii="Calibri" w:hAnsi="Calibri" w:cs="Arial"/>
                <w:sz w:val="16"/>
              </w:rPr>
            </w:pPr>
            <w:proofErr w:type="spellStart"/>
            <w:r w:rsidRPr="005264B8">
              <w:rPr>
                <w:rFonts w:ascii="Calibri" w:hAnsi="Calibri" w:cs="Arial"/>
                <w:sz w:val="16"/>
              </w:rPr>
              <w:t>Dem_OptimizedNvMDataType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601" w:rsidRPr="005264B8" w:rsidRDefault="00534601" w:rsidP="005264B8">
            <w:pPr>
              <w:spacing w:before="60"/>
              <w:rPr>
                <w:rFonts w:ascii="Calibri" w:hAnsi="Calibri" w:cs="Arial"/>
                <w:sz w:val="16"/>
              </w:rPr>
            </w:pPr>
            <w:r w:rsidRPr="005264B8">
              <w:rPr>
                <w:rFonts w:ascii="Calibri" w:hAnsi="Calibri" w:cs="Arial"/>
                <w:sz w:val="16"/>
              </w:rPr>
              <w:t>N/A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601" w:rsidRPr="005264B8" w:rsidRDefault="00534601" w:rsidP="005264B8">
            <w:pPr>
              <w:spacing w:before="60"/>
              <w:rPr>
                <w:rFonts w:ascii="Calibri" w:hAnsi="Calibri" w:cs="Arial"/>
                <w:sz w:val="16"/>
              </w:rPr>
            </w:pPr>
            <w:r w:rsidRPr="005264B8">
              <w:rPr>
                <w:rFonts w:ascii="Calibri" w:hAnsi="Calibri" w:cs="Arial"/>
                <w:sz w:val="16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601" w:rsidRPr="005264B8" w:rsidRDefault="00534601" w:rsidP="005264B8">
            <w:pPr>
              <w:spacing w:before="60"/>
              <w:rPr>
                <w:rFonts w:ascii="Calibri" w:hAnsi="Calibri" w:cs="Arial"/>
                <w:sz w:val="16"/>
              </w:rPr>
            </w:pPr>
            <w:r w:rsidRPr="005264B8">
              <w:rPr>
                <w:rFonts w:ascii="Calibri" w:hAnsi="Calibri" w:cs="Arial"/>
                <w:sz w:val="16"/>
              </w:rPr>
              <w:t>DEMIF_START_SEC_VAR_NOINIT_UNSPECIFIED</w:t>
            </w:r>
          </w:p>
        </w:tc>
      </w:tr>
      <w:tr w:rsidR="00A14C15" w:rsidRPr="008144A4" w:rsidTr="00534601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C15" w:rsidRPr="005264B8" w:rsidRDefault="00A14C15" w:rsidP="00A14C15">
            <w:pPr>
              <w:spacing w:before="60"/>
              <w:rPr>
                <w:rFonts w:ascii="Calibri" w:hAnsi="Calibri"/>
                <w:color w:val="000000"/>
                <w:sz w:val="16"/>
              </w:rPr>
            </w:pPr>
            <w:proofErr w:type="spellStart"/>
            <w:r w:rsidRPr="005264B8">
              <w:rPr>
                <w:rFonts w:ascii="Calibri" w:hAnsi="Calibri"/>
                <w:color w:val="000000"/>
                <w:sz w:val="16"/>
              </w:rPr>
              <w:t>DemIf_DelayInhibitCtrl_M_Str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C15" w:rsidRPr="005264B8" w:rsidRDefault="00A14C15" w:rsidP="00510F80">
            <w:pPr>
              <w:spacing w:before="60"/>
              <w:rPr>
                <w:rFonts w:ascii="Calibri" w:hAnsi="Calibri" w:cs="Arial"/>
                <w:sz w:val="16"/>
              </w:rPr>
            </w:pPr>
            <w:proofErr w:type="spellStart"/>
            <w:r w:rsidRPr="00A14C15">
              <w:rPr>
                <w:rFonts w:ascii="Calibri" w:hAnsi="Calibri" w:cs="Arial"/>
                <w:sz w:val="16"/>
              </w:rPr>
              <w:t>DemIf_DelayInhibitCtrl_Struct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C15" w:rsidRPr="005264B8" w:rsidRDefault="00A14C15" w:rsidP="0067124A">
            <w:pPr>
              <w:spacing w:before="60"/>
              <w:rPr>
                <w:rFonts w:ascii="Calibri" w:hAnsi="Calibri" w:cs="Arial"/>
                <w:sz w:val="16"/>
              </w:rPr>
            </w:pPr>
            <w:r w:rsidRPr="005264B8">
              <w:rPr>
                <w:rFonts w:ascii="Calibri" w:hAnsi="Calibri" w:cs="Arial"/>
                <w:sz w:val="16"/>
              </w:rPr>
              <w:t>N/A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C15" w:rsidRPr="005264B8" w:rsidRDefault="00A14C15" w:rsidP="0067124A">
            <w:pPr>
              <w:spacing w:before="60"/>
              <w:rPr>
                <w:rFonts w:ascii="Calibri" w:hAnsi="Calibri" w:cs="Arial"/>
                <w:sz w:val="16"/>
              </w:rPr>
            </w:pPr>
            <w:r w:rsidRPr="005264B8">
              <w:rPr>
                <w:rFonts w:ascii="Calibri" w:hAnsi="Calibri" w:cs="Arial"/>
                <w:sz w:val="16"/>
              </w:rPr>
              <w:t>N/A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C15" w:rsidRPr="005264B8" w:rsidRDefault="00A14C15" w:rsidP="00510F80">
            <w:pPr>
              <w:spacing w:before="60"/>
              <w:rPr>
                <w:rFonts w:ascii="Calibri" w:hAnsi="Calibri" w:cs="Arial"/>
                <w:sz w:val="16"/>
              </w:rPr>
            </w:pPr>
            <w:r w:rsidRPr="00A14C15">
              <w:rPr>
                <w:rFonts w:ascii="Calibri" w:hAnsi="Calibri" w:cs="Arial"/>
                <w:sz w:val="16"/>
              </w:rPr>
              <w:t>DEMIF_START_SEC_VAR_CLEARED_UNSPECIFIED</w:t>
            </w:r>
          </w:p>
        </w:tc>
      </w:tr>
    </w:tbl>
    <w:p w:rsidR="00A649FE" w:rsidRDefault="00A649FE" w:rsidP="00A649FE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p w:rsidR="004A781C" w:rsidRDefault="004A781C">
      <w:r>
        <w:t>This section documents any user types uniquely used for the module.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4140"/>
        <w:gridCol w:w="720"/>
        <w:gridCol w:w="812"/>
        <w:gridCol w:w="813"/>
      </w:tblGrid>
      <w:tr w:rsidR="003C4D3F" w:rsidTr="00A14C15">
        <w:tc>
          <w:tcPr>
            <w:tcW w:w="2448" w:type="dxa"/>
            <w:shd w:val="pct30" w:color="FFFF00" w:fill="FFFFFF"/>
          </w:tcPr>
          <w:p w:rsidR="003C4D3F" w:rsidRDefault="003C4D3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4140" w:type="dxa"/>
            <w:shd w:val="pct30" w:color="FFFF00" w:fill="FFFFFF"/>
          </w:tcPr>
          <w:p w:rsidR="003C4D3F" w:rsidRDefault="003C4D3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720" w:type="dxa"/>
            <w:shd w:val="pct30" w:color="FFFF00" w:fill="FFFFFF"/>
          </w:tcPr>
          <w:p w:rsidR="003C4D3F" w:rsidRDefault="003C4D3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812" w:type="dxa"/>
            <w:shd w:val="pct30" w:color="FFFF00" w:fill="FFFFFF"/>
          </w:tcPr>
          <w:p w:rsidR="003C4D3F" w:rsidRDefault="003C4D3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813" w:type="dxa"/>
            <w:shd w:val="pct30" w:color="FFFF00" w:fill="FFFFFF"/>
          </w:tcPr>
          <w:p w:rsidR="003C4D3F" w:rsidRDefault="003C4D3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901ECE" w:rsidRPr="00346730" w:rsidTr="00A14C15">
        <w:tc>
          <w:tcPr>
            <w:tcW w:w="2448" w:type="dxa"/>
          </w:tcPr>
          <w:p w:rsidR="00901ECE" w:rsidRDefault="00617B4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17B45">
              <w:rPr>
                <w:rFonts w:ascii="Arial" w:hAnsi="Arial" w:cs="Arial"/>
                <w:sz w:val="16"/>
              </w:rPr>
              <w:t>Dem_OptimizedNvMDataType</w:t>
            </w:r>
            <w:proofErr w:type="spellEnd"/>
          </w:p>
        </w:tc>
        <w:tc>
          <w:tcPr>
            <w:tcW w:w="4140" w:type="dxa"/>
          </w:tcPr>
          <w:p w:rsidR="00901ECE" w:rsidRDefault="00EC616E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consistencyPattern</w:t>
            </w:r>
            <w:proofErr w:type="spellEnd"/>
            <w:r w:rsidRPr="00EC616E">
              <w:rPr>
                <w:rFonts w:ascii="Arial" w:hAnsi="Arial" w:cs="Arial"/>
                <w:sz w:val="16"/>
              </w:rPr>
              <w:t>[DEM_NVDATA_PATTERN_SIZE]</w:t>
            </w:r>
          </w:p>
        </w:tc>
        <w:tc>
          <w:tcPr>
            <w:tcW w:w="720" w:type="dxa"/>
          </w:tcPr>
          <w:p w:rsidR="00901EC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812" w:type="dxa"/>
          </w:tcPr>
          <w:p w:rsidR="00901EC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901EC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chronoPriMemUsed</w:t>
            </w:r>
            <w:proofErr w:type="spellEnd"/>
          </w:p>
        </w:tc>
        <w:tc>
          <w:tcPr>
            <w:tcW w:w="720" w:type="dxa"/>
          </w:tcPr>
          <w:p w:rsidR="00E66DB0" w:rsidRDefault="00617B4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17B45">
              <w:rPr>
                <w:rFonts w:ascii="Arial" w:hAnsi="Arial" w:cs="Arial"/>
                <w:sz w:val="16"/>
              </w:rPr>
              <w:t>Dem_DtcChronoRefType</w:t>
            </w:r>
            <w:proofErr w:type="spellEnd"/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617B45" w:rsidP="004254B5">
            <w:pPr>
              <w:spacing w:before="60"/>
              <w:rPr>
                <w:rFonts w:ascii="Arial" w:hAnsi="Arial" w:cs="Arial"/>
                <w:sz w:val="16"/>
              </w:rPr>
            </w:pPr>
            <w:r w:rsidRPr="00617B45">
              <w:rPr>
                <w:rFonts w:ascii="Arial" w:hAnsi="Arial" w:cs="Arial"/>
                <w:sz w:val="16"/>
              </w:rPr>
              <w:t>primaryStack[DEM_MAX_NUMBER_EVENT_ENTRY][DEM_MAX_SNAPSHOT_RECORD_SIZE+1]</w:t>
            </w:r>
          </w:p>
        </w:tc>
        <w:tc>
          <w:tcPr>
            <w:tcW w:w="720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chronoPriMem</w:t>
            </w:r>
            <w:proofErr w:type="spellEnd"/>
            <w:r w:rsidRPr="00EC616E">
              <w:rPr>
                <w:rFonts w:ascii="Arial" w:hAnsi="Arial" w:cs="Arial"/>
                <w:sz w:val="16"/>
              </w:rPr>
              <w:t>[DEM_MAX_NUMBER_EVENT_ENTRY]</w:t>
            </w:r>
          </w:p>
        </w:tc>
        <w:tc>
          <w:tcPr>
            <w:tcW w:w="720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66DB0">
              <w:rPr>
                <w:rFonts w:ascii="Arial" w:hAnsi="Arial" w:cs="Arial"/>
                <w:sz w:val="16"/>
              </w:rPr>
              <w:t>Dem_ChronoPriMemType</w:t>
            </w:r>
            <w:proofErr w:type="spellEnd"/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617B45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17B45">
              <w:rPr>
                <w:rFonts w:ascii="Arial" w:hAnsi="Arial" w:cs="Arial"/>
                <w:sz w:val="16"/>
              </w:rPr>
              <w:t>dtcStatusByte</w:t>
            </w:r>
            <w:proofErr w:type="spellEnd"/>
            <w:r w:rsidRPr="00617B45">
              <w:rPr>
                <w:rFonts w:ascii="Arial" w:hAnsi="Arial" w:cs="Arial"/>
                <w:sz w:val="16"/>
              </w:rPr>
              <w:t>[D_NUMOFDEMEVENTS_CNT_U08+1]</w:t>
            </w:r>
          </w:p>
        </w:tc>
        <w:tc>
          <w:tcPr>
            <w:tcW w:w="720" w:type="dxa"/>
          </w:tcPr>
          <w:p w:rsidR="00E66DB0" w:rsidRDefault="00617B4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17B45">
              <w:rPr>
                <w:rFonts w:ascii="Arial" w:hAnsi="Arial" w:cs="Arial"/>
                <w:sz w:val="16"/>
              </w:rPr>
              <w:t>Dem_DtcStatusByteType</w:t>
            </w:r>
            <w:proofErr w:type="spellEnd"/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dtcAgingCounter</w:t>
            </w:r>
            <w:proofErr w:type="spellEnd"/>
            <w:r w:rsidRPr="00EC616E">
              <w:rPr>
                <w:rFonts w:ascii="Arial" w:hAnsi="Arial" w:cs="Arial"/>
                <w:sz w:val="16"/>
              </w:rPr>
              <w:t>[DEM_MAX_NUMBER_EVENT_ENTRY]</w:t>
            </w:r>
          </w:p>
        </w:tc>
        <w:tc>
          <w:tcPr>
            <w:tcW w:w="720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firstFailedEvent</w:t>
            </w:r>
            <w:proofErr w:type="spellEnd"/>
          </w:p>
        </w:tc>
        <w:tc>
          <w:tcPr>
            <w:tcW w:w="720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Dem_EventIdType</w:t>
            </w:r>
            <w:proofErr w:type="spellEnd"/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firstConfirmedEvent</w:t>
            </w:r>
            <w:proofErr w:type="spellEnd"/>
          </w:p>
        </w:tc>
        <w:tc>
          <w:tcPr>
            <w:tcW w:w="720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Dem_EventIdType</w:t>
            </w:r>
            <w:proofErr w:type="spellEnd"/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mostRecentFailedEvent</w:t>
            </w:r>
            <w:proofErr w:type="spellEnd"/>
          </w:p>
        </w:tc>
        <w:tc>
          <w:tcPr>
            <w:tcW w:w="720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Dem_EventIdType</w:t>
            </w:r>
            <w:proofErr w:type="spellEnd"/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mostRecentConfirmedEvent</w:t>
            </w:r>
            <w:proofErr w:type="spellEnd"/>
          </w:p>
        </w:tc>
        <w:tc>
          <w:tcPr>
            <w:tcW w:w="720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Dem_EventIdType</w:t>
            </w:r>
            <w:proofErr w:type="spellEnd"/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C616E" w:rsidRDefault="00E66DB0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EC616E">
              <w:rPr>
                <w:rFonts w:ascii="Arial" w:hAnsi="Arial" w:cs="Arial"/>
                <w:sz w:val="16"/>
              </w:rPr>
              <w:t>terminatingPattern</w:t>
            </w:r>
            <w:proofErr w:type="spellEnd"/>
            <w:r w:rsidRPr="00EC616E">
              <w:rPr>
                <w:rFonts w:ascii="Arial" w:hAnsi="Arial" w:cs="Arial"/>
                <w:sz w:val="16"/>
              </w:rPr>
              <w:t>[DEM_NVDATA_PATTERN_SIZE]</w:t>
            </w:r>
          </w:p>
        </w:tc>
        <w:tc>
          <w:tcPr>
            <w:tcW w:w="720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812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C616E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CTCInhibitStrType_Structure</w:t>
            </w:r>
            <w:proofErr w:type="spellEnd"/>
          </w:p>
        </w:tc>
        <w:tc>
          <w:tcPr>
            <w:tcW w:w="4140" w:type="dxa"/>
          </w:tcPr>
          <w:p w:rsidR="00E66DB0" w:rsidRPr="00EC616E" w:rsidRDefault="00A14C15" w:rsidP="004254B5">
            <w:pPr>
              <w:spacing w:before="60"/>
              <w:rPr>
                <w:rFonts w:ascii="Arial" w:hAnsi="Arial" w:cs="Arial"/>
                <w:sz w:val="16"/>
              </w:rPr>
            </w:pPr>
            <w:r w:rsidRPr="00A14C15">
              <w:rPr>
                <w:rFonts w:ascii="Arial" w:hAnsi="Arial" w:cs="Arial"/>
                <w:sz w:val="16"/>
              </w:rPr>
              <w:t>CTCNumber_Cnt_u32</w:t>
            </w:r>
          </w:p>
        </w:tc>
        <w:tc>
          <w:tcPr>
            <w:tcW w:w="720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812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E66DB0" w:rsidRPr="00346730" w:rsidTr="00A14C15">
        <w:tc>
          <w:tcPr>
            <w:tcW w:w="2448" w:type="dxa"/>
          </w:tcPr>
          <w:p w:rsidR="00E66DB0" w:rsidRPr="00E66DB0" w:rsidRDefault="00E66DB0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E66DB0" w:rsidRPr="00E66DB0" w:rsidRDefault="00A14C15" w:rsidP="004254B5">
            <w:pPr>
              <w:spacing w:before="60"/>
              <w:rPr>
                <w:rFonts w:ascii="Arial" w:hAnsi="Arial" w:cs="Arial"/>
                <w:sz w:val="16"/>
              </w:rPr>
            </w:pPr>
            <w:r w:rsidRPr="00A14C15">
              <w:rPr>
                <w:rFonts w:ascii="Arial" w:hAnsi="Arial" w:cs="Arial"/>
                <w:sz w:val="16"/>
              </w:rPr>
              <w:t>CTCInhibitMaskPtr_Cnt_u16</w:t>
            </w:r>
          </w:p>
        </w:tc>
        <w:tc>
          <w:tcPr>
            <w:tcW w:w="720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Const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Uint16 *</w:t>
            </w:r>
          </w:p>
        </w:tc>
        <w:tc>
          <w:tcPr>
            <w:tcW w:w="812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A14C15" w:rsidRPr="00346730" w:rsidTr="00A14C15">
        <w:tc>
          <w:tcPr>
            <w:tcW w:w="2448" w:type="dxa"/>
          </w:tcPr>
          <w:p w:rsidR="00A14C15" w:rsidRPr="00E66DB0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DemIf_DelayInhibitCtrl_Struct</w:t>
            </w:r>
            <w:proofErr w:type="spellEnd"/>
          </w:p>
        </w:tc>
        <w:tc>
          <w:tcPr>
            <w:tcW w:w="4140" w:type="dxa"/>
          </w:tcPr>
          <w:p w:rsidR="00A14C15" w:rsidRPr="00A14C15" w:rsidRDefault="00A14C15" w:rsidP="004254B5">
            <w:pPr>
              <w:spacing w:before="60"/>
              <w:rPr>
                <w:rFonts w:ascii="Arial" w:hAnsi="Arial" w:cs="Arial"/>
                <w:sz w:val="16"/>
              </w:rPr>
            </w:pPr>
            <w:r w:rsidRPr="00A14C15">
              <w:rPr>
                <w:rFonts w:ascii="Arial" w:hAnsi="Arial" w:cs="Arial"/>
                <w:sz w:val="16"/>
              </w:rPr>
              <w:t>TimerHandler_mS_M_u32p0</w:t>
            </w:r>
          </w:p>
        </w:tc>
        <w:tc>
          <w:tcPr>
            <w:tcW w:w="720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812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A14C15" w:rsidRPr="00346730" w:rsidTr="00A14C15">
        <w:tc>
          <w:tcPr>
            <w:tcW w:w="2448" w:type="dxa"/>
          </w:tcPr>
          <w:p w:rsidR="00A14C15" w:rsidRP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A14C15" w:rsidRPr="00A14C15" w:rsidRDefault="00A14C15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PrevSysPwrMdSignal_Cnt_M_enum</w:t>
            </w:r>
            <w:proofErr w:type="spellEnd"/>
          </w:p>
        </w:tc>
        <w:tc>
          <w:tcPr>
            <w:tcW w:w="720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SysPwrMd</w:t>
            </w:r>
            <w:proofErr w:type="spellEnd"/>
          </w:p>
        </w:tc>
        <w:tc>
          <w:tcPr>
            <w:tcW w:w="812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813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</w:tr>
      <w:tr w:rsidR="00A14C15" w:rsidRPr="00346730" w:rsidTr="00A14C15">
        <w:tc>
          <w:tcPr>
            <w:tcW w:w="2448" w:type="dxa"/>
          </w:tcPr>
          <w:p w:rsidR="00A14C15" w:rsidRP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140" w:type="dxa"/>
          </w:tcPr>
          <w:p w:rsidR="00A14C15" w:rsidRPr="00A14C15" w:rsidRDefault="00A14C15" w:rsidP="004254B5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14C15">
              <w:rPr>
                <w:rFonts w:ascii="Arial" w:hAnsi="Arial" w:cs="Arial"/>
                <w:sz w:val="16"/>
              </w:rPr>
              <w:t>IsDelayElapsed_Cnt_M_lgc</w:t>
            </w:r>
            <w:proofErr w:type="spellEnd"/>
          </w:p>
        </w:tc>
        <w:tc>
          <w:tcPr>
            <w:tcW w:w="720" w:type="dxa"/>
          </w:tcPr>
          <w:p w:rsidR="00A14C15" w:rsidRP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Bollean</w:t>
            </w:r>
            <w:proofErr w:type="spellEnd"/>
          </w:p>
        </w:tc>
        <w:tc>
          <w:tcPr>
            <w:tcW w:w="812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813" w:type="dxa"/>
          </w:tcPr>
          <w:p w:rsidR="00A14C15" w:rsidRDefault="00A14C15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p w:rsidR="002C1C98" w:rsidRPr="002C1C98" w:rsidRDefault="002C1C98" w:rsidP="002C1C98"/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k_CtcInhibitMask417654_Cnt_u16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k_CtcInhibitMask44604B_Cnt_u16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k_CtcInhibitMask446058_Cnt_u16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k_CtcInhibitMask44605A_Cnt_u16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k_CtcInhibitMask454500_Cnt_u16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k_CtcInhibitMask456D00_Cnt_u16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k_CtcInhibitMask456E42_Cnt_u16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k_CtcInhibitMask480003_Cnt_u16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k_CtcInhibitMask480011_Cnt_u16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k_CtcInhibitMask480012_Cnt_u16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k_CtcInhibitMaskC07300_Cnt_u16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k_CtcInhibitMaskC07700_Cnt_u16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k_CtcInhibitMaskC10000_Cnt_u16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k_CtcInhibitMaskC10100_Cnt_u16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k_CtcInhibitMaskC12100_Cnt_u16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k_CtcInhibitMaskC14000_Cnt_u16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k_CtcInhibitMaskC15900_Cnt_u16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k_CtcInhibitMaskC26A00_Cnt_u16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k_CtcInhibitMaskC40171_Cnt_u16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k_CtcInhibitMaskC40271_Cnt_u16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k_CtcInhibitMaskC41571_Cnt_u16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k_CtcInhibitMaskC42271_Cnt_u16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k_CtcInhibitMaskC45A71_Cnt_u16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k_CtcInhibitMaskC56B71_Cnt_u16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k_CtcInhibitMaskD83300_Cnt_u16</w:t>
            </w:r>
          </w:p>
        </w:tc>
      </w:tr>
      <w:tr w:rsidR="002C1C98" w:rsidRPr="002C1C98" w:rsidTr="002C1C98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C1C98" w:rsidRPr="002C1C98" w:rsidRDefault="002C1C98" w:rsidP="002C1C9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2C1C98">
              <w:rPr>
                <w:rFonts w:ascii="Consolas" w:hAnsi="Consolas" w:cs="Consolas"/>
              </w:rPr>
              <w:t>k_CtcInhibitMaskE50271_Cnt_u16</w:t>
            </w:r>
          </w:p>
        </w:tc>
      </w:tr>
    </w:tbl>
    <w:p w:rsidR="002C1C98" w:rsidRPr="002C1C98" w:rsidRDefault="002C1C98" w:rsidP="002C1C98"/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680"/>
        <w:gridCol w:w="1680"/>
        <w:gridCol w:w="1680"/>
      </w:tblGrid>
      <w:tr w:rsidR="00DE4889" w:rsidTr="00510F80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Tr="00510F80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C1C98" w:rsidP="00510F80">
            <w:pPr>
              <w:spacing w:before="60"/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D_DELAYINHIBITTIME_MS_U16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444AA6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C1C98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mS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2C1C98" w:rsidP="00656AF7">
            <w:pPr>
              <w:tabs>
                <w:tab w:val="center" w:pos="732"/>
              </w:tabs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5000</w:t>
            </w:r>
          </w:p>
        </w:tc>
      </w:tr>
      <w:tr w:rsidR="006462B4" w:rsidTr="00510F80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2B4" w:rsidRDefault="002C1C98" w:rsidP="00510F80">
            <w:pPr>
              <w:spacing w:before="60"/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D_DELAYINHIBITUNDER_VOLTS_F32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2B4" w:rsidRDefault="00444AA6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2B4" w:rsidRDefault="00825A34" w:rsidP="00510F80">
            <w:pPr>
              <w:spacing w:before="60"/>
              <w:rPr>
                <w:rFonts w:ascii="Arial" w:hAnsi="Arial" w:cs="Arial"/>
                <w:sz w:val="16"/>
              </w:rPr>
            </w:pPr>
            <w:r w:rsidRPr="00825A34">
              <w:rPr>
                <w:rFonts w:ascii="Arial" w:hAnsi="Arial" w:cs="Arial"/>
                <w:sz w:val="16"/>
              </w:rPr>
              <w:t>Volts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62B4" w:rsidRDefault="002C1C98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9.0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RPr="00512B1A" w:rsidTr="00512B1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88727E" w:rsidRDefault="002005DF" w:rsidP="002005DF">
            <w:pPr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05D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DEM_DTC_KIND_ALL_DTCS</w:t>
            </w:r>
          </w:p>
        </w:tc>
      </w:tr>
      <w:tr w:rsidR="00512B1A" w:rsidTr="00512B1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2B1A" w:rsidRPr="0088727E" w:rsidRDefault="00E66D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66DB0">
              <w:rPr>
                <w:rFonts w:ascii="Arial" w:hAnsi="Arial" w:cs="Arial"/>
                <w:sz w:val="16"/>
                <w:szCs w:val="16"/>
              </w:rPr>
              <w:t>DEM_NVDATA_PATTERN_SIZE</w:t>
            </w:r>
          </w:p>
        </w:tc>
      </w:tr>
      <w:tr w:rsidR="00512B1A" w:rsidTr="00C26D7E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12B1A" w:rsidRPr="0088727E" w:rsidRDefault="00E66DB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66DB0">
              <w:rPr>
                <w:rFonts w:ascii="Arial" w:hAnsi="Arial" w:cs="Arial"/>
                <w:sz w:val="16"/>
                <w:szCs w:val="16"/>
              </w:rPr>
              <w:t>DEM_MAX_NUMBER_EVENT_ENTRY</w:t>
            </w:r>
          </w:p>
        </w:tc>
      </w:tr>
      <w:tr w:rsidR="003749E4" w:rsidTr="00512B1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9E4" w:rsidRPr="0088727E" w:rsidRDefault="00E66DB0">
            <w:pPr>
              <w:spacing w:before="60"/>
              <w:rPr>
                <w:rFonts w:ascii="Arial" w:hAnsi="Arial" w:cs="Arial"/>
                <w:color w:val="000000"/>
                <w:sz w:val="16"/>
                <w:szCs w:val="16"/>
                <w:highlight w:val="blue"/>
              </w:rPr>
            </w:pPr>
            <w:r w:rsidRPr="00E66DB0">
              <w:rPr>
                <w:rFonts w:ascii="Arial" w:hAnsi="Arial" w:cs="Arial"/>
                <w:color w:val="000000"/>
                <w:sz w:val="16"/>
                <w:szCs w:val="16"/>
              </w:rPr>
              <w:t>DEM_MAX_EXTDATA_RECORD_SIZE</w:t>
            </w:r>
          </w:p>
        </w:tc>
      </w:tr>
      <w:tr w:rsidR="0088727E" w:rsidTr="00512B1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27E" w:rsidRPr="0088727E" w:rsidRDefault="00E66DB0">
            <w:pPr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66DB0">
              <w:rPr>
                <w:rFonts w:ascii="Arial" w:hAnsi="Arial" w:cs="Arial"/>
                <w:color w:val="000000"/>
                <w:sz w:val="16"/>
                <w:szCs w:val="16"/>
              </w:rPr>
              <w:t>DEM_SNAPSHOTS_PER_DTC</w:t>
            </w:r>
          </w:p>
        </w:tc>
      </w:tr>
      <w:tr w:rsidR="00E66DB0" w:rsidTr="00512B1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DB0" w:rsidRPr="00E66DB0" w:rsidRDefault="00E66DB0">
            <w:pPr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66DB0">
              <w:rPr>
                <w:rFonts w:ascii="Arial" w:hAnsi="Arial" w:cs="Arial"/>
                <w:color w:val="000000"/>
                <w:sz w:val="16"/>
                <w:szCs w:val="16"/>
              </w:rPr>
              <w:t>DEM_MAX_SNAPSHOT_RECORD_SIZE</w:t>
            </w:r>
          </w:p>
        </w:tc>
      </w:tr>
      <w:tr w:rsidR="00E66DB0" w:rsidTr="00512B1A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DB0" w:rsidRPr="00E66DB0" w:rsidRDefault="00E66DB0">
            <w:pPr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66DB0">
              <w:rPr>
                <w:rFonts w:ascii="Arial" w:hAnsi="Arial" w:cs="Arial"/>
                <w:color w:val="000000"/>
                <w:sz w:val="16"/>
                <w:szCs w:val="16"/>
              </w:rPr>
              <w:t>DEM_NUMBER_OF_EVENTS</w:t>
            </w:r>
          </w:p>
        </w:tc>
      </w:tr>
    </w:tbl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1170"/>
        <w:gridCol w:w="3060"/>
        <w:gridCol w:w="2430"/>
      </w:tblGrid>
      <w:tr w:rsidR="008B3E94" w:rsidTr="002C1C98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F75B23" w:rsidTr="002C1C98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2C1C98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2C1C98">
              <w:rPr>
                <w:rFonts w:ascii="Arial" w:hAnsi="Arial" w:cs="Arial"/>
                <w:sz w:val="16"/>
              </w:rPr>
              <w:t>T_CTCTestEnables_Cnt_str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2C1C98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{0x417654U, &amp;k_CtcInhibitMask417654_Cnt_u16}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{0x44604BU, &amp;k_CtcInhibitMask44604B_Cnt_u16}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{0x446058U, &amp;k_CtcInhibitMask446058_Cnt_u16}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{0x44605AU, &amp;k_CtcInhibitMask44605A_Cnt_u16}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{0x454500U, &amp;k_CtcInhibitMask454500_Cnt_u16}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{0x456D00U, &amp;k_CtcInhibitMask456D00_Cnt_u16}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  <w:lang w:val="pt-BR"/>
              </w:rPr>
            </w:pPr>
            <w:r w:rsidRPr="002C1C98">
              <w:rPr>
                <w:rFonts w:ascii="Arial" w:hAnsi="Arial" w:cs="Arial"/>
                <w:sz w:val="16"/>
                <w:lang w:val="pt-BR"/>
              </w:rPr>
              <w:t>{0x456E42U, &amp;k_CtcInhibitMask456E42_Cnt_u16}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{0x480003U, &amp;k_CtcInhibitMask480003_Cnt_u16}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{0x480011U, &amp;k_CtcInhibitMask480011_Cnt_u16}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{0x480012U, &amp;k_CtcInhibitMask480012_Cnt_u16}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{0xC07300U, &amp;k_CtcInhibitMaskC07300_Cnt_u16}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{0xC07700U, &amp;k_CtcInhibitMaskC07700_Cnt_u16}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{0xC10000U, &amp;k_CtcInhibitMaskC10000_Cnt_u16}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{0xC10100U, &amp;k_CtcInhibitMaskC10100_Cnt_u16}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{0xC12100U, &amp;k_CtcInhibitMaskC12100_Cnt_u16}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{0xC14000U, &amp;k_CtcInhibitMaskC14000_Cnt_u16}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{0xC15900U, &amp;k_CtcInhibitMaskC15900_Cnt_u16}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lastRenderedPageBreak/>
              <w:t>{0xC26A00U, &amp;k_CtcInhibitMaskC26A00_Cnt_u16}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{0xC40171U, &amp;k_CtcInhibitMaskC40171_Cnt_u16}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{0xC40271U, &amp;k_CtcInhibitMaskC40271_Cnt_u16}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{0xC41571U, &amp;k_CtcInhibitMaskC41571_Cnt_u16}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{0xC42271U, &amp;k_CtcInhibitMaskC42271_Cnt_u16}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{0xC45A71U, &amp;k_CtcInhibitMaskC45A71_Cnt_u16}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{0xC56B71U, &amp;k_CtcInhibitMaskC56B71_Cnt_u16}</w:t>
            </w:r>
          </w:p>
          <w:p w:rsidR="002C1C98" w:rsidRPr="002C1C98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{0xD83300U, &amp;k_CtcInhibitMaskD83300_Cnt_u16}</w:t>
            </w:r>
          </w:p>
          <w:p w:rsidR="008B3E94" w:rsidRDefault="002C1C98" w:rsidP="002C1C98">
            <w:pPr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t>{0xE50271U, &amp;k_CtcInhibitMaskE50271_Cnt_u16}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2C1C98" w:rsidP="00510F80">
            <w:pPr>
              <w:spacing w:before="60"/>
              <w:rPr>
                <w:rFonts w:ascii="Arial" w:hAnsi="Arial" w:cs="Arial"/>
                <w:sz w:val="16"/>
              </w:rPr>
            </w:pPr>
            <w:r w:rsidRPr="002C1C98">
              <w:rPr>
                <w:rFonts w:ascii="Arial" w:hAnsi="Arial" w:cs="Arial"/>
                <w:sz w:val="16"/>
              </w:rPr>
              <w:lastRenderedPageBreak/>
              <w:t>DEMIF_START_SEC_CONST_UNSPECIFIED</w:t>
            </w:r>
          </w:p>
        </w:tc>
      </w:tr>
    </w:tbl>
    <w:p w:rsidR="008B3E94" w:rsidRDefault="008B3E94"/>
    <w:p w:rsidR="008B3E94" w:rsidRDefault="004A781C" w:rsidP="008B3E94">
      <w:pPr>
        <w:pStyle w:val="Heading1"/>
      </w:pPr>
      <w:r>
        <w:br w:type="page"/>
      </w:r>
      <w:r w:rsidR="008B3E94">
        <w:lastRenderedPageBreak/>
        <w:t xml:space="preserve">Functions/Macros used by the Sub-Modules </w:t>
      </w:r>
    </w:p>
    <w:p w:rsidR="00AF5A1B" w:rsidRDefault="008B3E94" w:rsidP="008B3E94">
      <w:pPr>
        <w:pStyle w:val="Heading2"/>
      </w:pPr>
      <w:r>
        <w:t>Library Functions / Macros</w:t>
      </w:r>
    </w:p>
    <w:p w:rsidR="008B3E94" w:rsidRDefault="008B3E94" w:rsidP="00AF5A1B">
      <w:pPr>
        <w:pStyle w:val="Heading2"/>
        <w:numPr>
          <w:ilvl w:val="0"/>
          <w:numId w:val="0"/>
        </w:numPr>
        <w:ind w:left="576"/>
      </w:pPr>
      <w:r>
        <w:t xml:space="preserve">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74485B" w:rsidRDefault="003D4C0D" w:rsidP="0074485B">
      <w:pPr>
        <w:spacing w:after="0"/>
      </w:pPr>
      <w:r w:rsidRPr="003D4C0D">
        <w:t>Rte_Call_SystemTime_GetSystemTime_mS_u32</w:t>
      </w:r>
    </w:p>
    <w:p w:rsidR="003D4C0D" w:rsidRDefault="003D4C0D" w:rsidP="0074485B">
      <w:pPr>
        <w:spacing w:after="0"/>
      </w:pPr>
      <w:r w:rsidRPr="003D4C0D">
        <w:t>Rte_IRead_DemIf_Per1_SrlComSysPwrMd_Cnt_enum</w:t>
      </w:r>
    </w:p>
    <w:p w:rsidR="003D4C0D" w:rsidRDefault="003D4C0D" w:rsidP="0074485B">
      <w:pPr>
        <w:spacing w:after="0"/>
      </w:pPr>
      <w:r w:rsidRPr="003D4C0D">
        <w:t>Rte_Call_SystemTime_DtrmnElapsedTime_mS_u16</w:t>
      </w:r>
    </w:p>
    <w:p w:rsidR="003D4C0D" w:rsidRDefault="003D4C0D" w:rsidP="0074485B">
      <w:pPr>
        <w:spacing w:after="0"/>
      </w:pPr>
      <w:proofErr w:type="spellStart"/>
      <w:r w:rsidRPr="003D4C0D">
        <w:t>Rte_Read_SPMForCTCInhibit_Cnt_lgc</w:t>
      </w:r>
      <w:proofErr w:type="spellEnd"/>
    </w:p>
    <w:p w:rsidR="003D4C0D" w:rsidRDefault="003D4C0D" w:rsidP="0074485B">
      <w:pPr>
        <w:spacing w:after="0"/>
      </w:pPr>
      <w:proofErr w:type="spellStart"/>
      <w:r w:rsidRPr="003D4C0D">
        <w:t>Rte_Read_EngRunAtvForCTCInhibit_Cnt_lgc</w:t>
      </w:r>
      <w:proofErr w:type="spellEnd"/>
    </w:p>
    <w:p w:rsidR="003D4C0D" w:rsidRDefault="003D4C0D" w:rsidP="0074485B">
      <w:pPr>
        <w:spacing w:after="0"/>
        <w:rPr>
          <w:ins w:id="57" w:author="CZ8L9T" w:date="2015-05-08T16:14:00Z"/>
        </w:rPr>
      </w:pPr>
      <w:r w:rsidRPr="003D4C0D">
        <w:t>Rte_Read_Vecu_Volt_f32</w:t>
      </w:r>
    </w:p>
    <w:p w:rsidR="00CD2398" w:rsidRPr="00CD2398" w:rsidRDefault="00CD2398" w:rsidP="0074485B">
      <w:pPr>
        <w:spacing w:after="0"/>
        <w:rPr>
          <w:ins w:id="58" w:author="CZ8L9T" w:date="2015-05-08T16:14:00Z"/>
          <w:rPrChange w:id="59" w:author="CZ8L9T" w:date="2015-05-08T16:15:00Z">
            <w:rPr>
              <w:ins w:id="60" w:author="CZ8L9T" w:date="2015-05-08T16:14:00Z"/>
              <w:rFonts w:ascii="Consolas" w:hAnsi="Consolas" w:cs="Consolas"/>
              <w:color w:val="000000"/>
            </w:rPr>
          </w:rPrChange>
        </w:rPr>
      </w:pPr>
      <w:proofErr w:type="spellStart"/>
      <w:ins w:id="61" w:author="CZ8L9T" w:date="2015-05-08T16:14:00Z">
        <w:r w:rsidRPr="00CD2398">
          <w:rPr>
            <w:rPrChange w:id="62" w:author="CZ8L9T" w:date="2015-05-08T16:15:00Z">
              <w:rPr>
                <w:rFonts w:ascii="Consolas" w:hAnsi="Consolas" w:cs="Consolas"/>
                <w:color w:val="000000"/>
                <w:highlight w:val="blue"/>
              </w:rPr>
            </w:rPrChange>
          </w:rPr>
          <w:t>Rte_Read_BusOffHS_Cnt_lgc</w:t>
        </w:r>
        <w:proofErr w:type="spellEnd"/>
      </w:ins>
    </w:p>
    <w:p w:rsidR="00CD2398" w:rsidRDefault="00CD2398" w:rsidP="0074485B">
      <w:pPr>
        <w:spacing w:after="0"/>
      </w:pPr>
      <w:proofErr w:type="spellStart"/>
      <w:ins w:id="63" w:author="CZ8L9T" w:date="2015-05-08T16:14:00Z">
        <w:r w:rsidRPr="00CD2398">
          <w:rPr>
            <w:rPrChange w:id="64" w:author="CZ8L9T" w:date="2015-05-08T16:15:00Z">
              <w:rPr>
                <w:rFonts w:ascii="Consolas" w:hAnsi="Consolas" w:cs="Consolas"/>
                <w:color w:val="000000"/>
                <w:highlight w:val="lightGray"/>
              </w:rPr>
            </w:rPrChange>
          </w:rPr>
          <w:t>Rte_Read_BusOffCE_Cnt_lgc</w:t>
        </w:r>
      </w:ins>
      <w:proofErr w:type="spellEnd"/>
    </w:p>
    <w:p w:rsidR="00AE7B0D" w:rsidRDefault="00AE7B0D" w:rsidP="00AE7B0D">
      <w:pPr>
        <w:spacing w:after="0"/>
      </w:pPr>
    </w:p>
    <w:p w:rsidR="008B3E94" w:rsidRDefault="008B3E94" w:rsidP="008B3E94">
      <w:pPr>
        <w:pStyle w:val="Heading2"/>
      </w:pPr>
      <w:r>
        <w:t>Data Hiding Functions</w:t>
      </w:r>
    </w:p>
    <w:p w:rsidR="008B3E94" w:rsidRDefault="008B3E94" w:rsidP="003D4C0D">
      <w:pPr>
        <w:spacing w:after="0"/>
        <w:ind w:left="72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1B60DF" w:rsidRDefault="00F648ED" w:rsidP="001B60DF">
      <w:pPr>
        <w:pStyle w:val="Heading3"/>
      </w:pPr>
      <w:r>
        <w:t>Global</w:t>
      </w:r>
      <w:r w:rsidR="001B60DF">
        <w:t xml:space="preserve"> Function </w:t>
      </w:r>
      <w:proofErr w:type="spellStart"/>
      <w:r w:rsidR="00CA39AA" w:rsidRPr="00CA39AA">
        <w:t>DemIf_RestartDem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1B60DF" w:rsidTr="00510F80">
        <w:tc>
          <w:tcPr>
            <w:tcW w:w="1779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1B60DF" w:rsidRDefault="007B2412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7B2412">
              <w:rPr>
                <w:rFonts w:ascii="Arial" w:hAnsi="Arial" w:cs="Arial"/>
                <w:sz w:val="16"/>
              </w:rPr>
              <w:t>DemIf_RestartDem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1B60DF" w:rsidRDefault="001B60D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1B60DF" w:rsidRDefault="001B60D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1B60DF" w:rsidRDefault="001B60DF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B60DF" w:rsidTr="00510F80">
        <w:tc>
          <w:tcPr>
            <w:tcW w:w="1779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1B60DF" w:rsidRDefault="00A35FF1" w:rsidP="00A35FF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B60DF" w:rsidTr="00510F80">
        <w:tc>
          <w:tcPr>
            <w:tcW w:w="1779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B60DF" w:rsidTr="00510F80">
        <w:tc>
          <w:tcPr>
            <w:tcW w:w="1779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1B60DF" w:rsidRDefault="00A35FF1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B60DF" w:rsidRDefault="001B60DF" w:rsidP="001B60DF">
      <w:pPr>
        <w:pStyle w:val="Heading4"/>
      </w:pPr>
      <w:r>
        <w:t>Description</w:t>
      </w:r>
    </w:p>
    <w:p w:rsidR="001B60DF" w:rsidRDefault="00A35FF1" w:rsidP="001B60DF">
      <w:pPr>
        <w:spacing w:after="0"/>
      </w:pPr>
      <w:r>
        <w:t xml:space="preserve">Call </w:t>
      </w:r>
      <w:proofErr w:type="spellStart"/>
      <w:r>
        <w:t>Dem_</w:t>
      </w:r>
      <w:proofErr w:type="gramStart"/>
      <w:r>
        <w:t>Init</w:t>
      </w:r>
      <w:proofErr w:type="spellEnd"/>
      <w:r>
        <w:t>()</w:t>
      </w:r>
      <w:proofErr w:type="gramEnd"/>
    </w:p>
    <w:p w:rsidR="007622B7" w:rsidRDefault="007622B7" w:rsidP="001B60DF">
      <w:pPr>
        <w:spacing w:after="0"/>
      </w:pPr>
    </w:p>
    <w:p w:rsidR="00087985" w:rsidRDefault="00087985" w:rsidP="00087985">
      <w:pPr>
        <w:pStyle w:val="Heading3"/>
      </w:pPr>
      <w:r>
        <w:t xml:space="preserve">Global Function </w:t>
      </w:r>
      <w:proofErr w:type="spellStart"/>
      <w:r w:rsidR="00CA39AA" w:rsidRPr="00CA39AA">
        <w:t>DemIf_SetEventStatus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3825"/>
        <w:gridCol w:w="1568"/>
        <w:gridCol w:w="932"/>
        <w:gridCol w:w="932"/>
      </w:tblGrid>
      <w:tr w:rsidR="00087985" w:rsidTr="00623462">
        <w:tc>
          <w:tcPr>
            <w:tcW w:w="1779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87985">
              <w:rPr>
                <w:rFonts w:ascii="Arial" w:hAnsi="Arial" w:cs="Arial"/>
                <w:sz w:val="16"/>
              </w:rPr>
              <w:t>DemIf_SetEventStatus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087985" w:rsidRDefault="00087985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087985" w:rsidRDefault="00087985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087985" w:rsidRDefault="00087985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87985" w:rsidTr="00623462">
        <w:tc>
          <w:tcPr>
            <w:tcW w:w="1779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87985">
              <w:rPr>
                <w:rFonts w:ascii="Arial" w:hAnsi="Arial" w:cs="Arial"/>
                <w:sz w:val="16"/>
              </w:rPr>
              <w:t>EventId</w:t>
            </w:r>
            <w:proofErr w:type="spellEnd"/>
          </w:p>
        </w:tc>
        <w:tc>
          <w:tcPr>
            <w:tcW w:w="990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r w:rsidRPr="00087985"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0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087985" w:rsidTr="00623462">
        <w:tc>
          <w:tcPr>
            <w:tcW w:w="1779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87985">
              <w:rPr>
                <w:rFonts w:ascii="Arial" w:hAnsi="Arial" w:cs="Arial"/>
                <w:sz w:val="16"/>
              </w:rPr>
              <w:t>EventStatus</w:t>
            </w:r>
            <w:proofErr w:type="spellEnd"/>
          </w:p>
        </w:tc>
        <w:tc>
          <w:tcPr>
            <w:tcW w:w="990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87985">
              <w:rPr>
                <w:rFonts w:ascii="Arial" w:hAnsi="Arial" w:cs="Arial"/>
                <w:sz w:val="16"/>
              </w:rPr>
              <w:t>NxtrDiagMgrStatus</w:t>
            </w:r>
            <w:proofErr w:type="spellEnd"/>
          </w:p>
        </w:tc>
        <w:tc>
          <w:tcPr>
            <w:tcW w:w="990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087985" w:rsidTr="00623462">
        <w:tc>
          <w:tcPr>
            <w:tcW w:w="1779" w:type="dxa"/>
          </w:tcPr>
          <w:p w:rsidR="00087985" w:rsidRDefault="00087985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087985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 w:rsidRPr="00CA39AA">
              <w:rPr>
                <w:rFonts w:ascii="Arial" w:hAnsi="Arial" w:cs="Arial"/>
                <w:sz w:val="16"/>
              </w:rPr>
              <w:t>E_OK</w:t>
            </w:r>
          </w:p>
        </w:tc>
        <w:tc>
          <w:tcPr>
            <w:tcW w:w="990" w:type="dxa"/>
          </w:tcPr>
          <w:p w:rsidR="00087985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A39AA">
              <w:rPr>
                <w:rFonts w:ascii="Arial" w:hAnsi="Arial" w:cs="Arial"/>
                <w:sz w:val="16"/>
              </w:rPr>
              <w:t>Std_ReturnType</w:t>
            </w:r>
            <w:proofErr w:type="spellEnd"/>
          </w:p>
        </w:tc>
        <w:tc>
          <w:tcPr>
            <w:tcW w:w="990" w:type="dxa"/>
          </w:tcPr>
          <w:p w:rsidR="00087985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087985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</w:tr>
    </w:tbl>
    <w:p w:rsidR="00D377EC" w:rsidRDefault="00D377EC" w:rsidP="00087985">
      <w:pPr>
        <w:pStyle w:val="Heading4"/>
      </w:pPr>
      <w:r>
        <w:t>Design Rationale</w:t>
      </w:r>
    </w:p>
    <w:p w:rsidR="00D377EC" w:rsidRPr="00D377EC" w:rsidRDefault="00D377EC" w:rsidP="00D377EC">
      <w:r>
        <w:t>This function incorporates the DTC inhibiting logic required for a subset of the DTCs.  Note that the requirements call out inhibiting during bus off conditions, but during a bus off condition, the NTCs are already prevented from being set, and therefore the DTCs cannot be set anyways.  Because of this reason, a bus off condition check is not required in the logic.</w:t>
      </w:r>
    </w:p>
    <w:p w:rsidR="00087985" w:rsidRDefault="00087985" w:rsidP="00087985">
      <w:pPr>
        <w:pStyle w:val="Heading4"/>
      </w:pPr>
      <w:r>
        <w:lastRenderedPageBreak/>
        <w:t>Description</w:t>
      </w:r>
    </w:p>
    <w:p w:rsidR="006A25C2" w:rsidRPr="006A25C2" w:rsidRDefault="00D97825" w:rsidP="00EB06A8">
      <w:pPr>
        <w:jc w:val="center"/>
      </w:pPr>
      <w:r>
        <w:object w:dxaOrig="15204" w:dyaOrig="11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57pt" o:ole="">
            <v:imagedata r:id="rId11" o:title=""/>
          </v:shape>
          <o:OLEObject Type="Embed" ProgID="Visio.Drawing.11" ShapeID="_x0000_i1025" DrawAspect="Content" ObjectID="_1493123722" r:id="rId12"/>
        </w:object>
      </w:r>
    </w:p>
    <w:p w:rsidR="0092771E" w:rsidRPr="0092771E" w:rsidRDefault="0092771E" w:rsidP="0092771E">
      <w:pPr>
        <w:jc w:val="center"/>
      </w:pPr>
    </w:p>
    <w:p w:rsidR="002A7ED2" w:rsidRPr="002A7ED2" w:rsidRDefault="002A7ED2" w:rsidP="002A7ED2">
      <w:pPr>
        <w:jc w:val="center"/>
      </w:pPr>
    </w:p>
    <w:p w:rsidR="00087985" w:rsidRDefault="00087985" w:rsidP="00087985">
      <w:pPr>
        <w:spacing w:after="0"/>
      </w:pPr>
    </w:p>
    <w:p w:rsidR="00087985" w:rsidRDefault="00087985" w:rsidP="00087985">
      <w:pPr>
        <w:spacing w:after="0"/>
      </w:pPr>
    </w:p>
    <w:p w:rsidR="00087985" w:rsidRDefault="00EB06A8" w:rsidP="001B60DF">
      <w:pPr>
        <w:spacing w:after="0"/>
      </w:pPr>
      <w:r>
        <w:br w:type="page"/>
      </w:r>
    </w:p>
    <w:p w:rsidR="00CA39AA" w:rsidRDefault="00CA39AA" w:rsidP="00CA39AA">
      <w:pPr>
        <w:pStyle w:val="Heading3"/>
      </w:pPr>
      <w:r>
        <w:lastRenderedPageBreak/>
        <w:t xml:space="preserve">Global Function </w:t>
      </w:r>
      <w:proofErr w:type="spellStart"/>
      <w:r w:rsidRPr="00CA39AA">
        <w:t>DemIf_SetOperationCycleState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5"/>
        <w:gridCol w:w="3906"/>
        <w:gridCol w:w="1497"/>
        <w:gridCol w:w="930"/>
        <w:gridCol w:w="930"/>
      </w:tblGrid>
      <w:tr w:rsidR="00CA39AA" w:rsidTr="00623462">
        <w:tc>
          <w:tcPr>
            <w:tcW w:w="17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A39AA">
              <w:rPr>
                <w:rFonts w:ascii="Arial" w:hAnsi="Arial" w:cs="Arial"/>
                <w:sz w:val="16"/>
              </w:rPr>
              <w:t>DemIf_SetOperationCycleState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CA39AA" w:rsidRDefault="00CA39AA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CA39AA" w:rsidRDefault="00CA39AA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CA39AA" w:rsidRDefault="00CA39AA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CA39AA" w:rsidTr="00623462">
        <w:tc>
          <w:tcPr>
            <w:tcW w:w="17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A39AA">
              <w:rPr>
                <w:rFonts w:ascii="Arial" w:hAnsi="Arial" w:cs="Arial"/>
                <w:sz w:val="16"/>
              </w:rPr>
              <w:t>NxtrOperationCycleId</w:t>
            </w:r>
            <w:proofErr w:type="spellEnd"/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A39AA">
              <w:rPr>
                <w:rFonts w:ascii="Arial" w:hAnsi="Arial" w:cs="Arial"/>
                <w:sz w:val="16"/>
              </w:rPr>
              <w:t>NxtrOpCycle</w:t>
            </w:r>
            <w:proofErr w:type="spellEnd"/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CA39AA" w:rsidTr="00623462">
        <w:tc>
          <w:tcPr>
            <w:tcW w:w="17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A39AA">
              <w:rPr>
                <w:rFonts w:ascii="Arial" w:hAnsi="Arial" w:cs="Arial"/>
                <w:sz w:val="16"/>
              </w:rPr>
              <w:t>NxtrCycleState</w:t>
            </w:r>
            <w:proofErr w:type="spellEnd"/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CA39AA">
              <w:rPr>
                <w:rFonts w:ascii="Arial" w:hAnsi="Arial" w:cs="Arial"/>
                <w:sz w:val="16"/>
              </w:rPr>
              <w:t>NxtrOpCycleState</w:t>
            </w:r>
            <w:proofErr w:type="spellEnd"/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CA39AA" w:rsidTr="00623462">
        <w:tc>
          <w:tcPr>
            <w:tcW w:w="17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CA39AA" w:rsidRDefault="00CA39AA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CA39AA" w:rsidRDefault="00CA39AA" w:rsidP="00CA39AA">
      <w:pPr>
        <w:pStyle w:val="Heading4"/>
      </w:pPr>
      <w:r>
        <w:t>Description</w:t>
      </w:r>
    </w:p>
    <w:p w:rsidR="001B60DF" w:rsidRDefault="00CA39AA" w:rsidP="008B3E94">
      <w:pPr>
        <w:spacing w:after="0"/>
      </w:pPr>
      <w:r>
        <w:t xml:space="preserve">Call </w:t>
      </w:r>
      <w:proofErr w:type="spellStart"/>
      <w:r w:rsidRPr="00CA39AA">
        <w:t>Dem_</w:t>
      </w:r>
      <w:proofErr w:type="gramStart"/>
      <w:r w:rsidRPr="00CA39AA">
        <w:t>SetOperationCycleState</w:t>
      </w:r>
      <w:proofErr w:type="spellEnd"/>
      <w:r w:rsidRPr="00CA39AA">
        <w:t>(</w:t>
      </w:r>
      <w:proofErr w:type="spellStart"/>
      <w:proofErr w:type="gramEnd"/>
      <w:r w:rsidRPr="00CA39AA">
        <w:t>NxtrOperationCycleId</w:t>
      </w:r>
      <w:proofErr w:type="spellEnd"/>
      <w:r w:rsidRPr="00CA39AA">
        <w:t xml:space="preserve">, </w:t>
      </w:r>
      <w:proofErr w:type="spellStart"/>
      <w:r w:rsidRPr="00CA39AA">
        <w:t>NxtrCycleState</w:t>
      </w:r>
      <w:proofErr w:type="spellEnd"/>
      <w:r w:rsidRPr="00CA39AA">
        <w:t>)</w:t>
      </w:r>
    </w:p>
    <w:p w:rsidR="008F6DBB" w:rsidRDefault="008F6DBB" w:rsidP="008B3E94">
      <w:pPr>
        <w:spacing w:after="0"/>
      </w:pPr>
    </w:p>
    <w:p w:rsidR="006A25C2" w:rsidRDefault="006A25C2" w:rsidP="006A25C2">
      <w:pPr>
        <w:pStyle w:val="Heading3"/>
      </w:pPr>
      <w:r>
        <w:t xml:space="preserve">Global Function </w:t>
      </w:r>
      <w:proofErr w:type="spellStart"/>
      <w:r w:rsidRPr="006A25C2">
        <w:t>DemIf_DemShutdown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6A25C2" w:rsidTr="00623462">
        <w:tc>
          <w:tcPr>
            <w:tcW w:w="17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6A25C2">
              <w:rPr>
                <w:rFonts w:ascii="Arial" w:hAnsi="Arial" w:cs="Arial"/>
                <w:sz w:val="16"/>
              </w:rPr>
              <w:t>DemIf_DemShutdown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6A25C2" w:rsidRDefault="006A25C2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6A25C2" w:rsidRDefault="006A25C2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6A25C2" w:rsidRDefault="006A25C2" w:rsidP="00623462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6A25C2" w:rsidTr="00623462">
        <w:tc>
          <w:tcPr>
            <w:tcW w:w="17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A25C2" w:rsidTr="00623462">
        <w:tc>
          <w:tcPr>
            <w:tcW w:w="17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6A25C2" w:rsidTr="00623462">
        <w:tc>
          <w:tcPr>
            <w:tcW w:w="17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6A25C2" w:rsidRDefault="006A25C2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6A25C2" w:rsidRDefault="006A25C2" w:rsidP="006A25C2">
      <w:pPr>
        <w:pStyle w:val="Heading4"/>
      </w:pPr>
      <w:r>
        <w:t>Description</w:t>
      </w:r>
    </w:p>
    <w:p w:rsidR="009022BE" w:rsidRDefault="009022BE">
      <w:pPr>
        <w:spacing w:after="0"/>
      </w:pPr>
      <w:proofErr w:type="spellStart"/>
      <w:r w:rsidRPr="009022BE">
        <w:t>Dem_</w:t>
      </w:r>
      <w:proofErr w:type="gramStart"/>
      <w:r w:rsidRPr="009022BE">
        <w:t>Shutdown</w:t>
      </w:r>
      <w:proofErr w:type="spellEnd"/>
      <w:r w:rsidRPr="009022BE">
        <w:t>()</w:t>
      </w:r>
      <w:proofErr w:type="gramEnd"/>
    </w:p>
    <w:p w:rsidR="006272F2" w:rsidRPr="00354340" w:rsidRDefault="009022BE">
      <w:pPr>
        <w:spacing w:after="0"/>
        <w:rPr>
          <w:rFonts w:ascii="Arial" w:hAnsi="Arial"/>
          <w:b/>
          <w:sz w:val="24"/>
          <w:lang w:val="pt-BR"/>
        </w:rPr>
      </w:pPr>
      <w:r w:rsidRPr="00354340">
        <w:rPr>
          <w:lang w:val="pt-BR"/>
        </w:rPr>
        <w:t>Dem_NvData_Buffer = Dem_NvData</w:t>
      </w:r>
      <w:r w:rsidR="006272F2" w:rsidRPr="00354340">
        <w:rPr>
          <w:lang w:val="pt-BR"/>
        </w:rPr>
        <w:br w:type="page"/>
      </w:r>
    </w:p>
    <w:p w:rsidR="008B3E94" w:rsidRDefault="008B3E94" w:rsidP="008B3E94">
      <w:pPr>
        <w:pStyle w:val="Heading2"/>
      </w:pPr>
      <w:r>
        <w:lastRenderedPageBreak/>
        <w:t>Local Functions/Macros Used by this MDD only</w:t>
      </w:r>
    </w:p>
    <w:p w:rsidR="00807055" w:rsidRDefault="00355C5F" w:rsidP="002F4501">
      <w:pPr>
        <w:pStyle w:val="Heading3"/>
      </w:pPr>
      <w:proofErr w:type="spellStart"/>
      <w:r w:rsidRPr="00355C5F">
        <w:t>DemIf_Init</w:t>
      </w:r>
      <w:proofErr w:type="spellEnd"/>
    </w:p>
    <w:p w:rsidR="00900B7C" w:rsidRPr="00900B7C" w:rsidRDefault="00900B7C" w:rsidP="00900B7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2"/>
        <w:gridCol w:w="2938"/>
        <w:gridCol w:w="1542"/>
        <w:gridCol w:w="691"/>
        <w:gridCol w:w="2395"/>
      </w:tblGrid>
      <w:tr w:rsidR="00807055" w:rsidTr="002F4501">
        <w:tc>
          <w:tcPr>
            <w:tcW w:w="1362" w:type="dxa"/>
          </w:tcPr>
          <w:p w:rsidR="00807055" w:rsidRDefault="00807055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938" w:type="dxa"/>
          </w:tcPr>
          <w:p w:rsidR="00807055" w:rsidRDefault="00355C5F" w:rsidP="00510F8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355C5F">
              <w:rPr>
                <w:rFonts w:ascii="Arial" w:hAnsi="Arial" w:cs="Arial"/>
                <w:sz w:val="16"/>
              </w:rPr>
              <w:t>DemIf_Init</w:t>
            </w:r>
            <w:proofErr w:type="spellEnd"/>
          </w:p>
        </w:tc>
        <w:tc>
          <w:tcPr>
            <w:tcW w:w="1542" w:type="dxa"/>
            <w:shd w:val="pct30" w:color="FFFF00" w:fill="auto"/>
          </w:tcPr>
          <w:p w:rsidR="00807055" w:rsidRDefault="00807055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91" w:type="dxa"/>
            <w:shd w:val="pct30" w:color="FFFF00" w:fill="auto"/>
          </w:tcPr>
          <w:p w:rsidR="00807055" w:rsidRDefault="00807055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2395" w:type="dxa"/>
            <w:shd w:val="pct30" w:color="FFFF00" w:fill="auto"/>
          </w:tcPr>
          <w:p w:rsidR="00807055" w:rsidRDefault="00807055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2F4501" w:rsidTr="002F4501">
        <w:tc>
          <w:tcPr>
            <w:tcW w:w="1362" w:type="dxa"/>
          </w:tcPr>
          <w:p w:rsidR="002F4501" w:rsidRDefault="002F4501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938" w:type="dxa"/>
          </w:tcPr>
          <w:p w:rsidR="002F4501" w:rsidRDefault="00355C5F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42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91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95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F4501" w:rsidTr="002F4501">
        <w:tc>
          <w:tcPr>
            <w:tcW w:w="1362" w:type="dxa"/>
          </w:tcPr>
          <w:p w:rsidR="002F4501" w:rsidRDefault="002F4501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938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42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91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95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2F4501" w:rsidTr="002F4501">
        <w:tc>
          <w:tcPr>
            <w:tcW w:w="1362" w:type="dxa"/>
          </w:tcPr>
          <w:p w:rsidR="002F4501" w:rsidRDefault="002F4501" w:rsidP="00510F80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938" w:type="dxa"/>
          </w:tcPr>
          <w:p w:rsidR="002F4501" w:rsidRDefault="00355C5F" w:rsidP="0062346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1542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91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395" w:type="dxa"/>
          </w:tcPr>
          <w:p w:rsidR="002F4501" w:rsidRDefault="002F4501" w:rsidP="00623462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07055" w:rsidRDefault="00807055" w:rsidP="00807055">
      <w:pPr>
        <w:pStyle w:val="Heading4"/>
      </w:pPr>
      <w:r>
        <w:t>Description</w:t>
      </w:r>
    </w:p>
    <w:p w:rsidR="00900B7C" w:rsidRPr="00900B7C" w:rsidRDefault="00900B7C" w:rsidP="00900B7C"/>
    <w:p w:rsidR="007622B7" w:rsidRDefault="00355C5F" w:rsidP="00355C5F">
      <w:pPr>
        <w:ind w:left="-540" w:firstLine="540"/>
      </w:pPr>
      <w:proofErr w:type="spellStart"/>
      <w:r w:rsidRPr="00355C5F">
        <w:t>Dem_NvData</w:t>
      </w:r>
      <w:proofErr w:type="spellEnd"/>
      <w:r w:rsidRPr="00355C5F">
        <w:t xml:space="preserve"> = </w:t>
      </w:r>
      <w:proofErr w:type="spellStart"/>
      <w:r w:rsidRPr="00355C5F">
        <w:t>Dem_NvData_Buffer</w:t>
      </w:r>
      <w:proofErr w:type="spellEnd"/>
      <w:r w:rsidRPr="00355C5F" w:rsidDel="00355C5F">
        <w:t xml:space="preserve"> </w:t>
      </w:r>
    </w:p>
    <w:p w:rsidR="000C2377" w:rsidRDefault="000C2377" w:rsidP="00355C5F">
      <w:pPr>
        <w:ind w:left="-540" w:firstLine="540"/>
      </w:pPr>
    </w:p>
    <w:p w:rsidR="000C2377" w:rsidRDefault="000C2377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0C2377" w:rsidRDefault="000C2377" w:rsidP="000C2377">
      <w:pPr>
        <w:pStyle w:val="Heading3"/>
      </w:pPr>
      <w:proofErr w:type="spellStart"/>
      <w:r>
        <w:lastRenderedPageBreak/>
        <w:t>DemIf_DelayInhibitInit</w:t>
      </w:r>
      <w:proofErr w:type="spellEnd"/>
    </w:p>
    <w:p w:rsidR="000C2377" w:rsidRDefault="000C2377" w:rsidP="000C2377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572"/>
        <w:gridCol w:w="1542"/>
        <w:gridCol w:w="1466"/>
        <w:gridCol w:w="1620"/>
      </w:tblGrid>
      <w:tr w:rsidR="000C2377" w:rsidTr="00B36B89">
        <w:tc>
          <w:tcPr>
            <w:tcW w:w="1728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572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0C2377">
              <w:rPr>
                <w:rFonts w:ascii="Arial" w:hAnsi="Arial" w:cs="Arial"/>
                <w:sz w:val="16"/>
              </w:rPr>
              <w:t>DemIf_DelayInhibitInit</w:t>
            </w:r>
            <w:proofErr w:type="spellEnd"/>
          </w:p>
        </w:tc>
        <w:tc>
          <w:tcPr>
            <w:tcW w:w="1542" w:type="dxa"/>
            <w:shd w:val="pct30" w:color="FFFF00" w:fill="auto"/>
            <w:vAlign w:val="center"/>
          </w:tcPr>
          <w:p w:rsidR="000C2377" w:rsidRDefault="000C2377" w:rsidP="00B36B89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66" w:type="dxa"/>
            <w:shd w:val="pct30" w:color="FFFF00" w:fill="auto"/>
            <w:vAlign w:val="center"/>
          </w:tcPr>
          <w:p w:rsidR="000C2377" w:rsidRDefault="000C2377" w:rsidP="00B36B89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620" w:type="dxa"/>
            <w:shd w:val="pct30" w:color="FFFF00" w:fill="auto"/>
            <w:vAlign w:val="center"/>
          </w:tcPr>
          <w:p w:rsidR="000C2377" w:rsidRDefault="000C2377" w:rsidP="00B36B89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0C2377" w:rsidTr="00B36B89">
        <w:tc>
          <w:tcPr>
            <w:tcW w:w="1728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572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42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C2377" w:rsidTr="00B36B89">
        <w:tc>
          <w:tcPr>
            <w:tcW w:w="1728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572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42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C2377" w:rsidTr="00B36B89">
        <w:tc>
          <w:tcPr>
            <w:tcW w:w="1728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572" w:type="dxa"/>
            <w:vAlign w:val="center"/>
          </w:tcPr>
          <w:p w:rsidR="000C2377" w:rsidRDefault="00B36B89" w:rsidP="00B36B8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42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0C2377" w:rsidRDefault="000C2377" w:rsidP="00B36B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0C2377" w:rsidRDefault="000C2377" w:rsidP="000C2377"/>
    <w:p w:rsidR="005E7F6E" w:rsidRDefault="005E7F6E" w:rsidP="005E7F6E">
      <w:pPr>
        <w:pStyle w:val="Heading4"/>
      </w:pPr>
      <w:r>
        <w:t>Description</w:t>
      </w:r>
    </w:p>
    <w:p w:rsidR="005E7F6E" w:rsidRPr="005E7F6E" w:rsidRDefault="005E7F6E" w:rsidP="005E7F6E"/>
    <w:p w:rsidR="005E7F6E" w:rsidRPr="005E7F6E" w:rsidRDefault="005E7F6E" w:rsidP="005E7F6E">
      <w:r>
        <w:t>Initialize (reset) the inhibit delay used for some DTCs in order to not set DTCs during ignition transition.</w:t>
      </w:r>
    </w:p>
    <w:p w:rsidR="000C2377" w:rsidRDefault="002943AE" w:rsidP="00C237FD">
      <w:pPr>
        <w:pStyle w:val="Heading2"/>
        <w:numPr>
          <w:ilvl w:val="0"/>
          <w:numId w:val="0"/>
        </w:numPr>
        <w:ind w:left="576" w:hanging="576"/>
        <w:jc w:val="center"/>
      </w:pPr>
      <w:r>
        <w:object w:dxaOrig="7397" w:dyaOrig="5437">
          <v:shape id="_x0000_i1026" type="#_x0000_t75" style="width:297.85pt;height:219pt" o:ole="">
            <v:imagedata r:id="rId13" o:title=""/>
          </v:shape>
          <o:OLEObject Type="Embed" ProgID="Visio.Drawing.11" ShapeID="_x0000_i1026" DrawAspect="Content" ObjectID="_1493123723" r:id="rId14"/>
        </w:object>
      </w:r>
      <w:r w:rsidR="000C2377">
        <w:br w:type="page"/>
      </w:r>
    </w:p>
    <w:p w:rsidR="000C2377" w:rsidRDefault="000C2377" w:rsidP="000C2377">
      <w:pPr>
        <w:pStyle w:val="Heading3"/>
        <w:rPr>
          <w:bCs/>
        </w:rPr>
      </w:pPr>
      <w:proofErr w:type="spellStart"/>
      <w:r w:rsidRPr="000C2377">
        <w:rPr>
          <w:bCs/>
        </w:rPr>
        <w:lastRenderedPageBreak/>
        <w:t>DemIf_DelayInhibitPer</w:t>
      </w:r>
      <w:proofErr w:type="spellEnd"/>
    </w:p>
    <w:p w:rsidR="00B36B89" w:rsidRDefault="00B36B89" w:rsidP="00B36B89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572"/>
        <w:gridCol w:w="1542"/>
        <w:gridCol w:w="1466"/>
        <w:gridCol w:w="1620"/>
      </w:tblGrid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36B89">
              <w:rPr>
                <w:rFonts w:ascii="Arial" w:hAnsi="Arial" w:cs="Arial"/>
                <w:sz w:val="16"/>
              </w:rPr>
              <w:t>DemIf_DelayInhibitPer</w:t>
            </w:r>
            <w:proofErr w:type="spellEnd"/>
          </w:p>
        </w:tc>
        <w:tc>
          <w:tcPr>
            <w:tcW w:w="1542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66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620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4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4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4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36B89" w:rsidRDefault="00B36B89" w:rsidP="00B36B89"/>
    <w:p w:rsidR="005E7F6E" w:rsidRDefault="005E7F6E" w:rsidP="005E7F6E">
      <w:pPr>
        <w:pStyle w:val="Heading4"/>
      </w:pPr>
      <w:r>
        <w:t>Description</w:t>
      </w:r>
    </w:p>
    <w:p w:rsidR="005E7F6E" w:rsidRDefault="005E7F6E">
      <w:pPr>
        <w:spacing w:after="0"/>
        <w:rPr>
          <w:bCs/>
        </w:rPr>
      </w:pPr>
    </w:p>
    <w:p w:rsidR="007C0310" w:rsidRDefault="005E7F6E">
      <w:pPr>
        <w:spacing w:after="0"/>
        <w:rPr>
          <w:bCs/>
        </w:rPr>
      </w:pPr>
      <w:r w:rsidRPr="005E7F6E">
        <w:rPr>
          <w:bCs/>
        </w:rPr>
        <w:t>Periodic function to control the inhibit delay status.</w:t>
      </w:r>
    </w:p>
    <w:p w:rsidR="007C0310" w:rsidRDefault="007C0310">
      <w:pPr>
        <w:spacing w:after="0"/>
        <w:rPr>
          <w:bCs/>
        </w:rPr>
      </w:pPr>
    </w:p>
    <w:p w:rsidR="000C2377" w:rsidRDefault="002943AE" w:rsidP="007C0310">
      <w:pPr>
        <w:spacing w:after="0"/>
        <w:jc w:val="center"/>
        <w:rPr>
          <w:rFonts w:ascii="Arial" w:hAnsi="Arial"/>
          <w:b/>
          <w:bCs/>
          <w:sz w:val="24"/>
        </w:rPr>
      </w:pPr>
      <w:r>
        <w:object w:dxaOrig="11852" w:dyaOrig="9185">
          <v:shape id="_x0000_i1027" type="#_x0000_t75" style="width:477.45pt;height:370.7pt" o:ole="">
            <v:imagedata r:id="rId15" o:title=""/>
          </v:shape>
          <o:OLEObject Type="Embed" ProgID="Visio.Drawing.11" ShapeID="_x0000_i1027" DrawAspect="Content" ObjectID="_1493123724" r:id="rId16"/>
        </w:object>
      </w:r>
      <w:r w:rsidR="000C2377">
        <w:rPr>
          <w:bCs/>
        </w:rPr>
        <w:br w:type="page"/>
      </w:r>
    </w:p>
    <w:p w:rsidR="000C2377" w:rsidRDefault="000C2377" w:rsidP="000C2377">
      <w:pPr>
        <w:pStyle w:val="Heading3"/>
        <w:rPr>
          <w:bCs/>
        </w:rPr>
      </w:pPr>
      <w:proofErr w:type="spellStart"/>
      <w:r w:rsidRPr="000C2377">
        <w:rPr>
          <w:bCs/>
        </w:rPr>
        <w:lastRenderedPageBreak/>
        <w:t>DemIf_IsDelayInhibitPassed</w:t>
      </w:r>
      <w:proofErr w:type="spellEnd"/>
    </w:p>
    <w:p w:rsidR="00B36B89" w:rsidRDefault="00B36B89" w:rsidP="00B36B89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572"/>
        <w:gridCol w:w="1542"/>
        <w:gridCol w:w="1466"/>
        <w:gridCol w:w="1620"/>
      </w:tblGrid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36B89">
              <w:rPr>
                <w:rFonts w:ascii="Arial" w:hAnsi="Arial" w:cs="Arial"/>
                <w:sz w:val="16"/>
              </w:rPr>
              <w:t>DemIf_IsDelayInhibitPassed</w:t>
            </w:r>
            <w:proofErr w:type="spellEnd"/>
          </w:p>
        </w:tc>
        <w:tc>
          <w:tcPr>
            <w:tcW w:w="1542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66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620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4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4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572" w:type="dxa"/>
            <w:vAlign w:val="center"/>
          </w:tcPr>
          <w:p w:rsidR="00B36B89" w:rsidRDefault="005E7F6E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Return TRUE if the delay passed</w:t>
            </w:r>
          </w:p>
        </w:tc>
        <w:tc>
          <w:tcPr>
            <w:tcW w:w="1542" w:type="dxa"/>
            <w:vAlign w:val="center"/>
          </w:tcPr>
          <w:p w:rsidR="00B36B89" w:rsidRDefault="005E7F6E" w:rsidP="005E7F6E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1466" w:type="dxa"/>
            <w:vAlign w:val="center"/>
          </w:tcPr>
          <w:p w:rsidR="00B36B89" w:rsidRDefault="005E7F6E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620" w:type="dxa"/>
            <w:vAlign w:val="center"/>
          </w:tcPr>
          <w:p w:rsidR="00B36B89" w:rsidRDefault="005E7F6E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B36B89" w:rsidRDefault="00B36B89" w:rsidP="00B36B89"/>
    <w:p w:rsidR="005E7F6E" w:rsidRDefault="005E7F6E" w:rsidP="005E7F6E">
      <w:pPr>
        <w:pStyle w:val="Heading4"/>
      </w:pPr>
      <w:r>
        <w:t>Description</w:t>
      </w:r>
    </w:p>
    <w:p w:rsidR="005E7F6E" w:rsidRDefault="005E7F6E" w:rsidP="005E7F6E"/>
    <w:p w:rsidR="005E7F6E" w:rsidRPr="005E7F6E" w:rsidRDefault="005E7F6E" w:rsidP="005E7F6E">
      <w:r w:rsidRPr="005E7F6E">
        <w:t>Check if the delay passed.</w:t>
      </w:r>
    </w:p>
    <w:p w:rsidR="000C2377" w:rsidRDefault="002943AE" w:rsidP="00067599">
      <w:pPr>
        <w:spacing w:after="0"/>
        <w:jc w:val="center"/>
        <w:rPr>
          <w:rFonts w:ascii="Arial" w:hAnsi="Arial"/>
          <w:b/>
          <w:bCs/>
          <w:sz w:val="24"/>
        </w:rPr>
      </w:pPr>
      <w:r>
        <w:object w:dxaOrig="7413" w:dyaOrig="2735">
          <v:shape id="_x0000_i1028" type="#_x0000_t75" style="width:298.3pt;height:110.15pt" o:ole="">
            <v:imagedata r:id="rId17" o:title=""/>
          </v:shape>
          <o:OLEObject Type="Embed" ProgID="Visio.Drawing.11" ShapeID="_x0000_i1028" DrawAspect="Content" ObjectID="_1493123725" r:id="rId18"/>
        </w:object>
      </w:r>
      <w:r w:rsidR="000C2377">
        <w:rPr>
          <w:bCs/>
        </w:rPr>
        <w:br w:type="page"/>
      </w:r>
    </w:p>
    <w:p w:rsidR="000C2377" w:rsidRDefault="000C2377" w:rsidP="000C2377">
      <w:pPr>
        <w:pStyle w:val="Heading3"/>
        <w:rPr>
          <w:bCs/>
        </w:rPr>
      </w:pPr>
      <w:proofErr w:type="spellStart"/>
      <w:r w:rsidRPr="000C2377">
        <w:rPr>
          <w:bCs/>
        </w:rPr>
        <w:lastRenderedPageBreak/>
        <w:t>DemIf_GetEcuStatusMask</w:t>
      </w:r>
      <w:proofErr w:type="spellEnd"/>
    </w:p>
    <w:p w:rsidR="00B36B89" w:rsidRDefault="00B36B89" w:rsidP="00B36B89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572"/>
        <w:gridCol w:w="1542"/>
        <w:gridCol w:w="1466"/>
        <w:gridCol w:w="1620"/>
      </w:tblGrid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36B89">
              <w:rPr>
                <w:rFonts w:ascii="Arial" w:hAnsi="Arial" w:cs="Arial"/>
                <w:sz w:val="16"/>
              </w:rPr>
              <w:t>DemIf_GetEcuStatusMask</w:t>
            </w:r>
            <w:proofErr w:type="spellEnd"/>
          </w:p>
        </w:tc>
        <w:tc>
          <w:tcPr>
            <w:tcW w:w="1542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466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620" w:type="dxa"/>
            <w:shd w:val="pct30" w:color="FFFF00" w:fill="auto"/>
            <w:vAlign w:val="center"/>
          </w:tcPr>
          <w:p w:rsidR="00B36B89" w:rsidRDefault="00B36B89" w:rsidP="00161CB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Arguments Passed</w:t>
            </w: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54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57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42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66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620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36B89" w:rsidTr="00161CB7">
        <w:tc>
          <w:tcPr>
            <w:tcW w:w="1728" w:type="dxa"/>
            <w:vAlign w:val="center"/>
          </w:tcPr>
          <w:p w:rsidR="00B36B89" w:rsidRDefault="00B36B89" w:rsidP="00161CB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572" w:type="dxa"/>
            <w:vAlign w:val="center"/>
          </w:tcPr>
          <w:p w:rsidR="00B36B89" w:rsidRDefault="005E7F6E" w:rsidP="00161CB7">
            <w:pPr>
              <w:spacing w:before="60"/>
              <w:rPr>
                <w:rFonts w:ascii="Arial" w:hAnsi="Arial" w:cs="Arial"/>
                <w:sz w:val="16"/>
              </w:rPr>
            </w:pPr>
            <w:r w:rsidRPr="005E7F6E">
              <w:rPr>
                <w:rFonts w:ascii="Arial" w:hAnsi="Arial" w:cs="Arial"/>
                <w:sz w:val="16"/>
              </w:rPr>
              <w:t xml:space="preserve">Bitmap value for each </w:t>
            </w:r>
            <w:proofErr w:type="gramStart"/>
            <w:r w:rsidRPr="005E7F6E">
              <w:rPr>
                <w:rFonts w:ascii="Arial" w:hAnsi="Arial" w:cs="Arial"/>
                <w:sz w:val="16"/>
              </w:rPr>
              <w:t>criteria</w:t>
            </w:r>
            <w:proofErr w:type="gramEnd"/>
            <w:r w:rsidRPr="005E7F6E">
              <w:rPr>
                <w:rFonts w:ascii="Arial" w:hAnsi="Arial" w:cs="Arial"/>
                <w:sz w:val="16"/>
              </w:rPr>
              <w:t xml:space="preserve"> for inhibit a DTC.</w:t>
            </w:r>
          </w:p>
        </w:tc>
        <w:tc>
          <w:tcPr>
            <w:tcW w:w="1542" w:type="dxa"/>
            <w:vAlign w:val="center"/>
          </w:tcPr>
          <w:p w:rsidR="00B36B89" w:rsidRDefault="005E7F6E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1466" w:type="dxa"/>
            <w:vAlign w:val="center"/>
          </w:tcPr>
          <w:p w:rsidR="00B36B89" w:rsidRDefault="005E7F6E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620" w:type="dxa"/>
            <w:vAlign w:val="center"/>
          </w:tcPr>
          <w:p w:rsidR="00B36B89" w:rsidRDefault="005E7F6E" w:rsidP="00161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</w:tbl>
    <w:p w:rsidR="00B36B89" w:rsidRDefault="00B36B89" w:rsidP="00B36B89"/>
    <w:p w:rsidR="005E7F6E" w:rsidRDefault="005E7F6E" w:rsidP="005E7F6E">
      <w:pPr>
        <w:pStyle w:val="Heading4"/>
      </w:pPr>
      <w:r>
        <w:t>Description</w:t>
      </w:r>
    </w:p>
    <w:p w:rsidR="005E7F6E" w:rsidRDefault="005E7F6E" w:rsidP="005E7F6E"/>
    <w:p w:rsidR="005E7F6E" w:rsidRDefault="005E7F6E" w:rsidP="005E7F6E">
      <w:r>
        <w:t xml:space="preserve">Get the ECU status for each </w:t>
      </w:r>
      <w:r w:rsidR="00581A90">
        <w:t>criterion</w:t>
      </w:r>
      <w:r>
        <w:t xml:space="preserve"> </w:t>
      </w:r>
      <w:r w:rsidR="00DC5D17" w:rsidRPr="00DC5D17">
        <w:t>in a bitmap representation of the input fault signals.</w:t>
      </w:r>
      <w:r w:rsidR="00DC5D17">
        <w:t xml:space="preserve"> </w:t>
      </w:r>
      <w:r>
        <w:t>Check the bitmap masks macros for more details</w:t>
      </w:r>
      <w:r w:rsidR="00581A90">
        <w:t xml:space="preserve"> (D_</w:t>
      </w:r>
      <w:r w:rsidR="002943AE">
        <w:t>INHMASK</w:t>
      </w:r>
      <w:r>
        <w:t>).</w:t>
      </w:r>
    </w:p>
    <w:p w:rsidR="00DD48DD" w:rsidRPr="005E7F6E" w:rsidDel="0023670E" w:rsidRDefault="00944820" w:rsidP="00DD48DD">
      <w:pPr>
        <w:jc w:val="center"/>
        <w:rPr>
          <w:del w:id="65" w:author="CZ8L9T" w:date="2015-05-13T09:41:00Z"/>
        </w:rPr>
      </w:pPr>
      <w:r>
        <w:object w:dxaOrig="11375" w:dyaOrig="9185">
          <v:shape id="_x0000_i1029" type="#_x0000_t75" style="width:458.55pt;height:370.7pt" o:ole="">
            <v:imagedata r:id="rId19" o:title=""/>
          </v:shape>
          <o:OLEObject Type="Embed" ProgID="Visio.Drawing.11" ShapeID="_x0000_i1029" DrawAspect="Content" ObjectID="_1493123726" r:id="rId20"/>
        </w:object>
      </w:r>
    </w:p>
    <w:p w:rsidR="00445F89" w:rsidRDefault="00445F89">
      <w:pPr>
        <w:jc w:val="center"/>
        <w:pPrChange w:id="66" w:author="CZ8L9T" w:date="2015-05-13T09:41:00Z">
          <w:pPr/>
        </w:pPrChange>
      </w:pPr>
    </w:p>
    <w:p w:rsidR="00307975" w:rsidDel="0023670E" w:rsidRDefault="00307975" w:rsidP="00F909F4">
      <w:pPr>
        <w:ind w:left="-540"/>
        <w:jc w:val="center"/>
        <w:rPr>
          <w:del w:id="67" w:author="CZ8L9T" w:date="2015-05-13T09:42:00Z"/>
        </w:rPr>
      </w:pPr>
    </w:p>
    <w:p w:rsidR="009F759B" w:rsidDel="0023670E" w:rsidRDefault="009F759B" w:rsidP="00F909F4">
      <w:pPr>
        <w:ind w:left="-540"/>
        <w:jc w:val="center"/>
        <w:rPr>
          <w:del w:id="68" w:author="CZ8L9T" w:date="2015-05-13T09:42:00Z"/>
        </w:rPr>
      </w:pPr>
    </w:p>
    <w:p w:rsidR="00724EAA" w:rsidDel="0023670E" w:rsidRDefault="00724EAA" w:rsidP="00F909F4">
      <w:pPr>
        <w:ind w:left="-540"/>
        <w:jc w:val="center"/>
        <w:rPr>
          <w:del w:id="69" w:author="CZ8L9T" w:date="2015-05-13T09:42:00Z"/>
        </w:rPr>
      </w:pPr>
    </w:p>
    <w:p w:rsidR="00724EAA" w:rsidDel="0023670E" w:rsidRDefault="00724EAA" w:rsidP="00F909F4">
      <w:pPr>
        <w:ind w:left="-540"/>
        <w:jc w:val="center"/>
        <w:rPr>
          <w:del w:id="70" w:author="CZ8L9T" w:date="2015-05-13T09:42:00Z"/>
        </w:rPr>
      </w:pPr>
    </w:p>
    <w:p w:rsidR="00AC36DC" w:rsidDel="0023670E" w:rsidRDefault="00AC36DC" w:rsidP="00F909F4">
      <w:pPr>
        <w:ind w:left="-540"/>
        <w:jc w:val="center"/>
        <w:rPr>
          <w:del w:id="71" w:author="CZ8L9T" w:date="2015-05-13T09:42:00Z"/>
        </w:rPr>
      </w:pPr>
    </w:p>
    <w:p w:rsidR="00307975" w:rsidDel="0023670E" w:rsidRDefault="00307975" w:rsidP="00136A57">
      <w:pPr>
        <w:ind w:left="-540"/>
        <w:rPr>
          <w:del w:id="72" w:author="CZ8L9T" w:date="2015-05-13T09:42:00Z"/>
        </w:rPr>
      </w:pPr>
    </w:p>
    <w:p w:rsidR="00807055" w:rsidDel="0023670E" w:rsidRDefault="00807055" w:rsidP="00807055">
      <w:pPr>
        <w:spacing w:after="0"/>
        <w:rPr>
          <w:del w:id="73" w:author="CZ8L9T" w:date="2015-05-13T09:42:00Z"/>
          <w:rFonts w:ascii="Arial" w:hAnsi="Arial"/>
          <w:b/>
          <w:kern w:val="28"/>
          <w:sz w:val="28"/>
        </w:rPr>
      </w:pPr>
    </w:p>
    <w:p w:rsidR="00807055" w:rsidDel="0023670E" w:rsidRDefault="00807055" w:rsidP="008B3E94">
      <w:pPr>
        <w:rPr>
          <w:del w:id="74" w:author="CZ8L9T" w:date="2015-05-13T09:42:00Z"/>
        </w:rPr>
      </w:pPr>
    </w:p>
    <w:p w:rsidR="008B3E94" w:rsidRDefault="008B3E94">
      <w:pPr>
        <w:spacing w:after="0"/>
        <w:rPr>
          <w:rFonts w:ascii="Arial" w:hAnsi="Arial"/>
          <w:b/>
          <w:kern w:val="28"/>
          <w:sz w:val="28"/>
        </w:rPr>
      </w:pPr>
      <w:del w:id="75" w:author="CZ8L9T" w:date="2015-05-13T09:42:00Z">
        <w:r w:rsidDel="0023670E">
          <w:br w:type="page"/>
        </w:r>
      </w:del>
    </w:p>
    <w:p w:rsidR="004A781C" w:rsidRDefault="004A781C">
      <w:pPr>
        <w:pStyle w:val="Heading1"/>
      </w:pPr>
      <w:r>
        <w:lastRenderedPageBreak/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p w:rsidR="002C03D8" w:rsidRPr="002C03D8" w:rsidRDefault="002C03D8" w:rsidP="002C03D8">
      <w:r>
        <w:t>This section lists the initial values of data written by this module but controlled by the RTE. After RTE initialization, the data in this table will contain these values.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2C03D8" w:rsidRPr="006A25CC" w:rsidTr="00510F80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510F80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510F80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2C03D8" w:rsidRPr="009200DE" w:rsidTr="00510F80">
        <w:trPr>
          <w:trHeight w:val="341"/>
        </w:trPr>
        <w:tc>
          <w:tcPr>
            <w:tcW w:w="4455" w:type="dxa"/>
            <w:vAlign w:val="center"/>
          </w:tcPr>
          <w:p w:rsidR="002C03D8" w:rsidRPr="004B5BE2" w:rsidRDefault="0092771E" w:rsidP="00D130D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2771E">
              <w:rPr>
                <w:rFonts w:ascii="Arial" w:hAnsi="Arial" w:cs="Arial"/>
                <w:sz w:val="16"/>
                <w:szCs w:val="16"/>
              </w:rPr>
              <w:t>SPMForCTCInhibit_Cnt_lgc</w:t>
            </w:r>
            <w:proofErr w:type="spellEnd"/>
          </w:p>
        </w:tc>
        <w:tc>
          <w:tcPr>
            <w:tcW w:w="4455" w:type="dxa"/>
            <w:vAlign w:val="center"/>
          </w:tcPr>
          <w:p w:rsidR="002C03D8" w:rsidRPr="004B5BE2" w:rsidRDefault="00D130D8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D130D8" w:rsidRPr="009200DE" w:rsidTr="00510F80">
        <w:trPr>
          <w:trHeight w:val="341"/>
        </w:trPr>
        <w:tc>
          <w:tcPr>
            <w:tcW w:w="4455" w:type="dxa"/>
            <w:vAlign w:val="center"/>
          </w:tcPr>
          <w:p w:rsidR="00D130D8" w:rsidRDefault="00D130D8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D130D8">
              <w:rPr>
                <w:rFonts w:ascii="Arial" w:hAnsi="Arial" w:cs="Arial"/>
                <w:sz w:val="16"/>
                <w:szCs w:val="16"/>
              </w:rPr>
              <w:t>Vecu_Volt_f32</w:t>
            </w:r>
          </w:p>
        </w:tc>
        <w:tc>
          <w:tcPr>
            <w:tcW w:w="4455" w:type="dxa"/>
            <w:vAlign w:val="center"/>
          </w:tcPr>
          <w:p w:rsidR="00D130D8" w:rsidRPr="004B5BE2" w:rsidRDefault="00D130D8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</w:t>
            </w:r>
          </w:p>
        </w:tc>
      </w:tr>
      <w:tr w:rsidR="006B4E15" w:rsidRPr="009200DE" w:rsidTr="00510F80">
        <w:trPr>
          <w:trHeight w:val="341"/>
        </w:trPr>
        <w:tc>
          <w:tcPr>
            <w:tcW w:w="4455" w:type="dxa"/>
            <w:vAlign w:val="center"/>
          </w:tcPr>
          <w:p w:rsidR="006B4E15" w:rsidRPr="00D130D8" w:rsidRDefault="00BE2C37" w:rsidP="00BE2C3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E2C37">
              <w:rPr>
                <w:rFonts w:ascii="Arial" w:hAnsi="Arial" w:cs="Arial"/>
                <w:sz w:val="16"/>
                <w:szCs w:val="16"/>
              </w:rPr>
              <w:t>DisableHSBusNormComm_Cnt_lgc</w:t>
            </w:r>
            <w:proofErr w:type="spellEnd"/>
          </w:p>
        </w:tc>
        <w:tc>
          <w:tcPr>
            <w:tcW w:w="4455" w:type="dxa"/>
            <w:vAlign w:val="center"/>
          </w:tcPr>
          <w:p w:rsidR="006B4E15" w:rsidRDefault="006B4E15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BE2C37" w:rsidRPr="009200DE" w:rsidTr="00510F80">
        <w:trPr>
          <w:trHeight w:val="341"/>
        </w:trPr>
        <w:tc>
          <w:tcPr>
            <w:tcW w:w="4455" w:type="dxa"/>
            <w:vAlign w:val="center"/>
          </w:tcPr>
          <w:p w:rsidR="00BE2C37" w:rsidRPr="00BE2C37" w:rsidRDefault="00BE2C37" w:rsidP="00BE2C3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E2C37">
              <w:rPr>
                <w:rFonts w:ascii="Arial" w:hAnsi="Arial" w:cs="Arial"/>
                <w:sz w:val="16"/>
                <w:szCs w:val="16"/>
              </w:rPr>
              <w:t>DisableCEBusNormComm_Cnt_lgc</w:t>
            </w:r>
            <w:proofErr w:type="spellEnd"/>
          </w:p>
        </w:tc>
        <w:tc>
          <w:tcPr>
            <w:tcW w:w="4455" w:type="dxa"/>
            <w:vAlign w:val="center"/>
          </w:tcPr>
          <w:p w:rsidR="00BE2C37" w:rsidRDefault="00BE2C37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92771E" w:rsidRPr="009200DE" w:rsidTr="00510F80">
        <w:trPr>
          <w:trHeight w:val="341"/>
        </w:trPr>
        <w:tc>
          <w:tcPr>
            <w:tcW w:w="4455" w:type="dxa"/>
            <w:vAlign w:val="center"/>
          </w:tcPr>
          <w:p w:rsidR="0092771E" w:rsidRDefault="0092771E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2771E">
              <w:rPr>
                <w:rFonts w:ascii="Arial" w:hAnsi="Arial" w:cs="Arial"/>
                <w:sz w:val="16"/>
                <w:szCs w:val="16"/>
              </w:rPr>
              <w:t>EngRunAtvForCTCInhibit_Cnt_lgc</w:t>
            </w:r>
            <w:proofErr w:type="spellEnd"/>
          </w:p>
        </w:tc>
        <w:tc>
          <w:tcPr>
            <w:tcW w:w="4455" w:type="dxa"/>
            <w:vAlign w:val="center"/>
          </w:tcPr>
          <w:p w:rsidR="0092771E" w:rsidRDefault="0092771E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6F6BA6" w:rsidRPr="009200DE" w:rsidTr="00510F80">
        <w:trPr>
          <w:trHeight w:val="341"/>
        </w:trPr>
        <w:tc>
          <w:tcPr>
            <w:tcW w:w="4455" w:type="dxa"/>
            <w:vAlign w:val="center"/>
          </w:tcPr>
          <w:p w:rsidR="006F6BA6" w:rsidRPr="0092771E" w:rsidRDefault="006F6BA6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6BA6">
              <w:rPr>
                <w:rFonts w:ascii="Arial" w:hAnsi="Arial" w:cs="Arial"/>
                <w:sz w:val="16"/>
                <w:szCs w:val="16"/>
              </w:rPr>
              <w:t>SrlComEngOn_Cnt_lgc</w:t>
            </w:r>
            <w:proofErr w:type="spellEnd"/>
          </w:p>
        </w:tc>
        <w:tc>
          <w:tcPr>
            <w:tcW w:w="4455" w:type="dxa"/>
            <w:vAlign w:val="center"/>
          </w:tcPr>
          <w:p w:rsidR="006F6BA6" w:rsidRDefault="006F6BA6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6F6BA6" w:rsidRPr="009200DE" w:rsidTr="00510F80">
        <w:trPr>
          <w:trHeight w:val="341"/>
        </w:trPr>
        <w:tc>
          <w:tcPr>
            <w:tcW w:w="4455" w:type="dxa"/>
            <w:vAlign w:val="center"/>
          </w:tcPr>
          <w:p w:rsidR="006F6BA6" w:rsidRPr="006F6BA6" w:rsidRDefault="006F6BA6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F6BA6">
              <w:rPr>
                <w:rFonts w:ascii="Arial" w:hAnsi="Arial" w:cs="Arial"/>
                <w:sz w:val="16"/>
                <w:szCs w:val="16"/>
              </w:rPr>
              <w:t>SrlComSysPwrMd_Cnt_enum</w:t>
            </w:r>
            <w:proofErr w:type="spellEnd"/>
          </w:p>
        </w:tc>
        <w:tc>
          <w:tcPr>
            <w:tcW w:w="4455" w:type="dxa"/>
            <w:vAlign w:val="center"/>
          </w:tcPr>
          <w:p w:rsidR="006F6BA6" w:rsidRDefault="00D36863" w:rsidP="00510F80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Off</w:t>
            </w: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4A781C" w:rsidRPr="00CD74B9" w:rsidRDefault="00DF4125">
      <w:r w:rsidRPr="00CD74B9">
        <w:t>None</w:t>
      </w:r>
    </w:p>
    <w:p w:rsidR="004A781C" w:rsidRDefault="004A781C">
      <w:pPr>
        <w:pStyle w:val="Heading2"/>
      </w:pPr>
      <w:r>
        <w:br w:type="page"/>
      </w:r>
      <w:r>
        <w:lastRenderedPageBreak/>
        <w:t>Periodic Functions</w:t>
      </w:r>
    </w:p>
    <w:p w:rsidR="004A781C" w:rsidRDefault="004A781C">
      <w:pPr>
        <w:pStyle w:val="Heading3"/>
      </w:pPr>
      <w:r>
        <w:t xml:space="preserve">Per: </w:t>
      </w:r>
      <w:r w:rsidR="00B34A43">
        <w:fldChar w:fldCharType="begin"/>
      </w:r>
      <w:r w:rsidR="00B34A43">
        <w:instrText xml:space="preserve"> DOCPROPERTY "Module Name"  \* MERGEFORMAT </w:instrText>
      </w:r>
      <w:r w:rsidR="00B34A43">
        <w:fldChar w:fldCharType="separate"/>
      </w:r>
      <w:r w:rsidR="00F624FC">
        <w:t>DemIf</w:t>
      </w:r>
      <w:r w:rsidR="00B34A43">
        <w:fldChar w:fldCharType="end"/>
      </w:r>
      <w:r>
        <w:t>_Per</w:t>
      </w:r>
      <w:r w:rsidR="00623462">
        <w:t>1</w:t>
      </w:r>
    </w:p>
    <w:p w:rsidR="004A781C" w:rsidRDefault="004A781C">
      <w:pPr>
        <w:pStyle w:val="Heading4"/>
      </w:pPr>
      <w:r>
        <w:t>Design Rationale</w:t>
      </w:r>
    </w:p>
    <w:p w:rsidR="004A781C" w:rsidRDefault="004A781C">
      <w:r>
        <w:t>None</w:t>
      </w:r>
    </w:p>
    <w:p w:rsidR="004A781C" w:rsidRDefault="004A781C">
      <w:pPr>
        <w:pStyle w:val="Heading4"/>
      </w:pPr>
      <w:r>
        <w:t>Program Flow Start</w:t>
      </w:r>
    </w:p>
    <w:p w:rsidR="004A781C" w:rsidRDefault="00A907E1">
      <w:r>
        <w:t>N/A</w:t>
      </w:r>
    </w:p>
    <w:p w:rsidR="004A781C" w:rsidRDefault="004A781C">
      <w:pPr>
        <w:pStyle w:val="Heading4"/>
      </w:pPr>
      <w:r>
        <w:t>Store Module Inputs to Local copies</w:t>
      </w:r>
    </w:p>
    <w:p w:rsidR="00ED51B4" w:rsidRPr="00D02B49" w:rsidRDefault="00ED51B4">
      <w:pPr>
        <w:rPr>
          <w:rFonts w:ascii="Courier New" w:hAnsi="Courier New" w:cs="Courier New"/>
        </w:rPr>
      </w:pPr>
    </w:p>
    <w:p w:rsidR="004A781C" w:rsidRDefault="00337DF8">
      <w:pPr>
        <w:pStyle w:val="Heading4"/>
      </w:pPr>
      <w:r>
        <w:t>Processing</w:t>
      </w:r>
    </w:p>
    <w:p w:rsidR="00337DF8" w:rsidRDefault="002943AE" w:rsidP="00CD5126">
      <w:pPr>
        <w:rPr>
          <w:rFonts w:ascii="Courier New" w:hAnsi="Courier New" w:cs="Courier New"/>
        </w:rPr>
      </w:pPr>
      <w:r>
        <w:t xml:space="preserve">Call </w:t>
      </w:r>
      <w:proofErr w:type="spellStart"/>
      <w:r>
        <w:t>DemIf_</w:t>
      </w:r>
      <w:proofErr w:type="gramStart"/>
      <w:r>
        <w:t>DelayInhibitPer</w:t>
      </w:r>
      <w:proofErr w:type="spellEnd"/>
      <w:r>
        <w:t>(</w:t>
      </w:r>
      <w:proofErr w:type="gramEnd"/>
      <w:r>
        <w:t>).</w:t>
      </w:r>
    </w:p>
    <w:p w:rsidR="00652E63" w:rsidRPr="00682466" w:rsidRDefault="00652E63" w:rsidP="00CD5126">
      <w:pPr>
        <w:rPr>
          <w:rFonts w:ascii="Courier New" w:hAnsi="Courier New" w:cs="Courier New"/>
          <w:lang w:val="fr-FR"/>
        </w:rPr>
      </w:pPr>
    </w:p>
    <w:p w:rsidR="004A781C" w:rsidRDefault="004A781C">
      <w:pPr>
        <w:pStyle w:val="Heading4"/>
      </w:pPr>
      <w:r>
        <w:t>Store Local copy of outputs into Module Outputs</w:t>
      </w:r>
    </w:p>
    <w:p w:rsidR="00954A51" w:rsidRPr="008F1114" w:rsidRDefault="007732CA" w:rsidP="008F11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N/A</w:t>
      </w:r>
    </w:p>
    <w:p w:rsidR="004A781C" w:rsidRDefault="004A781C">
      <w:pPr>
        <w:pStyle w:val="Heading4"/>
      </w:pPr>
      <w:r>
        <w:t>Program Flow End</w:t>
      </w:r>
    </w:p>
    <w:p w:rsidR="004A781C" w:rsidRPr="002B0A69" w:rsidRDefault="00624BCE">
      <w:pPr>
        <w:rPr>
          <w:rFonts w:ascii="Courier New" w:hAnsi="Courier New" w:cs="Courier New"/>
        </w:rPr>
      </w:pPr>
      <w:r w:rsidRPr="002B0A69">
        <w:rPr>
          <w:rFonts w:ascii="Courier New" w:hAnsi="Courier New" w:cs="Courier New"/>
        </w:rPr>
        <w:t>N/A</w:t>
      </w:r>
    </w:p>
    <w:p w:rsidR="004A781C" w:rsidRDefault="004A781C"/>
    <w:p w:rsidR="004A781C" w:rsidRDefault="004A781C"/>
    <w:p w:rsidR="004A781C" w:rsidRDefault="004A781C">
      <w:pPr>
        <w:pStyle w:val="Heading2"/>
      </w:pPr>
      <w:r>
        <w:br w:type="page"/>
      </w:r>
      <w:r>
        <w:lastRenderedPageBreak/>
        <w:t>Fault Recovery Functions</w:t>
      </w:r>
    </w:p>
    <w:p w:rsidR="004A781C" w:rsidRDefault="004A781C"/>
    <w:p w:rsidR="004A781C" w:rsidRDefault="004A781C">
      <w:pPr>
        <w:pStyle w:val="Heading2"/>
      </w:pPr>
      <w:r>
        <w:t>Shutdown Functions</w:t>
      </w:r>
    </w:p>
    <w:p w:rsidR="005A1D01" w:rsidRPr="005A1D01" w:rsidRDefault="005A1D01" w:rsidP="005A1D01"/>
    <w:p w:rsidR="004A781C" w:rsidRDefault="004A781C">
      <w:pPr>
        <w:pStyle w:val="Heading2"/>
      </w:pPr>
      <w:r>
        <w:t>Interrupt Functions</w:t>
      </w:r>
    </w:p>
    <w:p w:rsidR="00AB4496" w:rsidRPr="00AB4496" w:rsidRDefault="00AB4496" w:rsidP="00AB4496"/>
    <w:p w:rsidR="004A781C" w:rsidRDefault="004A781C" w:rsidP="007F01D5">
      <w:pPr>
        <w:pStyle w:val="Heading2"/>
      </w:pPr>
      <w:r>
        <w:t>Serial Communication Functions</w:t>
      </w:r>
    </w:p>
    <w:p w:rsidR="007F01D5" w:rsidRPr="007F01D5" w:rsidRDefault="007F01D5" w:rsidP="007F01D5"/>
    <w:p w:rsidR="00210A1A" w:rsidRPr="00210A1A" w:rsidRDefault="00210A1A" w:rsidP="00210A1A"/>
    <w:p w:rsidR="007D4EA4" w:rsidRDefault="004A781C">
      <w:pPr>
        <w:pStyle w:val="Heading2"/>
        <w:numPr>
          <w:ilvl w:val="0"/>
          <w:numId w:val="0"/>
        </w:numPr>
        <w:ind w:left="576"/>
      </w:pPr>
      <w:r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>
      <w:r>
        <w:t>(Describe in words relevant details about the execution sequence of the different sub modules.)</w:t>
      </w:r>
    </w:p>
    <w:p w:rsidR="004A781C" w:rsidRDefault="004A781C">
      <w:pPr>
        <w:pStyle w:val="Heading2"/>
      </w:pPr>
      <w: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412E78" w:rsidRPr="00341E20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78" w:rsidRPr="00205C00" w:rsidRDefault="0013525B" w:rsidP="001938B7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proofErr w:type="spellStart"/>
            <w:r w:rsidR="00F624FC" w:rsidRPr="00F624FC">
              <w:rPr>
                <w:rFonts w:ascii="Arial" w:hAnsi="Arial" w:cs="Arial"/>
                <w:sz w:val="16"/>
                <w:szCs w:val="16"/>
              </w:rPr>
              <w:t>DemIf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412E78" w:rsidRPr="00205C00">
              <w:rPr>
                <w:rFonts w:ascii="Arial" w:hAnsi="Arial" w:cs="Arial"/>
                <w:sz w:val="16"/>
                <w:szCs w:val="16"/>
              </w:rPr>
              <w:t>_</w:t>
            </w:r>
            <w:r w:rsidR="001938B7" w:rsidRPr="001938B7">
              <w:rPr>
                <w:rFonts w:ascii="Arial" w:hAnsi="Arial" w:cs="Arial"/>
                <w:sz w:val="16"/>
                <w:szCs w:val="16"/>
              </w:rPr>
              <w:t>RestartDem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78" w:rsidRDefault="00805C1A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server invocation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E78" w:rsidRDefault="00805C1A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1938B7" w:rsidRPr="00341E20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Default="0013525B" w:rsidP="00412E78">
            <w:pPr>
              <w:spacing w:before="60"/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proofErr w:type="spellStart"/>
            <w:r w:rsidR="001938B7" w:rsidRPr="00F624FC">
              <w:rPr>
                <w:rFonts w:ascii="Arial" w:hAnsi="Arial" w:cs="Arial"/>
                <w:sz w:val="16"/>
                <w:szCs w:val="16"/>
              </w:rPr>
              <w:t>DemIf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938B7" w:rsidRPr="001938B7">
              <w:rPr>
                <w:rFonts w:ascii="Arial" w:hAnsi="Arial" w:cs="Arial"/>
                <w:sz w:val="16"/>
                <w:szCs w:val="16"/>
              </w:rPr>
              <w:t>_SetEventStatus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Default="001938B7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1938B7">
              <w:rPr>
                <w:rFonts w:ascii="Arial" w:hAnsi="Arial" w:cs="Arial"/>
                <w:sz w:val="16"/>
                <w:szCs w:val="16"/>
              </w:rPr>
              <w:t>On server invocation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Default="001938B7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1938B7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1938B7" w:rsidRPr="00341E20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Pr="001938B7" w:rsidRDefault="0013525B" w:rsidP="00412E7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proofErr w:type="spellStart"/>
            <w:r w:rsidR="001938B7" w:rsidRPr="00F624FC">
              <w:rPr>
                <w:rFonts w:ascii="Arial" w:hAnsi="Arial" w:cs="Arial"/>
                <w:sz w:val="16"/>
                <w:szCs w:val="16"/>
              </w:rPr>
              <w:t>DemIf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938B7" w:rsidRPr="001938B7">
              <w:rPr>
                <w:rFonts w:ascii="Arial" w:hAnsi="Arial" w:cs="Arial"/>
                <w:sz w:val="16"/>
                <w:szCs w:val="16"/>
              </w:rPr>
              <w:t>_SetOperationCycleState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Pr="001938B7" w:rsidRDefault="001938B7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1938B7">
              <w:rPr>
                <w:rFonts w:ascii="Arial" w:hAnsi="Arial" w:cs="Arial"/>
                <w:sz w:val="16"/>
                <w:szCs w:val="16"/>
              </w:rPr>
              <w:t>On server invocation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Pr="001938B7" w:rsidRDefault="001938B7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1938B7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6F6BA6" w:rsidRPr="00341E20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BA6" w:rsidRDefault="005C0428" w:rsidP="00412E78">
            <w:pPr>
              <w:spacing w:before="60"/>
            </w:pPr>
            <w:proofErr w:type="spellStart"/>
            <w:r w:rsidRPr="005C0428">
              <w:rPr>
                <w:rFonts w:ascii="Arial" w:hAnsi="Arial" w:cs="Arial"/>
                <w:sz w:val="16"/>
                <w:szCs w:val="16"/>
              </w:rPr>
              <w:t>DemIf_DemShutdown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BA6" w:rsidRPr="001938B7" w:rsidRDefault="006F6BA6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1938B7">
              <w:rPr>
                <w:rFonts w:ascii="Arial" w:hAnsi="Arial" w:cs="Arial"/>
                <w:sz w:val="16"/>
                <w:szCs w:val="16"/>
              </w:rPr>
              <w:t>On server invocation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BA6" w:rsidRPr="001938B7" w:rsidRDefault="006F6BA6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1938B7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337DF8" w:rsidRPr="00341E20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7DF8" w:rsidRPr="00337DF8" w:rsidRDefault="00337DF8" w:rsidP="00412E7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37DF8">
              <w:rPr>
                <w:rFonts w:ascii="Arial" w:hAnsi="Arial" w:cs="Arial"/>
                <w:sz w:val="16"/>
                <w:szCs w:val="16"/>
              </w:rPr>
              <w:t>DemIf_Init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7DF8" w:rsidRPr="001938B7" w:rsidRDefault="00337DF8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Once At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7DF8" w:rsidRPr="001938B7" w:rsidRDefault="00337DF8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Cold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Init</w:t>
            </w:r>
            <w:proofErr w:type="spellEnd"/>
          </w:p>
        </w:tc>
      </w:tr>
      <w:tr w:rsidR="00337DF8" w:rsidRPr="00341E20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7DF8" w:rsidRPr="00337DF8" w:rsidRDefault="00337DF8" w:rsidP="00412E7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337DF8">
              <w:rPr>
                <w:rFonts w:ascii="Arial" w:hAnsi="Arial" w:cs="Arial"/>
                <w:sz w:val="16"/>
                <w:szCs w:val="16"/>
              </w:rPr>
              <w:t>DemIf_Per1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7DF8" w:rsidRPr="001938B7" w:rsidRDefault="00337DF8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10mS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7DF8" w:rsidRPr="001938B7" w:rsidRDefault="00337DF8" w:rsidP="00510F8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5310"/>
      </w:tblGrid>
      <w:tr w:rsidR="007A69AC" w:rsidTr="00510F80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510F80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510F80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FB2942" w:rsidP="00510F8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&lt;None&gt;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510F8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48"/>
        <w:gridCol w:w="4680"/>
      </w:tblGrid>
      <w:tr w:rsidR="004A781C" w:rsidTr="00B05771"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938B7" w:rsidRPr="00FA66FE" w:rsidTr="00623462">
        <w:trPr>
          <w:trHeight w:val="317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Pr="00205C00" w:rsidRDefault="0013525B" w:rsidP="0062346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proofErr w:type="spellStart"/>
            <w:r w:rsidR="001938B7" w:rsidRPr="00F624FC">
              <w:rPr>
                <w:rFonts w:ascii="Arial" w:hAnsi="Arial" w:cs="Arial"/>
                <w:sz w:val="16"/>
                <w:szCs w:val="16"/>
              </w:rPr>
              <w:t>DemIf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938B7" w:rsidRPr="00205C00">
              <w:rPr>
                <w:rFonts w:ascii="Arial" w:hAnsi="Arial" w:cs="Arial"/>
                <w:sz w:val="16"/>
                <w:szCs w:val="16"/>
              </w:rPr>
              <w:t>_</w:t>
            </w:r>
            <w:r w:rsidR="001938B7" w:rsidRPr="001938B7">
              <w:rPr>
                <w:rFonts w:ascii="Arial" w:hAnsi="Arial" w:cs="Arial"/>
                <w:sz w:val="16"/>
                <w:szCs w:val="16"/>
              </w:rPr>
              <w:t>RestartDem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38B7" w:rsidRPr="00682466" w:rsidRDefault="001938B7" w:rsidP="00B6098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1938B7" w:rsidRPr="00FA66FE" w:rsidTr="00623462">
        <w:trPr>
          <w:trHeight w:val="317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Default="0013525B" w:rsidP="00623462">
            <w:pPr>
              <w:spacing w:before="60"/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proofErr w:type="spellStart"/>
            <w:r w:rsidR="001938B7" w:rsidRPr="00F624FC">
              <w:rPr>
                <w:rFonts w:ascii="Arial" w:hAnsi="Arial" w:cs="Arial"/>
                <w:sz w:val="16"/>
                <w:szCs w:val="16"/>
              </w:rPr>
              <w:t>DemIf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938B7" w:rsidRPr="001938B7">
              <w:rPr>
                <w:rFonts w:ascii="Arial" w:hAnsi="Arial" w:cs="Arial"/>
                <w:sz w:val="16"/>
                <w:szCs w:val="16"/>
              </w:rPr>
              <w:t>_SetEventStatus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38B7" w:rsidRDefault="001938B7" w:rsidP="00B6098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1938B7" w:rsidRPr="00FA66FE" w:rsidTr="00623462">
        <w:trPr>
          <w:trHeight w:val="317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8B7" w:rsidRPr="001938B7" w:rsidRDefault="0013525B" w:rsidP="0062346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DOCPROPERTY "Module Name"  \* MERGEFORMAT </w:instrText>
            </w:r>
            <w:r>
              <w:fldChar w:fldCharType="separate"/>
            </w:r>
            <w:proofErr w:type="spellStart"/>
            <w:r w:rsidR="001938B7" w:rsidRPr="00F624FC">
              <w:rPr>
                <w:rFonts w:ascii="Arial" w:hAnsi="Arial" w:cs="Arial"/>
                <w:sz w:val="16"/>
                <w:szCs w:val="16"/>
              </w:rPr>
              <w:t>DemIf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1938B7" w:rsidRPr="001938B7">
              <w:rPr>
                <w:rFonts w:ascii="Arial" w:hAnsi="Arial" w:cs="Arial"/>
                <w:sz w:val="16"/>
                <w:szCs w:val="16"/>
              </w:rPr>
              <w:t>_SetOperationCycleState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38B7" w:rsidRDefault="001938B7" w:rsidP="00B6098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6F6BA6" w:rsidRPr="00FA66FE" w:rsidTr="00623462">
        <w:trPr>
          <w:trHeight w:val="317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BA6" w:rsidRDefault="005C0428" w:rsidP="00623462">
            <w:pPr>
              <w:spacing w:before="60"/>
            </w:pPr>
            <w:proofErr w:type="spellStart"/>
            <w:r w:rsidRPr="005C0428">
              <w:rPr>
                <w:rFonts w:ascii="Arial" w:hAnsi="Arial" w:cs="Arial"/>
                <w:sz w:val="16"/>
                <w:szCs w:val="16"/>
              </w:rPr>
              <w:t>DemIf_DemShutdown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BA6" w:rsidRPr="001938B7" w:rsidRDefault="006F6BA6" w:rsidP="00B6098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8427E4" w:rsidRPr="00FA66FE" w:rsidTr="00623462">
        <w:trPr>
          <w:trHeight w:val="317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7E4" w:rsidRPr="008427E4" w:rsidRDefault="008427E4" w:rsidP="0062346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427E4">
              <w:rPr>
                <w:rFonts w:ascii="Arial" w:hAnsi="Arial" w:cs="Arial"/>
                <w:sz w:val="16"/>
                <w:szCs w:val="16"/>
              </w:rPr>
              <w:t>DemIf_Init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27E4" w:rsidRPr="001938B7" w:rsidDel="008427E4" w:rsidRDefault="008427E4" w:rsidP="00B6098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8427E4" w:rsidRPr="00FA66FE" w:rsidTr="00623462">
        <w:trPr>
          <w:trHeight w:val="317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7E4" w:rsidRPr="008427E4" w:rsidRDefault="008427E4" w:rsidP="0062346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427E4">
              <w:rPr>
                <w:rFonts w:ascii="Arial" w:hAnsi="Arial" w:cs="Arial"/>
                <w:sz w:val="16"/>
                <w:szCs w:val="16"/>
              </w:rPr>
              <w:t>DemIf_Per1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27E4" w:rsidRPr="001938B7" w:rsidDel="008427E4" w:rsidRDefault="008427E4" w:rsidP="00B6098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</w:tbl>
    <w:p w:rsidR="00BF364D" w:rsidRPr="00682466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4A781C">
      <w:pPr>
        <w:pStyle w:val="Heading2"/>
      </w:pPr>
      <w:r>
        <w:t>Local Functions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2B0A69" w:rsidTr="007D61DE">
        <w:trPr>
          <w:trHeight w:val="317"/>
        </w:trPr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781C" w:rsidRPr="002B0A69" w:rsidRDefault="004A781C" w:rsidP="007D61D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781C" w:rsidRPr="002B0A69" w:rsidRDefault="004A781C" w:rsidP="007D61D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0A69" w:rsidRPr="005D7AA1" w:rsidTr="007D61DE">
        <w:trPr>
          <w:trHeight w:val="317"/>
        </w:trPr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A69" w:rsidRPr="002B0A69" w:rsidRDefault="002B0A69" w:rsidP="007D61D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A69" w:rsidRPr="002B0A69" w:rsidRDefault="002B0A69" w:rsidP="007D61D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F97071">
      <w:pPr>
        <w:numPr>
          <w:ilvl w:val="0"/>
          <w:numId w:val="6"/>
        </w:numPr>
      </w:pPr>
      <w:r>
        <w:t>None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10"/>
        <w:gridCol w:w="1080"/>
        <w:gridCol w:w="1105"/>
      </w:tblGrid>
      <w:tr w:rsidR="005D08D2" w:rsidTr="005D08D2">
        <w:tc>
          <w:tcPr>
            <w:tcW w:w="662" w:type="dxa"/>
          </w:tcPr>
          <w:p w:rsidR="005D08D2" w:rsidRDefault="005D08D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10" w:type="dxa"/>
          </w:tcPr>
          <w:p w:rsidR="005D08D2" w:rsidRDefault="005D08D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5D08D2" w:rsidRDefault="005D08D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105" w:type="dxa"/>
          </w:tcPr>
          <w:p w:rsidR="005D08D2" w:rsidRDefault="005D08D2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5D08D2" w:rsidTr="005D08D2">
        <w:tc>
          <w:tcPr>
            <w:tcW w:w="662" w:type="dxa"/>
          </w:tcPr>
          <w:p w:rsidR="005D08D2" w:rsidRDefault="005D08D2" w:rsidP="00B364B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10" w:type="dxa"/>
          </w:tcPr>
          <w:p w:rsidR="005D08D2" w:rsidRDefault="005D08D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80" w:type="dxa"/>
          </w:tcPr>
          <w:p w:rsidR="005D08D2" w:rsidRDefault="005D08D2" w:rsidP="00BE1B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="00BE1BEF">
              <w:rPr>
                <w:rFonts w:ascii="Arial" w:hAnsi="Arial" w:cs="Arial"/>
                <w:sz w:val="16"/>
              </w:rPr>
              <w:t>7</w:t>
            </w:r>
            <w:r>
              <w:rPr>
                <w:rFonts w:ascii="Arial" w:hAnsi="Arial" w:cs="Arial"/>
                <w:sz w:val="16"/>
              </w:rPr>
              <w:t>/</w:t>
            </w:r>
            <w:r w:rsidR="00BE1BEF">
              <w:rPr>
                <w:rFonts w:ascii="Arial" w:hAnsi="Arial" w:cs="Arial"/>
                <w:sz w:val="16"/>
              </w:rPr>
              <w:t>29</w:t>
            </w:r>
            <w:r>
              <w:rPr>
                <w:rFonts w:ascii="Arial" w:hAnsi="Arial" w:cs="Arial"/>
                <w:sz w:val="16"/>
              </w:rPr>
              <w:t>/12</w:t>
            </w:r>
          </w:p>
        </w:tc>
        <w:tc>
          <w:tcPr>
            <w:tcW w:w="1105" w:type="dxa"/>
          </w:tcPr>
          <w:p w:rsidR="005D08D2" w:rsidRDefault="005D08D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LWW</w:t>
            </w:r>
          </w:p>
        </w:tc>
      </w:tr>
      <w:tr w:rsidR="002943AE" w:rsidTr="005D08D2">
        <w:tc>
          <w:tcPr>
            <w:tcW w:w="662" w:type="dxa"/>
          </w:tcPr>
          <w:p w:rsidR="002943AE" w:rsidRDefault="002943AE" w:rsidP="00B364B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10" w:type="dxa"/>
          </w:tcPr>
          <w:p w:rsidR="002943AE" w:rsidRDefault="002943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new scheme to inhibit the DTCs using calibration bitmap masks.</w:t>
            </w:r>
          </w:p>
        </w:tc>
        <w:tc>
          <w:tcPr>
            <w:tcW w:w="1080" w:type="dxa"/>
          </w:tcPr>
          <w:p w:rsidR="002943AE" w:rsidRDefault="002943AE" w:rsidP="00BE1BE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12/04/14</w:t>
            </w:r>
          </w:p>
        </w:tc>
        <w:tc>
          <w:tcPr>
            <w:tcW w:w="1105" w:type="dxa"/>
          </w:tcPr>
          <w:p w:rsidR="002943AE" w:rsidRDefault="002943A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GMN</w:t>
            </w:r>
          </w:p>
        </w:tc>
      </w:tr>
      <w:tr w:rsidR="00F9065B" w:rsidTr="005D08D2">
        <w:trPr>
          <w:ins w:id="76" w:author="CZ8L9T" w:date="2015-05-11T12:35:00Z"/>
        </w:trPr>
        <w:tc>
          <w:tcPr>
            <w:tcW w:w="662" w:type="dxa"/>
          </w:tcPr>
          <w:p w:rsidR="00F9065B" w:rsidRDefault="00F9065B" w:rsidP="00B364B5">
            <w:pPr>
              <w:spacing w:before="60"/>
              <w:rPr>
                <w:ins w:id="77" w:author="CZ8L9T" w:date="2015-05-11T12:35:00Z"/>
                <w:rFonts w:ascii="Arial" w:hAnsi="Arial" w:cs="Arial"/>
                <w:sz w:val="16"/>
              </w:rPr>
            </w:pPr>
            <w:ins w:id="78" w:author="CZ8L9T" w:date="2015-05-11T12:35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10" w:type="dxa"/>
          </w:tcPr>
          <w:p w:rsidR="00F9065B" w:rsidRDefault="00F9065B">
            <w:pPr>
              <w:spacing w:before="60"/>
              <w:rPr>
                <w:ins w:id="79" w:author="CZ8L9T" w:date="2015-05-11T12:35:00Z"/>
                <w:rFonts w:ascii="Arial" w:hAnsi="Arial" w:cs="Arial"/>
                <w:sz w:val="16"/>
              </w:rPr>
            </w:pPr>
            <w:proofErr w:type="spellStart"/>
            <w:ins w:id="80" w:author="CZ8L9T" w:date="2015-05-11T12:35:00Z">
              <w:r>
                <w:rPr>
                  <w:rFonts w:ascii="Arial" w:hAnsi="Arial" w:cs="Arial"/>
                  <w:sz w:val="16"/>
                </w:rPr>
                <w:t>BusOff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 bits for HS and CE buses</w:t>
              </w:r>
            </w:ins>
          </w:p>
        </w:tc>
        <w:tc>
          <w:tcPr>
            <w:tcW w:w="1080" w:type="dxa"/>
          </w:tcPr>
          <w:p w:rsidR="00F9065B" w:rsidRDefault="00F9065B" w:rsidP="00BE1BEF">
            <w:pPr>
              <w:spacing w:before="60"/>
              <w:rPr>
                <w:ins w:id="81" w:author="CZ8L9T" w:date="2015-05-11T12:35:00Z"/>
                <w:rFonts w:ascii="Arial" w:hAnsi="Arial" w:cs="Arial"/>
                <w:sz w:val="16"/>
              </w:rPr>
            </w:pPr>
            <w:ins w:id="82" w:author="CZ8L9T" w:date="2015-05-11T12:35:00Z">
              <w:r>
                <w:rPr>
                  <w:rFonts w:ascii="Arial" w:hAnsi="Arial" w:cs="Arial"/>
                  <w:sz w:val="16"/>
                </w:rPr>
                <w:t>05/11/15</w:t>
              </w:r>
            </w:ins>
          </w:p>
        </w:tc>
        <w:tc>
          <w:tcPr>
            <w:tcW w:w="1105" w:type="dxa"/>
          </w:tcPr>
          <w:p w:rsidR="00F9065B" w:rsidRDefault="00F9065B">
            <w:pPr>
              <w:spacing w:before="60"/>
              <w:rPr>
                <w:ins w:id="83" w:author="CZ8L9T" w:date="2015-05-11T12:35:00Z"/>
                <w:rFonts w:ascii="Arial" w:hAnsi="Arial" w:cs="Arial"/>
                <w:sz w:val="16"/>
              </w:rPr>
            </w:pPr>
            <w:ins w:id="84" w:author="CZ8L9T" w:date="2015-05-11T12:35:00Z">
              <w:r>
                <w:rPr>
                  <w:rFonts w:ascii="Arial" w:hAnsi="Arial" w:cs="Arial"/>
                  <w:sz w:val="16"/>
                </w:rPr>
                <w:t>GMN</w:t>
              </w:r>
            </w:ins>
          </w:p>
        </w:tc>
      </w:tr>
    </w:tbl>
    <w:p w:rsidR="00107819" w:rsidRDefault="00107819"/>
    <w:sectPr w:rsidR="00107819" w:rsidSect="00014A9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A43" w:rsidRDefault="00B34A43">
      <w:r>
        <w:separator/>
      </w:r>
    </w:p>
  </w:endnote>
  <w:endnote w:type="continuationSeparator" w:id="0">
    <w:p w:rsidR="00B34A43" w:rsidRDefault="00B3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DA6" w:rsidRDefault="00F91DA6">
    <w:pPr>
      <w:pStyle w:val="Footer"/>
    </w:pPr>
    <w:r>
      <w:rPr>
        <w:snapToGrid w:val="0"/>
      </w:rPr>
      <w:tab/>
    </w:r>
    <w:r w:rsidR="00B34A43">
      <w:fldChar w:fldCharType="begin"/>
    </w:r>
    <w:r w:rsidR="00B34A43">
      <w:instrText xml:space="preserve"> DOCPROPERTY "Company"  \* MERGEFORMAT </w:instrText>
    </w:r>
    <w:r w:rsidR="00B34A43">
      <w:fldChar w:fldCharType="separate"/>
    </w:r>
    <w:r w:rsidRPr="002A480D">
      <w:rPr>
        <w:rFonts w:ascii="Times" w:hAnsi="Times"/>
        <w:caps/>
        <w:snapToGrid w:val="0"/>
      </w:rPr>
      <w:t>Nexteer</w:t>
    </w:r>
    <w:r w:rsidR="00B34A43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A43" w:rsidRDefault="00B34A43">
      <w:r>
        <w:separator/>
      </w:r>
    </w:p>
  </w:footnote>
  <w:footnote w:type="continuationSeparator" w:id="0">
    <w:p w:rsidR="00B34A43" w:rsidRDefault="00B34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DA6" w:rsidRDefault="00F91DA6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F91DA6">
      <w:trPr>
        <w:cantSplit/>
      </w:trPr>
      <w:tc>
        <w:tcPr>
          <w:tcW w:w="990" w:type="dxa"/>
        </w:tcPr>
        <w:p w:rsidR="00F91DA6" w:rsidRDefault="00F91DA6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F91DA6" w:rsidRPr="007545B7" w:rsidRDefault="00B34A43">
          <w:pPr>
            <w:pStyle w:val="Header"/>
          </w:pPr>
          <w:r>
            <w:fldChar w:fldCharType="begin"/>
          </w:r>
          <w:r>
            <w:instrText xml:space="preserve"> DOCPROPERTY "Document Title"  \* MERGEFORMAT </w:instrText>
          </w:r>
          <w:r>
            <w:fldChar w:fldCharType="separate"/>
          </w:r>
          <w:r w:rsidR="00F91DA6" w:rsidRPr="007545B7">
            <w:t>DEM Interface</w:t>
          </w:r>
          <w:r>
            <w:fldChar w:fldCharType="end"/>
          </w:r>
        </w:p>
        <w:p w:rsidR="00F91DA6" w:rsidRPr="007545B7" w:rsidRDefault="00B34A43">
          <w:pPr>
            <w:pStyle w:val="Header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F91DA6" w:rsidRPr="007545B7">
            <w:t>Gen II+ EPS</w:t>
          </w:r>
          <w:r>
            <w:fldChar w:fldCharType="end"/>
          </w:r>
        </w:p>
      </w:tc>
      <w:tc>
        <w:tcPr>
          <w:tcW w:w="1170" w:type="dxa"/>
        </w:tcPr>
        <w:p w:rsidR="00F91DA6" w:rsidRDefault="00F91DA6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F91DA6" w:rsidRDefault="00F91DA6" w:rsidP="007545B7">
          <w:pPr>
            <w:pStyle w:val="Header"/>
          </w:pPr>
          <w:ins w:id="85" w:author="CZ8L9T" w:date="2015-05-11T12:35:00Z">
            <w:r>
              <w:t>3</w:t>
            </w:r>
          </w:ins>
          <w:del w:id="86" w:author="CZ8L9T" w:date="2015-05-11T12:35:00Z">
            <w:r w:rsidDel="00F9065B">
              <w:delText>2</w:delText>
            </w:r>
          </w:del>
        </w:p>
      </w:tc>
    </w:tr>
    <w:tr w:rsidR="00F91DA6">
      <w:trPr>
        <w:cantSplit/>
      </w:trPr>
      <w:tc>
        <w:tcPr>
          <w:tcW w:w="990" w:type="dxa"/>
        </w:tcPr>
        <w:p w:rsidR="00F91DA6" w:rsidRDefault="00F91DA6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F91DA6" w:rsidRDefault="00F91DA6">
          <w:pPr>
            <w:pStyle w:val="Header"/>
            <w:jc w:val="center"/>
          </w:pPr>
        </w:p>
      </w:tc>
      <w:tc>
        <w:tcPr>
          <w:tcW w:w="1170" w:type="dxa"/>
        </w:tcPr>
        <w:p w:rsidR="00F91DA6" w:rsidRDefault="00F91DA6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F91DA6" w:rsidRDefault="00F91DA6" w:rsidP="00354340">
          <w:pPr>
            <w:pStyle w:val="Header"/>
          </w:pPr>
          <w:r>
            <w:t>02-Dec-14</w:t>
          </w:r>
        </w:p>
      </w:tc>
    </w:tr>
    <w:tr w:rsidR="00F91DA6">
      <w:trPr>
        <w:cantSplit/>
      </w:trPr>
      <w:tc>
        <w:tcPr>
          <w:tcW w:w="990" w:type="dxa"/>
        </w:tcPr>
        <w:p w:rsidR="00F91DA6" w:rsidRDefault="00F91DA6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F91DA6" w:rsidRDefault="00F91DA6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F91DA6" w:rsidRDefault="00F91DA6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F91DA6" w:rsidRDefault="00F91DA6" w:rsidP="00AA3231">
          <w:pPr>
            <w:pStyle w:val="Header"/>
          </w:pPr>
          <w:r>
            <w:t xml:space="preserve">Lucas </w:t>
          </w:r>
          <w:proofErr w:type="spellStart"/>
          <w:r>
            <w:t>Wendling</w:t>
          </w:r>
          <w:proofErr w:type="spellEnd"/>
          <w:r>
            <w:t xml:space="preserve"> </w:t>
          </w:r>
        </w:p>
      </w:tc>
      <w:tc>
        <w:tcPr>
          <w:tcW w:w="1170" w:type="dxa"/>
        </w:tcPr>
        <w:p w:rsidR="00F91DA6" w:rsidRDefault="00F91DA6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F91DA6" w:rsidRDefault="00F91DA6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4482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44820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</w:tc>
    </w:tr>
  </w:tbl>
  <w:p w:rsidR="00F91DA6" w:rsidRDefault="00F91DA6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553424"/>
    <w:multiLevelType w:val="hybridMultilevel"/>
    <w:tmpl w:val="C5C00BE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B070B"/>
    <w:multiLevelType w:val="hybridMultilevel"/>
    <w:tmpl w:val="7C8A371E"/>
    <w:lvl w:ilvl="0" w:tplc="91B2CC8A">
      <w:start w:val="5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561744"/>
    <w:multiLevelType w:val="hybridMultilevel"/>
    <w:tmpl w:val="5E3A534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4F"/>
    <w:rsid w:val="000004C3"/>
    <w:rsid w:val="000062F1"/>
    <w:rsid w:val="00014A92"/>
    <w:rsid w:val="00014B01"/>
    <w:rsid w:val="00026F28"/>
    <w:rsid w:val="000563FF"/>
    <w:rsid w:val="00067599"/>
    <w:rsid w:val="00082F8C"/>
    <w:rsid w:val="00087985"/>
    <w:rsid w:val="00092729"/>
    <w:rsid w:val="000B5BCB"/>
    <w:rsid w:val="000C1C88"/>
    <w:rsid w:val="000C2377"/>
    <w:rsid w:val="000C76A8"/>
    <w:rsid w:val="000D3FB3"/>
    <w:rsid w:val="000D4746"/>
    <w:rsid w:val="000D5AE8"/>
    <w:rsid w:val="000D76BD"/>
    <w:rsid w:val="000E59DB"/>
    <w:rsid w:val="000F2E7C"/>
    <w:rsid w:val="00106229"/>
    <w:rsid w:val="00107819"/>
    <w:rsid w:val="00115B52"/>
    <w:rsid w:val="00124719"/>
    <w:rsid w:val="001330D8"/>
    <w:rsid w:val="0013525B"/>
    <w:rsid w:val="00136A57"/>
    <w:rsid w:val="001419B5"/>
    <w:rsid w:val="00144C27"/>
    <w:rsid w:val="001450AF"/>
    <w:rsid w:val="00151345"/>
    <w:rsid w:val="001552A1"/>
    <w:rsid w:val="00156BE4"/>
    <w:rsid w:val="00160BDA"/>
    <w:rsid w:val="00161CB7"/>
    <w:rsid w:val="0019162A"/>
    <w:rsid w:val="001929FF"/>
    <w:rsid w:val="001938B7"/>
    <w:rsid w:val="00194FDF"/>
    <w:rsid w:val="00195FCD"/>
    <w:rsid w:val="00197E87"/>
    <w:rsid w:val="001A6197"/>
    <w:rsid w:val="001B60DF"/>
    <w:rsid w:val="001C6874"/>
    <w:rsid w:val="001D4D92"/>
    <w:rsid w:val="001D5618"/>
    <w:rsid w:val="001D77E0"/>
    <w:rsid w:val="001F09B2"/>
    <w:rsid w:val="001F3CD3"/>
    <w:rsid w:val="002005DF"/>
    <w:rsid w:val="00200782"/>
    <w:rsid w:val="00201E91"/>
    <w:rsid w:val="00205695"/>
    <w:rsid w:val="00205C00"/>
    <w:rsid w:val="0020722A"/>
    <w:rsid w:val="00210A1A"/>
    <w:rsid w:val="00211729"/>
    <w:rsid w:val="00223FF0"/>
    <w:rsid w:val="00231FB8"/>
    <w:rsid w:val="0023263A"/>
    <w:rsid w:val="0023670E"/>
    <w:rsid w:val="00246825"/>
    <w:rsid w:val="00251AC0"/>
    <w:rsid w:val="00277E21"/>
    <w:rsid w:val="00283B91"/>
    <w:rsid w:val="00287B4F"/>
    <w:rsid w:val="0029082D"/>
    <w:rsid w:val="002943AE"/>
    <w:rsid w:val="002A344B"/>
    <w:rsid w:val="002A480D"/>
    <w:rsid w:val="002A7ED2"/>
    <w:rsid w:val="002B0A69"/>
    <w:rsid w:val="002C03D8"/>
    <w:rsid w:val="002C1C98"/>
    <w:rsid w:val="002D3843"/>
    <w:rsid w:val="002E1CD5"/>
    <w:rsid w:val="002E5082"/>
    <w:rsid w:val="002F4501"/>
    <w:rsid w:val="00301DBB"/>
    <w:rsid w:val="00306A48"/>
    <w:rsid w:val="00307975"/>
    <w:rsid w:val="00315335"/>
    <w:rsid w:val="0031596F"/>
    <w:rsid w:val="00315E49"/>
    <w:rsid w:val="0031681B"/>
    <w:rsid w:val="00324BDA"/>
    <w:rsid w:val="00325401"/>
    <w:rsid w:val="0032656C"/>
    <w:rsid w:val="00327919"/>
    <w:rsid w:val="00337C21"/>
    <w:rsid w:val="00337DF8"/>
    <w:rsid w:val="00340435"/>
    <w:rsid w:val="00341E20"/>
    <w:rsid w:val="00346730"/>
    <w:rsid w:val="00346BB8"/>
    <w:rsid w:val="00346C42"/>
    <w:rsid w:val="00354340"/>
    <w:rsid w:val="00354FF5"/>
    <w:rsid w:val="00355C5F"/>
    <w:rsid w:val="00356514"/>
    <w:rsid w:val="0036244D"/>
    <w:rsid w:val="00366541"/>
    <w:rsid w:val="00366757"/>
    <w:rsid w:val="0037163B"/>
    <w:rsid w:val="003749E4"/>
    <w:rsid w:val="003759FD"/>
    <w:rsid w:val="003A0605"/>
    <w:rsid w:val="003A188A"/>
    <w:rsid w:val="003A622B"/>
    <w:rsid w:val="003B0711"/>
    <w:rsid w:val="003B53F7"/>
    <w:rsid w:val="003C25C8"/>
    <w:rsid w:val="003C25D7"/>
    <w:rsid w:val="003C4D3F"/>
    <w:rsid w:val="003D4565"/>
    <w:rsid w:val="003D4C0D"/>
    <w:rsid w:val="003D79B2"/>
    <w:rsid w:val="003E3C6E"/>
    <w:rsid w:val="004114FC"/>
    <w:rsid w:val="00412E78"/>
    <w:rsid w:val="00416A99"/>
    <w:rsid w:val="00423FD8"/>
    <w:rsid w:val="004254B5"/>
    <w:rsid w:val="00431699"/>
    <w:rsid w:val="004322DA"/>
    <w:rsid w:val="0044040A"/>
    <w:rsid w:val="004421B8"/>
    <w:rsid w:val="00444AA6"/>
    <w:rsid w:val="00445F89"/>
    <w:rsid w:val="004571E4"/>
    <w:rsid w:val="00462D5D"/>
    <w:rsid w:val="00465A30"/>
    <w:rsid w:val="00466D50"/>
    <w:rsid w:val="004751E0"/>
    <w:rsid w:val="00481778"/>
    <w:rsid w:val="00481C31"/>
    <w:rsid w:val="00483536"/>
    <w:rsid w:val="00483F2B"/>
    <w:rsid w:val="00496B7B"/>
    <w:rsid w:val="004A781C"/>
    <w:rsid w:val="004B5E7C"/>
    <w:rsid w:val="004C6B20"/>
    <w:rsid w:val="004E27F7"/>
    <w:rsid w:val="004E58AD"/>
    <w:rsid w:val="004E5DE8"/>
    <w:rsid w:val="00502E03"/>
    <w:rsid w:val="00506614"/>
    <w:rsid w:val="00510F80"/>
    <w:rsid w:val="00512B1A"/>
    <w:rsid w:val="005264B8"/>
    <w:rsid w:val="00530970"/>
    <w:rsid w:val="00530B5E"/>
    <w:rsid w:val="00531815"/>
    <w:rsid w:val="00534601"/>
    <w:rsid w:val="00545008"/>
    <w:rsid w:val="00546A0B"/>
    <w:rsid w:val="00553655"/>
    <w:rsid w:val="00553C3C"/>
    <w:rsid w:val="00562962"/>
    <w:rsid w:val="005646B8"/>
    <w:rsid w:val="00575889"/>
    <w:rsid w:val="00577D5A"/>
    <w:rsid w:val="00581A90"/>
    <w:rsid w:val="00592745"/>
    <w:rsid w:val="00596640"/>
    <w:rsid w:val="005A1D01"/>
    <w:rsid w:val="005B3978"/>
    <w:rsid w:val="005B5B10"/>
    <w:rsid w:val="005B7357"/>
    <w:rsid w:val="005C0428"/>
    <w:rsid w:val="005C1EA1"/>
    <w:rsid w:val="005C3329"/>
    <w:rsid w:val="005D08D2"/>
    <w:rsid w:val="005D5FE4"/>
    <w:rsid w:val="005D7AA1"/>
    <w:rsid w:val="005D7D8C"/>
    <w:rsid w:val="005E595B"/>
    <w:rsid w:val="005E7BA8"/>
    <w:rsid w:val="005E7F6E"/>
    <w:rsid w:val="005F5DC5"/>
    <w:rsid w:val="00602BF4"/>
    <w:rsid w:val="006151AF"/>
    <w:rsid w:val="00617B45"/>
    <w:rsid w:val="006227B8"/>
    <w:rsid w:val="00623462"/>
    <w:rsid w:val="00624BCE"/>
    <w:rsid w:val="006272F2"/>
    <w:rsid w:val="00641604"/>
    <w:rsid w:val="006462B4"/>
    <w:rsid w:val="00651A21"/>
    <w:rsid w:val="0065249B"/>
    <w:rsid w:val="00652A86"/>
    <w:rsid w:val="00652E63"/>
    <w:rsid w:val="0065483B"/>
    <w:rsid w:val="00656AF7"/>
    <w:rsid w:val="00664D97"/>
    <w:rsid w:val="00664EE2"/>
    <w:rsid w:val="0067124A"/>
    <w:rsid w:val="00674ADF"/>
    <w:rsid w:val="006758C5"/>
    <w:rsid w:val="00682466"/>
    <w:rsid w:val="00687C3B"/>
    <w:rsid w:val="006907AB"/>
    <w:rsid w:val="00691234"/>
    <w:rsid w:val="006915BC"/>
    <w:rsid w:val="006950F4"/>
    <w:rsid w:val="006966A6"/>
    <w:rsid w:val="006A25C2"/>
    <w:rsid w:val="006A5CA7"/>
    <w:rsid w:val="006A6095"/>
    <w:rsid w:val="006A68E0"/>
    <w:rsid w:val="006A6DF4"/>
    <w:rsid w:val="006B0D06"/>
    <w:rsid w:val="006B4E15"/>
    <w:rsid w:val="006C03D0"/>
    <w:rsid w:val="006D33CC"/>
    <w:rsid w:val="006F01A3"/>
    <w:rsid w:val="006F177D"/>
    <w:rsid w:val="006F6BA6"/>
    <w:rsid w:val="0070107F"/>
    <w:rsid w:val="00706174"/>
    <w:rsid w:val="0070723A"/>
    <w:rsid w:val="007139DC"/>
    <w:rsid w:val="00721C60"/>
    <w:rsid w:val="00724EAA"/>
    <w:rsid w:val="007415D0"/>
    <w:rsid w:val="007442A6"/>
    <w:rsid w:val="0074485B"/>
    <w:rsid w:val="0074727E"/>
    <w:rsid w:val="007545B7"/>
    <w:rsid w:val="007622B7"/>
    <w:rsid w:val="00763441"/>
    <w:rsid w:val="007700A8"/>
    <w:rsid w:val="00772A8D"/>
    <w:rsid w:val="007732CA"/>
    <w:rsid w:val="0077570C"/>
    <w:rsid w:val="00775C8B"/>
    <w:rsid w:val="007769B0"/>
    <w:rsid w:val="007A5EDE"/>
    <w:rsid w:val="007A69AC"/>
    <w:rsid w:val="007B1516"/>
    <w:rsid w:val="007B2412"/>
    <w:rsid w:val="007B27A9"/>
    <w:rsid w:val="007B62C4"/>
    <w:rsid w:val="007C0310"/>
    <w:rsid w:val="007C1D99"/>
    <w:rsid w:val="007C480E"/>
    <w:rsid w:val="007C5EAD"/>
    <w:rsid w:val="007C6997"/>
    <w:rsid w:val="007C7C17"/>
    <w:rsid w:val="007D4AA6"/>
    <w:rsid w:val="007D4EA4"/>
    <w:rsid w:val="007D61DE"/>
    <w:rsid w:val="007E1727"/>
    <w:rsid w:val="007F01D5"/>
    <w:rsid w:val="007F18E9"/>
    <w:rsid w:val="007F2E9D"/>
    <w:rsid w:val="007F7382"/>
    <w:rsid w:val="00805C1A"/>
    <w:rsid w:val="00807055"/>
    <w:rsid w:val="008144A4"/>
    <w:rsid w:val="00825A34"/>
    <w:rsid w:val="0084218C"/>
    <w:rsid w:val="008427E4"/>
    <w:rsid w:val="00844314"/>
    <w:rsid w:val="0084443F"/>
    <w:rsid w:val="00856A99"/>
    <w:rsid w:val="00871B2E"/>
    <w:rsid w:val="00873EC6"/>
    <w:rsid w:val="008768AD"/>
    <w:rsid w:val="008808BD"/>
    <w:rsid w:val="008847D1"/>
    <w:rsid w:val="0088651E"/>
    <w:rsid w:val="0088727E"/>
    <w:rsid w:val="00890CF1"/>
    <w:rsid w:val="008B32B2"/>
    <w:rsid w:val="008B3E94"/>
    <w:rsid w:val="008B71C8"/>
    <w:rsid w:val="008C0B62"/>
    <w:rsid w:val="008D55FB"/>
    <w:rsid w:val="008D6BE2"/>
    <w:rsid w:val="008D7BB6"/>
    <w:rsid w:val="008D7E67"/>
    <w:rsid w:val="008F0D55"/>
    <w:rsid w:val="008F1114"/>
    <w:rsid w:val="008F6DBB"/>
    <w:rsid w:val="008F77A2"/>
    <w:rsid w:val="00900B7C"/>
    <w:rsid w:val="00901ECE"/>
    <w:rsid w:val="009022BE"/>
    <w:rsid w:val="00904C23"/>
    <w:rsid w:val="0091389A"/>
    <w:rsid w:val="00915C47"/>
    <w:rsid w:val="009200C9"/>
    <w:rsid w:val="009200DE"/>
    <w:rsid w:val="0092325B"/>
    <w:rsid w:val="0092771E"/>
    <w:rsid w:val="009278D4"/>
    <w:rsid w:val="009446B5"/>
    <w:rsid w:val="00944820"/>
    <w:rsid w:val="00951EDB"/>
    <w:rsid w:val="00954A51"/>
    <w:rsid w:val="00954E81"/>
    <w:rsid w:val="00955F6A"/>
    <w:rsid w:val="00982CEE"/>
    <w:rsid w:val="00984336"/>
    <w:rsid w:val="009A764E"/>
    <w:rsid w:val="009B60B9"/>
    <w:rsid w:val="009C2790"/>
    <w:rsid w:val="009C4321"/>
    <w:rsid w:val="009D29E4"/>
    <w:rsid w:val="009F367E"/>
    <w:rsid w:val="009F759B"/>
    <w:rsid w:val="00A029C9"/>
    <w:rsid w:val="00A03886"/>
    <w:rsid w:val="00A14C15"/>
    <w:rsid w:val="00A14E17"/>
    <w:rsid w:val="00A25FC8"/>
    <w:rsid w:val="00A3346C"/>
    <w:rsid w:val="00A35FF1"/>
    <w:rsid w:val="00A363FA"/>
    <w:rsid w:val="00A43893"/>
    <w:rsid w:val="00A47B6A"/>
    <w:rsid w:val="00A5074E"/>
    <w:rsid w:val="00A52658"/>
    <w:rsid w:val="00A62609"/>
    <w:rsid w:val="00A63D56"/>
    <w:rsid w:val="00A644FE"/>
    <w:rsid w:val="00A649FE"/>
    <w:rsid w:val="00A65C5B"/>
    <w:rsid w:val="00A65F9E"/>
    <w:rsid w:val="00A71A90"/>
    <w:rsid w:val="00A9019F"/>
    <w:rsid w:val="00A907E1"/>
    <w:rsid w:val="00A978F2"/>
    <w:rsid w:val="00AA3231"/>
    <w:rsid w:val="00AB4496"/>
    <w:rsid w:val="00AB7B4B"/>
    <w:rsid w:val="00AB7E83"/>
    <w:rsid w:val="00AC36DC"/>
    <w:rsid w:val="00AC4356"/>
    <w:rsid w:val="00AD6859"/>
    <w:rsid w:val="00AD731B"/>
    <w:rsid w:val="00AE2394"/>
    <w:rsid w:val="00AE3099"/>
    <w:rsid w:val="00AE761F"/>
    <w:rsid w:val="00AE7B0D"/>
    <w:rsid w:val="00AF0FD7"/>
    <w:rsid w:val="00AF2398"/>
    <w:rsid w:val="00AF5A1B"/>
    <w:rsid w:val="00B05771"/>
    <w:rsid w:val="00B10D2F"/>
    <w:rsid w:val="00B13A9E"/>
    <w:rsid w:val="00B210BB"/>
    <w:rsid w:val="00B24C0E"/>
    <w:rsid w:val="00B34A2E"/>
    <w:rsid w:val="00B34A43"/>
    <w:rsid w:val="00B364B5"/>
    <w:rsid w:val="00B36B89"/>
    <w:rsid w:val="00B47102"/>
    <w:rsid w:val="00B54697"/>
    <w:rsid w:val="00B60987"/>
    <w:rsid w:val="00B6514E"/>
    <w:rsid w:val="00B72F61"/>
    <w:rsid w:val="00B741DE"/>
    <w:rsid w:val="00B84BED"/>
    <w:rsid w:val="00B854B6"/>
    <w:rsid w:val="00BA424D"/>
    <w:rsid w:val="00BA7AF9"/>
    <w:rsid w:val="00BC5B7A"/>
    <w:rsid w:val="00BD008B"/>
    <w:rsid w:val="00BD15D2"/>
    <w:rsid w:val="00BD3DFF"/>
    <w:rsid w:val="00BE0BDF"/>
    <w:rsid w:val="00BE1BEF"/>
    <w:rsid w:val="00BE2C37"/>
    <w:rsid w:val="00BE509E"/>
    <w:rsid w:val="00BF364D"/>
    <w:rsid w:val="00BF3E2B"/>
    <w:rsid w:val="00C01BE5"/>
    <w:rsid w:val="00C11CE5"/>
    <w:rsid w:val="00C13B02"/>
    <w:rsid w:val="00C21FB4"/>
    <w:rsid w:val="00C237FD"/>
    <w:rsid w:val="00C26D7E"/>
    <w:rsid w:val="00C35BD3"/>
    <w:rsid w:val="00C43E9D"/>
    <w:rsid w:val="00C452B0"/>
    <w:rsid w:val="00C45370"/>
    <w:rsid w:val="00C47DA9"/>
    <w:rsid w:val="00C5045D"/>
    <w:rsid w:val="00C61256"/>
    <w:rsid w:val="00C63FE0"/>
    <w:rsid w:val="00C66472"/>
    <w:rsid w:val="00C72FFA"/>
    <w:rsid w:val="00C908FB"/>
    <w:rsid w:val="00CA39AA"/>
    <w:rsid w:val="00CB050E"/>
    <w:rsid w:val="00CB233D"/>
    <w:rsid w:val="00CB4FD5"/>
    <w:rsid w:val="00CC3280"/>
    <w:rsid w:val="00CC3360"/>
    <w:rsid w:val="00CD2149"/>
    <w:rsid w:val="00CD2398"/>
    <w:rsid w:val="00CD5126"/>
    <w:rsid w:val="00CD74B9"/>
    <w:rsid w:val="00CE799D"/>
    <w:rsid w:val="00CF7DF1"/>
    <w:rsid w:val="00D02B49"/>
    <w:rsid w:val="00D130D8"/>
    <w:rsid w:val="00D16104"/>
    <w:rsid w:val="00D232F7"/>
    <w:rsid w:val="00D254C6"/>
    <w:rsid w:val="00D2615E"/>
    <w:rsid w:val="00D360C5"/>
    <w:rsid w:val="00D36863"/>
    <w:rsid w:val="00D377EC"/>
    <w:rsid w:val="00D46995"/>
    <w:rsid w:val="00D554E9"/>
    <w:rsid w:val="00D60908"/>
    <w:rsid w:val="00D63A63"/>
    <w:rsid w:val="00D7268A"/>
    <w:rsid w:val="00D837CD"/>
    <w:rsid w:val="00D8439D"/>
    <w:rsid w:val="00D91072"/>
    <w:rsid w:val="00D94BDD"/>
    <w:rsid w:val="00D97825"/>
    <w:rsid w:val="00DA3930"/>
    <w:rsid w:val="00DB5C09"/>
    <w:rsid w:val="00DB754D"/>
    <w:rsid w:val="00DC3304"/>
    <w:rsid w:val="00DC4088"/>
    <w:rsid w:val="00DC5D17"/>
    <w:rsid w:val="00DC7E08"/>
    <w:rsid w:val="00DD080E"/>
    <w:rsid w:val="00DD0FEF"/>
    <w:rsid w:val="00DD48DD"/>
    <w:rsid w:val="00DD49C3"/>
    <w:rsid w:val="00DE4889"/>
    <w:rsid w:val="00DE75BA"/>
    <w:rsid w:val="00DF4125"/>
    <w:rsid w:val="00DF5942"/>
    <w:rsid w:val="00E02779"/>
    <w:rsid w:val="00E232AE"/>
    <w:rsid w:val="00E24C0B"/>
    <w:rsid w:val="00E336E1"/>
    <w:rsid w:val="00E44524"/>
    <w:rsid w:val="00E47954"/>
    <w:rsid w:val="00E47C4A"/>
    <w:rsid w:val="00E5069E"/>
    <w:rsid w:val="00E5472B"/>
    <w:rsid w:val="00E66DB0"/>
    <w:rsid w:val="00E80EF7"/>
    <w:rsid w:val="00E81A48"/>
    <w:rsid w:val="00E96E07"/>
    <w:rsid w:val="00EA4952"/>
    <w:rsid w:val="00EA76A0"/>
    <w:rsid w:val="00EA783F"/>
    <w:rsid w:val="00EB06A8"/>
    <w:rsid w:val="00EB31F7"/>
    <w:rsid w:val="00EC616E"/>
    <w:rsid w:val="00EC791A"/>
    <w:rsid w:val="00ED48DF"/>
    <w:rsid w:val="00ED51B4"/>
    <w:rsid w:val="00ED658B"/>
    <w:rsid w:val="00ED6C71"/>
    <w:rsid w:val="00EE22BE"/>
    <w:rsid w:val="00EE72F1"/>
    <w:rsid w:val="00EF409F"/>
    <w:rsid w:val="00F0254D"/>
    <w:rsid w:val="00F05F2C"/>
    <w:rsid w:val="00F10E04"/>
    <w:rsid w:val="00F22C56"/>
    <w:rsid w:val="00F2553B"/>
    <w:rsid w:val="00F37FF8"/>
    <w:rsid w:val="00F42DED"/>
    <w:rsid w:val="00F438C1"/>
    <w:rsid w:val="00F506C8"/>
    <w:rsid w:val="00F624FC"/>
    <w:rsid w:val="00F648ED"/>
    <w:rsid w:val="00F7201A"/>
    <w:rsid w:val="00F725F8"/>
    <w:rsid w:val="00F74E95"/>
    <w:rsid w:val="00F75B23"/>
    <w:rsid w:val="00F82C92"/>
    <w:rsid w:val="00F83302"/>
    <w:rsid w:val="00F83BE9"/>
    <w:rsid w:val="00F9065B"/>
    <w:rsid w:val="00F909F4"/>
    <w:rsid w:val="00F91DA6"/>
    <w:rsid w:val="00F97071"/>
    <w:rsid w:val="00F97621"/>
    <w:rsid w:val="00FA66FE"/>
    <w:rsid w:val="00FB2942"/>
    <w:rsid w:val="00FB432D"/>
    <w:rsid w:val="00FB485D"/>
    <w:rsid w:val="00FC1015"/>
    <w:rsid w:val="00FC175F"/>
    <w:rsid w:val="00FC6BA6"/>
    <w:rsid w:val="00FC7599"/>
    <w:rsid w:val="00FD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2C"/>
    <w:pPr>
      <w:spacing w:after="120"/>
    </w:pPr>
  </w:style>
  <w:style w:type="paragraph" w:styleId="Heading1">
    <w:name w:val="heading 1"/>
    <w:basedOn w:val="Normal"/>
    <w:next w:val="Normal"/>
    <w:qFormat/>
    <w:rsid w:val="00F05F2C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05F2C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F05F2C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05F2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F05F2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05F2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5F2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05F2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05F2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F05F2C"/>
    <w:rPr>
      <w:sz w:val="24"/>
    </w:rPr>
  </w:style>
  <w:style w:type="paragraph" w:styleId="DocumentMap">
    <w:name w:val="Document Map"/>
    <w:basedOn w:val="Normal"/>
    <w:semiHidden/>
    <w:rsid w:val="00F05F2C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F05F2C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F05F2C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F05F2C"/>
    <w:pPr>
      <w:ind w:left="432"/>
      <w:jc w:val="both"/>
    </w:pPr>
  </w:style>
  <w:style w:type="paragraph" w:customStyle="1" w:styleId="Body7">
    <w:name w:val="Body 7"/>
    <w:basedOn w:val="Normal"/>
    <w:rsid w:val="00F05F2C"/>
    <w:pPr>
      <w:ind w:left="864"/>
      <w:jc w:val="both"/>
    </w:pPr>
  </w:style>
  <w:style w:type="paragraph" w:styleId="NormalIndent">
    <w:name w:val="Normal Indent"/>
    <w:basedOn w:val="Normal"/>
    <w:semiHidden/>
    <w:rsid w:val="00F05F2C"/>
    <w:pPr>
      <w:ind w:left="720"/>
    </w:pPr>
  </w:style>
  <w:style w:type="paragraph" w:customStyle="1" w:styleId="t0">
    <w:name w:val="t0"/>
    <w:rsid w:val="00F05F2C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F05F2C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F05F2C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F05F2C"/>
    <w:rPr>
      <w:rFonts w:ascii="Arial" w:hAnsi="Arial"/>
      <w:sz w:val="24"/>
    </w:rPr>
  </w:style>
  <w:style w:type="paragraph" w:styleId="Header">
    <w:name w:val="header"/>
    <w:basedOn w:val="Normal"/>
    <w:semiHidden/>
    <w:rsid w:val="00F05F2C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F05F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05F2C"/>
  </w:style>
  <w:style w:type="paragraph" w:styleId="PlainText">
    <w:name w:val="Plain Text"/>
    <w:basedOn w:val="Normal"/>
    <w:semiHidden/>
    <w:rsid w:val="00F05F2C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F05F2C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F05F2C"/>
    <w:pPr>
      <w:keepNext/>
      <w:spacing w:before="60" w:after="60"/>
      <w:jc w:val="center"/>
    </w:pPr>
  </w:style>
  <w:style w:type="paragraph" w:styleId="ListParagraph">
    <w:name w:val="List Paragraph"/>
    <w:basedOn w:val="Normal"/>
    <w:uiPriority w:val="34"/>
    <w:qFormat/>
    <w:rsid w:val="00136A57"/>
    <w:pPr>
      <w:ind w:left="720"/>
      <w:contextualSpacing/>
    </w:pPr>
  </w:style>
  <w:style w:type="character" w:customStyle="1" w:styleId="Heading3Char">
    <w:name w:val="Heading 3 Char"/>
    <w:link w:val="Heading3"/>
    <w:rsid w:val="00307975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307975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4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14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2C"/>
    <w:pPr>
      <w:spacing w:after="120"/>
    </w:pPr>
  </w:style>
  <w:style w:type="paragraph" w:styleId="Heading1">
    <w:name w:val="heading 1"/>
    <w:basedOn w:val="Normal"/>
    <w:next w:val="Normal"/>
    <w:qFormat/>
    <w:rsid w:val="00F05F2C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05F2C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F05F2C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05F2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F05F2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05F2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5F2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05F2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05F2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F05F2C"/>
    <w:rPr>
      <w:sz w:val="24"/>
    </w:rPr>
  </w:style>
  <w:style w:type="paragraph" w:styleId="DocumentMap">
    <w:name w:val="Document Map"/>
    <w:basedOn w:val="Normal"/>
    <w:semiHidden/>
    <w:rsid w:val="00F05F2C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F05F2C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F05F2C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F05F2C"/>
    <w:pPr>
      <w:ind w:left="432"/>
      <w:jc w:val="both"/>
    </w:pPr>
  </w:style>
  <w:style w:type="paragraph" w:customStyle="1" w:styleId="Body7">
    <w:name w:val="Body 7"/>
    <w:basedOn w:val="Normal"/>
    <w:rsid w:val="00F05F2C"/>
    <w:pPr>
      <w:ind w:left="864"/>
      <w:jc w:val="both"/>
    </w:pPr>
  </w:style>
  <w:style w:type="paragraph" w:styleId="NormalIndent">
    <w:name w:val="Normal Indent"/>
    <w:basedOn w:val="Normal"/>
    <w:semiHidden/>
    <w:rsid w:val="00F05F2C"/>
    <w:pPr>
      <w:ind w:left="720"/>
    </w:pPr>
  </w:style>
  <w:style w:type="paragraph" w:customStyle="1" w:styleId="t0">
    <w:name w:val="t0"/>
    <w:rsid w:val="00F05F2C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F05F2C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F05F2C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F05F2C"/>
    <w:rPr>
      <w:rFonts w:ascii="Arial" w:hAnsi="Arial"/>
      <w:sz w:val="24"/>
    </w:rPr>
  </w:style>
  <w:style w:type="paragraph" w:styleId="Header">
    <w:name w:val="header"/>
    <w:basedOn w:val="Normal"/>
    <w:semiHidden/>
    <w:rsid w:val="00F05F2C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F05F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05F2C"/>
  </w:style>
  <w:style w:type="paragraph" w:styleId="PlainText">
    <w:name w:val="Plain Text"/>
    <w:basedOn w:val="Normal"/>
    <w:semiHidden/>
    <w:rsid w:val="00F05F2C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F05F2C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F05F2C"/>
    <w:pPr>
      <w:keepNext/>
      <w:spacing w:before="60" w:after="60"/>
      <w:jc w:val="center"/>
    </w:pPr>
  </w:style>
  <w:style w:type="paragraph" w:styleId="ListParagraph">
    <w:name w:val="List Paragraph"/>
    <w:basedOn w:val="Normal"/>
    <w:uiPriority w:val="34"/>
    <w:qFormat/>
    <w:rsid w:val="00136A57"/>
    <w:pPr>
      <w:ind w:left="720"/>
      <w:contextualSpacing/>
    </w:pPr>
  </w:style>
  <w:style w:type="character" w:customStyle="1" w:styleId="Heading3Char">
    <w:name w:val="Heading 3 Char"/>
    <w:link w:val="Heading3"/>
    <w:rsid w:val="00307975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307975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4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14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C0293-7AF9-40BD-8843-FFBA4787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25</TotalTime>
  <Pages>22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11218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CZ8L9T</cp:lastModifiedBy>
  <cp:revision>10</cp:revision>
  <cp:lastPrinted>2011-03-21T12:34:00Z</cp:lastPrinted>
  <dcterms:created xsi:type="dcterms:W3CDTF">2015-05-08T20:09:00Z</dcterms:created>
  <dcterms:modified xsi:type="dcterms:W3CDTF">2015-05-14T19:49:00Z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DEM Interface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DemIf</vt:lpwstr>
  </property>
  <property fmtid="{D5CDD505-2E9C-101B-9397-08002B2CF9AE}" pid="6" name="Product Line">
    <vt:lpwstr>Gen II+ EPS</vt:lpwstr>
  </property>
</Properties>
</file>