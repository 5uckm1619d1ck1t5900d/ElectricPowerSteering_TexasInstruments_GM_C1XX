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42F4E713ECA049359A784B422B4416DC"/>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proofErr w:type="spellStart"/>
      <w:r w:rsidR="00B41D3C">
        <w:rPr>
          <w:rFonts w:cs="Calibri"/>
          <w:b/>
          <w:sz w:val="48"/>
          <w:szCs w:val="48"/>
        </w:rPr>
        <w:t>GMStrtStop</w:t>
      </w:r>
      <w:proofErr w:type="spellEnd"/>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del w:id="0" w:author="Anne, Krishna" w:date="2016-08-09T10:23:00Z">
        <w:r w:rsidR="009608C0" w:rsidDel="00931D22">
          <w:rPr>
            <w:b/>
            <w:sz w:val="36"/>
          </w:rPr>
          <w:delText>Ju</w:delText>
        </w:r>
        <w:r w:rsidR="003A156B" w:rsidDel="00931D22">
          <w:rPr>
            <w:b/>
            <w:sz w:val="36"/>
          </w:rPr>
          <w:delText>l</w:delText>
        </w:r>
      </w:del>
      <w:ins w:id="1" w:author="Anne, Krishna" w:date="2016-08-09T10:23:00Z">
        <w:r w:rsidR="00931D22">
          <w:rPr>
            <w:b/>
            <w:sz w:val="36"/>
          </w:rPr>
          <w:t>Aug</w:t>
        </w:r>
      </w:ins>
      <w:r w:rsidR="009608C0">
        <w:rPr>
          <w:b/>
          <w:sz w:val="36"/>
        </w:rPr>
        <w:t xml:space="preserve"> </w:t>
      </w:r>
      <w:del w:id="2" w:author="Anne, Krishna" w:date="2016-08-09T10:23:00Z">
        <w:r w:rsidR="003A156B" w:rsidDel="00931D22">
          <w:rPr>
            <w:b/>
            <w:sz w:val="36"/>
          </w:rPr>
          <w:delText>1</w:delText>
        </w:r>
      </w:del>
      <w:r w:rsidR="003A156B">
        <w:rPr>
          <w:b/>
          <w:sz w:val="36"/>
        </w:rPr>
        <w:t>9</w:t>
      </w:r>
      <w:r w:rsidR="009608C0">
        <w:rPr>
          <w:b/>
          <w:sz w:val="36"/>
        </w:rPr>
        <w:t>, 2016</w:t>
      </w:r>
      <w:r w:rsidRPr="007E0373">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B41D3C">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B41D3C">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711D8E">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B41D3C">
        <w:rPr>
          <w:b/>
          <w:sz w:val="24"/>
        </w:rPr>
        <w:t>Krishna Anne</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B41D3C">
        <w:rPr>
          <w:b/>
          <w:sz w:val="24"/>
        </w:rPr>
        <w:t>Nexteer Automotive</w:t>
      </w:r>
      <w:r>
        <w:rPr>
          <w:b/>
          <w:sz w:val="24"/>
        </w:rPr>
        <w:fldChar w:fldCharType="end"/>
      </w:r>
      <w:r w:rsidR="00A365F0" w:rsidRPr="00A158C7">
        <w:rPr>
          <w:b/>
          <w:sz w:val="24"/>
        </w:rPr>
        <w:t>,</w:t>
      </w:r>
    </w:p>
    <w:p w:rsidR="00670F98" w:rsidRPr="006C2D7D" w:rsidRDefault="007E0373" w:rsidP="00670F98">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711D8E">
        <w:rPr>
          <w:b/>
          <w:sz w:val="24"/>
        </w:rPr>
        <w:t>Saginaw, MI, USA</w:t>
      </w:r>
      <w:r>
        <w:rPr>
          <w:b/>
          <w:sz w:val="24"/>
        </w:rPr>
        <w:fldChar w:fldCharType="end"/>
      </w:r>
      <w:r w:rsidR="00B81C1B" w:rsidRPr="00A158C7">
        <w:rPr>
          <w:b/>
          <w:sz w:val="23"/>
        </w:rPr>
        <w:br w:type="page"/>
      </w:r>
      <w:bookmarkStart w:id="3" w:name="_Toc348792978"/>
      <w:bookmarkStart w:id="4" w:name="_Toc348793074"/>
      <w:bookmarkStart w:id="5" w:name="_Toc348793965"/>
      <w:bookmarkStart w:id="6" w:name="_Toc349459173"/>
      <w:bookmarkStart w:id="7" w:name="_Toc349621609"/>
      <w:r w:rsidR="00670F98">
        <w:rPr>
          <w:b/>
          <w:sz w:val="28"/>
          <w:szCs w:val="28"/>
          <w:u w:val="single"/>
        </w:rPr>
        <w:lastRenderedPageBreak/>
        <w:t>Change</w:t>
      </w:r>
      <w:r w:rsidR="00670F98" w:rsidRPr="006C2D7D">
        <w:rPr>
          <w:b/>
          <w:sz w:val="28"/>
          <w:szCs w:val="28"/>
          <w:u w:val="single"/>
        </w:rPr>
        <w:t xml:space="preserve"> History</w:t>
      </w:r>
    </w:p>
    <w:tbl>
      <w:tblPr>
        <w:tblW w:w="9243" w:type="dxa"/>
        <w:jc w:val="center"/>
        <w:tblInd w:w="-1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93"/>
        <w:gridCol w:w="2520"/>
        <w:gridCol w:w="990"/>
        <w:gridCol w:w="1440"/>
      </w:tblGrid>
      <w:tr w:rsidR="00670F98" w:rsidRPr="00AA38E8" w:rsidTr="00B4249A">
        <w:trPr>
          <w:jc w:val="center"/>
        </w:trPr>
        <w:tc>
          <w:tcPr>
            <w:tcW w:w="4293" w:type="dxa"/>
          </w:tcPr>
          <w:p w:rsidR="00670F98" w:rsidRPr="00AA38E8" w:rsidRDefault="00670F98" w:rsidP="00B4249A">
            <w:pPr>
              <w:rPr>
                <w:rFonts w:cs="Calibri"/>
                <w:b/>
              </w:rPr>
            </w:pPr>
            <w:r w:rsidRPr="00AA38E8">
              <w:rPr>
                <w:rFonts w:cs="Calibri"/>
                <w:b/>
              </w:rPr>
              <w:t>Description</w:t>
            </w:r>
          </w:p>
        </w:tc>
        <w:tc>
          <w:tcPr>
            <w:tcW w:w="2520" w:type="dxa"/>
          </w:tcPr>
          <w:p w:rsidR="00670F98" w:rsidRPr="00AA38E8" w:rsidRDefault="00670F98" w:rsidP="00B4249A">
            <w:pPr>
              <w:rPr>
                <w:rFonts w:cs="Calibri"/>
                <w:b/>
              </w:rPr>
            </w:pPr>
            <w:r w:rsidRPr="00AA38E8">
              <w:rPr>
                <w:rFonts w:cs="Calibri"/>
                <w:b/>
              </w:rPr>
              <w:t>Author</w:t>
            </w:r>
          </w:p>
        </w:tc>
        <w:tc>
          <w:tcPr>
            <w:tcW w:w="990" w:type="dxa"/>
          </w:tcPr>
          <w:p w:rsidR="00670F98" w:rsidRPr="00AA38E8" w:rsidRDefault="00670F98" w:rsidP="00B4249A">
            <w:pPr>
              <w:rPr>
                <w:rFonts w:cs="Calibri"/>
                <w:b/>
              </w:rPr>
            </w:pPr>
            <w:r w:rsidRPr="00AA38E8">
              <w:rPr>
                <w:rFonts w:cs="Calibri"/>
                <w:b/>
              </w:rPr>
              <w:t>Version</w:t>
            </w:r>
          </w:p>
        </w:tc>
        <w:tc>
          <w:tcPr>
            <w:tcW w:w="1440" w:type="dxa"/>
          </w:tcPr>
          <w:p w:rsidR="00670F98" w:rsidRPr="00AA38E8" w:rsidRDefault="00670F98" w:rsidP="00B4249A">
            <w:pPr>
              <w:rPr>
                <w:rFonts w:cs="Calibri"/>
                <w:b/>
              </w:rPr>
            </w:pPr>
            <w:r w:rsidRPr="00AA38E8">
              <w:rPr>
                <w:rFonts w:cs="Calibri"/>
                <w:b/>
              </w:rPr>
              <w:t>Date</w:t>
            </w:r>
          </w:p>
        </w:tc>
      </w:tr>
      <w:tr w:rsidR="00670F98" w:rsidRPr="00AA38E8" w:rsidTr="00B4249A">
        <w:trPr>
          <w:jc w:val="center"/>
        </w:trPr>
        <w:tc>
          <w:tcPr>
            <w:tcW w:w="4293" w:type="dxa"/>
          </w:tcPr>
          <w:p w:rsidR="00670F98" w:rsidRPr="00AA38E8" w:rsidRDefault="00670F98" w:rsidP="00B4249A">
            <w:pPr>
              <w:rPr>
                <w:rFonts w:cs="Calibri"/>
              </w:rPr>
            </w:pPr>
            <w:r>
              <w:rPr>
                <w:rFonts w:cs="Calibri"/>
              </w:rPr>
              <w:t>Initial Version</w:t>
            </w:r>
          </w:p>
        </w:tc>
        <w:tc>
          <w:tcPr>
            <w:tcW w:w="2520" w:type="dxa"/>
          </w:tcPr>
          <w:p w:rsidR="00670F98" w:rsidRPr="00AA38E8" w:rsidRDefault="00E735C7" w:rsidP="00B4249A">
            <w:pPr>
              <w:rPr>
                <w:rFonts w:cs="Calibri"/>
              </w:rPr>
            </w:pPr>
            <w:r w:rsidRPr="00864C0C">
              <w:rPr>
                <w:rFonts w:cs="Calibri"/>
              </w:rPr>
              <w:t>Jared W Julien</w:t>
            </w:r>
          </w:p>
        </w:tc>
        <w:tc>
          <w:tcPr>
            <w:tcW w:w="990" w:type="dxa"/>
          </w:tcPr>
          <w:p w:rsidR="00670F98" w:rsidRPr="00AA38E8" w:rsidRDefault="00670F98" w:rsidP="00B4249A">
            <w:pPr>
              <w:rPr>
                <w:rFonts w:cs="Calibri"/>
              </w:rPr>
            </w:pPr>
            <w:r>
              <w:rPr>
                <w:rFonts w:cs="Calibri"/>
              </w:rPr>
              <w:t>1.0</w:t>
            </w:r>
          </w:p>
        </w:tc>
        <w:tc>
          <w:tcPr>
            <w:tcW w:w="1440" w:type="dxa"/>
          </w:tcPr>
          <w:p w:rsidR="00670F98" w:rsidRPr="00AA38E8" w:rsidRDefault="00670F98" w:rsidP="00E735C7">
            <w:pPr>
              <w:rPr>
                <w:rFonts w:cs="Calibri"/>
              </w:rPr>
            </w:pPr>
            <w:r>
              <w:rPr>
                <w:rFonts w:cs="Calibri"/>
              </w:rPr>
              <w:t>05/0</w:t>
            </w:r>
            <w:r w:rsidR="00E735C7">
              <w:rPr>
                <w:rFonts w:cs="Calibri"/>
              </w:rPr>
              <w:t>8</w:t>
            </w:r>
            <w:r>
              <w:rPr>
                <w:rFonts w:cs="Calibri"/>
              </w:rPr>
              <w:t>/201</w:t>
            </w:r>
            <w:r w:rsidR="00E735C7">
              <w:rPr>
                <w:rFonts w:cs="Calibri"/>
              </w:rPr>
              <w:t>4</w:t>
            </w:r>
          </w:p>
        </w:tc>
      </w:tr>
      <w:tr w:rsidR="00864C0C" w:rsidRPr="00AA38E8" w:rsidTr="00B4249A">
        <w:trPr>
          <w:jc w:val="center"/>
        </w:trPr>
        <w:tc>
          <w:tcPr>
            <w:tcW w:w="4293" w:type="dxa"/>
          </w:tcPr>
          <w:p w:rsidR="00864C0C" w:rsidRDefault="00864C0C" w:rsidP="00B4249A">
            <w:pPr>
              <w:rPr>
                <w:rFonts w:cs="Calibri"/>
              </w:rPr>
            </w:pPr>
            <w:r w:rsidRPr="00864C0C">
              <w:rPr>
                <w:rFonts w:cs="Calibri"/>
              </w:rPr>
              <w:t>Updated sections 2, 2.1.1, 4.2, 6.1.1.3, 6.1.4 and 8.1 according to Unit Test Findings.</w:t>
            </w:r>
          </w:p>
        </w:tc>
        <w:tc>
          <w:tcPr>
            <w:tcW w:w="2520" w:type="dxa"/>
          </w:tcPr>
          <w:p w:rsidR="00864C0C" w:rsidRPr="00864C0C" w:rsidRDefault="00864C0C" w:rsidP="00B4249A">
            <w:pPr>
              <w:rPr>
                <w:rFonts w:cs="Calibri"/>
              </w:rPr>
            </w:pPr>
            <w:r w:rsidRPr="00864C0C">
              <w:rPr>
                <w:rFonts w:cs="Calibri"/>
              </w:rPr>
              <w:t>KPIT-SSK</w:t>
            </w:r>
          </w:p>
        </w:tc>
        <w:tc>
          <w:tcPr>
            <w:tcW w:w="990" w:type="dxa"/>
          </w:tcPr>
          <w:p w:rsidR="00864C0C" w:rsidRDefault="00864C0C" w:rsidP="00B4249A">
            <w:pPr>
              <w:rPr>
                <w:rFonts w:cs="Calibri"/>
              </w:rPr>
            </w:pPr>
            <w:r>
              <w:rPr>
                <w:rFonts w:cs="Calibri"/>
              </w:rPr>
              <w:t>2.0</w:t>
            </w:r>
          </w:p>
        </w:tc>
        <w:tc>
          <w:tcPr>
            <w:tcW w:w="1440" w:type="dxa"/>
          </w:tcPr>
          <w:p w:rsidR="00864C0C" w:rsidRDefault="00864C0C" w:rsidP="00E735C7">
            <w:pPr>
              <w:rPr>
                <w:rFonts w:cs="Calibri"/>
              </w:rPr>
            </w:pPr>
            <w:r>
              <w:rPr>
                <w:rFonts w:cs="Calibri"/>
              </w:rPr>
              <w:t>05/22/2014</w:t>
            </w:r>
          </w:p>
        </w:tc>
      </w:tr>
      <w:tr w:rsidR="00E735C7" w:rsidRPr="00AA38E8" w:rsidTr="00B4249A">
        <w:trPr>
          <w:jc w:val="center"/>
        </w:trPr>
        <w:tc>
          <w:tcPr>
            <w:tcW w:w="4293" w:type="dxa"/>
          </w:tcPr>
          <w:p w:rsidR="00864C0C" w:rsidRDefault="00864C0C" w:rsidP="00864C0C">
            <w:pPr>
              <w:rPr>
                <w:rFonts w:cs="Calibri"/>
              </w:rPr>
            </w:pPr>
            <w:r>
              <w:rPr>
                <w:rFonts w:cs="Calibri"/>
              </w:rPr>
              <w:t>Updated to V00</w:t>
            </w:r>
            <w:r w:rsidR="00E735C7">
              <w:rPr>
                <w:rFonts w:cs="Calibri"/>
              </w:rPr>
              <w:t>2 of FDD</w:t>
            </w:r>
            <w:r>
              <w:rPr>
                <w:rFonts w:cs="Calibri"/>
              </w:rPr>
              <w:t xml:space="preserve"> </w:t>
            </w:r>
          </w:p>
          <w:p w:rsidR="00E735C7" w:rsidRDefault="00864C0C" w:rsidP="00DC4335">
            <w:pPr>
              <w:rPr>
                <w:rFonts w:cs="Calibri"/>
              </w:rPr>
            </w:pPr>
            <w:r w:rsidRPr="00864C0C">
              <w:rPr>
                <w:rFonts w:cs="Calibri"/>
                <w:sz w:val="16"/>
              </w:rPr>
              <w:t>(Updated template too)</w:t>
            </w:r>
          </w:p>
        </w:tc>
        <w:tc>
          <w:tcPr>
            <w:tcW w:w="2520" w:type="dxa"/>
          </w:tcPr>
          <w:p w:rsidR="00E735C7" w:rsidRPr="00AA38E8" w:rsidRDefault="00E735C7" w:rsidP="00B4249A">
            <w:pPr>
              <w:rPr>
                <w:rFonts w:cs="Calibri"/>
              </w:rPr>
            </w:pPr>
            <w:r w:rsidRPr="00864C0C">
              <w:rPr>
                <w:rFonts w:cs="Calibri"/>
              </w:rPr>
              <w:t>Krishna Anne</w:t>
            </w:r>
          </w:p>
        </w:tc>
        <w:tc>
          <w:tcPr>
            <w:tcW w:w="990" w:type="dxa"/>
          </w:tcPr>
          <w:p w:rsidR="00E735C7" w:rsidRPr="00AA38E8" w:rsidRDefault="00864C0C" w:rsidP="00B4249A">
            <w:pPr>
              <w:rPr>
                <w:rFonts w:cs="Calibri"/>
              </w:rPr>
            </w:pPr>
            <w:r>
              <w:rPr>
                <w:rFonts w:cs="Calibri"/>
              </w:rPr>
              <w:t>3.0</w:t>
            </w:r>
          </w:p>
        </w:tc>
        <w:tc>
          <w:tcPr>
            <w:tcW w:w="1440" w:type="dxa"/>
          </w:tcPr>
          <w:p w:rsidR="00E735C7" w:rsidRPr="00AA38E8" w:rsidRDefault="00E735C7" w:rsidP="00B4249A">
            <w:pPr>
              <w:rPr>
                <w:rFonts w:cs="Calibri"/>
              </w:rPr>
            </w:pPr>
            <w:r>
              <w:rPr>
                <w:rFonts w:cs="Calibri"/>
              </w:rPr>
              <w:t>05/20/2016</w:t>
            </w:r>
          </w:p>
        </w:tc>
      </w:tr>
      <w:tr w:rsidR="009608C0" w:rsidRPr="00AA38E8" w:rsidTr="00B4249A">
        <w:trPr>
          <w:jc w:val="center"/>
        </w:trPr>
        <w:tc>
          <w:tcPr>
            <w:tcW w:w="4293" w:type="dxa"/>
          </w:tcPr>
          <w:p w:rsidR="009608C0" w:rsidRDefault="009608C0" w:rsidP="00B51A89">
            <w:pPr>
              <w:rPr>
                <w:rFonts w:cs="Calibri"/>
              </w:rPr>
            </w:pPr>
            <w:r>
              <w:rPr>
                <w:rFonts w:cs="Calibri"/>
              </w:rPr>
              <w:t xml:space="preserve">Updated to V002 of FDD </w:t>
            </w:r>
          </w:p>
          <w:p w:rsidR="009608C0" w:rsidRDefault="009608C0" w:rsidP="00864C0C">
            <w:pPr>
              <w:rPr>
                <w:rFonts w:cs="Calibri"/>
              </w:rPr>
            </w:pPr>
            <w:r w:rsidRPr="00864C0C">
              <w:rPr>
                <w:rFonts w:cs="Calibri"/>
                <w:sz w:val="16"/>
              </w:rPr>
              <w:t>(Updated template too)</w:t>
            </w:r>
          </w:p>
        </w:tc>
        <w:tc>
          <w:tcPr>
            <w:tcW w:w="2520" w:type="dxa"/>
          </w:tcPr>
          <w:p w:rsidR="009608C0" w:rsidRPr="00864C0C" w:rsidRDefault="009608C0" w:rsidP="00B4249A">
            <w:pPr>
              <w:rPr>
                <w:rFonts w:cs="Calibri"/>
              </w:rPr>
            </w:pPr>
            <w:r w:rsidRPr="00864C0C">
              <w:rPr>
                <w:rFonts w:cs="Calibri"/>
              </w:rPr>
              <w:t>Krishna Anne</w:t>
            </w:r>
          </w:p>
        </w:tc>
        <w:tc>
          <w:tcPr>
            <w:tcW w:w="990" w:type="dxa"/>
          </w:tcPr>
          <w:p w:rsidR="009608C0" w:rsidRDefault="009608C0" w:rsidP="00B4249A">
            <w:pPr>
              <w:rPr>
                <w:rFonts w:cs="Calibri"/>
              </w:rPr>
            </w:pPr>
            <w:r>
              <w:rPr>
                <w:rFonts w:cs="Calibri"/>
              </w:rPr>
              <w:t>4.0</w:t>
            </w:r>
          </w:p>
        </w:tc>
        <w:tc>
          <w:tcPr>
            <w:tcW w:w="1440" w:type="dxa"/>
          </w:tcPr>
          <w:p w:rsidR="009608C0" w:rsidRDefault="009608C0" w:rsidP="009608C0">
            <w:pPr>
              <w:rPr>
                <w:rFonts w:cs="Calibri"/>
              </w:rPr>
            </w:pPr>
            <w:r>
              <w:rPr>
                <w:rFonts w:cs="Calibri"/>
              </w:rPr>
              <w:t>06/03/2016</w:t>
            </w:r>
          </w:p>
        </w:tc>
      </w:tr>
      <w:tr w:rsidR="003A156B" w:rsidRPr="00AA38E8" w:rsidTr="00B4249A">
        <w:trPr>
          <w:jc w:val="center"/>
        </w:trPr>
        <w:tc>
          <w:tcPr>
            <w:tcW w:w="4293" w:type="dxa"/>
          </w:tcPr>
          <w:p w:rsidR="003A156B" w:rsidRDefault="003A156B" w:rsidP="003A156B">
            <w:pPr>
              <w:rPr>
                <w:rFonts w:cs="Calibri"/>
              </w:rPr>
            </w:pPr>
            <w:r>
              <w:rPr>
                <w:rFonts w:cs="Calibri"/>
              </w:rPr>
              <w:t>Range corrections done after UT</w:t>
            </w:r>
          </w:p>
        </w:tc>
        <w:tc>
          <w:tcPr>
            <w:tcW w:w="2520" w:type="dxa"/>
          </w:tcPr>
          <w:p w:rsidR="003A156B" w:rsidRPr="00864C0C" w:rsidRDefault="003A156B" w:rsidP="00B4249A">
            <w:pPr>
              <w:rPr>
                <w:rFonts w:cs="Calibri"/>
              </w:rPr>
            </w:pPr>
            <w:r w:rsidRPr="00864C0C">
              <w:rPr>
                <w:rFonts w:cs="Calibri"/>
              </w:rPr>
              <w:t>Krishna Anne</w:t>
            </w:r>
          </w:p>
        </w:tc>
        <w:tc>
          <w:tcPr>
            <w:tcW w:w="990" w:type="dxa"/>
          </w:tcPr>
          <w:p w:rsidR="003A156B" w:rsidRDefault="003A156B" w:rsidP="00B4249A">
            <w:pPr>
              <w:rPr>
                <w:rFonts w:cs="Calibri"/>
              </w:rPr>
            </w:pPr>
            <w:r>
              <w:rPr>
                <w:rFonts w:cs="Calibri"/>
              </w:rPr>
              <w:t>5.0</w:t>
            </w:r>
          </w:p>
        </w:tc>
        <w:tc>
          <w:tcPr>
            <w:tcW w:w="1440" w:type="dxa"/>
          </w:tcPr>
          <w:p w:rsidR="003A156B" w:rsidRDefault="003A156B" w:rsidP="003A156B">
            <w:pPr>
              <w:rPr>
                <w:rFonts w:cs="Calibri"/>
              </w:rPr>
            </w:pPr>
            <w:r>
              <w:rPr>
                <w:rFonts w:cs="Calibri"/>
              </w:rPr>
              <w:t>07/19/2016</w:t>
            </w:r>
          </w:p>
        </w:tc>
      </w:tr>
      <w:tr w:rsidR="00931D22" w:rsidRPr="00AA38E8" w:rsidTr="00B4249A">
        <w:trPr>
          <w:jc w:val="center"/>
          <w:ins w:id="8" w:author="Anne, Krishna" w:date="2016-08-09T10:22:00Z"/>
        </w:trPr>
        <w:tc>
          <w:tcPr>
            <w:tcW w:w="4293" w:type="dxa"/>
          </w:tcPr>
          <w:p w:rsidR="00931D22" w:rsidRDefault="00931D22" w:rsidP="003A156B">
            <w:pPr>
              <w:rPr>
                <w:ins w:id="9" w:author="Anne, Krishna" w:date="2016-08-09T10:22:00Z"/>
                <w:rFonts w:cs="Calibri"/>
              </w:rPr>
            </w:pPr>
            <w:ins w:id="10" w:author="Anne, Krishna" w:date="2016-08-09T10:23:00Z">
              <w:r>
                <w:rPr>
                  <w:rFonts w:cs="Calibri"/>
                </w:rPr>
                <w:t>Init1 call updated</w:t>
              </w:r>
            </w:ins>
          </w:p>
        </w:tc>
        <w:tc>
          <w:tcPr>
            <w:tcW w:w="2520" w:type="dxa"/>
          </w:tcPr>
          <w:p w:rsidR="00931D22" w:rsidRPr="00864C0C" w:rsidRDefault="00931D22" w:rsidP="00B4249A">
            <w:pPr>
              <w:rPr>
                <w:ins w:id="11" w:author="Anne, Krishna" w:date="2016-08-09T10:22:00Z"/>
                <w:rFonts w:cs="Calibri"/>
              </w:rPr>
            </w:pPr>
            <w:ins w:id="12" w:author="Anne, Krishna" w:date="2016-08-09T10:23:00Z">
              <w:r w:rsidRPr="00864C0C">
                <w:rPr>
                  <w:rFonts w:cs="Calibri"/>
                </w:rPr>
                <w:t>Krishna Anne</w:t>
              </w:r>
            </w:ins>
          </w:p>
        </w:tc>
        <w:tc>
          <w:tcPr>
            <w:tcW w:w="990" w:type="dxa"/>
          </w:tcPr>
          <w:p w:rsidR="00931D22" w:rsidRDefault="00931D22" w:rsidP="00B4249A">
            <w:pPr>
              <w:rPr>
                <w:ins w:id="13" w:author="Anne, Krishna" w:date="2016-08-09T10:22:00Z"/>
                <w:rFonts w:cs="Calibri"/>
              </w:rPr>
            </w:pPr>
            <w:ins w:id="14" w:author="Anne, Krishna" w:date="2016-08-09T10:23:00Z">
              <w:r>
                <w:rPr>
                  <w:rFonts w:cs="Calibri"/>
                </w:rPr>
                <w:t>6</w:t>
              </w:r>
              <w:r>
                <w:rPr>
                  <w:rFonts w:cs="Calibri"/>
                </w:rPr>
                <w:t>.0</w:t>
              </w:r>
            </w:ins>
          </w:p>
        </w:tc>
        <w:tc>
          <w:tcPr>
            <w:tcW w:w="1440" w:type="dxa"/>
          </w:tcPr>
          <w:p w:rsidR="00931D22" w:rsidRDefault="00931D22" w:rsidP="00931D22">
            <w:pPr>
              <w:rPr>
                <w:ins w:id="15" w:author="Anne, Krishna" w:date="2016-08-09T10:22:00Z"/>
                <w:rFonts w:cs="Calibri"/>
              </w:rPr>
            </w:pPr>
            <w:ins w:id="16" w:author="Anne, Krishna" w:date="2016-08-09T10:23:00Z">
              <w:r>
                <w:rPr>
                  <w:rFonts w:cs="Calibri"/>
                </w:rPr>
                <w:t>0</w:t>
              </w:r>
              <w:r>
                <w:rPr>
                  <w:rFonts w:cs="Calibri"/>
                </w:rPr>
                <w:t>8</w:t>
              </w:r>
              <w:r>
                <w:rPr>
                  <w:rFonts w:cs="Calibri"/>
                </w:rPr>
                <w:t>/</w:t>
              </w:r>
              <w:r>
                <w:rPr>
                  <w:rFonts w:cs="Calibri"/>
                </w:rPr>
                <w:t>0</w:t>
              </w:r>
              <w:r>
                <w:rPr>
                  <w:rFonts w:cs="Calibri"/>
                </w:rPr>
                <w:t>9/2016</w:t>
              </w:r>
            </w:ins>
          </w:p>
        </w:tc>
      </w:tr>
    </w:tbl>
    <w:p w:rsidR="00670F98" w:rsidRDefault="00670F98" w:rsidP="00670F98">
      <w:pPr>
        <w:spacing w:after="0"/>
        <w:rPr>
          <w:b/>
          <w:sz w:val="28"/>
          <w:szCs w:val="28"/>
          <w:u w:val="single"/>
        </w:rPr>
      </w:pPr>
    </w:p>
    <w:p w:rsidR="00EE3BBC" w:rsidRDefault="00EE3BBC" w:rsidP="00670F98">
      <w:pPr>
        <w:spacing w:after="0"/>
        <w:rPr>
          <w:b/>
          <w:sz w:val="28"/>
          <w:szCs w:val="28"/>
        </w:rPr>
      </w:pPr>
    </w:p>
    <w:p w:rsidR="00670F98" w:rsidRDefault="00670F98" w:rsidP="00670F98">
      <w:pPr>
        <w:spacing w:after="0"/>
        <w:rPr>
          <w:b/>
          <w:sz w:val="28"/>
          <w:szCs w:val="28"/>
        </w:rPr>
      </w:pPr>
      <w:bookmarkStart w:id="17" w:name="_GoBack"/>
      <w:bookmarkEnd w:id="17"/>
    </w:p>
    <w:p w:rsidR="00670F98" w:rsidRDefault="00670F98" w:rsidP="00670F98">
      <w:pPr>
        <w:spacing w:after="0"/>
        <w:rPr>
          <w:b/>
          <w:sz w:val="28"/>
          <w:szCs w:val="28"/>
        </w:rPr>
      </w:pPr>
    </w:p>
    <w:p w:rsidR="00670F98" w:rsidRDefault="00670F98" w:rsidP="00670F98">
      <w:pPr>
        <w:spacing w:after="0"/>
        <w:rPr>
          <w:b/>
          <w:sz w:val="28"/>
          <w:szCs w:val="28"/>
        </w:rPr>
      </w:pPr>
    </w:p>
    <w:p w:rsidR="00670F98" w:rsidRDefault="00670F98" w:rsidP="00670F98">
      <w:pPr>
        <w:spacing w:after="0"/>
        <w:rPr>
          <w:b/>
          <w:sz w:val="28"/>
          <w:szCs w:val="28"/>
        </w:rPr>
      </w:pPr>
    </w:p>
    <w:p w:rsidR="00670F98" w:rsidRDefault="00670F98" w:rsidP="00670F98">
      <w:pPr>
        <w:spacing w:after="0"/>
        <w:rPr>
          <w:b/>
          <w:sz w:val="28"/>
          <w:szCs w:val="28"/>
        </w:rPr>
      </w:pPr>
    </w:p>
    <w:p w:rsidR="00670F98" w:rsidRDefault="00670F98" w:rsidP="00670F98">
      <w:pPr>
        <w:spacing w:after="0"/>
        <w:rPr>
          <w:b/>
          <w:sz w:val="28"/>
          <w:szCs w:val="28"/>
        </w:rPr>
      </w:pPr>
    </w:p>
    <w:p w:rsidR="00670F98" w:rsidRDefault="00670F98" w:rsidP="00670F98">
      <w:pPr>
        <w:spacing w:after="0"/>
        <w:rPr>
          <w:b/>
          <w:sz w:val="28"/>
          <w:szCs w:val="28"/>
        </w:rPr>
      </w:pPr>
    </w:p>
    <w:p w:rsidR="00670F98" w:rsidRDefault="00670F98" w:rsidP="00670F98">
      <w:pPr>
        <w:spacing w:after="0"/>
        <w:rPr>
          <w:b/>
          <w:sz w:val="28"/>
          <w:szCs w:val="28"/>
        </w:rPr>
      </w:pPr>
    </w:p>
    <w:p w:rsidR="00670F98" w:rsidRDefault="00670F98" w:rsidP="00670F98">
      <w:pPr>
        <w:spacing w:after="0"/>
        <w:rPr>
          <w:b/>
          <w:sz w:val="28"/>
          <w:szCs w:val="28"/>
        </w:rPr>
      </w:pPr>
    </w:p>
    <w:p w:rsidR="00670F98" w:rsidRDefault="00670F98" w:rsidP="00670F98">
      <w:pPr>
        <w:spacing w:after="0"/>
        <w:rPr>
          <w:b/>
          <w:sz w:val="28"/>
          <w:szCs w:val="28"/>
        </w:rPr>
      </w:pPr>
    </w:p>
    <w:p w:rsidR="00670F98" w:rsidRDefault="00670F98" w:rsidP="00670F98">
      <w:pPr>
        <w:spacing w:after="0"/>
        <w:rPr>
          <w:b/>
          <w:sz w:val="28"/>
          <w:szCs w:val="28"/>
        </w:rPr>
      </w:pPr>
    </w:p>
    <w:p w:rsidR="00670F98" w:rsidRDefault="00670F98" w:rsidP="00670F98">
      <w:pPr>
        <w:spacing w:after="0"/>
        <w:rPr>
          <w:b/>
          <w:sz w:val="28"/>
          <w:szCs w:val="28"/>
        </w:rPr>
      </w:pPr>
    </w:p>
    <w:p w:rsidR="00670F98" w:rsidRDefault="00670F98" w:rsidP="00670F98">
      <w:pPr>
        <w:spacing w:after="0"/>
        <w:rPr>
          <w:b/>
          <w:sz w:val="28"/>
          <w:szCs w:val="28"/>
        </w:rPr>
      </w:pPr>
    </w:p>
    <w:p w:rsidR="00670F98" w:rsidRDefault="00670F98" w:rsidP="00670F98">
      <w:pPr>
        <w:spacing w:after="0"/>
        <w:rPr>
          <w:b/>
          <w:sz w:val="28"/>
          <w:szCs w:val="28"/>
        </w:rPr>
      </w:pPr>
    </w:p>
    <w:p w:rsidR="00670F98" w:rsidRDefault="00670F98" w:rsidP="00670F98">
      <w:pPr>
        <w:spacing w:after="0"/>
        <w:rPr>
          <w:b/>
          <w:sz w:val="28"/>
          <w:szCs w:val="28"/>
        </w:rPr>
      </w:pPr>
    </w:p>
    <w:p w:rsidR="00670F98" w:rsidRDefault="00670F98" w:rsidP="00670F98">
      <w:pPr>
        <w:spacing w:after="0"/>
        <w:rPr>
          <w:b/>
          <w:sz w:val="28"/>
          <w:szCs w:val="28"/>
        </w:rPr>
      </w:pPr>
    </w:p>
    <w:p w:rsidR="00670F98" w:rsidRDefault="00670F98" w:rsidP="00670F98">
      <w:pPr>
        <w:spacing w:after="0"/>
        <w:rPr>
          <w:b/>
          <w:sz w:val="28"/>
          <w:szCs w:val="28"/>
        </w:rPr>
      </w:pPr>
    </w:p>
    <w:p w:rsidR="00670F98" w:rsidRDefault="00670F98" w:rsidP="00670F98">
      <w:pPr>
        <w:spacing w:after="0"/>
        <w:rPr>
          <w:b/>
          <w:sz w:val="28"/>
          <w:szCs w:val="28"/>
        </w:rPr>
      </w:pPr>
    </w:p>
    <w:p w:rsidR="00670F98" w:rsidRDefault="00670F98" w:rsidP="00670F98">
      <w:pPr>
        <w:spacing w:after="0"/>
        <w:rPr>
          <w:b/>
          <w:sz w:val="28"/>
          <w:szCs w:val="28"/>
        </w:rPr>
      </w:pPr>
    </w:p>
    <w:p w:rsidR="00670F98" w:rsidRDefault="00670F98" w:rsidP="00670F98">
      <w:pPr>
        <w:spacing w:after="0"/>
        <w:rPr>
          <w:b/>
          <w:sz w:val="28"/>
          <w:szCs w:val="28"/>
        </w:rPr>
      </w:pPr>
    </w:p>
    <w:p w:rsidR="00670F98" w:rsidRDefault="00670F98" w:rsidP="00670F98">
      <w:pPr>
        <w:spacing w:after="0"/>
        <w:rPr>
          <w:b/>
          <w:sz w:val="28"/>
          <w:szCs w:val="28"/>
        </w:rPr>
      </w:pPr>
    </w:p>
    <w:p w:rsidR="00670F98" w:rsidRDefault="00670F98" w:rsidP="00670F98">
      <w:pPr>
        <w:spacing w:after="0"/>
        <w:rPr>
          <w:b/>
          <w:sz w:val="28"/>
          <w:szCs w:val="28"/>
        </w:rPr>
      </w:pPr>
    </w:p>
    <w:p w:rsidR="00670F98" w:rsidRDefault="00670F98" w:rsidP="00670F98">
      <w:pPr>
        <w:spacing w:after="0"/>
        <w:rPr>
          <w:b/>
          <w:sz w:val="28"/>
          <w:szCs w:val="28"/>
        </w:rPr>
      </w:pPr>
    </w:p>
    <w:p w:rsidR="00670F98" w:rsidRDefault="00670F98" w:rsidP="00670F98">
      <w:pPr>
        <w:spacing w:after="0"/>
        <w:rPr>
          <w:b/>
          <w:sz w:val="28"/>
          <w:szCs w:val="28"/>
        </w:rPr>
      </w:pPr>
    </w:p>
    <w:p w:rsidR="00670F98" w:rsidRDefault="00670F98" w:rsidP="00670F98">
      <w:pPr>
        <w:spacing w:after="0"/>
        <w:rPr>
          <w:b/>
          <w:sz w:val="28"/>
          <w:szCs w:val="28"/>
        </w:rPr>
      </w:pPr>
    </w:p>
    <w:p w:rsidR="00670F98" w:rsidRDefault="00670F98" w:rsidP="00670F98">
      <w:pPr>
        <w:spacing w:after="0"/>
        <w:rPr>
          <w:b/>
          <w:sz w:val="28"/>
          <w:szCs w:val="28"/>
        </w:rPr>
      </w:pPr>
    </w:p>
    <w:p w:rsidR="00670F98" w:rsidRDefault="00670F98" w:rsidP="00670F98">
      <w:pPr>
        <w:spacing w:after="0"/>
        <w:rPr>
          <w:b/>
          <w:sz w:val="28"/>
          <w:szCs w:val="28"/>
        </w:rPr>
      </w:pPr>
    </w:p>
    <w:p w:rsidR="00670F98" w:rsidRDefault="00670F98" w:rsidP="00670F98">
      <w:pPr>
        <w:spacing w:after="0"/>
        <w:rPr>
          <w:b/>
          <w:sz w:val="28"/>
          <w:szCs w:val="28"/>
        </w:rPr>
      </w:pPr>
    </w:p>
    <w:p w:rsidR="00670F98" w:rsidRDefault="00670F98" w:rsidP="00670F98">
      <w:pPr>
        <w:spacing w:after="0"/>
        <w:rPr>
          <w:b/>
          <w:sz w:val="28"/>
          <w:szCs w:val="28"/>
        </w:rPr>
      </w:pPr>
    </w:p>
    <w:p w:rsidR="00670F98" w:rsidRDefault="00670F98" w:rsidP="00670F98">
      <w:pPr>
        <w:spacing w:after="0"/>
        <w:rPr>
          <w:b/>
          <w:sz w:val="28"/>
          <w:szCs w:val="28"/>
        </w:rPr>
      </w:pPr>
    </w:p>
    <w:p w:rsidR="00670F98" w:rsidRDefault="00670F98" w:rsidP="00670F98">
      <w:pPr>
        <w:spacing w:after="0"/>
        <w:rPr>
          <w:b/>
          <w:sz w:val="28"/>
          <w:szCs w:val="28"/>
        </w:rPr>
      </w:pPr>
    </w:p>
    <w:p w:rsidR="00670F98" w:rsidRPr="0060359A" w:rsidRDefault="00670F98" w:rsidP="00670F98">
      <w:pPr>
        <w:spacing w:after="0"/>
        <w:rPr>
          <w:b/>
          <w:sz w:val="28"/>
          <w:szCs w:val="28"/>
        </w:rPr>
      </w:pPr>
    </w:p>
    <w:p w:rsidR="0060359A" w:rsidRDefault="0060359A">
      <w:pPr>
        <w:spacing w:after="0"/>
        <w:rPr>
          <w:b/>
          <w:sz w:val="28"/>
          <w:szCs w:val="28"/>
          <w:u w:val="single"/>
        </w:rPr>
      </w:pPr>
    </w:p>
    <w:p w:rsidR="009608C0" w:rsidRDefault="00891F29">
      <w:pPr>
        <w:pStyle w:val="TOC1"/>
        <w:rPr>
          <w:rFonts w:eastAsiaTheme="minorEastAsia"/>
          <w:b w:val="0"/>
          <w:color w:val="auto"/>
          <w:kern w:val="0"/>
          <w:sz w:val="22"/>
          <w:szCs w:val="22"/>
          <w:lang w:val="en-US"/>
        </w:rPr>
      </w:pPr>
      <w:r w:rsidRPr="00C728E9">
        <w:rPr>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hyperlink w:anchor="_Toc452715969" w:history="1">
        <w:r w:rsidR="009608C0" w:rsidRPr="00D5516E">
          <w:rPr>
            <w:rStyle w:val="Hyperlink"/>
          </w:rPr>
          <w:t>1</w:t>
        </w:r>
        <w:r w:rsidR="009608C0">
          <w:rPr>
            <w:rFonts w:eastAsiaTheme="minorEastAsia"/>
            <w:b w:val="0"/>
            <w:color w:val="auto"/>
            <w:kern w:val="0"/>
            <w:sz w:val="22"/>
            <w:szCs w:val="22"/>
            <w:lang w:val="en-US"/>
          </w:rPr>
          <w:tab/>
        </w:r>
        <w:r w:rsidR="009608C0" w:rsidRPr="00D5516E">
          <w:rPr>
            <w:rStyle w:val="Hyperlink"/>
          </w:rPr>
          <w:t>Introduction</w:t>
        </w:r>
        <w:r w:rsidR="009608C0">
          <w:rPr>
            <w:webHidden/>
          </w:rPr>
          <w:tab/>
        </w:r>
        <w:r w:rsidR="009608C0">
          <w:rPr>
            <w:webHidden/>
          </w:rPr>
          <w:fldChar w:fldCharType="begin"/>
        </w:r>
        <w:r w:rsidR="009608C0">
          <w:rPr>
            <w:webHidden/>
          </w:rPr>
          <w:instrText xml:space="preserve"> PAGEREF _Toc452715969 \h </w:instrText>
        </w:r>
        <w:r w:rsidR="009608C0">
          <w:rPr>
            <w:webHidden/>
          </w:rPr>
        </w:r>
        <w:r w:rsidR="009608C0">
          <w:rPr>
            <w:webHidden/>
          </w:rPr>
          <w:fldChar w:fldCharType="separate"/>
        </w:r>
        <w:r w:rsidR="009608C0">
          <w:rPr>
            <w:webHidden/>
          </w:rPr>
          <w:t>4</w:t>
        </w:r>
        <w:r w:rsidR="009608C0">
          <w:rPr>
            <w:webHidden/>
          </w:rPr>
          <w:fldChar w:fldCharType="end"/>
        </w:r>
      </w:hyperlink>
    </w:p>
    <w:p w:rsidR="009608C0" w:rsidRDefault="0033337F">
      <w:pPr>
        <w:pStyle w:val="TOC2"/>
        <w:rPr>
          <w:rFonts w:asciiTheme="minorHAnsi" w:eastAsiaTheme="minorEastAsia" w:hAnsiTheme="minorHAnsi"/>
          <w:color w:val="auto"/>
          <w:kern w:val="0"/>
          <w:szCs w:val="22"/>
        </w:rPr>
      </w:pPr>
      <w:hyperlink w:anchor="_Toc452715970" w:history="1">
        <w:r w:rsidR="009608C0" w:rsidRPr="00D5516E">
          <w:rPr>
            <w:rStyle w:val="Hyperlink"/>
          </w:rPr>
          <w:t>1.1</w:t>
        </w:r>
        <w:r w:rsidR="009608C0">
          <w:rPr>
            <w:rFonts w:asciiTheme="minorHAnsi" w:eastAsiaTheme="minorEastAsia" w:hAnsiTheme="minorHAnsi"/>
            <w:color w:val="auto"/>
            <w:kern w:val="0"/>
            <w:szCs w:val="22"/>
          </w:rPr>
          <w:tab/>
        </w:r>
        <w:r w:rsidR="009608C0" w:rsidRPr="00D5516E">
          <w:rPr>
            <w:rStyle w:val="Hyperlink"/>
          </w:rPr>
          <w:t>Purpose</w:t>
        </w:r>
        <w:r w:rsidR="009608C0">
          <w:rPr>
            <w:webHidden/>
          </w:rPr>
          <w:tab/>
        </w:r>
        <w:r w:rsidR="009608C0">
          <w:rPr>
            <w:webHidden/>
          </w:rPr>
          <w:fldChar w:fldCharType="begin"/>
        </w:r>
        <w:r w:rsidR="009608C0">
          <w:rPr>
            <w:webHidden/>
          </w:rPr>
          <w:instrText xml:space="preserve"> PAGEREF _Toc452715970 \h </w:instrText>
        </w:r>
        <w:r w:rsidR="009608C0">
          <w:rPr>
            <w:webHidden/>
          </w:rPr>
        </w:r>
        <w:r w:rsidR="009608C0">
          <w:rPr>
            <w:webHidden/>
          </w:rPr>
          <w:fldChar w:fldCharType="separate"/>
        </w:r>
        <w:r w:rsidR="009608C0">
          <w:rPr>
            <w:webHidden/>
          </w:rPr>
          <w:t>4</w:t>
        </w:r>
        <w:r w:rsidR="009608C0">
          <w:rPr>
            <w:webHidden/>
          </w:rPr>
          <w:fldChar w:fldCharType="end"/>
        </w:r>
      </w:hyperlink>
    </w:p>
    <w:p w:rsidR="009608C0" w:rsidRDefault="0033337F">
      <w:pPr>
        <w:pStyle w:val="TOC1"/>
        <w:rPr>
          <w:rFonts w:eastAsiaTheme="minorEastAsia"/>
          <w:b w:val="0"/>
          <w:color w:val="auto"/>
          <w:kern w:val="0"/>
          <w:sz w:val="22"/>
          <w:szCs w:val="22"/>
          <w:lang w:val="en-US"/>
        </w:rPr>
      </w:pPr>
      <w:hyperlink w:anchor="_Toc452715971" w:history="1">
        <w:r w:rsidR="009608C0" w:rsidRPr="00D5516E">
          <w:rPr>
            <w:rStyle w:val="Hyperlink"/>
            <w:rFonts w:ascii="Calibri" w:hAnsi="Calibri" w:cs="Calibri"/>
          </w:rPr>
          <w:t>2</w:t>
        </w:r>
        <w:r w:rsidR="009608C0">
          <w:rPr>
            <w:rFonts w:eastAsiaTheme="minorEastAsia"/>
            <w:b w:val="0"/>
            <w:color w:val="auto"/>
            <w:kern w:val="0"/>
            <w:sz w:val="22"/>
            <w:szCs w:val="22"/>
            <w:lang w:val="en-US"/>
          </w:rPr>
          <w:tab/>
        </w:r>
        <w:r w:rsidR="009608C0" w:rsidRPr="00D5516E">
          <w:rPr>
            <w:rStyle w:val="Hyperlink"/>
            <w:rFonts w:ascii="Calibri" w:hAnsi="Calibri" w:cs="Calibri"/>
          </w:rPr>
          <w:t>GMStrtStop &amp; High-Level Description</w:t>
        </w:r>
        <w:r w:rsidR="009608C0">
          <w:rPr>
            <w:webHidden/>
          </w:rPr>
          <w:tab/>
        </w:r>
        <w:r w:rsidR="009608C0">
          <w:rPr>
            <w:webHidden/>
          </w:rPr>
          <w:fldChar w:fldCharType="begin"/>
        </w:r>
        <w:r w:rsidR="009608C0">
          <w:rPr>
            <w:webHidden/>
          </w:rPr>
          <w:instrText xml:space="preserve"> PAGEREF _Toc452715971 \h </w:instrText>
        </w:r>
        <w:r w:rsidR="009608C0">
          <w:rPr>
            <w:webHidden/>
          </w:rPr>
        </w:r>
        <w:r w:rsidR="009608C0">
          <w:rPr>
            <w:webHidden/>
          </w:rPr>
          <w:fldChar w:fldCharType="separate"/>
        </w:r>
        <w:r w:rsidR="009608C0">
          <w:rPr>
            <w:webHidden/>
          </w:rPr>
          <w:t>5</w:t>
        </w:r>
        <w:r w:rsidR="009608C0">
          <w:rPr>
            <w:webHidden/>
          </w:rPr>
          <w:fldChar w:fldCharType="end"/>
        </w:r>
      </w:hyperlink>
    </w:p>
    <w:p w:rsidR="009608C0" w:rsidRDefault="0033337F">
      <w:pPr>
        <w:pStyle w:val="TOC1"/>
        <w:rPr>
          <w:rFonts w:eastAsiaTheme="minorEastAsia"/>
          <w:b w:val="0"/>
          <w:color w:val="auto"/>
          <w:kern w:val="0"/>
          <w:sz w:val="22"/>
          <w:szCs w:val="22"/>
          <w:lang w:val="en-US"/>
        </w:rPr>
      </w:pPr>
      <w:hyperlink w:anchor="_Toc452715972" w:history="1">
        <w:r w:rsidR="009608C0" w:rsidRPr="00D5516E">
          <w:rPr>
            <w:rStyle w:val="Hyperlink"/>
            <w:rFonts w:ascii="Calibri" w:hAnsi="Calibri" w:cs="Calibri"/>
          </w:rPr>
          <w:t>3</w:t>
        </w:r>
        <w:r w:rsidR="009608C0">
          <w:rPr>
            <w:rFonts w:eastAsiaTheme="minorEastAsia"/>
            <w:b w:val="0"/>
            <w:color w:val="auto"/>
            <w:kern w:val="0"/>
            <w:sz w:val="22"/>
            <w:szCs w:val="22"/>
            <w:lang w:val="en-US"/>
          </w:rPr>
          <w:tab/>
        </w:r>
        <w:r w:rsidR="009608C0" w:rsidRPr="00D5516E">
          <w:rPr>
            <w:rStyle w:val="Hyperlink"/>
            <w:rFonts w:ascii="Calibri" w:hAnsi="Calibri" w:cs="Calibri"/>
          </w:rPr>
          <w:t>Design details of software module</w:t>
        </w:r>
        <w:r w:rsidR="009608C0">
          <w:rPr>
            <w:webHidden/>
          </w:rPr>
          <w:tab/>
        </w:r>
        <w:r w:rsidR="009608C0">
          <w:rPr>
            <w:webHidden/>
          </w:rPr>
          <w:fldChar w:fldCharType="begin"/>
        </w:r>
        <w:r w:rsidR="009608C0">
          <w:rPr>
            <w:webHidden/>
          </w:rPr>
          <w:instrText xml:space="preserve"> PAGEREF _Toc452715972 \h </w:instrText>
        </w:r>
        <w:r w:rsidR="009608C0">
          <w:rPr>
            <w:webHidden/>
          </w:rPr>
        </w:r>
        <w:r w:rsidR="009608C0">
          <w:rPr>
            <w:webHidden/>
          </w:rPr>
          <w:fldChar w:fldCharType="separate"/>
        </w:r>
        <w:r w:rsidR="009608C0">
          <w:rPr>
            <w:webHidden/>
          </w:rPr>
          <w:t>6</w:t>
        </w:r>
        <w:r w:rsidR="009608C0">
          <w:rPr>
            <w:webHidden/>
          </w:rPr>
          <w:fldChar w:fldCharType="end"/>
        </w:r>
      </w:hyperlink>
    </w:p>
    <w:p w:rsidR="009608C0" w:rsidRDefault="0033337F">
      <w:pPr>
        <w:pStyle w:val="TOC2"/>
        <w:rPr>
          <w:rFonts w:asciiTheme="minorHAnsi" w:eastAsiaTheme="minorEastAsia" w:hAnsiTheme="minorHAnsi"/>
          <w:color w:val="auto"/>
          <w:kern w:val="0"/>
          <w:szCs w:val="22"/>
        </w:rPr>
      </w:pPr>
      <w:hyperlink w:anchor="_Toc452715973" w:history="1">
        <w:r w:rsidR="009608C0" w:rsidRPr="00D5516E">
          <w:rPr>
            <w:rStyle w:val="Hyperlink"/>
            <w:rFonts w:cs="Calibri"/>
          </w:rPr>
          <w:t>3.1</w:t>
        </w:r>
        <w:r w:rsidR="009608C0">
          <w:rPr>
            <w:rFonts w:asciiTheme="minorHAnsi" w:eastAsiaTheme="minorEastAsia" w:hAnsiTheme="minorHAnsi"/>
            <w:color w:val="auto"/>
            <w:kern w:val="0"/>
            <w:szCs w:val="22"/>
          </w:rPr>
          <w:tab/>
        </w:r>
        <w:r w:rsidR="009608C0" w:rsidRPr="00D5516E">
          <w:rPr>
            <w:rStyle w:val="Hyperlink"/>
          </w:rPr>
          <w:t>Graphical</w:t>
        </w:r>
        <w:r w:rsidR="009608C0" w:rsidRPr="00D5516E">
          <w:rPr>
            <w:rStyle w:val="Hyperlink"/>
            <w:rFonts w:cs="Calibri"/>
          </w:rPr>
          <w:t xml:space="preserve"> representation of &lt;MDD Name&gt;</w:t>
        </w:r>
        <w:r w:rsidR="009608C0">
          <w:rPr>
            <w:webHidden/>
          </w:rPr>
          <w:tab/>
        </w:r>
        <w:r w:rsidR="009608C0">
          <w:rPr>
            <w:webHidden/>
          </w:rPr>
          <w:fldChar w:fldCharType="begin"/>
        </w:r>
        <w:r w:rsidR="009608C0">
          <w:rPr>
            <w:webHidden/>
          </w:rPr>
          <w:instrText xml:space="preserve"> PAGEREF _Toc452715973 \h </w:instrText>
        </w:r>
        <w:r w:rsidR="009608C0">
          <w:rPr>
            <w:webHidden/>
          </w:rPr>
        </w:r>
        <w:r w:rsidR="009608C0">
          <w:rPr>
            <w:webHidden/>
          </w:rPr>
          <w:fldChar w:fldCharType="separate"/>
        </w:r>
        <w:r w:rsidR="009608C0">
          <w:rPr>
            <w:webHidden/>
          </w:rPr>
          <w:t>6</w:t>
        </w:r>
        <w:r w:rsidR="009608C0">
          <w:rPr>
            <w:webHidden/>
          </w:rPr>
          <w:fldChar w:fldCharType="end"/>
        </w:r>
      </w:hyperlink>
    </w:p>
    <w:p w:rsidR="009608C0" w:rsidRDefault="0033337F">
      <w:pPr>
        <w:pStyle w:val="TOC2"/>
        <w:rPr>
          <w:rFonts w:asciiTheme="minorHAnsi" w:eastAsiaTheme="minorEastAsia" w:hAnsiTheme="minorHAnsi"/>
          <w:color w:val="auto"/>
          <w:kern w:val="0"/>
          <w:szCs w:val="22"/>
        </w:rPr>
      </w:pPr>
      <w:hyperlink w:anchor="_Toc452715974" w:history="1">
        <w:r w:rsidR="009608C0" w:rsidRPr="00D5516E">
          <w:rPr>
            <w:rStyle w:val="Hyperlink"/>
            <w:rFonts w:cs="Calibri"/>
          </w:rPr>
          <w:t>3.2</w:t>
        </w:r>
        <w:r w:rsidR="009608C0">
          <w:rPr>
            <w:rFonts w:asciiTheme="minorHAnsi" w:eastAsiaTheme="minorEastAsia" w:hAnsiTheme="minorHAnsi"/>
            <w:color w:val="auto"/>
            <w:kern w:val="0"/>
            <w:szCs w:val="22"/>
          </w:rPr>
          <w:tab/>
        </w:r>
        <w:r w:rsidR="009608C0" w:rsidRPr="00D5516E">
          <w:rPr>
            <w:rStyle w:val="Hyperlink"/>
            <w:rFonts w:cs="Calibri"/>
          </w:rPr>
          <w:t>Data Flow Diagram</w:t>
        </w:r>
        <w:r w:rsidR="009608C0">
          <w:rPr>
            <w:webHidden/>
          </w:rPr>
          <w:tab/>
        </w:r>
        <w:r w:rsidR="009608C0">
          <w:rPr>
            <w:webHidden/>
          </w:rPr>
          <w:fldChar w:fldCharType="begin"/>
        </w:r>
        <w:r w:rsidR="009608C0">
          <w:rPr>
            <w:webHidden/>
          </w:rPr>
          <w:instrText xml:space="preserve"> PAGEREF _Toc452715974 \h </w:instrText>
        </w:r>
        <w:r w:rsidR="009608C0">
          <w:rPr>
            <w:webHidden/>
          </w:rPr>
        </w:r>
        <w:r w:rsidR="009608C0">
          <w:rPr>
            <w:webHidden/>
          </w:rPr>
          <w:fldChar w:fldCharType="separate"/>
        </w:r>
        <w:r w:rsidR="009608C0">
          <w:rPr>
            <w:webHidden/>
          </w:rPr>
          <w:t>6</w:t>
        </w:r>
        <w:r w:rsidR="009608C0">
          <w:rPr>
            <w:webHidden/>
          </w:rPr>
          <w:fldChar w:fldCharType="end"/>
        </w:r>
      </w:hyperlink>
    </w:p>
    <w:p w:rsidR="009608C0" w:rsidRDefault="0033337F">
      <w:pPr>
        <w:pStyle w:val="TOC2"/>
        <w:rPr>
          <w:rFonts w:asciiTheme="minorHAnsi" w:eastAsiaTheme="minorEastAsia" w:hAnsiTheme="minorHAnsi"/>
          <w:color w:val="auto"/>
          <w:kern w:val="0"/>
          <w:szCs w:val="22"/>
        </w:rPr>
      </w:pPr>
      <w:hyperlink w:anchor="_Toc452715975" w:history="1">
        <w:r w:rsidR="009608C0" w:rsidRPr="00D5516E">
          <w:rPr>
            <w:rStyle w:val="Hyperlink"/>
          </w:rPr>
          <w:t>3.3</w:t>
        </w:r>
        <w:r w:rsidR="009608C0">
          <w:rPr>
            <w:rFonts w:asciiTheme="minorHAnsi" w:eastAsiaTheme="minorEastAsia" w:hAnsiTheme="minorHAnsi"/>
            <w:color w:val="auto"/>
            <w:kern w:val="0"/>
            <w:szCs w:val="22"/>
          </w:rPr>
          <w:tab/>
        </w:r>
        <w:r w:rsidR="009608C0" w:rsidRPr="00D5516E">
          <w:rPr>
            <w:rStyle w:val="Hyperlink"/>
          </w:rPr>
          <w:t>Variable Data Dictionary</w:t>
        </w:r>
        <w:r w:rsidR="009608C0">
          <w:rPr>
            <w:webHidden/>
          </w:rPr>
          <w:tab/>
        </w:r>
        <w:r w:rsidR="009608C0">
          <w:rPr>
            <w:webHidden/>
          </w:rPr>
          <w:fldChar w:fldCharType="begin"/>
        </w:r>
        <w:r w:rsidR="009608C0">
          <w:rPr>
            <w:webHidden/>
          </w:rPr>
          <w:instrText xml:space="preserve"> PAGEREF _Toc452715975 \h </w:instrText>
        </w:r>
        <w:r w:rsidR="009608C0">
          <w:rPr>
            <w:webHidden/>
          </w:rPr>
        </w:r>
        <w:r w:rsidR="009608C0">
          <w:rPr>
            <w:webHidden/>
          </w:rPr>
          <w:fldChar w:fldCharType="separate"/>
        </w:r>
        <w:r w:rsidR="009608C0">
          <w:rPr>
            <w:webHidden/>
          </w:rPr>
          <w:t>6</w:t>
        </w:r>
        <w:r w:rsidR="009608C0">
          <w:rPr>
            <w:webHidden/>
          </w:rPr>
          <w:fldChar w:fldCharType="end"/>
        </w:r>
      </w:hyperlink>
    </w:p>
    <w:p w:rsidR="009608C0" w:rsidRDefault="0033337F">
      <w:pPr>
        <w:pStyle w:val="TOC2"/>
        <w:rPr>
          <w:rFonts w:asciiTheme="minorHAnsi" w:eastAsiaTheme="minorEastAsia" w:hAnsiTheme="minorHAnsi"/>
          <w:color w:val="auto"/>
          <w:kern w:val="0"/>
          <w:szCs w:val="22"/>
        </w:rPr>
      </w:pPr>
      <w:hyperlink w:anchor="_Toc452715976" w:history="1">
        <w:r w:rsidR="009608C0" w:rsidRPr="00D5516E">
          <w:rPr>
            <w:rStyle w:val="Hyperlink"/>
          </w:rPr>
          <w:t>3.4</w:t>
        </w:r>
        <w:r w:rsidR="009608C0">
          <w:rPr>
            <w:rFonts w:asciiTheme="minorHAnsi" w:eastAsiaTheme="minorEastAsia" w:hAnsiTheme="minorHAnsi"/>
            <w:color w:val="auto"/>
            <w:kern w:val="0"/>
            <w:szCs w:val="22"/>
          </w:rPr>
          <w:tab/>
        </w:r>
        <w:r w:rsidR="009608C0" w:rsidRPr="00D5516E">
          <w:rPr>
            <w:rStyle w:val="Hyperlink"/>
          </w:rPr>
          <w:t>Constant Data Dictionary</w:t>
        </w:r>
        <w:r w:rsidR="009608C0">
          <w:rPr>
            <w:webHidden/>
          </w:rPr>
          <w:tab/>
        </w:r>
        <w:r w:rsidR="009608C0">
          <w:rPr>
            <w:webHidden/>
          </w:rPr>
          <w:fldChar w:fldCharType="begin"/>
        </w:r>
        <w:r w:rsidR="009608C0">
          <w:rPr>
            <w:webHidden/>
          </w:rPr>
          <w:instrText xml:space="preserve"> PAGEREF _Toc452715976 \h </w:instrText>
        </w:r>
        <w:r w:rsidR="009608C0">
          <w:rPr>
            <w:webHidden/>
          </w:rPr>
        </w:r>
        <w:r w:rsidR="009608C0">
          <w:rPr>
            <w:webHidden/>
          </w:rPr>
          <w:fldChar w:fldCharType="separate"/>
        </w:r>
        <w:r w:rsidR="009608C0">
          <w:rPr>
            <w:webHidden/>
          </w:rPr>
          <w:t>6</w:t>
        </w:r>
        <w:r w:rsidR="009608C0">
          <w:rPr>
            <w:webHidden/>
          </w:rPr>
          <w:fldChar w:fldCharType="end"/>
        </w:r>
      </w:hyperlink>
    </w:p>
    <w:p w:rsidR="009608C0" w:rsidRDefault="0033337F">
      <w:pPr>
        <w:pStyle w:val="TOC2"/>
        <w:rPr>
          <w:rFonts w:asciiTheme="minorHAnsi" w:eastAsiaTheme="minorEastAsia" w:hAnsiTheme="minorHAnsi"/>
          <w:color w:val="auto"/>
          <w:kern w:val="0"/>
          <w:szCs w:val="22"/>
        </w:rPr>
      </w:pPr>
      <w:hyperlink w:anchor="_Toc452715977" w:history="1">
        <w:r w:rsidR="009608C0" w:rsidRPr="00D5516E">
          <w:rPr>
            <w:rStyle w:val="Hyperlink"/>
          </w:rPr>
          <w:t>3.5</w:t>
        </w:r>
        <w:r w:rsidR="009608C0">
          <w:rPr>
            <w:rFonts w:asciiTheme="minorHAnsi" w:eastAsiaTheme="minorEastAsia" w:hAnsiTheme="minorHAnsi"/>
            <w:color w:val="auto"/>
            <w:kern w:val="0"/>
            <w:szCs w:val="22"/>
          </w:rPr>
          <w:tab/>
        </w:r>
        <w:r w:rsidR="009608C0" w:rsidRPr="00D5516E">
          <w:rPr>
            <w:rStyle w:val="Hyperlink"/>
          </w:rPr>
          <w:t>Software Module Implementation</w:t>
        </w:r>
        <w:r w:rsidR="009608C0">
          <w:rPr>
            <w:webHidden/>
          </w:rPr>
          <w:tab/>
        </w:r>
        <w:r w:rsidR="009608C0">
          <w:rPr>
            <w:webHidden/>
          </w:rPr>
          <w:fldChar w:fldCharType="begin"/>
        </w:r>
        <w:r w:rsidR="009608C0">
          <w:rPr>
            <w:webHidden/>
          </w:rPr>
          <w:instrText xml:space="preserve"> PAGEREF _Toc452715977 \h </w:instrText>
        </w:r>
        <w:r w:rsidR="009608C0">
          <w:rPr>
            <w:webHidden/>
          </w:rPr>
        </w:r>
        <w:r w:rsidR="009608C0">
          <w:rPr>
            <w:webHidden/>
          </w:rPr>
          <w:fldChar w:fldCharType="separate"/>
        </w:r>
        <w:r w:rsidR="009608C0">
          <w:rPr>
            <w:webHidden/>
          </w:rPr>
          <w:t>6</w:t>
        </w:r>
        <w:r w:rsidR="009608C0">
          <w:rPr>
            <w:webHidden/>
          </w:rPr>
          <w:fldChar w:fldCharType="end"/>
        </w:r>
      </w:hyperlink>
    </w:p>
    <w:p w:rsidR="009608C0" w:rsidRDefault="0033337F">
      <w:pPr>
        <w:pStyle w:val="TOC3"/>
        <w:tabs>
          <w:tab w:val="left" w:pos="1200"/>
        </w:tabs>
        <w:rPr>
          <w:rFonts w:asciiTheme="minorHAnsi" w:eastAsiaTheme="minorEastAsia" w:hAnsiTheme="minorHAnsi"/>
          <w:color w:val="auto"/>
          <w:kern w:val="0"/>
          <w:sz w:val="22"/>
          <w:szCs w:val="22"/>
        </w:rPr>
      </w:pPr>
      <w:hyperlink w:anchor="_Toc452715978" w:history="1">
        <w:r w:rsidR="009608C0" w:rsidRPr="00D5516E">
          <w:rPr>
            <w:rStyle w:val="Hyperlink"/>
          </w:rPr>
          <w:t>3.5.1</w:t>
        </w:r>
        <w:r w:rsidR="009608C0">
          <w:rPr>
            <w:rFonts w:asciiTheme="minorHAnsi" w:eastAsiaTheme="minorEastAsia" w:hAnsiTheme="minorHAnsi"/>
            <w:color w:val="auto"/>
            <w:kern w:val="0"/>
            <w:sz w:val="22"/>
            <w:szCs w:val="22"/>
          </w:rPr>
          <w:tab/>
        </w:r>
        <w:r w:rsidR="009608C0" w:rsidRPr="00D5516E">
          <w:rPr>
            <w:rStyle w:val="Hyperlink"/>
          </w:rPr>
          <w:t>Module Internal (Local) Functions</w:t>
        </w:r>
        <w:r w:rsidR="009608C0">
          <w:rPr>
            <w:webHidden/>
          </w:rPr>
          <w:tab/>
        </w:r>
        <w:r w:rsidR="009608C0">
          <w:rPr>
            <w:webHidden/>
          </w:rPr>
          <w:fldChar w:fldCharType="begin"/>
        </w:r>
        <w:r w:rsidR="009608C0">
          <w:rPr>
            <w:webHidden/>
          </w:rPr>
          <w:instrText xml:space="preserve"> PAGEREF _Toc452715978 \h </w:instrText>
        </w:r>
        <w:r w:rsidR="009608C0">
          <w:rPr>
            <w:webHidden/>
          </w:rPr>
        </w:r>
        <w:r w:rsidR="009608C0">
          <w:rPr>
            <w:webHidden/>
          </w:rPr>
          <w:fldChar w:fldCharType="separate"/>
        </w:r>
        <w:r w:rsidR="009608C0">
          <w:rPr>
            <w:webHidden/>
          </w:rPr>
          <w:t>6</w:t>
        </w:r>
        <w:r w:rsidR="009608C0">
          <w:rPr>
            <w:webHidden/>
          </w:rPr>
          <w:fldChar w:fldCharType="end"/>
        </w:r>
      </w:hyperlink>
    </w:p>
    <w:p w:rsidR="009608C0" w:rsidRDefault="0033337F">
      <w:pPr>
        <w:pStyle w:val="TOC1"/>
        <w:rPr>
          <w:rFonts w:eastAsiaTheme="minorEastAsia"/>
          <w:b w:val="0"/>
          <w:color w:val="auto"/>
          <w:kern w:val="0"/>
          <w:sz w:val="22"/>
          <w:szCs w:val="22"/>
          <w:lang w:val="en-US"/>
        </w:rPr>
      </w:pPr>
      <w:hyperlink w:anchor="_Toc452715979" w:history="1">
        <w:r w:rsidR="009608C0" w:rsidRPr="00D5516E">
          <w:rPr>
            <w:rStyle w:val="Hyperlink"/>
            <w:rFonts w:ascii="Calibri" w:hAnsi="Calibri" w:cs="Calibri"/>
          </w:rPr>
          <w:t>4</w:t>
        </w:r>
        <w:r w:rsidR="009608C0">
          <w:rPr>
            <w:rFonts w:eastAsiaTheme="minorEastAsia"/>
            <w:b w:val="0"/>
            <w:color w:val="auto"/>
            <w:kern w:val="0"/>
            <w:sz w:val="22"/>
            <w:szCs w:val="22"/>
            <w:lang w:val="en-US"/>
          </w:rPr>
          <w:tab/>
        </w:r>
        <w:r w:rsidR="009608C0" w:rsidRPr="00D5516E">
          <w:rPr>
            <w:rStyle w:val="Hyperlink"/>
            <w:rFonts w:ascii="Calibri" w:hAnsi="Calibri"/>
          </w:rPr>
          <w:t>Known</w:t>
        </w:r>
        <w:r w:rsidR="009608C0" w:rsidRPr="00D5516E">
          <w:rPr>
            <w:rStyle w:val="Hyperlink"/>
            <w:rFonts w:ascii="Calibri" w:hAnsi="Calibri" w:cs="Calibri"/>
          </w:rPr>
          <w:t xml:space="preserve"> Limitations with Design</w:t>
        </w:r>
        <w:r w:rsidR="009608C0">
          <w:rPr>
            <w:webHidden/>
          </w:rPr>
          <w:tab/>
        </w:r>
        <w:r w:rsidR="009608C0">
          <w:rPr>
            <w:webHidden/>
          </w:rPr>
          <w:fldChar w:fldCharType="begin"/>
        </w:r>
        <w:r w:rsidR="009608C0">
          <w:rPr>
            <w:webHidden/>
          </w:rPr>
          <w:instrText xml:space="preserve"> PAGEREF _Toc452715979 \h </w:instrText>
        </w:r>
        <w:r w:rsidR="009608C0">
          <w:rPr>
            <w:webHidden/>
          </w:rPr>
        </w:r>
        <w:r w:rsidR="009608C0">
          <w:rPr>
            <w:webHidden/>
          </w:rPr>
          <w:fldChar w:fldCharType="separate"/>
        </w:r>
        <w:r w:rsidR="009608C0">
          <w:rPr>
            <w:webHidden/>
          </w:rPr>
          <w:t>8</w:t>
        </w:r>
        <w:r w:rsidR="009608C0">
          <w:rPr>
            <w:webHidden/>
          </w:rPr>
          <w:fldChar w:fldCharType="end"/>
        </w:r>
      </w:hyperlink>
    </w:p>
    <w:p w:rsidR="009608C0" w:rsidRDefault="0033337F">
      <w:pPr>
        <w:pStyle w:val="TOC1"/>
        <w:rPr>
          <w:rFonts w:eastAsiaTheme="minorEastAsia"/>
          <w:b w:val="0"/>
          <w:color w:val="auto"/>
          <w:kern w:val="0"/>
          <w:sz w:val="22"/>
          <w:szCs w:val="22"/>
          <w:lang w:val="en-US"/>
        </w:rPr>
      </w:pPr>
      <w:hyperlink w:anchor="_Toc452715980" w:history="1">
        <w:r w:rsidR="009608C0" w:rsidRPr="00D5516E">
          <w:rPr>
            <w:rStyle w:val="Hyperlink"/>
            <w:rFonts w:ascii="Calibri" w:hAnsi="Calibri" w:cs="Calibri"/>
          </w:rPr>
          <w:t>5</w:t>
        </w:r>
        <w:r w:rsidR="009608C0">
          <w:rPr>
            <w:rFonts w:eastAsiaTheme="minorEastAsia"/>
            <w:b w:val="0"/>
            <w:color w:val="auto"/>
            <w:kern w:val="0"/>
            <w:sz w:val="22"/>
            <w:szCs w:val="22"/>
            <w:lang w:val="en-US"/>
          </w:rPr>
          <w:tab/>
        </w:r>
        <w:r w:rsidR="009608C0" w:rsidRPr="00D5516E">
          <w:rPr>
            <w:rStyle w:val="Hyperlink"/>
            <w:rFonts w:ascii="Calibri" w:hAnsi="Calibri" w:cs="Calibri"/>
          </w:rPr>
          <w:t>UNIT TEST CONSIDERATION</w:t>
        </w:r>
        <w:r w:rsidR="009608C0">
          <w:rPr>
            <w:webHidden/>
          </w:rPr>
          <w:tab/>
        </w:r>
        <w:r w:rsidR="009608C0">
          <w:rPr>
            <w:webHidden/>
          </w:rPr>
          <w:fldChar w:fldCharType="begin"/>
        </w:r>
        <w:r w:rsidR="009608C0">
          <w:rPr>
            <w:webHidden/>
          </w:rPr>
          <w:instrText xml:space="preserve"> PAGEREF _Toc452715980 \h </w:instrText>
        </w:r>
        <w:r w:rsidR="009608C0">
          <w:rPr>
            <w:webHidden/>
          </w:rPr>
        </w:r>
        <w:r w:rsidR="009608C0">
          <w:rPr>
            <w:webHidden/>
          </w:rPr>
          <w:fldChar w:fldCharType="separate"/>
        </w:r>
        <w:r w:rsidR="009608C0">
          <w:rPr>
            <w:webHidden/>
          </w:rPr>
          <w:t>9</w:t>
        </w:r>
        <w:r w:rsidR="009608C0">
          <w:rPr>
            <w:webHidden/>
          </w:rPr>
          <w:fldChar w:fldCharType="end"/>
        </w:r>
      </w:hyperlink>
    </w:p>
    <w:p w:rsidR="009608C0" w:rsidRDefault="0033337F">
      <w:pPr>
        <w:pStyle w:val="TOC1"/>
        <w:tabs>
          <w:tab w:val="left" w:pos="1400"/>
        </w:tabs>
        <w:rPr>
          <w:rFonts w:eastAsiaTheme="minorEastAsia"/>
          <w:b w:val="0"/>
          <w:color w:val="auto"/>
          <w:kern w:val="0"/>
          <w:sz w:val="22"/>
          <w:szCs w:val="22"/>
          <w:lang w:val="en-US"/>
        </w:rPr>
      </w:pPr>
      <w:hyperlink w:anchor="_Toc452715981" w:history="1">
        <w:r w:rsidR="009608C0" w:rsidRPr="00D5516E">
          <w:rPr>
            <w:rStyle w:val="Hyperlink"/>
          </w:rPr>
          <w:t>Appendix A</w:t>
        </w:r>
        <w:r w:rsidR="009608C0">
          <w:rPr>
            <w:rFonts w:eastAsiaTheme="minorEastAsia"/>
            <w:b w:val="0"/>
            <w:color w:val="auto"/>
            <w:kern w:val="0"/>
            <w:sz w:val="22"/>
            <w:szCs w:val="22"/>
            <w:lang w:val="en-US"/>
          </w:rPr>
          <w:tab/>
        </w:r>
        <w:r w:rsidR="009608C0" w:rsidRPr="00D5516E">
          <w:rPr>
            <w:rStyle w:val="Hyperlink"/>
          </w:rPr>
          <w:t>Abbreviations and Acronyms</w:t>
        </w:r>
        <w:r w:rsidR="009608C0">
          <w:rPr>
            <w:webHidden/>
          </w:rPr>
          <w:tab/>
        </w:r>
        <w:r w:rsidR="009608C0">
          <w:rPr>
            <w:webHidden/>
          </w:rPr>
          <w:fldChar w:fldCharType="begin"/>
        </w:r>
        <w:r w:rsidR="009608C0">
          <w:rPr>
            <w:webHidden/>
          </w:rPr>
          <w:instrText xml:space="preserve"> PAGEREF _Toc452715981 \h </w:instrText>
        </w:r>
        <w:r w:rsidR="009608C0">
          <w:rPr>
            <w:webHidden/>
          </w:rPr>
        </w:r>
        <w:r w:rsidR="009608C0">
          <w:rPr>
            <w:webHidden/>
          </w:rPr>
          <w:fldChar w:fldCharType="separate"/>
        </w:r>
        <w:r w:rsidR="009608C0">
          <w:rPr>
            <w:webHidden/>
          </w:rPr>
          <w:t>10</w:t>
        </w:r>
        <w:r w:rsidR="009608C0">
          <w:rPr>
            <w:webHidden/>
          </w:rPr>
          <w:fldChar w:fldCharType="end"/>
        </w:r>
      </w:hyperlink>
    </w:p>
    <w:p w:rsidR="009608C0" w:rsidRDefault="0033337F">
      <w:pPr>
        <w:pStyle w:val="TOC1"/>
        <w:tabs>
          <w:tab w:val="left" w:pos="1400"/>
        </w:tabs>
        <w:rPr>
          <w:rFonts w:eastAsiaTheme="minorEastAsia"/>
          <w:b w:val="0"/>
          <w:color w:val="auto"/>
          <w:kern w:val="0"/>
          <w:sz w:val="22"/>
          <w:szCs w:val="22"/>
          <w:lang w:val="en-US"/>
        </w:rPr>
      </w:pPr>
      <w:hyperlink w:anchor="_Toc452715982" w:history="1">
        <w:r w:rsidR="009608C0" w:rsidRPr="00D5516E">
          <w:rPr>
            <w:rStyle w:val="Hyperlink"/>
          </w:rPr>
          <w:t>Appendix B</w:t>
        </w:r>
        <w:r w:rsidR="009608C0">
          <w:rPr>
            <w:rFonts w:eastAsiaTheme="minorEastAsia"/>
            <w:b w:val="0"/>
            <w:color w:val="auto"/>
            <w:kern w:val="0"/>
            <w:sz w:val="22"/>
            <w:szCs w:val="22"/>
            <w:lang w:val="en-US"/>
          </w:rPr>
          <w:tab/>
        </w:r>
        <w:r w:rsidR="009608C0" w:rsidRPr="00D5516E">
          <w:rPr>
            <w:rStyle w:val="Hyperlink"/>
          </w:rPr>
          <w:t>Glossary</w:t>
        </w:r>
        <w:r w:rsidR="009608C0">
          <w:rPr>
            <w:webHidden/>
          </w:rPr>
          <w:tab/>
        </w:r>
        <w:r w:rsidR="009608C0">
          <w:rPr>
            <w:webHidden/>
          </w:rPr>
          <w:fldChar w:fldCharType="begin"/>
        </w:r>
        <w:r w:rsidR="009608C0">
          <w:rPr>
            <w:webHidden/>
          </w:rPr>
          <w:instrText xml:space="preserve"> PAGEREF _Toc452715982 \h </w:instrText>
        </w:r>
        <w:r w:rsidR="009608C0">
          <w:rPr>
            <w:webHidden/>
          </w:rPr>
        </w:r>
        <w:r w:rsidR="009608C0">
          <w:rPr>
            <w:webHidden/>
          </w:rPr>
          <w:fldChar w:fldCharType="separate"/>
        </w:r>
        <w:r w:rsidR="009608C0">
          <w:rPr>
            <w:webHidden/>
          </w:rPr>
          <w:t>11</w:t>
        </w:r>
        <w:r w:rsidR="009608C0">
          <w:rPr>
            <w:webHidden/>
          </w:rPr>
          <w:fldChar w:fldCharType="end"/>
        </w:r>
      </w:hyperlink>
    </w:p>
    <w:p w:rsidR="009608C0" w:rsidRDefault="0033337F">
      <w:pPr>
        <w:pStyle w:val="TOC1"/>
        <w:tabs>
          <w:tab w:val="left" w:pos="1400"/>
        </w:tabs>
        <w:rPr>
          <w:rFonts w:eastAsiaTheme="minorEastAsia"/>
          <w:b w:val="0"/>
          <w:color w:val="auto"/>
          <w:kern w:val="0"/>
          <w:sz w:val="22"/>
          <w:szCs w:val="22"/>
          <w:lang w:val="en-US"/>
        </w:rPr>
      </w:pPr>
      <w:hyperlink w:anchor="_Toc452715983" w:history="1">
        <w:r w:rsidR="009608C0" w:rsidRPr="00D5516E">
          <w:rPr>
            <w:rStyle w:val="Hyperlink"/>
          </w:rPr>
          <w:t>Appendix C</w:t>
        </w:r>
        <w:r w:rsidR="009608C0">
          <w:rPr>
            <w:rFonts w:eastAsiaTheme="minorEastAsia"/>
            <w:b w:val="0"/>
            <w:color w:val="auto"/>
            <w:kern w:val="0"/>
            <w:sz w:val="22"/>
            <w:szCs w:val="22"/>
            <w:lang w:val="en-US"/>
          </w:rPr>
          <w:tab/>
        </w:r>
        <w:r w:rsidR="009608C0" w:rsidRPr="00D5516E">
          <w:rPr>
            <w:rStyle w:val="Hyperlink"/>
          </w:rPr>
          <w:t>References</w:t>
        </w:r>
        <w:r w:rsidR="009608C0">
          <w:rPr>
            <w:webHidden/>
          </w:rPr>
          <w:tab/>
        </w:r>
        <w:r w:rsidR="009608C0">
          <w:rPr>
            <w:webHidden/>
          </w:rPr>
          <w:fldChar w:fldCharType="begin"/>
        </w:r>
        <w:r w:rsidR="009608C0">
          <w:rPr>
            <w:webHidden/>
          </w:rPr>
          <w:instrText xml:space="preserve"> PAGEREF _Toc452715983 \h </w:instrText>
        </w:r>
        <w:r w:rsidR="009608C0">
          <w:rPr>
            <w:webHidden/>
          </w:rPr>
        </w:r>
        <w:r w:rsidR="009608C0">
          <w:rPr>
            <w:webHidden/>
          </w:rPr>
          <w:fldChar w:fldCharType="separate"/>
        </w:r>
        <w:r w:rsidR="009608C0">
          <w:rPr>
            <w:webHidden/>
          </w:rPr>
          <w:t>12</w:t>
        </w:r>
        <w:r w:rsidR="009608C0">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18" w:name="_Toc452715969"/>
      <w:r w:rsidRPr="00A158C7">
        <w:lastRenderedPageBreak/>
        <w:t>Introduction</w:t>
      </w:r>
      <w:bookmarkEnd w:id="18"/>
    </w:p>
    <w:p w:rsidR="00063A7A" w:rsidRPr="00A158C7" w:rsidRDefault="00FE5DF5" w:rsidP="000B37D5">
      <w:pPr>
        <w:pStyle w:val="Heading2"/>
      </w:pPr>
      <w:bookmarkStart w:id="19" w:name="_Toc452715970"/>
      <w:r w:rsidRPr="00A158C7">
        <w:t>Purpose</w:t>
      </w:r>
      <w:bookmarkEnd w:id="19"/>
    </w:p>
    <w:p w:rsidR="00670F98" w:rsidRPr="00A83EFB" w:rsidRDefault="00670F98" w:rsidP="00670F98">
      <w:pPr>
        <w:ind w:firstLine="567"/>
        <w:rPr>
          <w:lang w:bidi="ar-SA"/>
        </w:rPr>
      </w:pPr>
      <w:proofErr w:type="gramStart"/>
      <w:r>
        <w:rPr>
          <w:lang w:bidi="ar-SA"/>
        </w:rPr>
        <w:t>MDD for GMStrtStop (CF12A).</w:t>
      </w:r>
      <w:proofErr w:type="gramEnd"/>
    </w:p>
    <w:p w:rsidR="00F95E33" w:rsidRPr="00A158C7" w:rsidRDefault="00F95E33" w:rsidP="00E16D14"/>
    <w:bookmarkStart w:id="20" w:name="_Toc406065228"/>
    <w:bookmarkEnd w:id="3"/>
    <w:bookmarkEnd w:id="4"/>
    <w:bookmarkEnd w:id="5"/>
    <w:bookmarkEnd w:id="6"/>
    <w:bookmarkEnd w:id="7"/>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21" w:name="_Toc452715971"/>
      <w:proofErr w:type="spellStart"/>
      <w:r w:rsidR="00670F98">
        <w:rPr>
          <w:rFonts w:ascii="Calibri" w:hAnsi="Calibri" w:cs="Calibri"/>
        </w:rPr>
        <w:t>GMStrtStop</w:t>
      </w:r>
      <w:proofErr w:type="spellEnd"/>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20"/>
      <w:bookmarkEnd w:id="21"/>
    </w:p>
    <w:p w:rsidR="00670F98" w:rsidRPr="00A83EFB" w:rsidRDefault="00670F98" w:rsidP="00670F98">
      <w:pPr>
        <w:ind w:left="562"/>
        <w:rPr>
          <w:rFonts w:cs="Calibri"/>
        </w:rPr>
      </w:pPr>
      <w:r>
        <w:rPr>
          <w:rFonts w:cs="Calibri"/>
        </w:rPr>
        <w:t>Please refer the FDD.</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22" w:name="_Toc406065229"/>
      <w:bookmarkStart w:id="23" w:name="_Toc452715972"/>
      <w:r w:rsidRPr="00AA38E8">
        <w:rPr>
          <w:rFonts w:ascii="Calibri" w:hAnsi="Calibri" w:cs="Calibri"/>
        </w:rPr>
        <w:lastRenderedPageBreak/>
        <w:t>Design details of software module</w:t>
      </w:r>
      <w:bookmarkEnd w:id="22"/>
      <w:bookmarkEnd w:id="23"/>
    </w:p>
    <w:p w:rsidR="00670F98" w:rsidRPr="00A83EFB" w:rsidRDefault="00670F98" w:rsidP="00670F98">
      <w:pPr>
        <w:ind w:left="562"/>
        <w:rPr>
          <w:rFonts w:cs="Calibri"/>
        </w:rPr>
      </w:pPr>
      <w:bookmarkStart w:id="24" w:name="_Toc406065230"/>
      <w:r>
        <w:rPr>
          <w:rFonts w:cs="Calibri"/>
        </w:rPr>
        <w:t>Please refer the FDD.</w:t>
      </w:r>
    </w:p>
    <w:p w:rsidR="00D229A6" w:rsidRPr="00AA38E8" w:rsidRDefault="00D229A6" w:rsidP="00D229A6">
      <w:pPr>
        <w:pStyle w:val="Heading2"/>
        <w:rPr>
          <w:rFonts w:ascii="Calibri" w:hAnsi="Calibri" w:cs="Calibri"/>
        </w:rPr>
      </w:pPr>
      <w:bookmarkStart w:id="25" w:name="_Toc452715973"/>
      <w:r w:rsidRPr="00D229A6">
        <w:t>Graphical</w:t>
      </w:r>
      <w:r>
        <w:rPr>
          <w:rFonts w:ascii="Calibri" w:hAnsi="Calibri" w:cs="Calibri"/>
        </w:rPr>
        <w:t xml:space="preserve"> representation of </w:t>
      </w:r>
      <w:bookmarkEnd w:id="24"/>
      <w:r w:rsidR="002B094F">
        <w:rPr>
          <w:rFonts w:ascii="Calibri" w:hAnsi="Calibri" w:cs="Calibri"/>
        </w:rPr>
        <w:fldChar w:fldCharType="begin"/>
      </w:r>
      <w:r w:rsidR="002B094F">
        <w:rPr>
          <w:rFonts w:ascii="Calibri" w:hAnsi="Calibri" w:cs="Calibri"/>
        </w:rPr>
        <w:instrText xml:space="preserve"> DOCPROPERTY  "Document Version"  \* MERGEFORMAT </w:instrText>
      </w:r>
      <w:r w:rsidR="002B094F">
        <w:rPr>
          <w:rFonts w:ascii="Calibri" w:hAnsi="Calibri" w:cs="Calibri"/>
        </w:rPr>
        <w:fldChar w:fldCharType="separate"/>
      </w:r>
      <w:r w:rsidR="00711D8E">
        <w:rPr>
          <w:rFonts w:ascii="Calibri" w:hAnsi="Calibri" w:cs="Calibri"/>
        </w:rPr>
        <w:t>&lt;MDD Name&gt;</w:t>
      </w:r>
      <w:bookmarkEnd w:id="25"/>
      <w:r w:rsidR="002B094F">
        <w:rPr>
          <w:rFonts w:ascii="Calibri" w:hAnsi="Calibri" w:cs="Calibri"/>
        </w:rPr>
        <w:fldChar w:fldCharType="end"/>
      </w:r>
    </w:p>
    <w:p w:rsidR="00D229A6" w:rsidRDefault="00D229A6" w:rsidP="00D229A6">
      <w:pPr>
        <w:rPr>
          <w:rFonts w:cs="Calibri"/>
          <w:i/>
        </w:rPr>
      </w:pPr>
    </w:p>
    <w:p w:rsidR="003A156B" w:rsidRDefault="003A156B" w:rsidP="00D229A6">
      <w:pPr>
        <w:rPr>
          <w:rFonts w:cs="Calibri"/>
          <w:i/>
        </w:rPr>
      </w:pPr>
      <w:r>
        <w:rPr>
          <w:rFonts w:cs="Calibri"/>
          <w:i/>
          <w:noProof/>
          <w:lang w:bidi="ar-SA"/>
        </w:rPr>
        <w:drawing>
          <wp:inline distT="0" distB="0" distL="0" distR="0" wp14:anchorId="10F74AA4" wp14:editId="79F7265A">
            <wp:extent cx="4362450" cy="2733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2450" cy="2733675"/>
                    </a:xfrm>
                    <a:prstGeom prst="rect">
                      <a:avLst/>
                    </a:prstGeom>
                    <a:noFill/>
                    <a:ln>
                      <a:noFill/>
                    </a:ln>
                  </pic:spPr>
                </pic:pic>
              </a:graphicData>
            </a:graphic>
          </wp:inline>
        </w:drawing>
      </w:r>
    </w:p>
    <w:p w:rsidR="00D229A6" w:rsidRDefault="00D229A6" w:rsidP="00D229A6">
      <w:pPr>
        <w:pStyle w:val="Heading2"/>
        <w:rPr>
          <w:rFonts w:ascii="Calibri" w:hAnsi="Calibri" w:cs="Calibri"/>
        </w:rPr>
      </w:pPr>
      <w:bookmarkStart w:id="26" w:name="_Toc406065231"/>
      <w:bookmarkStart w:id="27" w:name="_Toc452715974"/>
      <w:r w:rsidRPr="002D6391">
        <w:rPr>
          <w:rFonts w:ascii="Calibri" w:hAnsi="Calibri" w:cs="Calibri"/>
        </w:rPr>
        <w:t>Data Flow Diagram</w:t>
      </w:r>
      <w:bookmarkEnd w:id="26"/>
      <w:bookmarkEnd w:id="27"/>
    </w:p>
    <w:p w:rsidR="00D8615D" w:rsidRPr="00A83EFB" w:rsidRDefault="00D8615D" w:rsidP="00D8615D">
      <w:pPr>
        <w:ind w:left="562"/>
        <w:rPr>
          <w:rFonts w:cs="Calibri"/>
        </w:rPr>
      </w:pPr>
      <w:r>
        <w:rPr>
          <w:rFonts w:cs="Calibri"/>
        </w:rPr>
        <w:t>Please refer the FDD.</w:t>
      </w:r>
    </w:p>
    <w:p w:rsidR="002B094F" w:rsidRDefault="002B094F" w:rsidP="002B094F">
      <w:pPr>
        <w:pStyle w:val="Heading2"/>
        <w:rPr>
          <w:rFonts w:ascii="Calibri" w:hAnsi="Calibri"/>
        </w:rPr>
      </w:pPr>
      <w:bookmarkStart w:id="28" w:name="_Toc338170474"/>
      <w:bookmarkStart w:id="29" w:name="_Toc375678227"/>
      <w:bookmarkStart w:id="30" w:name="_Toc418080059"/>
      <w:bookmarkStart w:id="31" w:name="_Toc421709909"/>
      <w:bookmarkStart w:id="32" w:name="_Toc452715975"/>
      <w:r w:rsidRPr="00700D41">
        <w:rPr>
          <w:rFonts w:ascii="Calibri" w:hAnsi="Calibri"/>
        </w:rPr>
        <w:t>Variable Data Dictionary</w:t>
      </w:r>
      <w:bookmarkEnd w:id="28"/>
      <w:bookmarkEnd w:id="29"/>
      <w:bookmarkEnd w:id="30"/>
      <w:bookmarkEnd w:id="31"/>
      <w:bookmarkEnd w:id="32"/>
    </w:p>
    <w:p w:rsidR="00D8615D" w:rsidRPr="00A83EFB" w:rsidRDefault="00D8615D" w:rsidP="00D8615D">
      <w:pPr>
        <w:ind w:left="562"/>
        <w:rPr>
          <w:rFonts w:cs="Calibri"/>
        </w:rPr>
      </w:pPr>
      <w:r>
        <w:rPr>
          <w:rFonts w:cs="Calibri"/>
        </w:rPr>
        <w:t>Please refer the FDD.</w:t>
      </w:r>
    </w:p>
    <w:p w:rsidR="002B094F" w:rsidRPr="00987B4A" w:rsidRDefault="002B094F" w:rsidP="002B094F">
      <w:pPr>
        <w:pStyle w:val="Heading2"/>
        <w:spacing w:after="60"/>
        <w:rPr>
          <w:rFonts w:ascii="Calibri" w:hAnsi="Calibri"/>
        </w:rPr>
      </w:pPr>
      <w:bookmarkStart w:id="33" w:name="_Toc338170479"/>
      <w:bookmarkStart w:id="34" w:name="_Toc375678228"/>
      <w:bookmarkStart w:id="35" w:name="_Toc418080062"/>
      <w:bookmarkStart w:id="36" w:name="_Toc421709912"/>
      <w:bookmarkStart w:id="37" w:name="_Toc452715976"/>
      <w:r w:rsidRPr="00987B4A">
        <w:rPr>
          <w:rFonts w:ascii="Calibri" w:hAnsi="Calibri"/>
        </w:rPr>
        <w:t>Constant Data Dictionary</w:t>
      </w:r>
      <w:bookmarkEnd w:id="33"/>
      <w:bookmarkEnd w:id="34"/>
      <w:bookmarkEnd w:id="35"/>
      <w:bookmarkEnd w:id="36"/>
      <w:bookmarkEnd w:id="37"/>
    </w:p>
    <w:p w:rsidR="00D8615D" w:rsidRPr="00A83EFB" w:rsidRDefault="00D8615D" w:rsidP="00D8615D">
      <w:pPr>
        <w:ind w:left="562"/>
        <w:rPr>
          <w:rFonts w:cs="Calibri"/>
        </w:rPr>
      </w:pPr>
      <w:r>
        <w:rPr>
          <w:rFonts w:cs="Calibri"/>
        </w:rPr>
        <w:t>Please refer the FDD.</w:t>
      </w:r>
    </w:p>
    <w:p w:rsidR="002B094F" w:rsidRPr="0048012A" w:rsidRDefault="002B094F" w:rsidP="002518E0">
      <w:pPr>
        <w:pStyle w:val="BodyText3"/>
        <w:rPr>
          <w:rFonts w:cs="Calibri"/>
          <w:sz w:val="20"/>
          <w:szCs w:val="20"/>
        </w:rPr>
      </w:pPr>
    </w:p>
    <w:p w:rsidR="002B094F" w:rsidRPr="0048012A" w:rsidRDefault="002B094F" w:rsidP="002B094F">
      <w:pPr>
        <w:pStyle w:val="Heading2"/>
        <w:spacing w:after="60"/>
        <w:rPr>
          <w:rFonts w:ascii="Calibri" w:hAnsi="Calibri"/>
        </w:rPr>
      </w:pPr>
      <w:bookmarkStart w:id="38" w:name="_Ref87065593"/>
      <w:bookmarkStart w:id="39" w:name="_Toc338170483"/>
      <w:bookmarkStart w:id="40" w:name="_Toc375678229"/>
      <w:bookmarkStart w:id="41" w:name="_Toc418080067"/>
      <w:bookmarkStart w:id="42" w:name="_Toc421709915"/>
      <w:bookmarkStart w:id="43" w:name="_Toc452715977"/>
      <w:r w:rsidRPr="0048012A">
        <w:rPr>
          <w:rFonts w:ascii="Calibri" w:hAnsi="Calibri"/>
        </w:rPr>
        <w:t>Software Module Implementation</w:t>
      </w:r>
      <w:bookmarkEnd w:id="38"/>
      <w:bookmarkEnd w:id="39"/>
      <w:bookmarkEnd w:id="40"/>
      <w:bookmarkEnd w:id="41"/>
      <w:bookmarkEnd w:id="42"/>
      <w:bookmarkEnd w:id="43"/>
    </w:p>
    <w:p w:rsidR="00D8615D" w:rsidRDefault="00D8615D" w:rsidP="00D8615D">
      <w:pPr>
        <w:ind w:left="562"/>
        <w:rPr>
          <w:rFonts w:cs="Calibri"/>
        </w:rPr>
      </w:pPr>
      <w:bookmarkStart w:id="44" w:name="_Toc338170484"/>
      <w:bookmarkStart w:id="45" w:name="_Toc418080068"/>
      <w:bookmarkStart w:id="46" w:name="_Toc421709916"/>
      <w:r>
        <w:rPr>
          <w:rFonts w:cs="Calibri"/>
        </w:rPr>
        <w:t>Please refer the FDD</w:t>
      </w:r>
      <w:bookmarkEnd w:id="44"/>
      <w:bookmarkEnd w:id="45"/>
      <w:bookmarkEnd w:id="46"/>
      <w:r>
        <w:rPr>
          <w:rFonts w:cs="Calibri"/>
        </w:rPr>
        <w:t>.</w:t>
      </w:r>
    </w:p>
    <w:p w:rsidR="002B094F" w:rsidRDefault="002B094F" w:rsidP="002B094F">
      <w:pPr>
        <w:pStyle w:val="Heading3"/>
        <w:tabs>
          <w:tab w:val="clear" w:pos="1017"/>
          <w:tab w:val="num" w:pos="567"/>
        </w:tabs>
        <w:ind w:left="567"/>
        <w:rPr>
          <w:rFonts w:ascii="Calibri" w:hAnsi="Calibri"/>
        </w:rPr>
      </w:pPr>
      <w:bookmarkStart w:id="47" w:name="_Toc338170485"/>
      <w:bookmarkStart w:id="48" w:name="_Toc418080074"/>
      <w:bookmarkStart w:id="49" w:name="_Toc421709919"/>
      <w:bookmarkStart w:id="50" w:name="_Toc452715978"/>
      <w:r w:rsidRPr="00987B4A">
        <w:rPr>
          <w:rFonts w:ascii="Calibri" w:hAnsi="Calibri"/>
        </w:rPr>
        <w:t>Module Internal (Local) Functions</w:t>
      </w:r>
      <w:bookmarkEnd w:id="47"/>
      <w:bookmarkEnd w:id="48"/>
      <w:bookmarkEnd w:id="49"/>
      <w:bookmarkEnd w:id="50"/>
    </w:p>
    <w:p w:rsidR="00D8615D" w:rsidRPr="00F127F5" w:rsidRDefault="00D8615D" w:rsidP="00D8615D">
      <w:pPr>
        <w:pStyle w:val="Heading4"/>
        <w:numPr>
          <w:ilvl w:val="3"/>
          <w:numId w:val="15"/>
        </w:numPr>
        <w:tabs>
          <w:tab w:val="num" w:pos="567"/>
        </w:tabs>
        <w:spacing w:after="60"/>
        <w:rPr>
          <w:rFonts w:ascii="Calibri" w:hAnsi="Calibri" w:cs="Calibri"/>
          <w:sz w:val="22"/>
          <w:szCs w:val="22"/>
        </w:rPr>
      </w:pPr>
      <w:bookmarkStart w:id="51" w:name="_Toc421011540"/>
      <w:bookmarkStart w:id="52" w:name="_Toc424732633"/>
      <w:r w:rsidRPr="00F127F5">
        <w:rPr>
          <w:rFonts w:ascii="Calibri" w:hAnsi="Calibri" w:cs="Calibri"/>
          <w:sz w:val="22"/>
          <w:szCs w:val="22"/>
        </w:rPr>
        <w:t>Local Function #1</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D8615D" w:rsidRPr="00AA38E8" w:rsidTr="00B4249A">
        <w:tc>
          <w:tcPr>
            <w:tcW w:w="1779" w:type="dxa"/>
          </w:tcPr>
          <w:p w:rsidR="00D8615D" w:rsidRPr="00AA38E8" w:rsidRDefault="00D8615D" w:rsidP="00B4249A">
            <w:pPr>
              <w:spacing w:before="60"/>
              <w:rPr>
                <w:rFonts w:cs="Calibri"/>
                <w:b/>
                <w:bCs/>
                <w:sz w:val="16"/>
              </w:rPr>
            </w:pPr>
            <w:r w:rsidRPr="00AA38E8">
              <w:rPr>
                <w:rFonts w:cs="Calibri"/>
                <w:b/>
                <w:bCs/>
                <w:sz w:val="16"/>
              </w:rPr>
              <w:t>Function Name</w:t>
            </w:r>
          </w:p>
        </w:tc>
        <w:tc>
          <w:tcPr>
            <w:tcW w:w="4179" w:type="dxa"/>
          </w:tcPr>
          <w:p w:rsidR="00D8615D" w:rsidRPr="00AA38E8" w:rsidRDefault="005E633A" w:rsidP="00B4249A">
            <w:pPr>
              <w:spacing w:before="60"/>
              <w:rPr>
                <w:rFonts w:cs="Calibri"/>
                <w:sz w:val="16"/>
              </w:rPr>
            </w:pPr>
            <w:proofErr w:type="spellStart"/>
            <w:r w:rsidRPr="005E633A">
              <w:rPr>
                <w:rFonts w:cs="Calibri"/>
                <w:sz w:val="16"/>
              </w:rPr>
              <w:t>SlewRateCalc</w:t>
            </w:r>
            <w:proofErr w:type="spellEnd"/>
          </w:p>
        </w:tc>
        <w:tc>
          <w:tcPr>
            <w:tcW w:w="990" w:type="dxa"/>
            <w:shd w:val="pct30" w:color="FFFF00" w:fill="auto"/>
          </w:tcPr>
          <w:p w:rsidR="00D8615D" w:rsidRPr="00AA38E8" w:rsidRDefault="00D8615D" w:rsidP="00B4249A">
            <w:pPr>
              <w:spacing w:before="60"/>
              <w:jc w:val="center"/>
              <w:rPr>
                <w:rFonts w:cs="Calibri"/>
                <w:sz w:val="16"/>
              </w:rPr>
            </w:pPr>
            <w:r w:rsidRPr="00AA38E8">
              <w:rPr>
                <w:rFonts w:cs="Calibri"/>
                <w:sz w:val="16"/>
              </w:rPr>
              <w:t>Type</w:t>
            </w:r>
          </w:p>
        </w:tc>
        <w:tc>
          <w:tcPr>
            <w:tcW w:w="990" w:type="dxa"/>
            <w:shd w:val="pct30" w:color="FFFF00" w:fill="auto"/>
          </w:tcPr>
          <w:p w:rsidR="00D8615D" w:rsidRPr="00AA38E8" w:rsidRDefault="00D8615D" w:rsidP="00B4249A">
            <w:pPr>
              <w:spacing w:before="60"/>
              <w:jc w:val="center"/>
              <w:rPr>
                <w:rFonts w:cs="Calibri"/>
                <w:sz w:val="16"/>
              </w:rPr>
            </w:pPr>
            <w:r w:rsidRPr="00AA38E8">
              <w:rPr>
                <w:rFonts w:cs="Calibri"/>
                <w:sz w:val="16"/>
              </w:rPr>
              <w:t>Min</w:t>
            </w:r>
          </w:p>
        </w:tc>
        <w:tc>
          <w:tcPr>
            <w:tcW w:w="990" w:type="dxa"/>
            <w:shd w:val="pct30" w:color="FFFF00" w:fill="auto"/>
          </w:tcPr>
          <w:p w:rsidR="00D8615D" w:rsidRPr="00AA38E8" w:rsidRDefault="00D8615D" w:rsidP="00B4249A">
            <w:pPr>
              <w:spacing w:before="60"/>
              <w:jc w:val="center"/>
              <w:rPr>
                <w:rFonts w:cs="Calibri"/>
                <w:sz w:val="16"/>
              </w:rPr>
            </w:pPr>
            <w:r w:rsidRPr="00AA38E8">
              <w:rPr>
                <w:rFonts w:cs="Calibri"/>
                <w:sz w:val="16"/>
              </w:rPr>
              <w:t>Max</w:t>
            </w:r>
          </w:p>
        </w:tc>
      </w:tr>
      <w:tr w:rsidR="005E633A" w:rsidRPr="00AA38E8" w:rsidTr="00B4249A">
        <w:tc>
          <w:tcPr>
            <w:tcW w:w="1779" w:type="dxa"/>
          </w:tcPr>
          <w:p w:rsidR="005E633A" w:rsidRPr="00AA38E8" w:rsidRDefault="005E633A" w:rsidP="00B4249A">
            <w:pPr>
              <w:spacing w:before="60"/>
              <w:rPr>
                <w:rFonts w:cs="Calibri"/>
                <w:b/>
                <w:bCs/>
                <w:sz w:val="16"/>
              </w:rPr>
            </w:pPr>
            <w:r w:rsidRPr="00AA38E8">
              <w:rPr>
                <w:rFonts w:cs="Calibri"/>
                <w:b/>
                <w:bCs/>
                <w:sz w:val="16"/>
              </w:rPr>
              <w:t xml:space="preserve">Arguments Passed </w:t>
            </w:r>
          </w:p>
        </w:tc>
        <w:tc>
          <w:tcPr>
            <w:tcW w:w="4179" w:type="dxa"/>
          </w:tcPr>
          <w:p w:rsidR="005E633A" w:rsidRPr="00AA38E8" w:rsidRDefault="005E633A" w:rsidP="00507DA2">
            <w:pPr>
              <w:spacing w:before="60"/>
              <w:rPr>
                <w:rFonts w:cs="Calibri"/>
                <w:sz w:val="16"/>
              </w:rPr>
            </w:pPr>
            <w:r>
              <w:rPr>
                <w:rFonts w:cs="Calibri"/>
                <w:sz w:val="16"/>
              </w:rPr>
              <w:t>NA</w:t>
            </w:r>
          </w:p>
        </w:tc>
        <w:tc>
          <w:tcPr>
            <w:tcW w:w="990" w:type="dxa"/>
          </w:tcPr>
          <w:p w:rsidR="005E633A" w:rsidRPr="00AA38E8" w:rsidRDefault="005E633A" w:rsidP="005E633A">
            <w:pPr>
              <w:spacing w:before="60"/>
              <w:jc w:val="center"/>
              <w:rPr>
                <w:rFonts w:cs="Calibri"/>
                <w:sz w:val="16"/>
              </w:rPr>
            </w:pPr>
            <w:r>
              <w:rPr>
                <w:rFonts w:cs="Calibri"/>
                <w:sz w:val="16"/>
              </w:rPr>
              <w:t>NA</w:t>
            </w:r>
          </w:p>
        </w:tc>
        <w:tc>
          <w:tcPr>
            <w:tcW w:w="990" w:type="dxa"/>
          </w:tcPr>
          <w:p w:rsidR="005E633A" w:rsidRPr="00AA38E8" w:rsidRDefault="005E633A" w:rsidP="00507DA2">
            <w:pPr>
              <w:spacing w:before="60"/>
              <w:jc w:val="center"/>
              <w:rPr>
                <w:rFonts w:cs="Calibri"/>
                <w:sz w:val="16"/>
              </w:rPr>
            </w:pPr>
            <w:r>
              <w:rPr>
                <w:rFonts w:cs="Calibri"/>
                <w:sz w:val="16"/>
              </w:rPr>
              <w:t>NA</w:t>
            </w:r>
          </w:p>
        </w:tc>
        <w:tc>
          <w:tcPr>
            <w:tcW w:w="990" w:type="dxa"/>
          </w:tcPr>
          <w:p w:rsidR="005E633A" w:rsidRPr="00AA38E8" w:rsidRDefault="005E633A" w:rsidP="00507DA2">
            <w:pPr>
              <w:spacing w:before="60"/>
              <w:jc w:val="center"/>
              <w:rPr>
                <w:rFonts w:cs="Calibri"/>
                <w:sz w:val="16"/>
              </w:rPr>
            </w:pPr>
            <w:r>
              <w:rPr>
                <w:rFonts w:cs="Calibri"/>
                <w:sz w:val="16"/>
              </w:rPr>
              <w:t>NA</w:t>
            </w:r>
          </w:p>
        </w:tc>
      </w:tr>
      <w:tr w:rsidR="00D8615D" w:rsidRPr="00AA38E8" w:rsidTr="00B4249A">
        <w:tc>
          <w:tcPr>
            <w:tcW w:w="1779" w:type="dxa"/>
          </w:tcPr>
          <w:p w:rsidR="00D8615D" w:rsidRPr="00AA38E8" w:rsidRDefault="00D8615D" w:rsidP="00B4249A">
            <w:pPr>
              <w:spacing w:before="60"/>
              <w:rPr>
                <w:rFonts w:cs="Calibri"/>
                <w:b/>
                <w:bCs/>
                <w:sz w:val="16"/>
              </w:rPr>
            </w:pPr>
            <w:r w:rsidRPr="00AA38E8">
              <w:rPr>
                <w:rFonts w:cs="Calibri"/>
                <w:b/>
                <w:bCs/>
                <w:sz w:val="16"/>
              </w:rPr>
              <w:t>Return Value</w:t>
            </w:r>
          </w:p>
        </w:tc>
        <w:tc>
          <w:tcPr>
            <w:tcW w:w="4179" w:type="dxa"/>
          </w:tcPr>
          <w:p w:rsidR="00D8615D" w:rsidRPr="00AA38E8" w:rsidRDefault="005E633A" w:rsidP="00B4249A">
            <w:pPr>
              <w:spacing w:before="60"/>
              <w:rPr>
                <w:rFonts w:cs="Calibri"/>
                <w:sz w:val="16"/>
              </w:rPr>
            </w:pPr>
            <w:r w:rsidRPr="005E633A">
              <w:rPr>
                <w:rFonts w:cs="Calibri"/>
                <w:sz w:val="16"/>
              </w:rPr>
              <w:t>SSSlewRate_UlspS_T_f32</w:t>
            </w:r>
          </w:p>
        </w:tc>
        <w:tc>
          <w:tcPr>
            <w:tcW w:w="990" w:type="dxa"/>
          </w:tcPr>
          <w:p w:rsidR="00D8615D" w:rsidRPr="00AA38E8" w:rsidRDefault="005E633A" w:rsidP="005E633A">
            <w:pPr>
              <w:spacing w:before="60"/>
              <w:jc w:val="center"/>
              <w:rPr>
                <w:rFonts w:cs="Calibri"/>
                <w:sz w:val="16"/>
              </w:rPr>
            </w:pPr>
            <w:r>
              <w:rPr>
                <w:rFonts w:cs="Calibri"/>
                <w:sz w:val="16"/>
              </w:rPr>
              <w:t>Float32</w:t>
            </w:r>
          </w:p>
        </w:tc>
        <w:tc>
          <w:tcPr>
            <w:tcW w:w="990" w:type="dxa"/>
          </w:tcPr>
          <w:p w:rsidR="00D8615D" w:rsidRPr="00AA38E8" w:rsidRDefault="005E633A" w:rsidP="005E633A">
            <w:pPr>
              <w:spacing w:before="60"/>
              <w:jc w:val="center"/>
              <w:rPr>
                <w:rFonts w:cs="Calibri"/>
                <w:sz w:val="16"/>
              </w:rPr>
            </w:pPr>
            <w:r>
              <w:rPr>
                <w:rFonts w:cs="Calibri"/>
                <w:sz w:val="16"/>
              </w:rPr>
              <w:t>0.</w:t>
            </w:r>
            <w:r w:rsidR="003A156B">
              <w:rPr>
                <w:rFonts w:cs="Calibri"/>
                <w:sz w:val="16"/>
              </w:rPr>
              <w:t>1</w:t>
            </w:r>
          </w:p>
        </w:tc>
        <w:tc>
          <w:tcPr>
            <w:tcW w:w="990" w:type="dxa"/>
          </w:tcPr>
          <w:p w:rsidR="00D8615D" w:rsidRPr="00AA38E8" w:rsidRDefault="005E633A" w:rsidP="005E633A">
            <w:pPr>
              <w:spacing w:before="60"/>
              <w:jc w:val="center"/>
              <w:rPr>
                <w:rFonts w:cs="Calibri"/>
                <w:sz w:val="16"/>
              </w:rPr>
            </w:pPr>
            <w:r>
              <w:rPr>
                <w:rFonts w:cs="Calibri"/>
                <w:sz w:val="16"/>
              </w:rPr>
              <w:t>5</w:t>
            </w:r>
            <w:r w:rsidR="00DC4335">
              <w:rPr>
                <w:rFonts w:cs="Calibri"/>
                <w:sz w:val="16"/>
              </w:rPr>
              <w:t>00</w:t>
            </w:r>
            <w:r>
              <w:rPr>
                <w:rFonts w:cs="Calibri"/>
                <w:sz w:val="16"/>
              </w:rPr>
              <w:t>.0</w:t>
            </w:r>
          </w:p>
        </w:tc>
      </w:tr>
    </w:tbl>
    <w:p w:rsidR="00D8615D" w:rsidRPr="00F127F5" w:rsidRDefault="00D8615D" w:rsidP="00D8615D">
      <w:pPr>
        <w:pStyle w:val="Heading5"/>
        <w:rPr>
          <w:rFonts w:asciiTheme="minorHAnsi" w:hAnsiTheme="minorHAnsi" w:cstheme="minorHAnsi"/>
          <w:b/>
        </w:rPr>
      </w:pPr>
      <w:r w:rsidRPr="00F127F5">
        <w:rPr>
          <w:rFonts w:asciiTheme="minorHAnsi" w:hAnsiTheme="minorHAnsi" w:cstheme="minorHAnsi"/>
          <w:b/>
        </w:rPr>
        <w:lastRenderedPageBreak/>
        <w:t>Design Rationale</w:t>
      </w:r>
    </w:p>
    <w:p w:rsidR="005E633A" w:rsidRPr="005E633A" w:rsidRDefault="005E633A" w:rsidP="005E633A">
      <w:pPr>
        <w:pStyle w:val="Heading5"/>
        <w:numPr>
          <w:ilvl w:val="0"/>
          <w:numId w:val="0"/>
        </w:numPr>
        <w:ind w:left="864"/>
        <w:rPr>
          <w:rFonts w:ascii="Calibri" w:hAnsi="Calibri"/>
          <w:szCs w:val="24"/>
        </w:rPr>
      </w:pPr>
      <w:r>
        <w:rPr>
          <w:rFonts w:ascii="Calibri" w:hAnsi="Calibri"/>
          <w:szCs w:val="24"/>
        </w:rPr>
        <w:tab/>
      </w:r>
      <w:r w:rsidRPr="005E633A">
        <w:rPr>
          <w:rFonts w:ascii="Calibri" w:hAnsi="Calibri"/>
          <w:szCs w:val="24"/>
        </w:rPr>
        <w:t xml:space="preserve">This function corresponds to </w:t>
      </w:r>
      <w:proofErr w:type="spellStart"/>
      <w:r w:rsidRPr="005E633A">
        <w:rPr>
          <w:rFonts w:ascii="Calibri" w:hAnsi="Calibri"/>
          <w:szCs w:val="24"/>
        </w:rPr>
        <w:t>SlewRate</w:t>
      </w:r>
      <w:proofErr w:type="spellEnd"/>
      <w:r w:rsidRPr="005E633A">
        <w:rPr>
          <w:rFonts w:ascii="Calibri" w:hAnsi="Calibri"/>
          <w:szCs w:val="24"/>
        </w:rPr>
        <w:t xml:space="preserve"> block in FDD and is split from Per1 to handle the cyclomatic complexity and path count.</w:t>
      </w:r>
    </w:p>
    <w:p w:rsidR="00D8615D" w:rsidRPr="00F127F5" w:rsidRDefault="00D8615D" w:rsidP="005E633A">
      <w:pPr>
        <w:pStyle w:val="Heading5"/>
        <w:rPr>
          <w:rFonts w:asciiTheme="minorHAnsi" w:hAnsiTheme="minorHAnsi" w:cstheme="minorHAnsi"/>
          <w:b/>
        </w:rPr>
      </w:pPr>
      <w:r w:rsidRPr="00F127F5">
        <w:rPr>
          <w:rFonts w:asciiTheme="minorHAnsi" w:hAnsiTheme="minorHAnsi" w:cstheme="minorHAnsi"/>
          <w:b/>
        </w:rPr>
        <w:t>Processing</w:t>
      </w:r>
    </w:p>
    <w:p w:rsidR="005E633A" w:rsidRDefault="00D8615D" w:rsidP="005E633A">
      <w:pPr>
        <w:ind w:left="562" w:firstLine="302"/>
        <w:rPr>
          <w:rFonts w:cs="Calibri"/>
        </w:rPr>
      </w:pPr>
      <w:r>
        <w:rPr>
          <w:rFonts w:cs="Calibri"/>
        </w:rPr>
        <w:t>Please refer the below path in the Simulink model of FDD.</w:t>
      </w:r>
    </w:p>
    <w:p w:rsidR="005E633A" w:rsidRPr="005E633A" w:rsidRDefault="005E633A" w:rsidP="005E633A">
      <w:pPr>
        <w:ind w:left="562" w:firstLine="302"/>
        <w:rPr>
          <w:rFonts w:cs="Calibri"/>
        </w:rPr>
      </w:pPr>
      <w:r w:rsidRPr="005E633A">
        <w:rPr>
          <w:rFonts w:cs="Calibri"/>
          <w:i/>
          <w:sz w:val="18"/>
        </w:rPr>
        <w:t>CF12A_GMSS_v002/GMSS/GMSSPer1/</w:t>
      </w:r>
      <w:proofErr w:type="spellStart"/>
      <w:r w:rsidRPr="005E633A">
        <w:rPr>
          <w:rFonts w:cs="Calibri"/>
          <w:i/>
          <w:sz w:val="18"/>
        </w:rPr>
        <w:t>SlewRate</w:t>
      </w:r>
      <w:proofErr w:type="spellEnd"/>
    </w:p>
    <w:p w:rsidR="00D8615D" w:rsidRPr="005E633A" w:rsidRDefault="00D8615D" w:rsidP="005E633A">
      <w:pPr>
        <w:pStyle w:val="Heading4"/>
        <w:numPr>
          <w:ilvl w:val="3"/>
          <w:numId w:val="15"/>
        </w:numPr>
        <w:tabs>
          <w:tab w:val="num" w:pos="567"/>
        </w:tabs>
        <w:spacing w:after="60"/>
        <w:rPr>
          <w:rFonts w:ascii="Calibri" w:hAnsi="Calibri" w:cs="Calibri"/>
          <w:sz w:val="22"/>
          <w:szCs w:val="22"/>
        </w:rPr>
      </w:pPr>
      <w:r w:rsidRPr="005E633A">
        <w:rPr>
          <w:rFonts w:ascii="Calibri" w:hAnsi="Calibri" w:cs="Calibri"/>
          <w:sz w:val="22"/>
          <w:szCs w:val="22"/>
        </w:rPr>
        <w:t>Local Function #</w:t>
      </w:r>
      <w:bookmarkEnd w:id="51"/>
      <w:bookmarkEnd w:id="52"/>
      <w:r w:rsidRPr="005E633A">
        <w:rPr>
          <w:rFonts w:ascii="Calibri" w:hAnsi="Calibri" w:cs="Calibri"/>
          <w:sz w:val="22"/>
          <w:szCs w:val="22"/>
        </w:rPr>
        <w:t>2</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D8615D" w:rsidRPr="00AA38E8" w:rsidTr="00B4249A">
        <w:tc>
          <w:tcPr>
            <w:tcW w:w="1779" w:type="dxa"/>
          </w:tcPr>
          <w:p w:rsidR="00D8615D" w:rsidRPr="00AA38E8" w:rsidRDefault="00D8615D" w:rsidP="00B4249A">
            <w:pPr>
              <w:spacing w:before="60"/>
              <w:rPr>
                <w:rFonts w:cs="Calibri"/>
                <w:b/>
                <w:bCs/>
                <w:sz w:val="16"/>
              </w:rPr>
            </w:pPr>
            <w:r w:rsidRPr="00AA38E8">
              <w:rPr>
                <w:rFonts w:cs="Calibri"/>
                <w:b/>
                <w:bCs/>
                <w:sz w:val="16"/>
              </w:rPr>
              <w:t>Function Name</w:t>
            </w:r>
          </w:p>
        </w:tc>
        <w:tc>
          <w:tcPr>
            <w:tcW w:w="4179" w:type="dxa"/>
          </w:tcPr>
          <w:p w:rsidR="00D8615D" w:rsidRPr="00AA38E8" w:rsidRDefault="005E633A" w:rsidP="00B4249A">
            <w:pPr>
              <w:spacing w:before="60"/>
              <w:rPr>
                <w:rFonts w:cs="Calibri"/>
                <w:sz w:val="16"/>
              </w:rPr>
            </w:pPr>
            <w:proofErr w:type="spellStart"/>
            <w:r w:rsidRPr="005E633A">
              <w:rPr>
                <w:rFonts w:cs="Calibri"/>
                <w:sz w:val="16"/>
              </w:rPr>
              <w:t>PreviousStCalc</w:t>
            </w:r>
            <w:proofErr w:type="spellEnd"/>
          </w:p>
        </w:tc>
        <w:tc>
          <w:tcPr>
            <w:tcW w:w="990" w:type="dxa"/>
            <w:shd w:val="pct30" w:color="FFFF00" w:fill="auto"/>
          </w:tcPr>
          <w:p w:rsidR="00D8615D" w:rsidRPr="00AA38E8" w:rsidRDefault="00D8615D" w:rsidP="00B4249A">
            <w:pPr>
              <w:spacing w:before="60"/>
              <w:jc w:val="center"/>
              <w:rPr>
                <w:rFonts w:cs="Calibri"/>
                <w:sz w:val="16"/>
              </w:rPr>
            </w:pPr>
            <w:r w:rsidRPr="00AA38E8">
              <w:rPr>
                <w:rFonts w:cs="Calibri"/>
                <w:sz w:val="16"/>
              </w:rPr>
              <w:t>Type</w:t>
            </w:r>
          </w:p>
        </w:tc>
        <w:tc>
          <w:tcPr>
            <w:tcW w:w="990" w:type="dxa"/>
            <w:shd w:val="pct30" w:color="FFFF00" w:fill="auto"/>
          </w:tcPr>
          <w:p w:rsidR="00D8615D" w:rsidRPr="00AA38E8" w:rsidRDefault="00D8615D" w:rsidP="00B4249A">
            <w:pPr>
              <w:spacing w:before="60"/>
              <w:jc w:val="center"/>
              <w:rPr>
                <w:rFonts w:cs="Calibri"/>
                <w:sz w:val="16"/>
              </w:rPr>
            </w:pPr>
            <w:r w:rsidRPr="00AA38E8">
              <w:rPr>
                <w:rFonts w:cs="Calibri"/>
                <w:sz w:val="16"/>
              </w:rPr>
              <w:t>Min</w:t>
            </w:r>
          </w:p>
        </w:tc>
        <w:tc>
          <w:tcPr>
            <w:tcW w:w="990" w:type="dxa"/>
            <w:shd w:val="pct30" w:color="FFFF00" w:fill="auto"/>
          </w:tcPr>
          <w:p w:rsidR="00D8615D" w:rsidRPr="00AA38E8" w:rsidRDefault="00D8615D" w:rsidP="00B4249A">
            <w:pPr>
              <w:spacing w:before="60"/>
              <w:jc w:val="center"/>
              <w:rPr>
                <w:rFonts w:cs="Calibri"/>
                <w:sz w:val="16"/>
              </w:rPr>
            </w:pPr>
            <w:r w:rsidRPr="00AA38E8">
              <w:rPr>
                <w:rFonts w:cs="Calibri"/>
                <w:sz w:val="16"/>
              </w:rPr>
              <w:t>Max</w:t>
            </w:r>
          </w:p>
        </w:tc>
      </w:tr>
      <w:tr w:rsidR="005E633A" w:rsidRPr="00AA38E8" w:rsidTr="00B4249A">
        <w:tc>
          <w:tcPr>
            <w:tcW w:w="1779" w:type="dxa"/>
          </w:tcPr>
          <w:p w:rsidR="005E633A" w:rsidRPr="00AA38E8" w:rsidRDefault="005E633A" w:rsidP="00B4249A">
            <w:pPr>
              <w:spacing w:before="60"/>
              <w:rPr>
                <w:rFonts w:cs="Calibri"/>
                <w:b/>
                <w:bCs/>
                <w:sz w:val="16"/>
              </w:rPr>
            </w:pPr>
            <w:r w:rsidRPr="00AA38E8">
              <w:rPr>
                <w:rFonts w:cs="Calibri"/>
                <w:b/>
                <w:bCs/>
                <w:sz w:val="16"/>
              </w:rPr>
              <w:t xml:space="preserve">Arguments Passed </w:t>
            </w:r>
          </w:p>
        </w:tc>
        <w:tc>
          <w:tcPr>
            <w:tcW w:w="4179" w:type="dxa"/>
          </w:tcPr>
          <w:p w:rsidR="005E633A" w:rsidRPr="00AA38E8" w:rsidRDefault="005E633A" w:rsidP="00507DA2">
            <w:pPr>
              <w:spacing w:before="60"/>
              <w:rPr>
                <w:rFonts w:cs="Calibri"/>
                <w:sz w:val="16"/>
              </w:rPr>
            </w:pPr>
            <w:r>
              <w:rPr>
                <w:rFonts w:cs="Calibri"/>
                <w:sz w:val="16"/>
              </w:rPr>
              <w:t>NA</w:t>
            </w:r>
          </w:p>
        </w:tc>
        <w:tc>
          <w:tcPr>
            <w:tcW w:w="990" w:type="dxa"/>
          </w:tcPr>
          <w:p w:rsidR="005E633A" w:rsidRPr="00AA38E8" w:rsidRDefault="005E633A" w:rsidP="005E633A">
            <w:pPr>
              <w:spacing w:before="60"/>
              <w:jc w:val="center"/>
              <w:rPr>
                <w:rFonts w:cs="Calibri"/>
                <w:sz w:val="16"/>
              </w:rPr>
            </w:pPr>
            <w:r>
              <w:rPr>
                <w:rFonts w:cs="Calibri"/>
                <w:sz w:val="16"/>
              </w:rPr>
              <w:t>NA</w:t>
            </w:r>
          </w:p>
        </w:tc>
        <w:tc>
          <w:tcPr>
            <w:tcW w:w="990" w:type="dxa"/>
          </w:tcPr>
          <w:p w:rsidR="005E633A" w:rsidRPr="00AA38E8" w:rsidRDefault="005E633A" w:rsidP="00507DA2">
            <w:pPr>
              <w:spacing w:before="60"/>
              <w:jc w:val="center"/>
              <w:rPr>
                <w:rFonts w:cs="Calibri"/>
                <w:sz w:val="16"/>
              </w:rPr>
            </w:pPr>
            <w:r>
              <w:rPr>
                <w:rFonts w:cs="Calibri"/>
                <w:sz w:val="16"/>
              </w:rPr>
              <w:t>NA</w:t>
            </w:r>
          </w:p>
        </w:tc>
        <w:tc>
          <w:tcPr>
            <w:tcW w:w="990" w:type="dxa"/>
          </w:tcPr>
          <w:p w:rsidR="005E633A" w:rsidRPr="00AA38E8" w:rsidRDefault="005E633A" w:rsidP="00507DA2">
            <w:pPr>
              <w:spacing w:before="60"/>
              <w:jc w:val="center"/>
              <w:rPr>
                <w:rFonts w:cs="Calibri"/>
                <w:sz w:val="16"/>
              </w:rPr>
            </w:pPr>
            <w:r>
              <w:rPr>
                <w:rFonts w:cs="Calibri"/>
                <w:sz w:val="16"/>
              </w:rPr>
              <w:t>NA</w:t>
            </w:r>
          </w:p>
        </w:tc>
      </w:tr>
      <w:tr w:rsidR="00D8615D" w:rsidRPr="00AA38E8" w:rsidTr="00B4249A">
        <w:tc>
          <w:tcPr>
            <w:tcW w:w="1779" w:type="dxa"/>
          </w:tcPr>
          <w:p w:rsidR="00D8615D" w:rsidRPr="00AA38E8" w:rsidRDefault="00D8615D" w:rsidP="00B4249A">
            <w:pPr>
              <w:spacing w:before="60"/>
              <w:rPr>
                <w:rFonts w:cs="Calibri"/>
                <w:b/>
                <w:bCs/>
                <w:sz w:val="16"/>
              </w:rPr>
            </w:pPr>
            <w:r w:rsidRPr="00AA38E8">
              <w:rPr>
                <w:rFonts w:cs="Calibri"/>
                <w:b/>
                <w:bCs/>
                <w:sz w:val="16"/>
              </w:rPr>
              <w:t>Return Value</w:t>
            </w:r>
          </w:p>
        </w:tc>
        <w:tc>
          <w:tcPr>
            <w:tcW w:w="4179" w:type="dxa"/>
          </w:tcPr>
          <w:p w:rsidR="00D8615D" w:rsidRPr="00AA38E8" w:rsidRDefault="00D8615D" w:rsidP="00B4249A">
            <w:pPr>
              <w:spacing w:before="60"/>
              <w:rPr>
                <w:rFonts w:cs="Calibri"/>
                <w:sz w:val="16"/>
              </w:rPr>
            </w:pPr>
            <w:r>
              <w:rPr>
                <w:rFonts w:cs="Calibri"/>
                <w:sz w:val="16"/>
              </w:rPr>
              <w:t>NA</w:t>
            </w:r>
          </w:p>
        </w:tc>
        <w:tc>
          <w:tcPr>
            <w:tcW w:w="990" w:type="dxa"/>
          </w:tcPr>
          <w:p w:rsidR="00D8615D" w:rsidRPr="00AA38E8" w:rsidRDefault="00D8615D" w:rsidP="005E633A">
            <w:pPr>
              <w:spacing w:before="60"/>
              <w:jc w:val="center"/>
              <w:rPr>
                <w:rFonts w:cs="Calibri"/>
                <w:sz w:val="16"/>
              </w:rPr>
            </w:pPr>
            <w:r>
              <w:rPr>
                <w:rFonts w:cs="Calibri"/>
                <w:sz w:val="16"/>
              </w:rPr>
              <w:t>NA</w:t>
            </w:r>
          </w:p>
        </w:tc>
        <w:tc>
          <w:tcPr>
            <w:tcW w:w="990" w:type="dxa"/>
          </w:tcPr>
          <w:p w:rsidR="00D8615D" w:rsidRPr="00AA38E8" w:rsidRDefault="00D8615D" w:rsidP="00B4249A">
            <w:pPr>
              <w:spacing w:before="60"/>
              <w:jc w:val="center"/>
              <w:rPr>
                <w:rFonts w:cs="Calibri"/>
                <w:sz w:val="16"/>
              </w:rPr>
            </w:pPr>
            <w:r>
              <w:rPr>
                <w:rFonts w:cs="Calibri"/>
                <w:sz w:val="16"/>
              </w:rPr>
              <w:t>NA</w:t>
            </w:r>
          </w:p>
        </w:tc>
        <w:tc>
          <w:tcPr>
            <w:tcW w:w="990" w:type="dxa"/>
          </w:tcPr>
          <w:p w:rsidR="00D8615D" w:rsidRPr="00AA38E8" w:rsidRDefault="00D8615D" w:rsidP="00B4249A">
            <w:pPr>
              <w:spacing w:before="60"/>
              <w:jc w:val="center"/>
              <w:rPr>
                <w:rFonts w:cs="Calibri"/>
                <w:sz w:val="16"/>
              </w:rPr>
            </w:pPr>
            <w:r>
              <w:rPr>
                <w:rFonts w:cs="Calibri"/>
                <w:sz w:val="16"/>
              </w:rPr>
              <w:t>NA</w:t>
            </w:r>
          </w:p>
        </w:tc>
      </w:tr>
    </w:tbl>
    <w:p w:rsidR="00D8615D" w:rsidRPr="00F127F5" w:rsidRDefault="00D8615D" w:rsidP="00D8615D">
      <w:pPr>
        <w:pStyle w:val="Heading5"/>
        <w:rPr>
          <w:rFonts w:asciiTheme="minorHAnsi" w:hAnsiTheme="minorHAnsi" w:cstheme="minorHAnsi"/>
          <w:b/>
        </w:rPr>
      </w:pPr>
      <w:bookmarkStart w:id="53" w:name="_Toc424732634"/>
      <w:bookmarkStart w:id="54" w:name="_Toc421011541"/>
      <w:r w:rsidRPr="00F127F5">
        <w:rPr>
          <w:rFonts w:asciiTheme="minorHAnsi" w:hAnsiTheme="minorHAnsi" w:cstheme="minorHAnsi"/>
          <w:b/>
        </w:rPr>
        <w:t>Design Rationale</w:t>
      </w:r>
      <w:bookmarkEnd w:id="53"/>
    </w:p>
    <w:p w:rsidR="005E633A" w:rsidRPr="005E633A" w:rsidRDefault="005E633A" w:rsidP="005E633A">
      <w:pPr>
        <w:pStyle w:val="Heading5"/>
        <w:numPr>
          <w:ilvl w:val="0"/>
          <w:numId w:val="0"/>
        </w:numPr>
        <w:ind w:left="864"/>
        <w:rPr>
          <w:rFonts w:ascii="Calibri" w:hAnsi="Calibri"/>
          <w:szCs w:val="24"/>
        </w:rPr>
      </w:pPr>
      <w:bookmarkStart w:id="55" w:name="_Toc424732635"/>
      <w:r>
        <w:rPr>
          <w:rFonts w:ascii="Calibri" w:hAnsi="Calibri"/>
          <w:szCs w:val="24"/>
        </w:rPr>
        <w:tab/>
      </w:r>
      <w:r w:rsidRPr="005E633A">
        <w:rPr>
          <w:rFonts w:ascii="Calibri" w:hAnsi="Calibri"/>
          <w:szCs w:val="24"/>
        </w:rPr>
        <w:t xml:space="preserve">This function corresponds to </w:t>
      </w:r>
      <w:proofErr w:type="spellStart"/>
      <w:r w:rsidRPr="005E633A">
        <w:rPr>
          <w:rFonts w:ascii="Calibri" w:hAnsi="Calibri"/>
          <w:szCs w:val="24"/>
        </w:rPr>
        <w:t>PreviousSt</w:t>
      </w:r>
      <w:proofErr w:type="spellEnd"/>
      <w:r>
        <w:rPr>
          <w:rFonts w:ascii="Calibri" w:hAnsi="Calibri"/>
          <w:szCs w:val="24"/>
        </w:rPr>
        <w:t xml:space="preserve"> </w:t>
      </w:r>
      <w:r w:rsidRPr="005E633A">
        <w:rPr>
          <w:rFonts w:ascii="Calibri" w:hAnsi="Calibri"/>
          <w:szCs w:val="24"/>
        </w:rPr>
        <w:t xml:space="preserve">block in FDD and is split from Per1 to handle the cyclomatic complexity </w:t>
      </w:r>
      <w:r>
        <w:rPr>
          <w:rFonts w:ascii="Calibri" w:hAnsi="Calibri"/>
          <w:szCs w:val="24"/>
        </w:rPr>
        <w:t>a</w:t>
      </w:r>
      <w:r w:rsidRPr="005E633A">
        <w:rPr>
          <w:rFonts w:ascii="Calibri" w:hAnsi="Calibri"/>
          <w:szCs w:val="24"/>
        </w:rPr>
        <w:t>nd path count.</w:t>
      </w:r>
    </w:p>
    <w:p w:rsidR="00D8615D" w:rsidRPr="00F127F5" w:rsidRDefault="00D8615D" w:rsidP="00D8615D">
      <w:pPr>
        <w:pStyle w:val="Heading5"/>
        <w:rPr>
          <w:rFonts w:asciiTheme="minorHAnsi" w:hAnsiTheme="minorHAnsi" w:cstheme="minorHAnsi"/>
          <w:b/>
        </w:rPr>
      </w:pPr>
      <w:r w:rsidRPr="00F127F5">
        <w:rPr>
          <w:rFonts w:asciiTheme="minorHAnsi" w:hAnsiTheme="minorHAnsi" w:cstheme="minorHAnsi"/>
          <w:b/>
        </w:rPr>
        <w:t>Processing</w:t>
      </w:r>
      <w:bookmarkEnd w:id="54"/>
      <w:bookmarkEnd w:id="55"/>
    </w:p>
    <w:p w:rsidR="00D8615D" w:rsidRDefault="00D8615D" w:rsidP="00D8615D">
      <w:pPr>
        <w:ind w:left="562" w:firstLine="302"/>
        <w:rPr>
          <w:rFonts w:cs="Calibri"/>
        </w:rPr>
      </w:pPr>
      <w:r>
        <w:rPr>
          <w:rFonts w:cs="Calibri"/>
        </w:rPr>
        <w:t>Please refer the below path in the Simulink model of FDD.</w:t>
      </w:r>
    </w:p>
    <w:p w:rsidR="002B094F" w:rsidRPr="00D8615D" w:rsidRDefault="005E633A" w:rsidP="00D8615D">
      <w:pPr>
        <w:ind w:left="562" w:firstLine="302"/>
        <w:rPr>
          <w:rFonts w:cs="Calibri"/>
          <w:i/>
          <w:sz w:val="18"/>
        </w:rPr>
      </w:pPr>
      <w:r w:rsidRPr="005E633A">
        <w:rPr>
          <w:rFonts w:cs="Calibri"/>
          <w:i/>
          <w:sz w:val="18"/>
        </w:rPr>
        <w:t>CF12A_GMSS_v002/GMSS/GMSSPer1/</w:t>
      </w:r>
      <w:proofErr w:type="spellStart"/>
      <w:r w:rsidRPr="005E633A">
        <w:rPr>
          <w:rFonts w:cs="Calibri"/>
          <w:i/>
          <w:sz w:val="18"/>
        </w:rPr>
        <w:t>PreviousSt</w:t>
      </w:r>
      <w:proofErr w:type="spellEnd"/>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56" w:name="_Toc418080076"/>
      <w:bookmarkStart w:id="57" w:name="_Toc421709921"/>
      <w:bookmarkStart w:id="58" w:name="_Toc452715979"/>
      <w:r w:rsidRPr="002E3F2E">
        <w:rPr>
          <w:rFonts w:ascii="Calibri" w:hAnsi="Calibri"/>
        </w:rPr>
        <w:lastRenderedPageBreak/>
        <w:t>Known</w:t>
      </w:r>
      <w:r w:rsidRPr="00AA38E8">
        <w:rPr>
          <w:rFonts w:ascii="Calibri" w:hAnsi="Calibri" w:cs="Calibri"/>
        </w:rPr>
        <w:t xml:space="preserve"> Limitations with Design</w:t>
      </w:r>
      <w:bookmarkEnd w:id="56"/>
      <w:bookmarkEnd w:id="57"/>
      <w:bookmarkEnd w:id="58"/>
    </w:p>
    <w:p w:rsidR="003A156B" w:rsidRPr="00531B8C" w:rsidRDefault="00980AFF" w:rsidP="003A156B">
      <w:pPr>
        <w:ind w:firstLine="562"/>
        <w:rPr>
          <w:lang w:bidi="ar-SA"/>
        </w:rPr>
      </w:pPr>
      <w:ins w:id="59" w:author="Anne, Krishna" w:date="2016-08-09T10:20:00Z">
        <w:r w:rsidRPr="00980AFF">
          <w:rPr>
            <w:rFonts w:cs="Calibri"/>
          </w:rPr>
          <w:t>StrtStop_SSScale_Uls_M_f32</w:t>
        </w:r>
        <w:r>
          <w:rPr>
            <w:rFonts w:cs="Calibri"/>
          </w:rPr>
          <w:t xml:space="preserve"> shall have to be initialized </w:t>
        </w:r>
      </w:ins>
      <w:ins w:id="60" w:author="Anne, Krishna" w:date="2016-08-09T10:21:00Z">
        <w:r>
          <w:rPr>
            <w:rFonts w:cs="Calibri"/>
          </w:rPr>
          <w:t xml:space="preserve">to 1.0 </w:t>
        </w:r>
      </w:ins>
      <w:ins w:id="61" w:author="Anne, Krishna" w:date="2016-08-09T10:20:00Z">
        <w:r>
          <w:rPr>
            <w:rFonts w:cs="Calibri"/>
          </w:rPr>
          <w:t>in the Init1 function call which would be added in the coming version of FDD</w:t>
        </w:r>
      </w:ins>
      <w:del w:id="62" w:author="Anne, Krishna" w:date="2016-08-09T10:20:00Z">
        <w:r w:rsidR="003A156B" w:rsidDel="00980AFF">
          <w:rPr>
            <w:rFonts w:cs="Calibri"/>
          </w:rPr>
          <w:delText>None</w:delText>
        </w:r>
      </w:del>
      <w:r w:rsidR="003A156B">
        <w:rPr>
          <w:rFonts w:cs="Calibri"/>
        </w:rPr>
        <w:t>.</w:t>
      </w:r>
    </w:p>
    <w:p w:rsidR="00C234E4" w:rsidRPr="003A156B" w:rsidRDefault="00C234E4" w:rsidP="003A156B">
      <w:pPr>
        <w:shd w:val="clear" w:color="auto" w:fill="FFFFFF"/>
        <w:spacing w:after="0"/>
        <w:rPr>
          <w:rFonts w:ascii="Arial" w:hAnsi="Arial" w:cs="Arial"/>
          <w:color w:val="222222"/>
          <w:sz w:val="19"/>
          <w:szCs w:val="19"/>
          <w:lang w:bidi="ar-SA"/>
        </w:rPr>
      </w:pPr>
    </w:p>
    <w:p w:rsidR="00C234E4" w:rsidRPr="00C234E4" w:rsidRDefault="00C234E4" w:rsidP="00C234E4">
      <w:pPr>
        <w:pStyle w:val="ListParagraph"/>
        <w:shd w:val="clear" w:color="auto" w:fill="FFFFFF"/>
        <w:spacing w:after="0"/>
        <w:ind w:left="1282"/>
        <w:rPr>
          <w:rFonts w:ascii="Arial" w:hAnsi="Arial" w:cs="Arial"/>
          <w:color w:val="222222"/>
          <w:sz w:val="19"/>
          <w:szCs w:val="19"/>
          <w:lang w:bidi="ar-SA"/>
        </w:rPr>
      </w:pPr>
    </w:p>
    <w:p w:rsidR="00531B8C" w:rsidRDefault="00531B8C" w:rsidP="00C234E4">
      <w:pPr>
        <w:ind w:left="562"/>
        <w:rPr>
          <w:rFonts w:cs="Calibri"/>
        </w:rPr>
      </w:pPr>
    </w:p>
    <w:p w:rsidR="00531B8C" w:rsidRPr="00E75CFE" w:rsidRDefault="00531B8C" w:rsidP="00531B8C">
      <w:pPr>
        <w:pStyle w:val="Heading1"/>
        <w:ind w:left="562" w:hanging="562"/>
        <w:rPr>
          <w:rFonts w:ascii="Calibri" w:hAnsi="Calibri" w:cs="Calibri"/>
        </w:rPr>
      </w:pPr>
      <w:bookmarkStart w:id="63" w:name="_Toc382297449"/>
      <w:bookmarkStart w:id="64" w:name="_Toc418080077"/>
      <w:bookmarkStart w:id="65" w:name="_Toc421709922"/>
      <w:bookmarkStart w:id="66" w:name="_Toc452715980"/>
      <w:r w:rsidRPr="00E75CFE">
        <w:rPr>
          <w:rFonts w:ascii="Calibri" w:hAnsi="Calibri" w:cs="Calibri"/>
        </w:rPr>
        <w:lastRenderedPageBreak/>
        <w:t>UNIT TEST CONSIDERATION</w:t>
      </w:r>
      <w:bookmarkEnd w:id="63"/>
      <w:bookmarkEnd w:id="64"/>
      <w:bookmarkEnd w:id="65"/>
      <w:bookmarkEnd w:id="66"/>
    </w:p>
    <w:p w:rsidR="00531B8C" w:rsidRPr="00531B8C" w:rsidRDefault="0034693A" w:rsidP="0034693A">
      <w:pPr>
        <w:ind w:firstLine="562"/>
        <w:rPr>
          <w:lang w:bidi="ar-SA"/>
        </w:rPr>
      </w:pPr>
      <w:proofErr w:type="gramStart"/>
      <w:r>
        <w:rPr>
          <w:rFonts w:cs="Calibri"/>
        </w:rPr>
        <w:t>None.</w:t>
      </w:r>
      <w:proofErr w:type="gramEnd"/>
    </w:p>
    <w:p w:rsidR="00786BDF" w:rsidRPr="00A158C7" w:rsidRDefault="00786BDF" w:rsidP="000B37D5">
      <w:pPr>
        <w:pStyle w:val="Heading7"/>
      </w:pPr>
      <w:bookmarkStart w:id="67" w:name="_Toc452715981"/>
      <w:r w:rsidRPr="00A158C7">
        <w:lastRenderedPageBreak/>
        <w:t>Abbreviations and Acronyms</w:t>
      </w:r>
      <w:bookmarkEnd w:id="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68" w:name="_Toc452715982"/>
      <w:r w:rsidRPr="00A158C7">
        <w:lastRenderedPageBreak/>
        <w:t>Glossary</w:t>
      </w:r>
      <w:bookmarkEnd w:id="68"/>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6E09">
            <w:pPr>
              <w:rPr>
                <w:sz w:val="19"/>
              </w:rPr>
            </w:pPr>
            <w:r>
              <w:rPr>
                <w:sz w:val="19"/>
              </w:rPr>
              <w:t>MDD</w:t>
            </w:r>
          </w:p>
        </w:tc>
        <w:tc>
          <w:tcPr>
            <w:tcW w:w="4950" w:type="dxa"/>
          </w:tcPr>
          <w:p w:rsidR="00531B8C" w:rsidRPr="009643A3" w:rsidRDefault="00531B8C" w:rsidP="00B76E09">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6E09">
            <w:pPr>
              <w:rPr>
                <w:sz w:val="19"/>
              </w:rPr>
            </w:pPr>
            <w:r>
              <w:rPr>
                <w:sz w:val="19"/>
              </w:rPr>
              <w:t>DFD</w:t>
            </w:r>
          </w:p>
        </w:tc>
        <w:tc>
          <w:tcPr>
            <w:tcW w:w="4950" w:type="dxa"/>
          </w:tcPr>
          <w:p w:rsidR="00531B8C" w:rsidRDefault="00531B8C" w:rsidP="00B76E09">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69" w:name="_Toc452715983"/>
      <w:r w:rsidRPr="00A158C7">
        <w:lastRenderedPageBreak/>
        <w:t>References</w:t>
      </w:r>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001B28">
        <w:tc>
          <w:tcPr>
            <w:tcW w:w="738" w:type="dxa"/>
            <w:shd w:val="clear" w:color="auto" w:fill="auto"/>
          </w:tcPr>
          <w:p w:rsidR="00531B8C" w:rsidRDefault="00531B8C" w:rsidP="00B76E09">
            <w:pPr>
              <w:jc w:val="center"/>
              <w:rPr>
                <w:lang w:bidi="ar-SA"/>
              </w:rPr>
            </w:pPr>
            <w:r>
              <w:rPr>
                <w:lang w:bidi="ar-SA"/>
              </w:rPr>
              <w:t>1</w:t>
            </w:r>
          </w:p>
        </w:tc>
        <w:tc>
          <w:tcPr>
            <w:tcW w:w="6458" w:type="dxa"/>
            <w:shd w:val="clear" w:color="auto" w:fill="auto"/>
          </w:tcPr>
          <w:p w:rsidR="00531B8C" w:rsidRDefault="00531B8C" w:rsidP="00B76E09">
            <w:pPr>
              <w:keepNext/>
            </w:pPr>
            <w:bookmarkStart w:id="70" w:name="_Ref313612389"/>
            <w:r>
              <w:t>AUTOSAR Specification of Memory Mapping (</w:t>
            </w:r>
            <w:proofErr w:type="spellStart"/>
            <w:r>
              <w:t>Link:</w:t>
            </w:r>
            <w:hyperlink r:id="rId14" w:history="1">
              <w:r w:rsidRPr="00F35C33">
                <w:rPr>
                  <w:rStyle w:val="Hyperlink"/>
                </w:rPr>
                <w:t>AUTOSAR_SWS_MemoryMapping.pdf</w:t>
              </w:r>
              <w:proofErr w:type="spellEnd"/>
            </w:hyperlink>
            <w:r>
              <w:t>)</w:t>
            </w:r>
            <w:bookmarkEnd w:id="70"/>
          </w:p>
        </w:tc>
        <w:tc>
          <w:tcPr>
            <w:tcW w:w="2091" w:type="dxa"/>
            <w:shd w:val="clear" w:color="auto" w:fill="auto"/>
          </w:tcPr>
          <w:p w:rsidR="00531B8C" w:rsidRDefault="00531B8C" w:rsidP="00B76E09">
            <w:pPr>
              <w:rPr>
                <w:lang w:bidi="ar-SA"/>
              </w:rPr>
            </w:pPr>
            <w:r>
              <w:t>v1.3.0 R4.0 Rev 2</w:t>
            </w:r>
          </w:p>
        </w:tc>
      </w:tr>
      <w:tr w:rsidR="00531B8C" w:rsidRPr="00A158C7" w:rsidTr="00001B28">
        <w:tc>
          <w:tcPr>
            <w:tcW w:w="738" w:type="dxa"/>
            <w:shd w:val="clear" w:color="auto" w:fill="auto"/>
          </w:tcPr>
          <w:p w:rsidR="00531B8C" w:rsidRDefault="00531B8C" w:rsidP="00B76E09">
            <w:pPr>
              <w:jc w:val="center"/>
              <w:rPr>
                <w:lang w:bidi="ar-SA"/>
              </w:rPr>
            </w:pPr>
            <w:r>
              <w:rPr>
                <w:lang w:bidi="ar-SA"/>
              </w:rPr>
              <w:t>2</w:t>
            </w:r>
          </w:p>
        </w:tc>
        <w:tc>
          <w:tcPr>
            <w:tcW w:w="6458" w:type="dxa"/>
            <w:shd w:val="clear" w:color="auto" w:fill="auto"/>
          </w:tcPr>
          <w:p w:rsidR="00531B8C" w:rsidRDefault="00531B8C" w:rsidP="00B76E09">
            <w:pPr>
              <w:rPr>
                <w:lang w:bidi="ar-SA"/>
              </w:rPr>
            </w:pPr>
            <w:r>
              <w:t xml:space="preserve">MDD Guideline </w:t>
            </w:r>
          </w:p>
        </w:tc>
        <w:tc>
          <w:tcPr>
            <w:tcW w:w="2091" w:type="dxa"/>
            <w:shd w:val="clear" w:color="auto" w:fill="auto"/>
          </w:tcPr>
          <w:p w:rsidR="00531B8C" w:rsidRDefault="00531B8C" w:rsidP="00B76E09">
            <w:pPr>
              <w:rPr>
                <w:lang w:bidi="ar-SA"/>
              </w:rPr>
            </w:pPr>
            <w:r>
              <w:rPr>
                <w:lang w:bidi="ar-SA"/>
              </w:rPr>
              <w:t>EA3 01.04.00</w:t>
            </w:r>
          </w:p>
        </w:tc>
      </w:tr>
      <w:tr w:rsidR="00531B8C" w:rsidRPr="00A158C7" w:rsidTr="00001B28">
        <w:tc>
          <w:tcPr>
            <w:tcW w:w="738" w:type="dxa"/>
            <w:shd w:val="clear" w:color="auto" w:fill="auto"/>
          </w:tcPr>
          <w:p w:rsidR="00531B8C" w:rsidRDefault="00531B8C" w:rsidP="00B76E09">
            <w:pPr>
              <w:jc w:val="center"/>
            </w:pPr>
            <w:r>
              <w:t>3</w:t>
            </w:r>
          </w:p>
        </w:tc>
        <w:tc>
          <w:tcPr>
            <w:tcW w:w="6458" w:type="dxa"/>
            <w:shd w:val="clear" w:color="auto" w:fill="auto"/>
          </w:tcPr>
          <w:p w:rsidR="00531B8C" w:rsidRDefault="0033337F" w:rsidP="00B76E09">
            <w:pPr>
              <w:keepNext/>
            </w:pPr>
            <w:hyperlink r:id="rId15" w:history="1">
              <w:bookmarkStart w:id="71" w:name="_Ref335300243"/>
              <w:r w:rsidR="00531B8C" w:rsidRPr="00FC427F">
                <w:t>Software Naming Conventions.doc</w:t>
              </w:r>
              <w:bookmarkEnd w:id="71"/>
            </w:hyperlink>
          </w:p>
        </w:tc>
        <w:tc>
          <w:tcPr>
            <w:tcW w:w="2091" w:type="dxa"/>
            <w:shd w:val="clear" w:color="auto" w:fill="auto"/>
          </w:tcPr>
          <w:p w:rsidR="00531B8C" w:rsidRDefault="00531B8C" w:rsidP="00B76E09">
            <w:pPr>
              <w:rPr>
                <w:lang w:bidi="ar-SA"/>
              </w:rPr>
            </w:pPr>
            <w:r>
              <w:rPr>
                <w:lang w:bidi="ar-SA"/>
              </w:rPr>
              <w:t>1.0</w:t>
            </w:r>
          </w:p>
        </w:tc>
      </w:tr>
      <w:tr w:rsidR="00531B8C" w:rsidRPr="00A158C7" w:rsidTr="00001B28">
        <w:tc>
          <w:tcPr>
            <w:tcW w:w="738" w:type="dxa"/>
            <w:shd w:val="clear" w:color="auto" w:fill="auto"/>
          </w:tcPr>
          <w:p w:rsidR="00531B8C" w:rsidRDefault="00531B8C" w:rsidP="00B76E09">
            <w:pPr>
              <w:jc w:val="center"/>
            </w:pPr>
            <w:r>
              <w:t>4</w:t>
            </w:r>
          </w:p>
        </w:tc>
        <w:bookmarkStart w:id="72" w:name="0AL0_1a67a9"/>
        <w:tc>
          <w:tcPr>
            <w:tcW w:w="6458" w:type="dxa"/>
            <w:shd w:val="clear" w:color="auto" w:fill="auto"/>
          </w:tcPr>
          <w:p w:rsidR="00531B8C" w:rsidRDefault="00531B8C" w:rsidP="00B76E09">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72"/>
          </w:p>
        </w:tc>
        <w:tc>
          <w:tcPr>
            <w:tcW w:w="2091" w:type="dxa"/>
            <w:shd w:val="clear" w:color="auto" w:fill="auto"/>
          </w:tcPr>
          <w:p w:rsidR="00531B8C" w:rsidRDefault="00531B8C" w:rsidP="00B76E09">
            <w:pPr>
              <w:rPr>
                <w:lang w:bidi="ar-SA"/>
              </w:rPr>
            </w:pPr>
            <w:r>
              <w:rPr>
                <w:lang w:bidi="ar-SA"/>
              </w:rPr>
              <w:t>2.</w:t>
            </w:r>
            <w:r w:rsidR="0034693A">
              <w:rPr>
                <w:lang w:bidi="ar-SA"/>
              </w:rPr>
              <w:t>1</w:t>
            </w:r>
          </w:p>
        </w:tc>
      </w:tr>
      <w:tr w:rsidR="0034693A" w:rsidRPr="00A158C7" w:rsidTr="00001B28">
        <w:tc>
          <w:tcPr>
            <w:tcW w:w="738" w:type="dxa"/>
            <w:shd w:val="clear" w:color="auto" w:fill="auto"/>
          </w:tcPr>
          <w:p w:rsidR="0034693A" w:rsidRDefault="0034693A" w:rsidP="00B76E09">
            <w:pPr>
              <w:jc w:val="center"/>
            </w:pPr>
            <w:r>
              <w:t>5</w:t>
            </w:r>
          </w:p>
        </w:tc>
        <w:tc>
          <w:tcPr>
            <w:tcW w:w="6458" w:type="dxa"/>
            <w:shd w:val="clear" w:color="auto" w:fill="auto"/>
          </w:tcPr>
          <w:p w:rsidR="0034693A" w:rsidRDefault="002B4285" w:rsidP="002B4285">
            <w:pPr>
              <w:keepNext/>
            </w:pPr>
            <w:r w:rsidRPr="002B4285">
              <w:t>CF012A_GMStrtStop_Design_2.1.0</w:t>
            </w:r>
            <w:r w:rsidR="0034693A">
              <w:t>(FDD)</w:t>
            </w:r>
          </w:p>
        </w:tc>
        <w:tc>
          <w:tcPr>
            <w:tcW w:w="2091" w:type="dxa"/>
            <w:shd w:val="clear" w:color="auto" w:fill="auto"/>
          </w:tcPr>
          <w:p w:rsidR="0034693A" w:rsidRDefault="0034693A" w:rsidP="009608C0">
            <w:pPr>
              <w:rPr>
                <w:lang w:bidi="ar-SA"/>
              </w:rPr>
            </w:pPr>
            <w:r>
              <w:rPr>
                <w:lang w:bidi="ar-SA"/>
              </w:rPr>
              <w:t>2</w:t>
            </w:r>
            <w:r w:rsidR="009608C0">
              <w:rPr>
                <w:lang w:bidi="ar-SA"/>
              </w:rPr>
              <w:t>.1.0</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37F" w:rsidRDefault="0033337F">
      <w:r>
        <w:separator/>
      </w:r>
    </w:p>
  </w:endnote>
  <w:endnote w:type="continuationSeparator" w:id="0">
    <w:p w:rsidR="0033337F" w:rsidRDefault="00333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D229A6" w:rsidRPr="00B10816" w:rsidTr="00866672">
      <w:tc>
        <w:tcPr>
          <w:tcW w:w="1667" w:type="pct"/>
          <w:vAlign w:val="center"/>
        </w:tcPr>
        <w:p w:rsidR="00D229A6" w:rsidRPr="00B10816" w:rsidRDefault="00D229A6" w:rsidP="00B10816">
          <w:pPr>
            <w:pStyle w:val="Footer"/>
            <w:spacing w:after="0"/>
            <w:rPr>
              <w:sz w:val="16"/>
              <w:szCs w:val="16"/>
            </w:rPr>
          </w:pPr>
          <w:r w:rsidRPr="00B10816">
            <w:rPr>
              <w:sz w:val="16"/>
              <w:szCs w:val="16"/>
            </w:rPr>
            <w:t xml:space="preserve">Document: </w:t>
          </w:r>
          <w:r w:rsidR="007C4A1B">
            <w:rPr>
              <w:sz w:val="16"/>
              <w:szCs w:val="16"/>
            </w:rPr>
            <w:fldChar w:fldCharType="begin"/>
          </w:r>
          <w:r w:rsidR="007C4A1B">
            <w:rPr>
              <w:sz w:val="16"/>
              <w:szCs w:val="16"/>
            </w:rPr>
            <w:instrText xml:space="preserve"> DOCPROPERTY  "Document Version"  \* MERGEFORMAT </w:instrText>
          </w:r>
          <w:r w:rsidR="007C4A1B">
            <w:rPr>
              <w:sz w:val="16"/>
              <w:szCs w:val="16"/>
            </w:rPr>
            <w:fldChar w:fldCharType="separate"/>
          </w:r>
          <w:proofErr w:type="spellStart"/>
          <w:r w:rsidR="00D00223">
            <w:rPr>
              <w:sz w:val="16"/>
              <w:szCs w:val="16"/>
            </w:rPr>
            <w:t>GMStrtStop</w:t>
          </w:r>
          <w:r w:rsidR="007C4A1B">
            <w:rPr>
              <w:sz w:val="16"/>
              <w:szCs w:val="16"/>
            </w:rPr>
            <w:fldChar w:fldCharType="end"/>
          </w:r>
          <w:r w:rsidR="00670F98">
            <w:rPr>
              <w:sz w:val="16"/>
              <w:szCs w:val="16"/>
            </w:rPr>
            <w:t>_MDD</w:t>
          </w:r>
          <w:proofErr w:type="spellEnd"/>
        </w:p>
        <w:p w:rsidR="00D229A6" w:rsidRPr="00B10816" w:rsidRDefault="00D229A6" w:rsidP="00B10816">
          <w:pPr>
            <w:pStyle w:val="Footer"/>
            <w:spacing w:after="0"/>
            <w:rPr>
              <w:sz w:val="16"/>
              <w:szCs w:val="16"/>
            </w:rPr>
          </w:pPr>
          <w:r>
            <w:rPr>
              <w:sz w:val="16"/>
              <w:szCs w:val="16"/>
            </w:rPr>
            <w:t>Template:</w:t>
          </w:r>
          <w:r w:rsidR="007C4A1B" w:rsidRPr="00B10816">
            <w:rPr>
              <w:sz w:val="16"/>
              <w:szCs w:val="16"/>
            </w:rPr>
            <w:t xml:space="preserve"> </w:t>
          </w:r>
          <w:r w:rsidR="00670F98" w:rsidRPr="00670F98">
            <w:rPr>
              <w:sz w:val="16"/>
              <w:szCs w:val="16"/>
            </w:rPr>
            <w:t>01.00.02</w:t>
          </w:r>
        </w:p>
      </w:tc>
      <w:tc>
        <w:tcPr>
          <w:tcW w:w="1667" w:type="pct"/>
          <w:vAlign w:val="center"/>
        </w:tcPr>
        <w:p w:rsidR="00D229A6" w:rsidRDefault="00D229A6"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del w:id="73" w:author="Anne, Krishna" w:date="2016-08-09T10:24:00Z">
            <w:r w:rsidR="009608C0" w:rsidDel="00931D22">
              <w:rPr>
                <w:sz w:val="16"/>
                <w:szCs w:val="16"/>
              </w:rPr>
              <w:delText>Ju</w:delText>
            </w:r>
            <w:r w:rsidR="003A156B" w:rsidDel="00931D22">
              <w:rPr>
                <w:sz w:val="16"/>
                <w:szCs w:val="16"/>
              </w:rPr>
              <w:delText>l</w:delText>
            </w:r>
          </w:del>
          <w:ins w:id="74" w:author="Anne, Krishna" w:date="2016-08-09T10:24:00Z">
            <w:r w:rsidR="00931D22">
              <w:rPr>
                <w:sz w:val="16"/>
                <w:szCs w:val="16"/>
              </w:rPr>
              <w:t>Aug</w:t>
            </w:r>
          </w:ins>
          <w:r w:rsidR="009608C0">
            <w:rPr>
              <w:sz w:val="16"/>
              <w:szCs w:val="16"/>
            </w:rPr>
            <w:t xml:space="preserve"> </w:t>
          </w:r>
          <w:del w:id="75" w:author="Anne, Krishna" w:date="2016-08-09T10:24:00Z">
            <w:r w:rsidR="003A156B" w:rsidDel="00931D22">
              <w:rPr>
                <w:sz w:val="16"/>
                <w:szCs w:val="16"/>
              </w:rPr>
              <w:delText>1</w:delText>
            </w:r>
          </w:del>
          <w:r w:rsidR="003A156B">
            <w:rPr>
              <w:sz w:val="16"/>
              <w:szCs w:val="16"/>
            </w:rPr>
            <w:t>9</w:t>
          </w:r>
          <w:r w:rsidR="009608C0">
            <w:rPr>
              <w:sz w:val="16"/>
              <w:szCs w:val="16"/>
            </w:rPr>
            <w:t>, 2016</w:t>
          </w:r>
          <w:r>
            <w:rPr>
              <w:sz w:val="16"/>
              <w:szCs w:val="16"/>
            </w:rPr>
            <w:fldChar w:fldCharType="end"/>
          </w:r>
        </w:p>
        <w:p w:rsidR="00D229A6" w:rsidRPr="00B10816" w:rsidRDefault="00D229A6"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D229A6" w:rsidRPr="00B10816" w:rsidRDefault="00D229A6" w:rsidP="00B10816">
              <w:pPr>
                <w:pStyle w:val="Footer"/>
                <w:spacing w:after="0"/>
                <w:jc w:val="right"/>
                <w:rPr>
                  <w:sz w:val="16"/>
                  <w:szCs w:val="16"/>
                </w:rPr>
              </w:pPr>
              <w:r>
                <w:rPr>
                  <w:sz w:val="16"/>
                  <w:szCs w:val="16"/>
                </w:rPr>
                <w:t>Module Design Document</w:t>
              </w:r>
            </w:p>
          </w:sdtContent>
        </w:sdt>
        <w:p w:rsidR="00D229A6" w:rsidRPr="00B10816" w:rsidRDefault="00D229A6"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931D22">
            <w:rPr>
              <w:b/>
              <w:noProof/>
              <w:sz w:val="16"/>
              <w:szCs w:val="16"/>
            </w:rPr>
            <w:t>2</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931D22">
            <w:rPr>
              <w:b/>
              <w:noProof/>
              <w:sz w:val="16"/>
              <w:szCs w:val="16"/>
            </w:rPr>
            <w:t>12</w:t>
          </w:r>
          <w:r w:rsidRPr="00B10816">
            <w:rPr>
              <w:b/>
              <w:sz w:val="16"/>
              <w:szCs w:val="16"/>
            </w:rPr>
            <w:fldChar w:fldCharType="end"/>
          </w:r>
        </w:p>
      </w:tc>
    </w:tr>
  </w:tbl>
  <w:p w:rsidR="00D229A6" w:rsidRPr="00B10816" w:rsidRDefault="00D229A6"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37F" w:rsidRDefault="0033337F">
      <w:r>
        <w:separator/>
      </w:r>
    </w:p>
  </w:footnote>
  <w:footnote w:type="continuationSeparator" w:id="0">
    <w:p w:rsidR="0033337F" w:rsidRDefault="00333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D229A6" w:rsidRPr="008969C4" w:rsidTr="00866672">
      <w:trPr>
        <w:trHeight w:val="438"/>
      </w:trPr>
      <w:tc>
        <w:tcPr>
          <w:tcW w:w="1443" w:type="pct"/>
        </w:tcPr>
        <w:p w:rsidR="00D229A6" w:rsidRPr="008969C4" w:rsidRDefault="00D229A6"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D229A6" w:rsidRPr="00891F29" w:rsidRDefault="00D229A6" w:rsidP="00B10816">
          <w:pPr>
            <w:pStyle w:val="Header"/>
            <w:spacing w:after="0"/>
            <w:jc w:val="right"/>
            <w:rPr>
              <w:sz w:val="16"/>
              <w:szCs w:val="20"/>
            </w:rPr>
          </w:pPr>
          <w:r w:rsidRPr="00891F29">
            <w:rPr>
              <w:sz w:val="16"/>
              <w:szCs w:val="20"/>
            </w:rPr>
            <w:t>Nexteer Automotive Confidential Proprietary Information</w:t>
          </w:r>
        </w:p>
        <w:p w:rsidR="00D229A6" w:rsidRDefault="00D229A6" w:rsidP="00B10816">
          <w:pPr>
            <w:pStyle w:val="Header"/>
            <w:spacing w:after="0"/>
            <w:jc w:val="right"/>
            <w:rPr>
              <w:sz w:val="16"/>
              <w:szCs w:val="20"/>
            </w:rPr>
          </w:pPr>
          <w:r w:rsidRPr="00891F29">
            <w:rPr>
              <w:sz w:val="16"/>
              <w:szCs w:val="20"/>
            </w:rPr>
            <w:t>Do Not Copy/Distribute Without Prior Permission</w:t>
          </w:r>
        </w:p>
        <w:p w:rsidR="00D229A6" w:rsidRPr="008969C4" w:rsidRDefault="00D229A6" w:rsidP="00B10816">
          <w:pPr>
            <w:pStyle w:val="Header"/>
            <w:spacing w:after="0"/>
            <w:jc w:val="right"/>
            <w:rPr>
              <w:szCs w:val="20"/>
            </w:rPr>
          </w:pPr>
          <w:r w:rsidRPr="000B0DB8">
            <w:rPr>
              <w:sz w:val="16"/>
              <w:szCs w:val="20"/>
            </w:rPr>
            <w:t>This Document Is Uncontrolled When Printed – Verify Version Before Use</w:t>
          </w:r>
        </w:p>
      </w:tc>
    </w:tr>
  </w:tbl>
  <w:p w:rsidR="00D229A6" w:rsidRDefault="00D229A6">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457A0C6E"/>
    <w:multiLevelType w:val="hybridMultilevel"/>
    <w:tmpl w:val="0C8E23C8"/>
    <w:lvl w:ilvl="0" w:tplc="0409000F">
      <w:start w:val="1"/>
      <w:numFmt w:val="decimal"/>
      <w:lvlText w:val="%1."/>
      <w:lvlJc w:val="left"/>
      <w:pPr>
        <w:ind w:left="1282" w:hanging="360"/>
      </w:p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16">
    <w:nsid w:val="5E2C0181"/>
    <w:multiLevelType w:val="hybridMultilevel"/>
    <w:tmpl w:val="9F2833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D8E"/>
    <w:rsid w:val="000040A2"/>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96B85"/>
    <w:rsid w:val="000A5FB2"/>
    <w:rsid w:val="000B01C4"/>
    <w:rsid w:val="000B0DB8"/>
    <w:rsid w:val="000B37D5"/>
    <w:rsid w:val="000B5C1E"/>
    <w:rsid w:val="000B6648"/>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C5569"/>
    <w:rsid w:val="001D2F1D"/>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905EB"/>
    <w:rsid w:val="002A3DCD"/>
    <w:rsid w:val="002A4407"/>
    <w:rsid w:val="002A46ED"/>
    <w:rsid w:val="002A6127"/>
    <w:rsid w:val="002B094F"/>
    <w:rsid w:val="002B1587"/>
    <w:rsid w:val="002B2B02"/>
    <w:rsid w:val="002B4285"/>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795"/>
    <w:rsid w:val="00327A5B"/>
    <w:rsid w:val="00330ED1"/>
    <w:rsid w:val="003313B5"/>
    <w:rsid w:val="0033337F"/>
    <w:rsid w:val="0034184E"/>
    <w:rsid w:val="0034693A"/>
    <w:rsid w:val="00347652"/>
    <w:rsid w:val="00361921"/>
    <w:rsid w:val="00362B86"/>
    <w:rsid w:val="00362CE5"/>
    <w:rsid w:val="00364BF7"/>
    <w:rsid w:val="00364F00"/>
    <w:rsid w:val="003849A4"/>
    <w:rsid w:val="00385119"/>
    <w:rsid w:val="00387BF4"/>
    <w:rsid w:val="00393DBF"/>
    <w:rsid w:val="003A156B"/>
    <w:rsid w:val="003A5B2A"/>
    <w:rsid w:val="003B4A55"/>
    <w:rsid w:val="003C6AE1"/>
    <w:rsid w:val="003D456D"/>
    <w:rsid w:val="003F3205"/>
    <w:rsid w:val="003F42FB"/>
    <w:rsid w:val="00405E64"/>
    <w:rsid w:val="00410E30"/>
    <w:rsid w:val="004147D1"/>
    <w:rsid w:val="00431255"/>
    <w:rsid w:val="00436F3E"/>
    <w:rsid w:val="004377FE"/>
    <w:rsid w:val="00444F99"/>
    <w:rsid w:val="004526E6"/>
    <w:rsid w:val="004538E2"/>
    <w:rsid w:val="00453CBC"/>
    <w:rsid w:val="004610FA"/>
    <w:rsid w:val="00462B18"/>
    <w:rsid w:val="00462D3A"/>
    <w:rsid w:val="00467BB2"/>
    <w:rsid w:val="00480A9D"/>
    <w:rsid w:val="00482BAD"/>
    <w:rsid w:val="004863BF"/>
    <w:rsid w:val="004907B4"/>
    <w:rsid w:val="00496E7C"/>
    <w:rsid w:val="00497491"/>
    <w:rsid w:val="004A0EA5"/>
    <w:rsid w:val="004A3AD6"/>
    <w:rsid w:val="004C1331"/>
    <w:rsid w:val="004D0FAD"/>
    <w:rsid w:val="004D5D37"/>
    <w:rsid w:val="004E39D0"/>
    <w:rsid w:val="004F3C64"/>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260E"/>
    <w:rsid w:val="00553CD9"/>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E633A"/>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0F98"/>
    <w:rsid w:val="00673A6E"/>
    <w:rsid w:val="0067654E"/>
    <w:rsid w:val="006811FF"/>
    <w:rsid w:val="00681E5A"/>
    <w:rsid w:val="006845E9"/>
    <w:rsid w:val="00685A11"/>
    <w:rsid w:val="00686ED4"/>
    <w:rsid w:val="0069657C"/>
    <w:rsid w:val="006A61EA"/>
    <w:rsid w:val="006A7C28"/>
    <w:rsid w:val="006B5229"/>
    <w:rsid w:val="006B5F56"/>
    <w:rsid w:val="006C2D7D"/>
    <w:rsid w:val="006E1C97"/>
    <w:rsid w:val="006F2855"/>
    <w:rsid w:val="006F3CF4"/>
    <w:rsid w:val="00702C1E"/>
    <w:rsid w:val="00707BA6"/>
    <w:rsid w:val="00711D8E"/>
    <w:rsid w:val="00715441"/>
    <w:rsid w:val="007219DD"/>
    <w:rsid w:val="00722EA8"/>
    <w:rsid w:val="00725671"/>
    <w:rsid w:val="00727610"/>
    <w:rsid w:val="00737A19"/>
    <w:rsid w:val="007456B6"/>
    <w:rsid w:val="00751961"/>
    <w:rsid w:val="0075721A"/>
    <w:rsid w:val="00765195"/>
    <w:rsid w:val="00767585"/>
    <w:rsid w:val="00770295"/>
    <w:rsid w:val="00773CA8"/>
    <w:rsid w:val="00784FF5"/>
    <w:rsid w:val="00786BDF"/>
    <w:rsid w:val="007A2CEC"/>
    <w:rsid w:val="007A3BEB"/>
    <w:rsid w:val="007A3D19"/>
    <w:rsid w:val="007B71B8"/>
    <w:rsid w:val="007C0067"/>
    <w:rsid w:val="007C3A2E"/>
    <w:rsid w:val="007C4A1B"/>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62735"/>
    <w:rsid w:val="00864C0C"/>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18C4"/>
    <w:rsid w:val="00931D22"/>
    <w:rsid w:val="009358E8"/>
    <w:rsid w:val="00935A77"/>
    <w:rsid w:val="00942D04"/>
    <w:rsid w:val="00945677"/>
    <w:rsid w:val="00947A9A"/>
    <w:rsid w:val="00947EA9"/>
    <w:rsid w:val="00957855"/>
    <w:rsid w:val="009608C0"/>
    <w:rsid w:val="00964105"/>
    <w:rsid w:val="009643A3"/>
    <w:rsid w:val="00970DBB"/>
    <w:rsid w:val="0097381A"/>
    <w:rsid w:val="00980AFF"/>
    <w:rsid w:val="009839AF"/>
    <w:rsid w:val="009877AA"/>
    <w:rsid w:val="00992EB9"/>
    <w:rsid w:val="009B0C02"/>
    <w:rsid w:val="009B754B"/>
    <w:rsid w:val="009C5629"/>
    <w:rsid w:val="009C5E90"/>
    <w:rsid w:val="009C71A3"/>
    <w:rsid w:val="009C7F7D"/>
    <w:rsid w:val="009D1773"/>
    <w:rsid w:val="009D493A"/>
    <w:rsid w:val="009E0819"/>
    <w:rsid w:val="009E6A87"/>
    <w:rsid w:val="009F3119"/>
    <w:rsid w:val="00A049EB"/>
    <w:rsid w:val="00A05B7E"/>
    <w:rsid w:val="00A1074D"/>
    <w:rsid w:val="00A158C7"/>
    <w:rsid w:val="00A25B61"/>
    <w:rsid w:val="00A32AC1"/>
    <w:rsid w:val="00A365F0"/>
    <w:rsid w:val="00A37E34"/>
    <w:rsid w:val="00A639FF"/>
    <w:rsid w:val="00A6463B"/>
    <w:rsid w:val="00A656E4"/>
    <w:rsid w:val="00A71A73"/>
    <w:rsid w:val="00A72ADF"/>
    <w:rsid w:val="00A75159"/>
    <w:rsid w:val="00A75452"/>
    <w:rsid w:val="00A90F28"/>
    <w:rsid w:val="00A92EE5"/>
    <w:rsid w:val="00AA2199"/>
    <w:rsid w:val="00AA3A38"/>
    <w:rsid w:val="00AA61A8"/>
    <w:rsid w:val="00AB1565"/>
    <w:rsid w:val="00AB200C"/>
    <w:rsid w:val="00AB2785"/>
    <w:rsid w:val="00AC1BE0"/>
    <w:rsid w:val="00AC40DF"/>
    <w:rsid w:val="00AC4A58"/>
    <w:rsid w:val="00AC6E5E"/>
    <w:rsid w:val="00AD135E"/>
    <w:rsid w:val="00AD1F0E"/>
    <w:rsid w:val="00AD3866"/>
    <w:rsid w:val="00AD3DBF"/>
    <w:rsid w:val="00AE0435"/>
    <w:rsid w:val="00AE0DCB"/>
    <w:rsid w:val="00AE41D4"/>
    <w:rsid w:val="00AE5C76"/>
    <w:rsid w:val="00AE730D"/>
    <w:rsid w:val="00AF6D2A"/>
    <w:rsid w:val="00AF7DDD"/>
    <w:rsid w:val="00B0024F"/>
    <w:rsid w:val="00B10816"/>
    <w:rsid w:val="00B11BE8"/>
    <w:rsid w:val="00B154E6"/>
    <w:rsid w:val="00B21802"/>
    <w:rsid w:val="00B25D10"/>
    <w:rsid w:val="00B35242"/>
    <w:rsid w:val="00B35F84"/>
    <w:rsid w:val="00B41D3C"/>
    <w:rsid w:val="00B52330"/>
    <w:rsid w:val="00B55537"/>
    <w:rsid w:val="00B557BA"/>
    <w:rsid w:val="00B5628C"/>
    <w:rsid w:val="00B629B6"/>
    <w:rsid w:val="00B647EA"/>
    <w:rsid w:val="00B72FDD"/>
    <w:rsid w:val="00B81B39"/>
    <w:rsid w:val="00B81C1B"/>
    <w:rsid w:val="00B85D5F"/>
    <w:rsid w:val="00B92F19"/>
    <w:rsid w:val="00B9722C"/>
    <w:rsid w:val="00BA089B"/>
    <w:rsid w:val="00BA0D62"/>
    <w:rsid w:val="00BA5041"/>
    <w:rsid w:val="00BA7BCD"/>
    <w:rsid w:val="00BB166E"/>
    <w:rsid w:val="00BB4210"/>
    <w:rsid w:val="00BC45C7"/>
    <w:rsid w:val="00BC6B0F"/>
    <w:rsid w:val="00BD17E2"/>
    <w:rsid w:val="00BD29F5"/>
    <w:rsid w:val="00BD7322"/>
    <w:rsid w:val="00BE7F06"/>
    <w:rsid w:val="00BF5242"/>
    <w:rsid w:val="00C0276C"/>
    <w:rsid w:val="00C04F32"/>
    <w:rsid w:val="00C145F2"/>
    <w:rsid w:val="00C22A00"/>
    <w:rsid w:val="00C234E4"/>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A5A53"/>
    <w:rsid w:val="00CA5BBE"/>
    <w:rsid w:val="00CB03C3"/>
    <w:rsid w:val="00CB0B31"/>
    <w:rsid w:val="00CB724F"/>
    <w:rsid w:val="00CC44B7"/>
    <w:rsid w:val="00CC6EFC"/>
    <w:rsid w:val="00CE1AE1"/>
    <w:rsid w:val="00CF089D"/>
    <w:rsid w:val="00CF0E43"/>
    <w:rsid w:val="00CF107F"/>
    <w:rsid w:val="00CF2A9A"/>
    <w:rsid w:val="00CF5BE3"/>
    <w:rsid w:val="00D00223"/>
    <w:rsid w:val="00D00A39"/>
    <w:rsid w:val="00D16229"/>
    <w:rsid w:val="00D229A6"/>
    <w:rsid w:val="00D23CB7"/>
    <w:rsid w:val="00D26802"/>
    <w:rsid w:val="00D30924"/>
    <w:rsid w:val="00D4065B"/>
    <w:rsid w:val="00D42EF2"/>
    <w:rsid w:val="00D443E7"/>
    <w:rsid w:val="00D51275"/>
    <w:rsid w:val="00D57071"/>
    <w:rsid w:val="00D57F9F"/>
    <w:rsid w:val="00D60445"/>
    <w:rsid w:val="00D66E85"/>
    <w:rsid w:val="00D70B1D"/>
    <w:rsid w:val="00D757BC"/>
    <w:rsid w:val="00D762B8"/>
    <w:rsid w:val="00D775AC"/>
    <w:rsid w:val="00D77952"/>
    <w:rsid w:val="00D8298E"/>
    <w:rsid w:val="00D8615D"/>
    <w:rsid w:val="00DA5C5C"/>
    <w:rsid w:val="00DB1985"/>
    <w:rsid w:val="00DB213C"/>
    <w:rsid w:val="00DC0959"/>
    <w:rsid w:val="00DC4335"/>
    <w:rsid w:val="00DC598C"/>
    <w:rsid w:val="00DD3B65"/>
    <w:rsid w:val="00DE23CE"/>
    <w:rsid w:val="00DE2FDE"/>
    <w:rsid w:val="00DF4415"/>
    <w:rsid w:val="00DF766D"/>
    <w:rsid w:val="00E020FC"/>
    <w:rsid w:val="00E03151"/>
    <w:rsid w:val="00E044C8"/>
    <w:rsid w:val="00E11968"/>
    <w:rsid w:val="00E16D14"/>
    <w:rsid w:val="00E176AB"/>
    <w:rsid w:val="00E23E66"/>
    <w:rsid w:val="00E31AE9"/>
    <w:rsid w:val="00E3395D"/>
    <w:rsid w:val="00E35A9F"/>
    <w:rsid w:val="00E3609B"/>
    <w:rsid w:val="00E36420"/>
    <w:rsid w:val="00E46EBF"/>
    <w:rsid w:val="00E51408"/>
    <w:rsid w:val="00E52161"/>
    <w:rsid w:val="00E61FD9"/>
    <w:rsid w:val="00E6550B"/>
    <w:rsid w:val="00E735C7"/>
    <w:rsid w:val="00E9004B"/>
    <w:rsid w:val="00EB1228"/>
    <w:rsid w:val="00ED3D2B"/>
    <w:rsid w:val="00EE263E"/>
    <w:rsid w:val="00EE26AB"/>
    <w:rsid w:val="00EE3BBC"/>
    <w:rsid w:val="00EF190F"/>
    <w:rsid w:val="00F1257A"/>
    <w:rsid w:val="00F33BD1"/>
    <w:rsid w:val="00F36729"/>
    <w:rsid w:val="00F36CC2"/>
    <w:rsid w:val="00F417BB"/>
    <w:rsid w:val="00F43F8E"/>
    <w:rsid w:val="00F51C8D"/>
    <w:rsid w:val="00F56F9A"/>
    <w:rsid w:val="00F602B0"/>
    <w:rsid w:val="00F651F5"/>
    <w:rsid w:val="00F727CE"/>
    <w:rsid w:val="00F737FE"/>
    <w:rsid w:val="00F90FCC"/>
    <w:rsid w:val="00F91518"/>
    <w:rsid w:val="00F939BB"/>
    <w:rsid w:val="00F95E33"/>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link w:val="Heading4Char"/>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character" w:customStyle="1" w:styleId="Heading4Char">
    <w:name w:val="Heading 4 Char"/>
    <w:basedOn w:val="DefaultParagraphFont"/>
    <w:link w:val="Heading4"/>
    <w:rsid w:val="00D8615D"/>
    <w:rPr>
      <w:rFonts w:ascii="Arial" w:hAnsi="Arial"/>
      <w:b/>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link w:val="Heading4Char"/>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character" w:customStyle="1" w:styleId="Heading4Char">
    <w:name w:val="Heading 4 Char"/>
    <w:basedOn w:val="DefaultParagraphFont"/>
    <w:link w:val="Heading4"/>
    <w:rsid w:val="00D8615D"/>
    <w:rPr>
      <w:rFonts w:ascii="Arial" w:hAnsi="Arial"/>
      <w:b/>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33117">
      <w:bodyDiv w:val="1"/>
      <w:marLeft w:val="0"/>
      <w:marRight w:val="0"/>
      <w:marTop w:val="0"/>
      <w:marBottom w:val="0"/>
      <w:divBdr>
        <w:top w:val="none" w:sz="0" w:space="0" w:color="auto"/>
        <w:left w:val="none" w:sz="0" w:space="0" w:color="auto"/>
        <w:bottom w:val="none" w:sz="0" w:space="0" w:color="auto"/>
        <w:right w:val="none" w:sz="0" w:space="0" w:color="auto"/>
      </w:divBdr>
      <w:divsChild>
        <w:div w:id="969286311">
          <w:marLeft w:val="0"/>
          <w:marRight w:val="0"/>
          <w:marTop w:val="0"/>
          <w:marBottom w:val="0"/>
          <w:divBdr>
            <w:top w:val="none" w:sz="0" w:space="0" w:color="auto"/>
            <w:left w:val="none" w:sz="0" w:space="0" w:color="auto"/>
            <w:bottom w:val="none" w:sz="0" w:space="0" w:color="auto"/>
            <w:right w:val="none" w:sz="0" w:space="0" w:color="auto"/>
          </w:divBdr>
        </w:div>
        <w:div w:id="81149073">
          <w:marLeft w:val="0"/>
          <w:marRight w:val="0"/>
          <w:marTop w:val="0"/>
          <w:marBottom w:val="0"/>
          <w:divBdr>
            <w:top w:val="none" w:sz="0" w:space="0" w:color="auto"/>
            <w:left w:val="none" w:sz="0" w:space="0" w:color="auto"/>
            <w:bottom w:val="none" w:sz="0" w:space="0" w:color="auto"/>
            <w:right w:val="none" w:sz="0" w:space="0" w:color="auto"/>
          </w:divBdr>
        </w:div>
        <w:div w:id="495190795">
          <w:marLeft w:val="0"/>
          <w:marRight w:val="0"/>
          <w:marTop w:val="0"/>
          <w:marBottom w:val="0"/>
          <w:divBdr>
            <w:top w:val="none" w:sz="0" w:space="0" w:color="auto"/>
            <w:left w:val="none" w:sz="0" w:space="0" w:color="auto"/>
            <w:bottom w:val="none" w:sz="0" w:space="0" w:color="auto"/>
            <w:right w:val="none" w:sz="0" w:space="0" w:color="auto"/>
          </w:divBdr>
        </w:div>
        <w:div w:id="1444496497">
          <w:marLeft w:val="0"/>
          <w:marRight w:val="0"/>
          <w:marTop w:val="0"/>
          <w:marBottom w:val="0"/>
          <w:divBdr>
            <w:top w:val="none" w:sz="0" w:space="0" w:color="auto"/>
            <w:left w:val="none" w:sz="0" w:space="0" w:color="auto"/>
            <w:bottom w:val="none" w:sz="0" w:space="0" w:color="auto"/>
            <w:right w:val="none" w:sz="0" w:space="0" w:color="auto"/>
          </w:divBdr>
        </w:div>
        <w:div w:id="1293484214">
          <w:marLeft w:val="0"/>
          <w:marRight w:val="0"/>
          <w:marTop w:val="0"/>
          <w:marBottom w:val="0"/>
          <w:divBdr>
            <w:top w:val="none" w:sz="0" w:space="0" w:color="auto"/>
            <w:left w:val="none" w:sz="0" w:space="0" w:color="auto"/>
            <w:bottom w:val="none" w:sz="0" w:space="0" w:color="auto"/>
            <w:right w:val="none" w:sz="0" w:space="0" w:color="auto"/>
          </w:divBdr>
        </w:div>
        <w:div w:id="1206287792">
          <w:marLeft w:val="0"/>
          <w:marRight w:val="0"/>
          <w:marTop w:val="0"/>
          <w:marBottom w:val="0"/>
          <w:divBdr>
            <w:top w:val="none" w:sz="0" w:space="0" w:color="auto"/>
            <w:left w:val="none" w:sz="0" w:space="0" w:color="auto"/>
            <w:bottom w:val="none" w:sz="0" w:space="0" w:color="auto"/>
            <w:right w:val="none" w:sz="0" w:space="0" w:color="auto"/>
          </w:divBdr>
        </w:div>
        <w:div w:id="1843621065">
          <w:marLeft w:val="0"/>
          <w:marRight w:val="0"/>
          <w:marTop w:val="0"/>
          <w:marBottom w:val="0"/>
          <w:divBdr>
            <w:top w:val="none" w:sz="0" w:space="0" w:color="auto"/>
            <w:left w:val="none" w:sz="0" w:space="0" w:color="auto"/>
            <w:bottom w:val="none" w:sz="0" w:space="0" w:color="auto"/>
            <w:right w:val="none" w:sz="0" w:space="0" w:color="auto"/>
          </w:divBdr>
        </w:div>
        <w:div w:id="373577727">
          <w:marLeft w:val="0"/>
          <w:marRight w:val="0"/>
          <w:marTop w:val="0"/>
          <w:marBottom w:val="0"/>
          <w:divBdr>
            <w:top w:val="none" w:sz="0" w:space="0" w:color="auto"/>
            <w:left w:val="none" w:sz="0" w:space="0" w:color="auto"/>
            <w:bottom w:val="none" w:sz="0" w:space="0" w:color="auto"/>
            <w:right w:val="none" w:sz="0" w:space="0" w:color="auto"/>
          </w:divBdr>
        </w:div>
        <w:div w:id="42141201">
          <w:marLeft w:val="0"/>
          <w:marRight w:val="0"/>
          <w:marTop w:val="0"/>
          <w:marBottom w:val="0"/>
          <w:divBdr>
            <w:top w:val="none" w:sz="0" w:space="0" w:color="auto"/>
            <w:left w:val="none" w:sz="0" w:space="0" w:color="auto"/>
            <w:bottom w:val="none" w:sz="0" w:space="0" w:color="auto"/>
            <w:right w:val="none" w:sz="0" w:space="0" w:color="auto"/>
          </w:divBdr>
        </w:div>
        <w:div w:id="888029421">
          <w:marLeft w:val="0"/>
          <w:marRight w:val="0"/>
          <w:marTop w:val="0"/>
          <w:marBottom w:val="0"/>
          <w:divBdr>
            <w:top w:val="none" w:sz="0" w:space="0" w:color="auto"/>
            <w:left w:val="none" w:sz="0" w:space="0" w:color="auto"/>
            <w:bottom w:val="none" w:sz="0" w:space="0" w:color="auto"/>
            <w:right w:val="none" w:sz="0" w:space="0" w:color="auto"/>
          </w:divBdr>
        </w:div>
        <w:div w:id="1791625310">
          <w:marLeft w:val="0"/>
          <w:marRight w:val="0"/>
          <w:marTop w:val="0"/>
          <w:marBottom w:val="0"/>
          <w:divBdr>
            <w:top w:val="none" w:sz="0" w:space="0" w:color="auto"/>
            <w:left w:val="none" w:sz="0" w:space="0" w:color="auto"/>
            <w:bottom w:val="none" w:sz="0" w:space="0" w:color="auto"/>
            <w:right w:val="none" w:sz="0" w:space="0" w:color="auto"/>
          </w:divBdr>
        </w:div>
        <w:div w:id="22177073">
          <w:marLeft w:val="0"/>
          <w:marRight w:val="0"/>
          <w:marTop w:val="0"/>
          <w:marBottom w:val="0"/>
          <w:divBdr>
            <w:top w:val="none" w:sz="0" w:space="0" w:color="auto"/>
            <w:left w:val="none" w:sz="0" w:space="0" w:color="auto"/>
            <w:bottom w:val="none" w:sz="0" w:space="0" w:color="auto"/>
            <w:right w:val="none" w:sz="0" w:space="0" w:color="auto"/>
          </w:divBdr>
        </w:div>
        <w:div w:id="943683973">
          <w:marLeft w:val="0"/>
          <w:marRight w:val="0"/>
          <w:marTop w:val="0"/>
          <w:marBottom w:val="0"/>
          <w:divBdr>
            <w:top w:val="none" w:sz="0" w:space="0" w:color="auto"/>
            <w:left w:val="none" w:sz="0" w:space="0" w:color="auto"/>
            <w:bottom w:val="none" w:sz="0" w:space="0" w:color="auto"/>
            <w:right w:val="none" w:sz="0" w:space="0" w:color="auto"/>
          </w:divBdr>
        </w:div>
        <w:div w:id="304119320">
          <w:marLeft w:val="0"/>
          <w:marRight w:val="0"/>
          <w:marTop w:val="0"/>
          <w:marBottom w:val="0"/>
          <w:divBdr>
            <w:top w:val="none" w:sz="0" w:space="0" w:color="auto"/>
            <w:left w:val="none" w:sz="0" w:space="0" w:color="auto"/>
            <w:bottom w:val="none" w:sz="0" w:space="0" w:color="auto"/>
            <w:right w:val="none" w:sz="0" w:space="0" w:color="auto"/>
          </w:divBdr>
        </w:div>
      </w:divsChild>
    </w:div>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 w:id="2113015465">
      <w:bodyDiv w:val="1"/>
      <w:marLeft w:val="0"/>
      <w:marRight w:val="0"/>
      <w:marTop w:val="0"/>
      <w:marBottom w:val="0"/>
      <w:divBdr>
        <w:top w:val="none" w:sz="0" w:space="0" w:color="auto"/>
        <w:left w:val="none" w:sz="0" w:space="0" w:color="auto"/>
        <w:bottom w:val="none" w:sz="0" w:space="0" w:color="auto"/>
        <w:right w:val="none" w:sz="0" w:space="0" w:color="auto"/>
      </w:divBdr>
      <w:divsChild>
        <w:div w:id="177759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Synergy_EA3\working\GMStrtStop\doc\MDD%20Template%20EA3%2001.05.00.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2F4E713ECA049359A784B422B4416DC"/>
        <w:category>
          <w:name w:val="General"/>
          <w:gallery w:val="placeholder"/>
        </w:category>
        <w:types>
          <w:type w:val="bbPlcHdr"/>
        </w:types>
        <w:behaviors>
          <w:behavior w:val="content"/>
        </w:behaviors>
        <w:guid w:val="{5253760B-A010-471E-A512-7750DD5E0E05}"/>
      </w:docPartPr>
      <w:docPartBody>
        <w:p w:rsidR="00B27F12" w:rsidRDefault="00F06159">
          <w:pPr>
            <w:pStyle w:val="42F4E713ECA049359A784B422B4416DC"/>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159"/>
    <w:rsid w:val="00076538"/>
    <w:rsid w:val="001059BF"/>
    <w:rsid w:val="003532BB"/>
    <w:rsid w:val="003A150E"/>
    <w:rsid w:val="00405FBA"/>
    <w:rsid w:val="00B27F12"/>
    <w:rsid w:val="00B93BA9"/>
    <w:rsid w:val="00C01E4B"/>
    <w:rsid w:val="00D548D4"/>
    <w:rsid w:val="00DC0363"/>
    <w:rsid w:val="00F06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2F4E713ECA049359A784B422B4416DC">
    <w:name w:val="42F4E713ECA049359A784B422B4416D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2F4E713ECA049359A784B422B4416DC">
    <w:name w:val="42F4E713ECA049359A784B422B4416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6C720AC4-69E7-406E-8E53-48317BA14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 01.05.00.dotx</Template>
  <TotalTime>2</TotalTime>
  <Pages>1</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5359</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Anne, Krishna</dc:creator>
  <cp:lastModifiedBy>Anne, Krishna</cp:lastModifiedBy>
  <cp:revision>4</cp:revision>
  <cp:lastPrinted>2014-12-17T17:01:00Z</cp:lastPrinted>
  <dcterms:created xsi:type="dcterms:W3CDTF">2016-08-09T14:22:00Z</dcterms:created>
  <dcterms:modified xsi:type="dcterms:W3CDTF">2016-08-09T14:24:00Z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GMStrtStop</vt:lpwstr>
  </property>
  <property fmtid="{D5CDD505-2E9C-101B-9397-08002B2CF9AE}" pid="3" name="Template Version">
    <vt:lpwstr>01.00.02</vt:lpwstr>
  </property>
  <property fmtid="{D5CDD505-2E9C-101B-9397-08002B2CF9AE}" pid="4" name="Release Date">
    <vt:lpwstr>Jun 03, 2016</vt:lpwstr>
  </property>
  <property fmtid="{D5CDD505-2E9C-101B-9397-08002B2CF9AE}" pid="5" name="Location">
    <vt:lpwstr>Saginaw, MI, USA</vt:lpwstr>
  </property>
  <property fmtid="{D5CDD505-2E9C-101B-9397-08002B2CF9AE}" pid="6" name="Prepared by Group">
    <vt:lpwstr>Krishna Anne</vt:lpwstr>
  </property>
  <property fmtid="{D5CDD505-2E9C-101B-9397-08002B2CF9AE}" pid="7" name="Prepared for Group">
    <vt:lpwstr>Software Engineering</vt:lpwstr>
  </property>
</Properties>
</file>