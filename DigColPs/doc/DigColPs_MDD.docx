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1B11CC" w:rsidRPr="00AA38E8" w:rsidRDefault="001B11CC">
      <w:pPr>
        <w:tabs>
          <w:tab w:val="left" w:pos="4320"/>
          <w:tab w:val="left" w:pos="8640"/>
        </w:tabs>
        <w:jc w:val="center"/>
        <w:rPr>
          <w:rFonts w:cs="Calibri"/>
          <w:b/>
          <w:sz w:val="24"/>
        </w:rPr>
      </w:pPr>
    </w:p>
    <w:p w:rsidR="00B81C1B" w:rsidRPr="00AA38E8" w:rsidRDefault="002C742E">
      <w:pPr>
        <w:tabs>
          <w:tab w:val="left" w:pos="4320"/>
          <w:tab w:val="left" w:pos="8640"/>
        </w:tabs>
        <w:jc w:val="center"/>
        <w:rPr>
          <w:rFonts w:cs="Calibri"/>
          <w:b/>
          <w:sz w:val="24"/>
        </w:rPr>
      </w:pPr>
      <w:r>
        <w:rPr>
          <w:rFonts w:cs="Calibri"/>
          <w:b/>
          <w:sz w:val="24"/>
        </w:rPr>
        <w:t>Module Design Document</w:t>
      </w:r>
    </w:p>
    <w:p w:rsidR="00B11BE8" w:rsidRPr="00AA38E8" w:rsidRDefault="00B11BE8">
      <w:pPr>
        <w:tabs>
          <w:tab w:val="left" w:pos="4320"/>
          <w:tab w:val="left" w:pos="8640"/>
        </w:tabs>
        <w:jc w:val="center"/>
        <w:rPr>
          <w:rFonts w:cs="Calibri"/>
          <w:b/>
          <w:sz w:val="24"/>
        </w:rPr>
      </w:pPr>
      <w:r w:rsidRPr="00AA38E8">
        <w:rPr>
          <w:rFonts w:cs="Calibri"/>
          <w:b/>
          <w:sz w:val="24"/>
        </w:rPr>
        <w:t>For</w:t>
      </w:r>
    </w:p>
    <w:p w:rsidR="00B81C1B" w:rsidRPr="00AA38E8" w:rsidRDefault="00C46DA6">
      <w:pPr>
        <w:tabs>
          <w:tab w:val="left" w:pos="4320"/>
          <w:tab w:val="left" w:pos="8640"/>
        </w:tabs>
        <w:jc w:val="center"/>
        <w:rPr>
          <w:rFonts w:cs="Calibri"/>
          <w:b/>
          <w:sz w:val="24"/>
        </w:rPr>
      </w:pPr>
      <w:r>
        <w:rPr>
          <w:rFonts w:cs="Calibri"/>
          <w:b/>
          <w:sz w:val="24"/>
        </w:rPr>
        <w:t>DigColPs</w:t>
      </w: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r w:rsidRPr="00AA38E8">
        <w:rPr>
          <w:rFonts w:cs="Calibri"/>
          <w:b/>
          <w:sz w:val="24"/>
        </w:rPr>
        <w:t xml:space="preserve">VERSION: </w:t>
      </w:r>
      <w:r w:rsidR="00C46DA6">
        <w:rPr>
          <w:rFonts w:cs="Calibri"/>
          <w:b/>
          <w:sz w:val="24"/>
        </w:rPr>
        <w:t>1</w:t>
      </w:r>
      <w:ins w:id="0" w:author="Thundathil, Jayakrishnan" w:date="2016-08-04T09:44:00Z">
        <w:r w:rsidR="00C247BF">
          <w:rPr>
            <w:rFonts w:cs="Calibri"/>
            <w:b/>
            <w:sz w:val="24"/>
          </w:rPr>
          <w:t>4.0</w:t>
        </w:r>
      </w:ins>
      <w:del w:id="1" w:author="Thundathil, Jayakrishnan" w:date="2016-08-04T09:44:00Z">
        <w:r w:rsidR="000A2854" w:rsidDel="00C247BF">
          <w:rPr>
            <w:rFonts w:cs="Calibri"/>
            <w:b/>
            <w:sz w:val="24"/>
          </w:rPr>
          <w:delText>3.0</w:delText>
        </w:r>
      </w:del>
    </w:p>
    <w:p w:rsidR="00B81C1B" w:rsidRPr="00AA38E8" w:rsidRDefault="00B81C1B">
      <w:pPr>
        <w:tabs>
          <w:tab w:val="left" w:pos="4320"/>
          <w:tab w:val="left" w:pos="8640"/>
        </w:tabs>
        <w:jc w:val="center"/>
        <w:rPr>
          <w:rFonts w:cs="Calibri"/>
          <w:b/>
          <w:sz w:val="23"/>
        </w:rPr>
      </w:pPr>
      <w:r w:rsidRPr="00AA38E8">
        <w:rPr>
          <w:rFonts w:cs="Calibri"/>
          <w:b/>
          <w:sz w:val="24"/>
        </w:rPr>
        <w:t xml:space="preserve">DATE: </w:t>
      </w:r>
      <w:ins w:id="2" w:author="Thundathil, Jayakrishnan" w:date="2016-08-04T09:44:00Z">
        <w:r w:rsidR="00C247BF">
          <w:rPr>
            <w:rFonts w:cs="Calibri"/>
            <w:b/>
            <w:sz w:val="24"/>
          </w:rPr>
          <w:t>04-AUG</w:t>
        </w:r>
      </w:ins>
      <w:del w:id="3" w:author="Thundathil, Jayakrishnan" w:date="2016-08-04T09:44:00Z">
        <w:r w:rsidR="000A2854" w:rsidDel="00C247BF">
          <w:rPr>
            <w:rFonts w:cs="Calibri"/>
            <w:b/>
            <w:sz w:val="24"/>
          </w:rPr>
          <w:delText>27</w:delText>
        </w:r>
        <w:r w:rsidR="00C46DA6" w:rsidDel="00C247BF">
          <w:rPr>
            <w:rFonts w:cs="Calibri"/>
            <w:b/>
            <w:sz w:val="24"/>
          </w:rPr>
          <w:delText>-</w:delText>
        </w:r>
        <w:r w:rsidR="000A2854" w:rsidDel="00C247BF">
          <w:rPr>
            <w:rFonts w:cs="Calibri"/>
            <w:b/>
            <w:sz w:val="24"/>
          </w:rPr>
          <w:delText>JUL</w:delText>
        </w:r>
      </w:del>
      <w:r w:rsidR="00C46DA6">
        <w:rPr>
          <w:rFonts w:cs="Calibri"/>
          <w:b/>
          <w:sz w:val="24"/>
        </w:rPr>
        <w:t>-2016</w:t>
      </w: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p>
    <w:p w:rsidR="00B81C1B" w:rsidRPr="00AA38E8" w:rsidRDefault="00B81C1B">
      <w:pPr>
        <w:tabs>
          <w:tab w:val="left" w:pos="4320"/>
          <w:tab w:val="left" w:pos="8640"/>
        </w:tabs>
        <w:jc w:val="center"/>
        <w:rPr>
          <w:rFonts w:cs="Calibri"/>
          <w:b/>
          <w:sz w:val="24"/>
        </w:rPr>
      </w:pPr>
      <w:r w:rsidRPr="00AA38E8">
        <w:rPr>
          <w:rFonts w:cs="Calibri"/>
          <w:b/>
          <w:sz w:val="24"/>
        </w:rPr>
        <w:t xml:space="preserve">Prepared By: </w:t>
      </w:r>
    </w:p>
    <w:p w:rsidR="00891F29" w:rsidRPr="00AA38E8" w:rsidRDefault="007559B7" w:rsidP="00891F29">
      <w:pPr>
        <w:tabs>
          <w:tab w:val="left" w:pos="4320"/>
          <w:tab w:val="left" w:pos="8640"/>
        </w:tabs>
        <w:jc w:val="center"/>
        <w:rPr>
          <w:rFonts w:cs="Calibri"/>
          <w:b/>
          <w:sz w:val="24"/>
        </w:rPr>
      </w:pPr>
      <w:r>
        <w:rPr>
          <w:rFonts w:cs="Calibri"/>
          <w:b/>
          <w:sz w:val="24"/>
        </w:rPr>
        <w:t>Software Engineering Group</w:t>
      </w:r>
      <w:r w:rsidR="00891F29" w:rsidRPr="00AA38E8">
        <w:rPr>
          <w:rFonts w:cs="Calibri"/>
          <w:b/>
          <w:sz w:val="24"/>
        </w:rPr>
        <w:t>,</w:t>
      </w:r>
    </w:p>
    <w:p w:rsidR="00A365F0" w:rsidRPr="00AA38E8" w:rsidRDefault="00A365F0" w:rsidP="00891F29">
      <w:pPr>
        <w:tabs>
          <w:tab w:val="left" w:pos="4320"/>
          <w:tab w:val="left" w:pos="8640"/>
        </w:tabs>
        <w:jc w:val="center"/>
        <w:rPr>
          <w:rFonts w:cs="Calibri"/>
          <w:b/>
          <w:sz w:val="24"/>
        </w:rPr>
      </w:pPr>
      <w:r w:rsidRPr="00AA38E8">
        <w:rPr>
          <w:rFonts w:cs="Calibri"/>
          <w:b/>
          <w:sz w:val="24"/>
        </w:rPr>
        <w:t>Nexteer Automotive,</w:t>
      </w:r>
    </w:p>
    <w:p w:rsidR="00A365F0" w:rsidRPr="00AA38E8" w:rsidRDefault="00EA128E" w:rsidP="00891F29">
      <w:pPr>
        <w:tabs>
          <w:tab w:val="left" w:pos="4320"/>
          <w:tab w:val="left" w:pos="8640"/>
        </w:tabs>
        <w:jc w:val="center"/>
        <w:rPr>
          <w:rFonts w:cs="Calibri"/>
          <w:b/>
          <w:sz w:val="24"/>
        </w:rPr>
      </w:pPr>
      <w:r w:rsidRPr="00AA38E8">
        <w:rPr>
          <w:rFonts w:cs="Calibri"/>
          <w:b/>
          <w:sz w:val="24"/>
        </w:rPr>
        <w:t xml:space="preserve"> Saginaw,</w:t>
      </w:r>
      <w:r w:rsidR="0071423B">
        <w:rPr>
          <w:rFonts w:cs="Calibri"/>
          <w:b/>
          <w:sz w:val="24"/>
        </w:rPr>
        <w:t xml:space="preserve"> </w:t>
      </w:r>
      <w:r w:rsidRPr="00AA38E8">
        <w:rPr>
          <w:rFonts w:cs="Calibri"/>
          <w:b/>
          <w:sz w:val="24"/>
        </w:rPr>
        <w:t>MI</w:t>
      </w:r>
      <w:r w:rsidR="00A365F0" w:rsidRPr="00AA38E8">
        <w:rPr>
          <w:rFonts w:cs="Calibri"/>
          <w:b/>
          <w:sz w:val="24"/>
        </w:rPr>
        <w:t xml:space="preserve">, </w:t>
      </w:r>
      <w:r w:rsidRPr="00AA38E8">
        <w:rPr>
          <w:rFonts w:cs="Calibri"/>
          <w:b/>
          <w:sz w:val="24"/>
        </w:rPr>
        <w:t>USA</w:t>
      </w:r>
    </w:p>
    <w:p w:rsidR="0097381A" w:rsidRPr="00AA38E8" w:rsidRDefault="00B81C1B" w:rsidP="0097381A">
      <w:pPr>
        <w:tabs>
          <w:tab w:val="left" w:pos="4320"/>
          <w:tab w:val="left" w:pos="8640"/>
        </w:tabs>
        <w:spacing w:line="240" w:lineRule="atLeast"/>
        <w:rPr>
          <w:rFonts w:cs="Calibri"/>
          <w:szCs w:val="20"/>
        </w:rPr>
      </w:pPr>
      <w:r w:rsidRPr="00AA38E8">
        <w:rPr>
          <w:rFonts w:cs="Calibri"/>
          <w:b/>
          <w:sz w:val="23"/>
        </w:rPr>
        <w:br w:type="page"/>
      </w:r>
      <w:r w:rsidR="0097381A" w:rsidRPr="00AA38E8">
        <w:rPr>
          <w:rFonts w:cs="Calibri"/>
          <w:b/>
        </w:rPr>
        <w:lastRenderedPageBreak/>
        <w:t>Location:</w:t>
      </w:r>
      <w:r w:rsidR="0097381A" w:rsidRPr="00AA38E8">
        <w:rPr>
          <w:rFonts w:cs="Calibri"/>
        </w:rPr>
        <w:t xml:space="preserve"> The official version of this document is stored in the </w:t>
      </w:r>
      <w:r w:rsidR="00347663">
        <w:rPr>
          <w:rFonts w:cs="Calibri"/>
        </w:rPr>
        <w:t>Nexteer</w:t>
      </w:r>
      <w:r w:rsidR="0097381A" w:rsidRPr="00AA38E8">
        <w:rPr>
          <w:rFonts w:cs="Calibri"/>
        </w:rPr>
        <w:t xml:space="preserve"> </w:t>
      </w:r>
      <w:r w:rsidR="00E94A04">
        <w:rPr>
          <w:rFonts w:cs="Calibri"/>
        </w:rPr>
        <w:t>Configuration Management System</w:t>
      </w:r>
      <w:r w:rsidR="0095572C">
        <w:rPr>
          <w:rFonts w:cs="Calibri"/>
        </w:rPr>
        <w:t>.</w:t>
      </w:r>
    </w:p>
    <w:p w:rsidR="00B81C1B" w:rsidRPr="00AA38E8" w:rsidRDefault="00B81C1B" w:rsidP="001B11CC">
      <w:pPr>
        <w:tabs>
          <w:tab w:val="left" w:pos="4320"/>
          <w:tab w:val="left" w:pos="8640"/>
        </w:tabs>
        <w:jc w:val="center"/>
        <w:rPr>
          <w:rFonts w:cs="Calibri"/>
        </w:rPr>
      </w:pPr>
    </w:p>
    <w:p w:rsidR="00B81C1B" w:rsidRPr="00AA38E8" w:rsidRDefault="00B81C1B">
      <w:pPr>
        <w:tabs>
          <w:tab w:val="left" w:pos="4320"/>
          <w:tab w:val="left" w:pos="8640"/>
        </w:tabs>
        <w:rPr>
          <w:rFonts w:cs="Calibri"/>
          <w:b/>
          <w:sz w:val="19"/>
        </w:rPr>
      </w:pPr>
    </w:p>
    <w:p w:rsidR="00B81C1B" w:rsidRPr="00AA38E8" w:rsidRDefault="00B81C1B">
      <w:pPr>
        <w:tabs>
          <w:tab w:val="left" w:pos="4320"/>
          <w:tab w:val="left" w:pos="8640"/>
        </w:tabs>
        <w:rPr>
          <w:rFonts w:cs="Calibri"/>
          <w:b/>
        </w:rPr>
      </w:pPr>
      <w:r w:rsidRPr="00AA38E8">
        <w:rPr>
          <w:rFonts w:cs="Calibri"/>
          <w:b/>
        </w:rPr>
        <w:t>Revision History</w:t>
      </w:r>
    </w:p>
    <w:p w:rsidR="00B81C1B" w:rsidRPr="00AA38E8" w:rsidRDefault="00B81C1B">
      <w:pPr>
        <w:tabs>
          <w:tab w:val="left" w:pos="4320"/>
          <w:tab w:val="left" w:pos="8640"/>
        </w:tabs>
        <w:rPr>
          <w:rFonts w:cs="Calibri"/>
          <w:b/>
        </w:rPr>
      </w:pPr>
    </w:p>
    <w:tbl>
      <w:tblPr>
        <w:tblW w:w="80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520"/>
        <w:gridCol w:w="2520"/>
        <w:gridCol w:w="990"/>
        <w:gridCol w:w="1440"/>
      </w:tblGrid>
      <w:tr w:rsidR="00677B0E" w:rsidRPr="00AA38E8" w:rsidTr="00677B0E">
        <w:tc>
          <w:tcPr>
            <w:tcW w:w="540" w:type="dxa"/>
          </w:tcPr>
          <w:p w:rsidR="00677B0E" w:rsidRPr="00AA38E8" w:rsidRDefault="00677B0E" w:rsidP="001B11CC">
            <w:pPr>
              <w:jc w:val="center"/>
              <w:rPr>
                <w:rFonts w:cs="Calibri"/>
                <w:b/>
              </w:rPr>
            </w:pPr>
            <w:r w:rsidRPr="00AA38E8">
              <w:rPr>
                <w:rFonts w:cs="Calibri"/>
                <w:b/>
              </w:rPr>
              <w:t>Sl. No.</w:t>
            </w:r>
          </w:p>
        </w:tc>
        <w:tc>
          <w:tcPr>
            <w:tcW w:w="2520" w:type="dxa"/>
          </w:tcPr>
          <w:p w:rsidR="00677B0E" w:rsidRPr="00AA38E8" w:rsidRDefault="00677B0E" w:rsidP="001B11CC">
            <w:pPr>
              <w:jc w:val="center"/>
              <w:rPr>
                <w:rFonts w:cs="Calibri"/>
                <w:b/>
              </w:rPr>
            </w:pPr>
            <w:r w:rsidRPr="00AA38E8">
              <w:rPr>
                <w:rFonts w:cs="Calibri"/>
                <w:b/>
              </w:rPr>
              <w:t>Description</w:t>
            </w:r>
          </w:p>
        </w:tc>
        <w:tc>
          <w:tcPr>
            <w:tcW w:w="2520" w:type="dxa"/>
          </w:tcPr>
          <w:p w:rsidR="00677B0E" w:rsidRPr="00AA38E8" w:rsidRDefault="00677B0E" w:rsidP="001B11CC">
            <w:pPr>
              <w:jc w:val="center"/>
              <w:rPr>
                <w:rFonts w:cs="Calibri"/>
                <w:b/>
              </w:rPr>
            </w:pPr>
            <w:r w:rsidRPr="00AA38E8">
              <w:rPr>
                <w:rFonts w:cs="Calibri"/>
                <w:b/>
              </w:rPr>
              <w:t>Author</w:t>
            </w:r>
          </w:p>
        </w:tc>
        <w:tc>
          <w:tcPr>
            <w:tcW w:w="990" w:type="dxa"/>
          </w:tcPr>
          <w:p w:rsidR="00677B0E" w:rsidRPr="00AA38E8" w:rsidRDefault="00677B0E" w:rsidP="001B11CC">
            <w:pPr>
              <w:jc w:val="center"/>
              <w:rPr>
                <w:rFonts w:cs="Calibri"/>
                <w:b/>
              </w:rPr>
            </w:pPr>
            <w:r w:rsidRPr="00AA38E8">
              <w:rPr>
                <w:rFonts w:cs="Calibri"/>
                <w:b/>
              </w:rPr>
              <w:t>Version</w:t>
            </w:r>
          </w:p>
        </w:tc>
        <w:tc>
          <w:tcPr>
            <w:tcW w:w="1440" w:type="dxa"/>
          </w:tcPr>
          <w:p w:rsidR="00677B0E" w:rsidRPr="00AA38E8" w:rsidRDefault="00677B0E" w:rsidP="001B11CC">
            <w:pPr>
              <w:jc w:val="center"/>
              <w:rPr>
                <w:rFonts w:cs="Calibri"/>
                <w:b/>
              </w:rPr>
            </w:pPr>
            <w:r w:rsidRPr="00AA38E8">
              <w:rPr>
                <w:rFonts w:cs="Calibri"/>
                <w:b/>
              </w:rPr>
              <w:t>Date</w:t>
            </w:r>
          </w:p>
        </w:tc>
      </w:tr>
      <w:tr w:rsidR="00677B0E" w:rsidRPr="00AA38E8" w:rsidTr="00677B0E">
        <w:tc>
          <w:tcPr>
            <w:tcW w:w="540" w:type="dxa"/>
          </w:tcPr>
          <w:p w:rsidR="00677B0E" w:rsidRPr="00AA38E8" w:rsidRDefault="00677B0E" w:rsidP="005026D8">
            <w:pPr>
              <w:rPr>
                <w:rFonts w:cs="Calibri"/>
              </w:rPr>
            </w:pPr>
            <w:r>
              <w:rPr>
                <w:rFonts w:cs="Calibri"/>
              </w:rPr>
              <w:t>1</w:t>
            </w:r>
          </w:p>
        </w:tc>
        <w:tc>
          <w:tcPr>
            <w:tcW w:w="2520" w:type="dxa"/>
          </w:tcPr>
          <w:p w:rsidR="00677B0E" w:rsidRDefault="00677B0E" w:rsidP="006A61C6">
            <w:pPr>
              <w:spacing w:before="60"/>
              <w:rPr>
                <w:rFonts w:ascii="Arial" w:hAnsi="Arial" w:cs="Arial"/>
                <w:sz w:val="16"/>
              </w:rPr>
            </w:pPr>
            <w:r>
              <w:rPr>
                <w:rFonts w:ascii="Arial" w:hAnsi="Arial" w:cs="Arial"/>
                <w:sz w:val="16"/>
              </w:rPr>
              <w:t>Initial component creation</w:t>
            </w:r>
          </w:p>
        </w:tc>
        <w:tc>
          <w:tcPr>
            <w:tcW w:w="2520" w:type="dxa"/>
          </w:tcPr>
          <w:p w:rsidR="00677B0E" w:rsidRDefault="00677B0E" w:rsidP="006A61C6">
            <w:pPr>
              <w:spacing w:before="60"/>
              <w:rPr>
                <w:rFonts w:ascii="Arial" w:hAnsi="Arial" w:cs="Arial"/>
                <w:sz w:val="16"/>
              </w:rPr>
            </w:pPr>
            <w:r>
              <w:rPr>
                <w:rFonts w:ascii="Arial" w:hAnsi="Arial" w:cs="Arial"/>
                <w:sz w:val="16"/>
              </w:rPr>
              <w:t>Jared</w:t>
            </w:r>
          </w:p>
        </w:tc>
        <w:tc>
          <w:tcPr>
            <w:tcW w:w="990" w:type="dxa"/>
          </w:tcPr>
          <w:p w:rsidR="00677B0E" w:rsidRDefault="00677B0E" w:rsidP="006A61C6">
            <w:pPr>
              <w:spacing w:before="60"/>
              <w:rPr>
                <w:rFonts w:ascii="Arial" w:hAnsi="Arial" w:cs="Arial"/>
                <w:sz w:val="16"/>
              </w:rPr>
            </w:pPr>
            <w:r>
              <w:rPr>
                <w:rFonts w:ascii="Arial" w:hAnsi="Arial" w:cs="Arial"/>
                <w:sz w:val="16"/>
              </w:rPr>
              <w:t>1</w:t>
            </w:r>
          </w:p>
        </w:tc>
        <w:tc>
          <w:tcPr>
            <w:tcW w:w="1440" w:type="dxa"/>
          </w:tcPr>
          <w:p w:rsidR="00677B0E" w:rsidRDefault="00677B0E" w:rsidP="006A61C6">
            <w:pPr>
              <w:spacing w:before="60"/>
              <w:rPr>
                <w:rFonts w:ascii="Arial" w:hAnsi="Arial" w:cs="Arial"/>
                <w:sz w:val="16"/>
              </w:rPr>
            </w:pPr>
            <w:r>
              <w:rPr>
                <w:rFonts w:ascii="Arial" w:hAnsi="Arial" w:cs="Arial"/>
                <w:sz w:val="16"/>
              </w:rPr>
              <w:t>21-Aug-13</w:t>
            </w:r>
          </w:p>
        </w:tc>
      </w:tr>
      <w:tr w:rsidR="00677B0E" w:rsidRPr="00AA38E8" w:rsidTr="00677B0E">
        <w:tc>
          <w:tcPr>
            <w:tcW w:w="540" w:type="dxa"/>
          </w:tcPr>
          <w:p w:rsidR="00677B0E" w:rsidRPr="00AA38E8" w:rsidRDefault="00677B0E">
            <w:pPr>
              <w:rPr>
                <w:rFonts w:cs="Calibri"/>
              </w:rPr>
            </w:pPr>
            <w:r>
              <w:rPr>
                <w:rFonts w:cs="Calibri"/>
              </w:rPr>
              <w:t>2</w:t>
            </w:r>
          </w:p>
        </w:tc>
        <w:tc>
          <w:tcPr>
            <w:tcW w:w="2520" w:type="dxa"/>
          </w:tcPr>
          <w:p w:rsidR="00677B0E" w:rsidRDefault="00677B0E" w:rsidP="006A61C6">
            <w:pPr>
              <w:spacing w:before="60"/>
              <w:rPr>
                <w:rFonts w:ascii="Arial" w:hAnsi="Arial" w:cs="Arial"/>
                <w:sz w:val="16"/>
              </w:rPr>
            </w:pPr>
            <w:r>
              <w:rPr>
                <w:rFonts w:ascii="Arial" w:hAnsi="Arial" w:cs="Arial"/>
                <w:sz w:val="16"/>
              </w:rPr>
              <w:t>Updates for anomalies 5895, 5906, and 5721 – vernier fault polarity, filter init, and new TrimComplete output</w:t>
            </w:r>
          </w:p>
        </w:tc>
        <w:tc>
          <w:tcPr>
            <w:tcW w:w="2520" w:type="dxa"/>
          </w:tcPr>
          <w:p w:rsidR="00677B0E" w:rsidRDefault="00677B0E" w:rsidP="006A61C6">
            <w:pPr>
              <w:spacing w:before="60"/>
              <w:rPr>
                <w:rFonts w:ascii="Arial" w:hAnsi="Arial" w:cs="Arial"/>
                <w:sz w:val="16"/>
              </w:rPr>
            </w:pPr>
            <w:r>
              <w:rPr>
                <w:rFonts w:ascii="Arial" w:hAnsi="Arial" w:cs="Arial"/>
                <w:sz w:val="16"/>
              </w:rPr>
              <w:t>Jared</w:t>
            </w:r>
          </w:p>
        </w:tc>
        <w:tc>
          <w:tcPr>
            <w:tcW w:w="990" w:type="dxa"/>
          </w:tcPr>
          <w:p w:rsidR="00677B0E" w:rsidRDefault="00677B0E" w:rsidP="006A61C6">
            <w:pPr>
              <w:spacing w:before="60"/>
              <w:rPr>
                <w:rFonts w:ascii="Arial" w:hAnsi="Arial" w:cs="Arial"/>
                <w:sz w:val="16"/>
              </w:rPr>
            </w:pPr>
            <w:r>
              <w:rPr>
                <w:rFonts w:ascii="Arial" w:hAnsi="Arial" w:cs="Arial"/>
                <w:sz w:val="16"/>
              </w:rPr>
              <w:t>2</w:t>
            </w:r>
          </w:p>
        </w:tc>
        <w:tc>
          <w:tcPr>
            <w:tcW w:w="1440" w:type="dxa"/>
          </w:tcPr>
          <w:p w:rsidR="00677B0E" w:rsidRDefault="00677B0E" w:rsidP="006A61C6">
            <w:pPr>
              <w:spacing w:before="60"/>
              <w:rPr>
                <w:rFonts w:ascii="Arial" w:hAnsi="Arial" w:cs="Arial"/>
                <w:sz w:val="16"/>
              </w:rPr>
            </w:pPr>
            <w:r>
              <w:rPr>
                <w:rFonts w:ascii="Arial" w:hAnsi="Arial" w:cs="Arial"/>
                <w:sz w:val="16"/>
              </w:rPr>
              <w:t>20-Nov-13</w:t>
            </w:r>
          </w:p>
        </w:tc>
      </w:tr>
      <w:tr w:rsidR="00677B0E" w:rsidRPr="00AA38E8" w:rsidTr="00677B0E">
        <w:tc>
          <w:tcPr>
            <w:tcW w:w="540" w:type="dxa"/>
          </w:tcPr>
          <w:p w:rsidR="00677B0E" w:rsidRDefault="00677B0E">
            <w:pPr>
              <w:rPr>
                <w:rFonts w:cs="Calibri"/>
              </w:rPr>
            </w:pPr>
            <w:r>
              <w:rPr>
                <w:rFonts w:cs="Calibri"/>
              </w:rPr>
              <w:t>3</w:t>
            </w:r>
          </w:p>
        </w:tc>
        <w:tc>
          <w:tcPr>
            <w:tcW w:w="2520" w:type="dxa"/>
          </w:tcPr>
          <w:p w:rsidR="00677B0E" w:rsidRDefault="00677B0E" w:rsidP="006A61C6">
            <w:pPr>
              <w:spacing w:before="60"/>
              <w:rPr>
                <w:rFonts w:ascii="Arial" w:hAnsi="Arial" w:cs="Arial"/>
                <w:sz w:val="16"/>
              </w:rPr>
            </w:pPr>
            <w:r>
              <w:rPr>
                <w:rFonts w:ascii="Arial" w:hAnsi="Arial" w:cs="Arial"/>
                <w:sz w:val="16"/>
              </w:rPr>
              <w:t xml:space="preserve">Updated for FDD rev.003. </w:t>
            </w:r>
          </w:p>
          <w:p w:rsidR="00677B0E" w:rsidRDefault="00677B0E" w:rsidP="006A61C6">
            <w:pPr>
              <w:spacing w:before="60"/>
              <w:rPr>
                <w:rFonts w:ascii="Arial" w:hAnsi="Arial" w:cs="Arial"/>
                <w:sz w:val="16"/>
              </w:rPr>
            </w:pPr>
            <w:r>
              <w:rPr>
                <w:rFonts w:ascii="Arial" w:hAnsi="Arial" w:cs="Arial"/>
                <w:sz w:val="16"/>
              </w:rPr>
              <w:t>Fixed anomaly 6135</w:t>
            </w:r>
          </w:p>
        </w:tc>
        <w:tc>
          <w:tcPr>
            <w:tcW w:w="2520" w:type="dxa"/>
          </w:tcPr>
          <w:p w:rsidR="00677B0E" w:rsidRDefault="00677B0E" w:rsidP="006A61C6">
            <w:pPr>
              <w:spacing w:before="60"/>
              <w:rPr>
                <w:rFonts w:ascii="Arial" w:hAnsi="Arial" w:cs="Arial"/>
                <w:sz w:val="16"/>
              </w:rPr>
            </w:pPr>
            <w:r>
              <w:rPr>
                <w:rFonts w:ascii="Arial" w:hAnsi="Arial" w:cs="Arial"/>
                <w:sz w:val="16"/>
              </w:rPr>
              <w:t>Rijvi</w:t>
            </w:r>
          </w:p>
        </w:tc>
        <w:tc>
          <w:tcPr>
            <w:tcW w:w="990" w:type="dxa"/>
          </w:tcPr>
          <w:p w:rsidR="00677B0E" w:rsidRDefault="00677B0E" w:rsidP="006A61C6">
            <w:pPr>
              <w:spacing w:before="60"/>
              <w:rPr>
                <w:rFonts w:ascii="Arial" w:hAnsi="Arial" w:cs="Arial"/>
                <w:sz w:val="16"/>
              </w:rPr>
            </w:pPr>
            <w:r>
              <w:rPr>
                <w:rFonts w:ascii="Arial" w:hAnsi="Arial" w:cs="Arial"/>
                <w:sz w:val="16"/>
              </w:rPr>
              <w:t>3</w:t>
            </w:r>
          </w:p>
        </w:tc>
        <w:tc>
          <w:tcPr>
            <w:tcW w:w="1440" w:type="dxa"/>
          </w:tcPr>
          <w:p w:rsidR="00677B0E" w:rsidRDefault="00677B0E" w:rsidP="006A61C6">
            <w:pPr>
              <w:spacing w:before="60"/>
              <w:rPr>
                <w:rFonts w:ascii="Arial" w:hAnsi="Arial" w:cs="Arial"/>
                <w:sz w:val="16"/>
              </w:rPr>
            </w:pPr>
            <w:r>
              <w:rPr>
                <w:rFonts w:ascii="Arial" w:hAnsi="Arial" w:cs="Arial"/>
                <w:sz w:val="16"/>
              </w:rPr>
              <w:t>03-Mar-14</w:t>
            </w:r>
          </w:p>
        </w:tc>
      </w:tr>
      <w:tr w:rsidR="00677B0E" w:rsidRPr="00AA38E8" w:rsidTr="00677B0E">
        <w:tc>
          <w:tcPr>
            <w:tcW w:w="540" w:type="dxa"/>
          </w:tcPr>
          <w:p w:rsidR="00677B0E" w:rsidRDefault="00677B0E">
            <w:pPr>
              <w:rPr>
                <w:rFonts w:cs="Calibri"/>
              </w:rPr>
            </w:pPr>
            <w:r>
              <w:rPr>
                <w:rFonts w:cs="Calibri"/>
              </w:rPr>
              <w:t>4</w:t>
            </w:r>
          </w:p>
        </w:tc>
        <w:tc>
          <w:tcPr>
            <w:tcW w:w="2520" w:type="dxa"/>
          </w:tcPr>
          <w:p w:rsidR="00677B0E" w:rsidRPr="005B268A" w:rsidRDefault="00677B0E" w:rsidP="006A61C6">
            <w:pPr>
              <w:spacing w:before="60"/>
              <w:rPr>
                <w:rFonts w:ascii="Arial" w:hAnsi="Arial" w:cs="Arial"/>
                <w:sz w:val="16"/>
              </w:rPr>
            </w:pPr>
            <w:r w:rsidRPr="005B268A">
              <w:rPr>
                <w:rFonts w:ascii="Arial" w:hAnsi="Arial" w:cs="Arial"/>
                <w:sz w:val="16"/>
              </w:rPr>
              <w:t>Updated for FDD rev.005</w:t>
            </w:r>
          </w:p>
        </w:tc>
        <w:tc>
          <w:tcPr>
            <w:tcW w:w="2520" w:type="dxa"/>
          </w:tcPr>
          <w:p w:rsidR="00677B0E" w:rsidRPr="005B268A" w:rsidRDefault="00677B0E" w:rsidP="006A61C6">
            <w:pPr>
              <w:spacing w:before="60"/>
              <w:rPr>
                <w:rFonts w:ascii="Arial" w:hAnsi="Arial" w:cs="Arial"/>
                <w:sz w:val="16"/>
              </w:rPr>
            </w:pPr>
            <w:r w:rsidRPr="005B268A">
              <w:rPr>
                <w:rFonts w:ascii="Arial" w:hAnsi="Arial" w:cs="Arial"/>
                <w:sz w:val="16"/>
              </w:rPr>
              <w:t>Rijvi</w:t>
            </w:r>
          </w:p>
        </w:tc>
        <w:tc>
          <w:tcPr>
            <w:tcW w:w="990" w:type="dxa"/>
          </w:tcPr>
          <w:p w:rsidR="00677B0E" w:rsidRPr="005B268A" w:rsidRDefault="00677B0E" w:rsidP="006A61C6">
            <w:pPr>
              <w:spacing w:before="60"/>
              <w:rPr>
                <w:rFonts w:ascii="Arial" w:hAnsi="Arial" w:cs="Arial"/>
                <w:sz w:val="16"/>
              </w:rPr>
            </w:pPr>
            <w:r w:rsidRPr="005B268A">
              <w:rPr>
                <w:rFonts w:ascii="Arial" w:hAnsi="Arial" w:cs="Arial"/>
                <w:sz w:val="16"/>
              </w:rPr>
              <w:t>4</w:t>
            </w:r>
          </w:p>
        </w:tc>
        <w:tc>
          <w:tcPr>
            <w:tcW w:w="1440" w:type="dxa"/>
          </w:tcPr>
          <w:p w:rsidR="00677B0E" w:rsidRPr="005B268A" w:rsidRDefault="00677B0E" w:rsidP="006A61C6">
            <w:pPr>
              <w:spacing w:before="60"/>
              <w:rPr>
                <w:rFonts w:ascii="Arial" w:hAnsi="Arial" w:cs="Arial"/>
                <w:sz w:val="16"/>
              </w:rPr>
            </w:pPr>
            <w:r w:rsidRPr="005B268A">
              <w:rPr>
                <w:rFonts w:ascii="Arial" w:hAnsi="Arial" w:cs="Arial"/>
                <w:sz w:val="16"/>
              </w:rPr>
              <w:t>20-Mar-14</w:t>
            </w:r>
          </w:p>
        </w:tc>
      </w:tr>
      <w:tr w:rsidR="00677B0E" w:rsidRPr="00AA38E8" w:rsidTr="00677B0E">
        <w:tc>
          <w:tcPr>
            <w:tcW w:w="540" w:type="dxa"/>
          </w:tcPr>
          <w:p w:rsidR="00677B0E" w:rsidRDefault="00677B0E">
            <w:pPr>
              <w:rPr>
                <w:rFonts w:cs="Calibri"/>
              </w:rPr>
            </w:pPr>
            <w:r>
              <w:rPr>
                <w:rFonts w:cs="Calibri"/>
              </w:rPr>
              <w:t>5</w:t>
            </w:r>
          </w:p>
        </w:tc>
        <w:tc>
          <w:tcPr>
            <w:tcW w:w="2520" w:type="dxa"/>
          </w:tcPr>
          <w:p w:rsidR="00677B0E" w:rsidRPr="00FC464B" w:rsidRDefault="00677B0E" w:rsidP="006A61C6">
            <w:pPr>
              <w:spacing w:before="60"/>
              <w:rPr>
                <w:rFonts w:ascii="Arial" w:hAnsi="Arial" w:cs="Arial"/>
                <w:sz w:val="16"/>
              </w:rPr>
            </w:pPr>
            <w:r w:rsidRPr="00FC464B">
              <w:rPr>
                <w:rFonts w:ascii="Arial" w:hAnsi="Arial" w:cs="Arial"/>
                <w:sz w:val="16"/>
              </w:rPr>
              <w:t>Updated for FDD rev.006</w:t>
            </w:r>
          </w:p>
        </w:tc>
        <w:tc>
          <w:tcPr>
            <w:tcW w:w="2520" w:type="dxa"/>
          </w:tcPr>
          <w:p w:rsidR="00677B0E" w:rsidRPr="00FC464B" w:rsidRDefault="00677B0E" w:rsidP="006A61C6">
            <w:pPr>
              <w:spacing w:before="60"/>
              <w:rPr>
                <w:rFonts w:ascii="Arial" w:hAnsi="Arial" w:cs="Arial"/>
                <w:sz w:val="16"/>
              </w:rPr>
            </w:pPr>
            <w:r w:rsidRPr="00FC464B">
              <w:rPr>
                <w:rFonts w:ascii="Arial" w:hAnsi="Arial" w:cs="Arial"/>
                <w:sz w:val="16"/>
              </w:rPr>
              <w:t>Rijvi</w:t>
            </w:r>
          </w:p>
        </w:tc>
        <w:tc>
          <w:tcPr>
            <w:tcW w:w="990" w:type="dxa"/>
          </w:tcPr>
          <w:p w:rsidR="00677B0E" w:rsidRPr="00FC464B" w:rsidRDefault="00677B0E" w:rsidP="006A61C6">
            <w:pPr>
              <w:spacing w:before="60"/>
              <w:rPr>
                <w:rFonts w:ascii="Arial" w:hAnsi="Arial" w:cs="Arial"/>
                <w:sz w:val="16"/>
              </w:rPr>
            </w:pPr>
            <w:r w:rsidRPr="00FC464B">
              <w:rPr>
                <w:rFonts w:ascii="Arial" w:hAnsi="Arial" w:cs="Arial"/>
                <w:sz w:val="16"/>
              </w:rPr>
              <w:t>5</w:t>
            </w:r>
          </w:p>
        </w:tc>
        <w:tc>
          <w:tcPr>
            <w:tcW w:w="1440" w:type="dxa"/>
          </w:tcPr>
          <w:p w:rsidR="00677B0E" w:rsidRPr="00FC464B" w:rsidRDefault="00677B0E" w:rsidP="006A61C6">
            <w:pPr>
              <w:spacing w:before="60"/>
              <w:rPr>
                <w:rFonts w:ascii="Arial" w:hAnsi="Arial" w:cs="Arial"/>
                <w:sz w:val="16"/>
              </w:rPr>
            </w:pPr>
            <w:r w:rsidRPr="00FC464B">
              <w:rPr>
                <w:rFonts w:ascii="Arial" w:hAnsi="Arial" w:cs="Arial"/>
                <w:sz w:val="16"/>
              </w:rPr>
              <w:t>26-Mar-14</w:t>
            </w:r>
          </w:p>
        </w:tc>
      </w:tr>
      <w:tr w:rsidR="00677B0E" w:rsidRPr="00AA38E8" w:rsidTr="00677B0E">
        <w:tc>
          <w:tcPr>
            <w:tcW w:w="540" w:type="dxa"/>
          </w:tcPr>
          <w:p w:rsidR="00677B0E" w:rsidRDefault="00677B0E">
            <w:pPr>
              <w:rPr>
                <w:rFonts w:cs="Calibri"/>
              </w:rPr>
            </w:pPr>
            <w:r>
              <w:rPr>
                <w:rFonts w:cs="Calibri"/>
              </w:rPr>
              <w:t>6</w:t>
            </w:r>
          </w:p>
        </w:tc>
        <w:tc>
          <w:tcPr>
            <w:tcW w:w="2520" w:type="dxa"/>
          </w:tcPr>
          <w:p w:rsidR="00677B0E" w:rsidRPr="00DC2298" w:rsidRDefault="00677B0E" w:rsidP="006A61C6">
            <w:pPr>
              <w:spacing w:before="60"/>
              <w:rPr>
                <w:rFonts w:ascii="Arial" w:hAnsi="Arial" w:cs="Arial"/>
                <w:sz w:val="16"/>
              </w:rPr>
            </w:pPr>
            <w:r w:rsidRPr="00DC2298">
              <w:rPr>
                <w:rFonts w:ascii="Arial" w:hAnsi="Arial" w:cs="Arial"/>
                <w:sz w:val="16"/>
              </w:rPr>
              <w:t>Updated for FDD rev 007. A6680 fix added</w:t>
            </w:r>
          </w:p>
        </w:tc>
        <w:tc>
          <w:tcPr>
            <w:tcW w:w="2520" w:type="dxa"/>
          </w:tcPr>
          <w:p w:rsidR="00677B0E" w:rsidRPr="00DC2298" w:rsidRDefault="00677B0E" w:rsidP="006A61C6">
            <w:pPr>
              <w:spacing w:before="60"/>
              <w:rPr>
                <w:rFonts w:ascii="Arial" w:hAnsi="Arial" w:cs="Arial"/>
                <w:sz w:val="16"/>
              </w:rPr>
            </w:pPr>
            <w:r w:rsidRPr="00DC2298">
              <w:rPr>
                <w:rFonts w:ascii="Arial" w:hAnsi="Arial" w:cs="Arial"/>
                <w:sz w:val="16"/>
              </w:rPr>
              <w:t>Selva</w:t>
            </w:r>
          </w:p>
        </w:tc>
        <w:tc>
          <w:tcPr>
            <w:tcW w:w="990" w:type="dxa"/>
          </w:tcPr>
          <w:p w:rsidR="00677B0E" w:rsidRDefault="00677B0E" w:rsidP="006A61C6">
            <w:pPr>
              <w:rPr>
                <w:rFonts w:cs="Calibri"/>
              </w:rPr>
            </w:pPr>
            <w:r>
              <w:rPr>
                <w:rFonts w:cs="Calibri"/>
              </w:rPr>
              <w:t>6</w:t>
            </w:r>
          </w:p>
        </w:tc>
        <w:tc>
          <w:tcPr>
            <w:tcW w:w="1440" w:type="dxa"/>
          </w:tcPr>
          <w:p w:rsidR="00677B0E" w:rsidRPr="00DC2298" w:rsidRDefault="00677B0E" w:rsidP="006A61C6">
            <w:pPr>
              <w:spacing w:before="60"/>
              <w:rPr>
                <w:rFonts w:ascii="Arial" w:hAnsi="Arial" w:cs="Arial"/>
                <w:sz w:val="16"/>
              </w:rPr>
            </w:pPr>
            <w:r w:rsidRPr="00DC2298">
              <w:rPr>
                <w:rFonts w:ascii="Arial" w:hAnsi="Arial" w:cs="Arial"/>
                <w:sz w:val="16"/>
              </w:rPr>
              <w:t>13-May-14</w:t>
            </w:r>
          </w:p>
        </w:tc>
      </w:tr>
      <w:tr w:rsidR="00677B0E" w:rsidRPr="00AA38E8" w:rsidTr="00677B0E">
        <w:tc>
          <w:tcPr>
            <w:tcW w:w="540" w:type="dxa"/>
          </w:tcPr>
          <w:p w:rsidR="00677B0E" w:rsidRDefault="00677B0E">
            <w:pPr>
              <w:rPr>
                <w:rFonts w:cs="Calibri"/>
              </w:rPr>
            </w:pPr>
            <w:r>
              <w:rPr>
                <w:rFonts w:cs="Calibri"/>
              </w:rPr>
              <w:t>7</w:t>
            </w:r>
          </w:p>
        </w:tc>
        <w:tc>
          <w:tcPr>
            <w:tcW w:w="2520" w:type="dxa"/>
          </w:tcPr>
          <w:p w:rsidR="00677B0E" w:rsidRPr="00DC2298" w:rsidRDefault="00677B0E" w:rsidP="006A61C6">
            <w:pPr>
              <w:spacing w:before="60"/>
              <w:rPr>
                <w:rFonts w:ascii="Arial" w:hAnsi="Arial" w:cs="Arial"/>
                <w:sz w:val="16"/>
              </w:rPr>
            </w:pPr>
            <w:r>
              <w:rPr>
                <w:rFonts w:ascii="Arial" w:hAnsi="Arial" w:cs="Arial"/>
                <w:sz w:val="16"/>
              </w:rPr>
              <w:t>Updated to FDD rev 008</w:t>
            </w:r>
          </w:p>
        </w:tc>
        <w:tc>
          <w:tcPr>
            <w:tcW w:w="2520" w:type="dxa"/>
          </w:tcPr>
          <w:p w:rsidR="00677B0E" w:rsidRPr="00DC2298" w:rsidRDefault="00677B0E" w:rsidP="006A61C6">
            <w:pPr>
              <w:spacing w:before="60"/>
              <w:rPr>
                <w:rFonts w:ascii="Arial" w:hAnsi="Arial" w:cs="Arial"/>
                <w:sz w:val="16"/>
              </w:rPr>
            </w:pPr>
            <w:r>
              <w:rPr>
                <w:rFonts w:ascii="Arial" w:hAnsi="Arial" w:cs="Arial"/>
                <w:sz w:val="16"/>
              </w:rPr>
              <w:t>Jared</w:t>
            </w:r>
          </w:p>
        </w:tc>
        <w:tc>
          <w:tcPr>
            <w:tcW w:w="990" w:type="dxa"/>
          </w:tcPr>
          <w:p w:rsidR="00677B0E" w:rsidRDefault="00677B0E" w:rsidP="006A61C6">
            <w:pPr>
              <w:rPr>
                <w:rFonts w:cs="Calibri"/>
              </w:rPr>
            </w:pPr>
            <w:r>
              <w:rPr>
                <w:rFonts w:cs="Calibri"/>
              </w:rPr>
              <w:t>7</w:t>
            </w:r>
          </w:p>
        </w:tc>
        <w:tc>
          <w:tcPr>
            <w:tcW w:w="1440" w:type="dxa"/>
          </w:tcPr>
          <w:p w:rsidR="00677B0E" w:rsidRPr="00DC2298" w:rsidRDefault="00677B0E" w:rsidP="006A61C6">
            <w:pPr>
              <w:spacing w:before="60"/>
              <w:rPr>
                <w:rFonts w:ascii="Arial" w:hAnsi="Arial" w:cs="Arial"/>
                <w:sz w:val="16"/>
              </w:rPr>
            </w:pPr>
            <w:r>
              <w:rPr>
                <w:rFonts w:ascii="Arial" w:hAnsi="Arial" w:cs="Arial"/>
                <w:sz w:val="16"/>
              </w:rPr>
              <w:t>27-Jun-14</w:t>
            </w:r>
          </w:p>
        </w:tc>
      </w:tr>
      <w:tr w:rsidR="00677B0E" w:rsidRPr="00AA38E8" w:rsidTr="00677B0E">
        <w:tc>
          <w:tcPr>
            <w:tcW w:w="540" w:type="dxa"/>
          </w:tcPr>
          <w:p w:rsidR="00677B0E" w:rsidRDefault="00677B0E">
            <w:pPr>
              <w:rPr>
                <w:rFonts w:cs="Calibri"/>
              </w:rPr>
            </w:pPr>
            <w:r>
              <w:rPr>
                <w:rFonts w:cs="Calibri"/>
              </w:rPr>
              <w:t>8</w:t>
            </w:r>
          </w:p>
        </w:tc>
        <w:tc>
          <w:tcPr>
            <w:tcW w:w="2520" w:type="dxa"/>
          </w:tcPr>
          <w:p w:rsidR="00677B0E" w:rsidRDefault="00677B0E" w:rsidP="006A61C6">
            <w:pPr>
              <w:spacing w:before="60"/>
              <w:rPr>
                <w:rFonts w:ascii="Arial" w:hAnsi="Arial" w:cs="Arial"/>
                <w:sz w:val="16"/>
              </w:rPr>
            </w:pPr>
            <w:r>
              <w:rPr>
                <w:rFonts w:ascii="Arial" w:hAnsi="Arial" w:cs="Arial"/>
                <w:sz w:val="16"/>
              </w:rPr>
              <w:t>Updated to FDD rev 009, v10,  v11</w:t>
            </w:r>
          </w:p>
        </w:tc>
        <w:tc>
          <w:tcPr>
            <w:tcW w:w="2520" w:type="dxa"/>
          </w:tcPr>
          <w:p w:rsidR="00677B0E" w:rsidRDefault="00677B0E" w:rsidP="006A61C6">
            <w:pPr>
              <w:spacing w:before="60"/>
              <w:rPr>
                <w:rFonts w:ascii="Arial" w:hAnsi="Arial" w:cs="Arial"/>
                <w:sz w:val="16"/>
              </w:rPr>
            </w:pPr>
            <w:r>
              <w:rPr>
                <w:rFonts w:ascii="Arial" w:hAnsi="Arial" w:cs="Arial"/>
                <w:sz w:val="16"/>
              </w:rPr>
              <w:t>Selva</w:t>
            </w:r>
          </w:p>
        </w:tc>
        <w:tc>
          <w:tcPr>
            <w:tcW w:w="990" w:type="dxa"/>
          </w:tcPr>
          <w:p w:rsidR="00677B0E" w:rsidRDefault="00677B0E" w:rsidP="006A61C6">
            <w:pPr>
              <w:rPr>
                <w:rFonts w:cs="Calibri"/>
              </w:rPr>
            </w:pPr>
            <w:r>
              <w:rPr>
                <w:rFonts w:cs="Calibri"/>
              </w:rPr>
              <w:t>8</w:t>
            </w:r>
          </w:p>
        </w:tc>
        <w:tc>
          <w:tcPr>
            <w:tcW w:w="1440" w:type="dxa"/>
          </w:tcPr>
          <w:p w:rsidR="00677B0E" w:rsidRDefault="00677B0E" w:rsidP="006A61C6">
            <w:pPr>
              <w:spacing w:before="60"/>
              <w:rPr>
                <w:rFonts w:ascii="Arial" w:hAnsi="Arial" w:cs="Arial"/>
                <w:sz w:val="16"/>
              </w:rPr>
            </w:pPr>
            <w:r>
              <w:rPr>
                <w:rFonts w:ascii="Arial" w:hAnsi="Arial" w:cs="Arial"/>
                <w:sz w:val="16"/>
              </w:rPr>
              <w:t>31-July-14</w:t>
            </w:r>
          </w:p>
        </w:tc>
      </w:tr>
      <w:tr w:rsidR="00677B0E" w:rsidRPr="00AA38E8" w:rsidTr="00677B0E">
        <w:tc>
          <w:tcPr>
            <w:tcW w:w="540" w:type="dxa"/>
          </w:tcPr>
          <w:p w:rsidR="00677B0E" w:rsidRDefault="00677B0E">
            <w:pPr>
              <w:rPr>
                <w:rFonts w:cs="Calibri"/>
              </w:rPr>
            </w:pPr>
            <w:r>
              <w:rPr>
                <w:rFonts w:cs="Calibri"/>
              </w:rPr>
              <w:t>9</w:t>
            </w:r>
          </w:p>
        </w:tc>
        <w:tc>
          <w:tcPr>
            <w:tcW w:w="2520" w:type="dxa"/>
          </w:tcPr>
          <w:p w:rsidR="00677B0E" w:rsidRDefault="00677B0E" w:rsidP="006A61C6">
            <w:pPr>
              <w:spacing w:before="60"/>
              <w:rPr>
                <w:rFonts w:ascii="Arial" w:hAnsi="Arial" w:cs="Arial"/>
                <w:sz w:val="16"/>
              </w:rPr>
            </w:pPr>
            <w:r>
              <w:rPr>
                <w:rFonts w:ascii="Arial" w:hAnsi="Arial" w:cs="Arial"/>
                <w:sz w:val="16"/>
              </w:rPr>
              <w:t>Ranges updated for UTP;</w:t>
            </w:r>
          </w:p>
        </w:tc>
        <w:tc>
          <w:tcPr>
            <w:tcW w:w="2520" w:type="dxa"/>
          </w:tcPr>
          <w:p w:rsidR="00677B0E" w:rsidRDefault="00677B0E" w:rsidP="006A61C6">
            <w:pPr>
              <w:spacing w:before="60"/>
              <w:rPr>
                <w:rFonts w:ascii="Arial" w:hAnsi="Arial" w:cs="Arial"/>
                <w:sz w:val="16"/>
              </w:rPr>
            </w:pPr>
            <w:r>
              <w:rPr>
                <w:rFonts w:ascii="Arial" w:hAnsi="Arial" w:cs="Arial"/>
                <w:sz w:val="16"/>
              </w:rPr>
              <w:t>Selva</w:t>
            </w:r>
          </w:p>
        </w:tc>
        <w:tc>
          <w:tcPr>
            <w:tcW w:w="990" w:type="dxa"/>
          </w:tcPr>
          <w:p w:rsidR="00677B0E" w:rsidRDefault="00677B0E" w:rsidP="006A61C6">
            <w:pPr>
              <w:rPr>
                <w:rFonts w:cs="Calibri"/>
              </w:rPr>
            </w:pPr>
            <w:r>
              <w:rPr>
                <w:rFonts w:cs="Calibri"/>
              </w:rPr>
              <w:t>9</w:t>
            </w:r>
          </w:p>
        </w:tc>
        <w:tc>
          <w:tcPr>
            <w:tcW w:w="1440" w:type="dxa"/>
          </w:tcPr>
          <w:p w:rsidR="00677B0E" w:rsidRDefault="00677B0E" w:rsidP="006A61C6">
            <w:pPr>
              <w:spacing w:before="60"/>
              <w:rPr>
                <w:rFonts w:ascii="Arial" w:hAnsi="Arial" w:cs="Arial"/>
                <w:sz w:val="16"/>
              </w:rPr>
            </w:pPr>
            <w:r>
              <w:rPr>
                <w:rFonts w:ascii="Arial" w:hAnsi="Arial" w:cs="Arial"/>
                <w:sz w:val="16"/>
              </w:rPr>
              <w:t>10-Oct-14</w:t>
            </w:r>
          </w:p>
        </w:tc>
      </w:tr>
      <w:tr w:rsidR="00677B0E" w:rsidRPr="00AA38E8" w:rsidTr="00677B0E">
        <w:tc>
          <w:tcPr>
            <w:tcW w:w="540" w:type="dxa"/>
          </w:tcPr>
          <w:p w:rsidR="00677B0E" w:rsidRDefault="00677B0E">
            <w:pPr>
              <w:rPr>
                <w:rFonts w:cs="Calibri"/>
              </w:rPr>
            </w:pPr>
            <w:r>
              <w:rPr>
                <w:rFonts w:cs="Calibri"/>
              </w:rPr>
              <w:t>10</w:t>
            </w:r>
          </w:p>
        </w:tc>
        <w:tc>
          <w:tcPr>
            <w:tcW w:w="2520" w:type="dxa"/>
          </w:tcPr>
          <w:p w:rsidR="00677B0E" w:rsidRDefault="00677B0E" w:rsidP="006A61C6">
            <w:pPr>
              <w:spacing w:before="60"/>
              <w:rPr>
                <w:rFonts w:ascii="Arial" w:hAnsi="Arial" w:cs="Arial"/>
                <w:sz w:val="16"/>
              </w:rPr>
            </w:pPr>
            <w:r>
              <w:rPr>
                <w:rFonts w:ascii="Arial" w:hAnsi="Arial" w:cs="Arial"/>
                <w:sz w:val="16"/>
              </w:rPr>
              <w:t xml:space="preserve">Fixed Anomaly EA31992 : </w:t>
            </w:r>
            <w:r w:rsidRPr="006B695F">
              <w:rPr>
                <w:rFonts w:ascii="Arial" w:hAnsi="Arial" w:cs="Arial"/>
                <w:sz w:val="16"/>
              </w:rPr>
              <w:t>Position Trim data loss if read all does not complete</w:t>
            </w:r>
          </w:p>
        </w:tc>
        <w:tc>
          <w:tcPr>
            <w:tcW w:w="2520" w:type="dxa"/>
          </w:tcPr>
          <w:p w:rsidR="00677B0E" w:rsidRDefault="00677B0E" w:rsidP="006A61C6">
            <w:pPr>
              <w:spacing w:before="60"/>
              <w:rPr>
                <w:rFonts w:ascii="Arial" w:hAnsi="Arial" w:cs="Arial"/>
                <w:sz w:val="16"/>
              </w:rPr>
            </w:pPr>
            <w:r>
              <w:rPr>
                <w:rFonts w:ascii="Arial" w:hAnsi="Arial" w:cs="Arial"/>
                <w:sz w:val="16"/>
              </w:rPr>
              <w:t>JK</w:t>
            </w:r>
          </w:p>
        </w:tc>
        <w:tc>
          <w:tcPr>
            <w:tcW w:w="990" w:type="dxa"/>
          </w:tcPr>
          <w:p w:rsidR="00677B0E" w:rsidRDefault="00677B0E" w:rsidP="006A61C6">
            <w:pPr>
              <w:rPr>
                <w:rFonts w:cs="Calibri"/>
              </w:rPr>
            </w:pPr>
            <w:r>
              <w:rPr>
                <w:rFonts w:cs="Calibri"/>
              </w:rPr>
              <w:t>10</w:t>
            </w:r>
          </w:p>
        </w:tc>
        <w:tc>
          <w:tcPr>
            <w:tcW w:w="1440" w:type="dxa"/>
          </w:tcPr>
          <w:p w:rsidR="00677B0E" w:rsidRDefault="00677B0E" w:rsidP="006A61C6">
            <w:pPr>
              <w:spacing w:before="60"/>
              <w:rPr>
                <w:rFonts w:ascii="Arial" w:hAnsi="Arial" w:cs="Arial"/>
                <w:sz w:val="16"/>
              </w:rPr>
            </w:pPr>
            <w:r>
              <w:rPr>
                <w:rFonts w:ascii="Arial" w:hAnsi="Arial" w:cs="Arial"/>
                <w:sz w:val="16"/>
              </w:rPr>
              <w:t>20-Jul-15</w:t>
            </w:r>
          </w:p>
        </w:tc>
      </w:tr>
      <w:tr w:rsidR="00EB6E03" w:rsidRPr="00AA38E8" w:rsidTr="00677B0E">
        <w:tc>
          <w:tcPr>
            <w:tcW w:w="540" w:type="dxa"/>
          </w:tcPr>
          <w:p w:rsidR="00EB6E03" w:rsidRDefault="00EB6E03">
            <w:pPr>
              <w:rPr>
                <w:rFonts w:cs="Calibri"/>
              </w:rPr>
            </w:pPr>
            <w:r>
              <w:rPr>
                <w:rFonts w:cs="Calibri"/>
              </w:rPr>
              <w:t>11</w:t>
            </w:r>
          </w:p>
        </w:tc>
        <w:tc>
          <w:tcPr>
            <w:tcW w:w="2520" w:type="dxa"/>
          </w:tcPr>
          <w:p w:rsidR="00EB6E03" w:rsidRDefault="00EB6E03" w:rsidP="006A61C6">
            <w:pPr>
              <w:spacing w:before="60"/>
              <w:rPr>
                <w:rFonts w:ascii="Arial" w:hAnsi="Arial" w:cs="Arial"/>
                <w:sz w:val="16"/>
              </w:rPr>
            </w:pPr>
            <w:r>
              <w:rPr>
                <w:rFonts w:ascii="Arial" w:hAnsi="Arial" w:cs="Arial"/>
                <w:sz w:val="16"/>
              </w:rPr>
              <w:t>Updated to FDD rev 015</w:t>
            </w:r>
          </w:p>
        </w:tc>
        <w:tc>
          <w:tcPr>
            <w:tcW w:w="2520" w:type="dxa"/>
          </w:tcPr>
          <w:p w:rsidR="00EB6E03" w:rsidRDefault="00EB6E03" w:rsidP="006A61C6">
            <w:pPr>
              <w:spacing w:before="60"/>
              <w:rPr>
                <w:rFonts w:ascii="Arial" w:hAnsi="Arial" w:cs="Arial"/>
                <w:sz w:val="16"/>
              </w:rPr>
            </w:pPr>
            <w:r>
              <w:rPr>
                <w:rFonts w:ascii="Arial" w:hAnsi="Arial" w:cs="Arial"/>
                <w:sz w:val="16"/>
              </w:rPr>
              <w:t>JK</w:t>
            </w:r>
          </w:p>
        </w:tc>
        <w:tc>
          <w:tcPr>
            <w:tcW w:w="990" w:type="dxa"/>
          </w:tcPr>
          <w:p w:rsidR="00EB6E03" w:rsidRDefault="00EB6E03" w:rsidP="006A61C6">
            <w:pPr>
              <w:rPr>
                <w:rFonts w:cs="Calibri"/>
              </w:rPr>
            </w:pPr>
            <w:r>
              <w:rPr>
                <w:rFonts w:cs="Calibri"/>
              </w:rPr>
              <w:t>11</w:t>
            </w:r>
          </w:p>
        </w:tc>
        <w:tc>
          <w:tcPr>
            <w:tcW w:w="1440" w:type="dxa"/>
          </w:tcPr>
          <w:p w:rsidR="00EB6E03" w:rsidRDefault="00EB6E03" w:rsidP="006A61C6">
            <w:pPr>
              <w:spacing w:before="60"/>
              <w:rPr>
                <w:rFonts w:ascii="Arial" w:hAnsi="Arial" w:cs="Arial"/>
                <w:sz w:val="16"/>
              </w:rPr>
            </w:pPr>
            <w:r>
              <w:rPr>
                <w:rFonts w:ascii="Arial" w:hAnsi="Arial" w:cs="Arial"/>
                <w:sz w:val="16"/>
              </w:rPr>
              <w:t>05-May-16</w:t>
            </w:r>
          </w:p>
        </w:tc>
      </w:tr>
      <w:tr w:rsidR="00392D24" w:rsidRPr="00AA38E8" w:rsidTr="00677B0E">
        <w:tc>
          <w:tcPr>
            <w:tcW w:w="540" w:type="dxa"/>
          </w:tcPr>
          <w:p w:rsidR="00392D24" w:rsidRDefault="00392D24">
            <w:pPr>
              <w:rPr>
                <w:rFonts w:cs="Calibri"/>
              </w:rPr>
            </w:pPr>
            <w:r>
              <w:rPr>
                <w:rFonts w:cs="Calibri"/>
              </w:rPr>
              <w:t>12</w:t>
            </w:r>
          </w:p>
        </w:tc>
        <w:tc>
          <w:tcPr>
            <w:tcW w:w="2520" w:type="dxa"/>
          </w:tcPr>
          <w:p w:rsidR="00392D24" w:rsidRDefault="00392D24" w:rsidP="006A61C6">
            <w:pPr>
              <w:spacing w:before="60"/>
              <w:rPr>
                <w:rFonts w:ascii="Arial" w:hAnsi="Arial" w:cs="Arial"/>
                <w:sz w:val="16"/>
              </w:rPr>
            </w:pPr>
            <w:r>
              <w:rPr>
                <w:rFonts w:ascii="Arial" w:hAnsi="Arial" w:cs="Arial"/>
                <w:sz w:val="16"/>
              </w:rPr>
              <w:t>Updated to FDD rev 016</w:t>
            </w:r>
          </w:p>
        </w:tc>
        <w:tc>
          <w:tcPr>
            <w:tcW w:w="2520" w:type="dxa"/>
          </w:tcPr>
          <w:p w:rsidR="00392D24" w:rsidRDefault="00392D24" w:rsidP="006A61C6">
            <w:pPr>
              <w:spacing w:before="60"/>
              <w:rPr>
                <w:rFonts w:ascii="Arial" w:hAnsi="Arial" w:cs="Arial"/>
                <w:sz w:val="16"/>
              </w:rPr>
            </w:pPr>
            <w:r>
              <w:rPr>
                <w:rFonts w:ascii="Arial" w:hAnsi="Arial" w:cs="Arial"/>
                <w:sz w:val="16"/>
              </w:rPr>
              <w:t>JK</w:t>
            </w:r>
          </w:p>
        </w:tc>
        <w:tc>
          <w:tcPr>
            <w:tcW w:w="990" w:type="dxa"/>
          </w:tcPr>
          <w:p w:rsidR="00392D24" w:rsidRDefault="00392D24" w:rsidP="006A61C6">
            <w:pPr>
              <w:rPr>
                <w:rFonts w:cs="Calibri"/>
              </w:rPr>
            </w:pPr>
            <w:r>
              <w:rPr>
                <w:rFonts w:cs="Calibri"/>
              </w:rPr>
              <w:t>12</w:t>
            </w:r>
          </w:p>
        </w:tc>
        <w:tc>
          <w:tcPr>
            <w:tcW w:w="1440" w:type="dxa"/>
          </w:tcPr>
          <w:p w:rsidR="00392D24" w:rsidRDefault="00392D24" w:rsidP="006A61C6">
            <w:pPr>
              <w:spacing w:before="60"/>
              <w:rPr>
                <w:rFonts w:ascii="Arial" w:hAnsi="Arial" w:cs="Arial"/>
                <w:sz w:val="16"/>
              </w:rPr>
            </w:pPr>
            <w:r>
              <w:rPr>
                <w:rFonts w:ascii="Arial" w:hAnsi="Arial" w:cs="Arial"/>
                <w:sz w:val="16"/>
              </w:rPr>
              <w:t>31-May-16</w:t>
            </w:r>
          </w:p>
        </w:tc>
      </w:tr>
      <w:tr w:rsidR="000A2854" w:rsidRPr="00AA38E8" w:rsidTr="00677B0E">
        <w:tc>
          <w:tcPr>
            <w:tcW w:w="540" w:type="dxa"/>
          </w:tcPr>
          <w:p w:rsidR="000A2854" w:rsidRDefault="000A2854">
            <w:pPr>
              <w:rPr>
                <w:rFonts w:cs="Calibri"/>
              </w:rPr>
            </w:pPr>
            <w:r>
              <w:rPr>
                <w:rFonts w:cs="Calibri"/>
              </w:rPr>
              <w:t>13</w:t>
            </w:r>
          </w:p>
        </w:tc>
        <w:tc>
          <w:tcPr>
            <w:tcW w:w="2520" w:type="dxa"/>
          </w:tcPr>
          <w:p w:rsidR="000A2854" w:rsidRDefault="000A2854" w:rsidP="006A61C6">
            <w:pPr>
              <w:spacing w:before="60"/>
              <w:rPr>
                <w:rFonts w:ascii="Arial" w:hAnsi="Arial" w:cs="Arial"/>
                <w:sz w:val="16"/>
              </w:rPr>
            </w:pPr>
            <w:r>
              <w:rPr>
                <w:rFonts w:ascii="Arial" w:hAnsi="Arial" w:cs="Arial"/>
                <w:sz w:val="16"/>
              </w:rPr>
              <w:t>Updated for utp comments</w:t>
            </w:r>
          </w:p>
        </w:tc>
        <w:tc>
          <w:tcPr>
            <w:tcW w:w="2520" w:type="dxa"/>
          </w:tcPr>
          <w:p w:rsidR="000A2854" w:rsidRDefault="000A2854" w:rsidP="006A61C6">
            <w:pPr>
              <w:spacing w:before="60"/>
              <w:rPr>
                <w:rFonts w:ascii="Arial" w:hAnsi="Arial" w:cs="Arial"/>
                <w:sz w:val="16"/>
              </w:rPr>
            </w:pPr>
            <w:r>
              <w:rPr>
                <w:rFonts w:ascii="Arial" w:hAnsi="Arial" w:cs="Arial"/>
                <w:sz w:val="16"/>
              </w:rPr>
              <w:t>JK</w:t>
            </w:r>
          </w:p>
        </w:tc>
        <w:tc>
          <w:tcPr>
            <w:tcW w:w="990" w:type="dxa"/>
          </w:tcPr>
          <w:p w:rsidR="000A2854" w:rsidRDefault="000A2854" w:rsidP="006A61C6">
            <w:pPr>
              <w:rPr>
                <w:rFonts w:cs="Calibri"/>
              </w:rPr>
            </w:pPr>
            <w:r>
              <w:rPr>
                <w:rFonts w:cs="Calibri"/>
              </w:rPr>
              <w:t>13</w:t>
            </w:r>
          </w:p>
        </w:tc>
        <w:tc>
          <w:tcPr>
            <w:tcW w:w="1440" w:type="dxa"/>
          </w:tcPr>
          <w:p w:rsidR="000A2854" w:rsidRDefault="000A2854" w:rsidP="006A61C6">
            <w:pPr>
              <w:spacing w:before="60"/>
              <w:rPr>
                <w:rFonts w:ascii="Arial" w:hAnsi="Arial" w:cs="Arial"/>
                <w:sz w:val="16"/>
              </w:rPr>
            </w:pPr>
            <w:r>
              <w:rPr>
                <w:rFonts w:ascii="Arial" w:hAnsi="Arial" w:cs="Arial"/>
                <w:sz w:val="16"/>
              </w:rPr>
              <w:t>27-Jul-16</w:t>
            </w:r>
          </w:p>
        </w:tc>
      </w:tr>
      <w:tr w:rsidR="00C247BF" w:rsidRPr="00AA38E8" w:rsidTr="00677B0E">
        <w:trPr>
          <w:ins w:id="4" w:author="Thundathil, Jayakrishnan" w:date="2016-08-04T09:44:00Z"/>
        </w:trPr>
        <w:tc>
          <w:tcPr>
            <w:tcW w:w="540" w:type="dxa"/>
          </w:tcPr>
          <w:p w:rsidR="00C247BF" w:rsidRDefault="00C247BF">
            <w:pPr>
              <w:rPr>
                <w:ins w:id="5" w:author="Thundathil, Jayakrishnan" w:date="2016-08-04T09:44:00Z"/>
                <w:rFonts w:cs="Calibri"/>
              </w:rPr>
            </w:pPr>
            <w:ins w:id="6" w:author="Thundathil, Jayakrishnan" w:date="2016-08-04T09:44:00Z">
              <w:r>
                <w:rPr>
                  <w:rFonts w:cs="Calibri"/>
                </w:rPr>
                <w:t>14</w:t>
              </w:r>
            </w:ins>
          </w:p>
        </w:tc>
        <w:tc>
          <w:tcPr>
            <w:tcW w:w="2520" w:type="dxa"/>
          </w:tcPr>
          <w:p w:rsidR="00C247BF" w:rsidRDefault="00C247BF" w:rsidP="006A61C6">
            <w:pPr>
              <w:spacing w:before="60"/>
              <w:rPr>
                <w:ins w:id="7" w:author="Thundathil, Jayakrishnan" w:date="2016-08-04T09:44:00Z"/>
                <w:rFonts w:ascii="Arial" w:hAnsi="Arial" w:cs="Arial"/>
                <w:sz w:val="16"/>
              </w:rPr>
            </w:pPr>
            <w:ins w:id="8" w:author="Thundathil, Jayakrishnan" w:date="2016-08-04T09:44:00Z">
              <w:r>
                <w:rPr>
                  <w:rFonts w:ascii="Arial" w:hAnsi="Arial" w:cs="Arial"/>
                  <w:sz w:val="16"/>
                </w:rPr>
                <w:t>Updated to FDD rev018</w:t>
              </w:r>
            </w:ins>
          </w:p>
        </w:tc>
        <w:tc>
          <w:tcPr>
            <w:tcW w:w="2520" w:type="dxa"/>
          </w:tcPr>
          <w:p w:rsidR="00C247BF" w:rsidRDefault="00C247BF" w:rsidP="006A61C6">
            <w:pPr>
              <w:spacing w:before="60"/>
              <w:rPr>
                <w:ins w:id="9" w:author="Thundathil, Jayakrishnan" w:date="2016-08-04T09:44:00Z"/>
                <w:rFonts w:ascii="Arial" w:hAnsi="Arial" w:cs="Arial"/>
                <w:sz w:val="16"/>
              </w:rPr>
            </w:pPr>
            <w:ins w:id="10" w:author="Thundathil, Jayakrishnan" w:date="2016-08-04T09:44:00Z">
              <w:r>
                <w:rPr>
                  <w:rFonts w:ascii="Arial" w:hAnsi="Arial" w:cs="Arial"/>
                  <w:sz w:val="16"/>
                </w:rPr>
                <w:t>JK</w:t>
              </w:r>
            </w:ins>
          </w:p>
        </w:tc>
        <w:tc>
          <w:tcPr>
            <w:tcW w:w="990" w:type="dxa"/>
          </w:tcPr>
          <w:p w:rsidR="00C247BF" w:rsidRDefault="00C247BF" w:rsidP="006A61C6">
            <w:pPr>
              <w:rPr>
                <w:ins w:id="11" w:author="Thundathil, Jayakrishnan" w:date="2016-08-04T09:44:00Z"/>
                <w:rFonts w:cs="Calibri"/>
              </w:rPr>
            </w:pPr>
            <w:ins w:id="12" w:author="Thundathil, Jayakrishnan" w:date="2016-08-04T09:44:00Z">
              <w:r>
                <w:rPr>
                  <w:rFonts w:cs="Calibri"/>
                </w:rPr>
                <w:t>14</w:t>
              </w:r>
            </w:ins>
          </w:p>
        </w:tc>
        <w:tc>
          <w:tcPr>
            <w:tcW w:w="1440" w:type="dxa"/>
          </w:tcPr>
          <w:p w:rsidR="00C247BF" w:rsidRDefault="00C247BF" w:rsidP="006A61C6">
            <w:pPr>
              <w:spacing w:before="60"/>
              <w:rPr>
                <w:ins w:id="13" w:author="Thundathil, Jayakrishnan" w:date="2016-08-04T09:44:00Z"/>
                <w:rFonts w:ascii="Arial" w:hAnsi="Arial" w:cs="Arial"/>
                <w:sz w:val="16"/>
              </w:rPr>
            </w:pPr>
            <w:ins w:id="14" w:author="Thundathil, Jayakrishnan" w:date="2016-08-04T09:44:00Z">
              <w:r>
                <w:rPr>
                  <w:rFonts w:ascii="Arial" w:hAnsi="Arial" w:cs="Arial"/>
                  <w:sz w:val="16"/>
                </w:rPr>
                <w:t>04-Aug-16</w:t>
              </w:r>
            </w:ins>
          </w:p>
        </w:tc>
      </w:tr>
    </w:tbl>
    <w:p w:rsidR="00B81C1B" w:rsidRPr="00AA38E8" w:rsidRDefault="00B81C1B">
      <w:pPr>
        <w:jc w:val="center"/>
        <w:rPr>
          <w:rFonts w:cs="Calibri"/>
          <w:b/>
          <w:sz w:val="24"/>
        </w:rPr>
      </w:pPr>
      <w:bookmarkStart w:id="15" w:name="_Toc378476016"/>
      <w:bookmarkStart w:id="16" w:name="_Toc348792978"/>
      <w:bookmarkStart w:id="17" w:name="_Toc348793074"/>
      <w:bookmarkStart w:id="18" w:name="_Toc348793965"/>
      <w:bookmarkStart w:id="19" w:name="_Toc349459173"/>
      <w:bookmarkStart w:id="20" w:name="_Toc349621609"/>
    </w:p>
    <w:p w:rsidR="00891F29" w:rsidRPr="00AA38E8" w:rsidRDefault="00B81C1B" w:rsidP="00891F29">
      <w:pPr>
        <w:jc w:val="center"/>
        <w:rPr>
          <w:rFonts w:cs="Calibri"/>
          <w:b/>
          <w:sz w:val="24"/>
          <w:u w:val="single"/>
        </w:rPr>
      </w:pPr>
      <w:r w:rsidRPr="00AA38E8">
        <w:rPr>
          <w:rFonts w:cs="Calibri"/>
          <w:b/>
          <w:sz w:val="32"/>
          <w:u w:val="single"/>
        </w:rPr>
        <w:br w:type="page"/>
      </w:r>
      <w:bookmarkEnd w:id="15"/>
      <w:r w:rsidR="00891F29" w:rsidRPr="00AA38E8">
        <w:rPr>
          <w:rFonts w:cs="Calibri"/>
          <w:b/>
          <w:sz w:val="24"/>
          <w:u w:val="single"/>
        </w:rPr>
        <w:lastRenderedPageBreak/>
        <w:t>Table of Contents</w:t>
      </w:r>
    </w:p>
    <w:p w:rsidR="00F30EC0" w:rsidRDefault="009C5629">
      <w:pPr>
        <w:pStyle w:val="TOC1"/>
        <w:rPr>
          <w:rFonts w:asciiTheme="minorHAnsi" w:eastAsiaTheme="minorEastAsia" w:hAnsiTheme="minorHAnsi" w:cstheme="minorBidi"/>
          <w:b w:val="0"/>
          <w:caps w:val="0"/>
          <w:noProof/>
          <w:color w:val="auto"/>
          <w:sz w:val="22"/>
          <w:szCs w:val="22"/>
          <w:lang w:val="en-US"/>
        </w:rPr>
      </w:pPr>
      <w:r w:rsidRPr="00AA38E8">
        <w:rPr>
          <w:rFonts w:ascii="Calibri" w:hAnsi="Calibri" w:cs="Calibri"/>
          <w:b w:val="0"/>
          <w:caps w:val="0"/>
        </w:rPr>
        <w:fldChar w:fldCharType="begin"/>
      </w:r>
      <w:r w:rsidRPr="00AA38E8">
        <w:rPr>
          <w:rFonts w:ascii="Calibri" w:hAnsi="Calibri" w:cs="Calibri"/>
          <w:b w:val="0"/>
          <w:caps w:val="0"/>
        </w:rPr>
        <w:instrText xml:space="preserve"> TOC \o "1-2" \h \z \u </w:instrText>
      </w:r>
      <w:r w:rsidRPr="00AA38E8">
        <w:rPr>
          <w:rFonts w:ascii="Calibri" w:hAnsi="Calibri" w:cs="Calibri"/>
          <w:b w:val="0"/>
          <w:caps w:val="0"/>
        </w:rPr>
        <w:fldChar w:fldCharType="separate"/>
      </w:r>
      <w:hyperlink w:anchor="_Toc451178052" w:history="1">
        <w:r w:rsidR="00F30EC0" w:rsidRPr="003E6D7E">
          <w:rPr>
            <w:rStyle w:val="Hyperlink"/>
            <w:rFonts w:ascii="Calibri" w:hAnsi="Calibri" w:cs="Calibri"/>
            <w:noProof/>
          </w:rPr>
          <w:t>1</w:t>
        </w:r>
        <w:r w:rsidR="00F30EC0">
          <w:rPr>
            <w:rFonts w:asciiTheme="minorHAnsi" w:eastAsiaTheme="minorEastAsia" w:hAnsiTheme="minorHAnsi" w:cstheme="minorBidi"/>
            <w:b w:val="0"/>
            <w:caps w:val="0"/>
            <w:noProof/>
            <w:color w:val="auto"/>
            <w:sz w:val="22"/>
            <w:szCs w:val="22"/>
            <w:lang w:val="en-US"/>
          </w:rPr>
          <w:tab/>
        </w:r>
        <w:r w:rsidR="00F30EC0" w:rsidRPr="003E6D7E">
          <w:rPr>
            <w:rStyle w:val="Hyperlink"/>
            <w:rFonts w:ascii="Calibri" w:hAnsi="Calibri" w:cs="Calibri"/>
            <w:noProof/>
          </w:rPr>
          <w:t>Abbrevations And Acronyms</w:t>
        </w:r>
        <w:r w:rsidR="00F30EC0">
          <w:rPr>
            <w:noProof/>
            <w:webHidden/>
          </w:rPr>
          <w:tab/>
        </w:r>
        <w:r w:rsidR="00F30EC0">
          <w:rPr>
            <w:noProof/>
            <w:webHidden/>
          </w:rPr>
          <w:fldChar w:fldCharType="begin"/>
        </w:r>
        <w:r w:rsidR="00F30EC0">
          <w:rPr>
            <w:noProof/>
            <w:webHidden/>
          </w:rPr>
          <w:instrText xml:space="preserve"> PAGEREF _Toc451178052 \h </w:instrText>
        </w:r>
        <w:r w:rsidR="00F30EC0">
          <w:rPr>
            <w:noProof/>
            <w:webHidden/>
          </w:rPr>
        </w:r>
        <w:r w:rsidR="00F30EC0">
          <w:rPr>
            <w:noProof/>
            <w:webHidden/>
          </w:rPr>
          <w:fldChar w:fldCharType="separate"/>
        </w:r>
        <w:r w:rsidR="00F30EC0">
          <w:rPr>
            <w:noProof/>
            <w:webHidden/>
          </w:rPr>
          <w:t>6</w:t>
        </w:r>
        <w:r w:rsidR="00F30EC0">
          <w:rPr>
            <w:noProof/>
            <w:webHidden/>
          </w:rPr>
          <w:fldChar w:fldCharType="end"/>
        </w:r>
      </w:hyperlink>
    </w:p>
    <w:p w:rsidR="00F30EC0" w:rsidRDefault="00516B54">
      <w:pPr>
        <w:pStyle w:val="TOC1"/>
        <w:rPr>
          <w:rFonts w:asciiTheme="minorHAnsi" w:eastAsiaTheme="minorEastAsia" w:hAnsiTheme="minorHAnsi" w:cstheme="minorBidi"/>
          <w:b w:val="0"/>
          <w:caps w:val="0"/>
          <w:noProof/>
          <w:color w:val="auto"/>
          <w:sz w:val="22"/>
          <w:szCs w:val="22"/>
          <w:lang w:val="en-US"/>
        </w:rPr>
      </w:pPr>
      <w:hyperlink w:anchor="_Toc451178053" w:history="1">
        <w:r w:rsidR="00F30EC0" w:rsidRPr="003E6D7E">
          <w:rPr>
            <w:rStyle w:val="Hyperlink"/>
            <w:rFonts w:ascii="Calibri" w:hAnsi="Calibri" w:cs="Calibri"/>
            <w:noProof/>
          </w:rPr>
          <w:t>2</w:t>
        </w:r>
        <w:r w:rsidR="00F30EC0">
          <w:rPr>
            <w:rFonts w:asciiTheme="minorHAnsi" w:eastAsiaTheme="minorEastAsia" w:hAnsiTheme="minorHAnsi" w:cstheme="minorBidi"/>
            <w:b w:val="0"/>
            <w:caps w:val="0"/>
            <w:noProof/>
            <w:color w:val="auto"/>
            <w:sz w:val="22"/>
            <w:szCs w:val="22"/>
            <w:lang w:val="en-US"/>
          </w:rPr>
          <w:tab/>
        </w:r>
        <w:r w:rsidR="00F30EC0" w:rsidRPr="003E6D7E">
          <w:rPr>
            <w:rStyle w:val="Hyperlink"/>
            <w:rFonts w:ascii="Calibri" w:hAnsi="Calibri" w:cs="Calibri"/>
            <w:noProof/>
          </w:rPr>
          <w:t>References</w:t>
        </w:r>
        <w:r w:rsidR="00F30EC0">
          <w:rPr>
            <w:noProof/>
            <w:webHidden/>
          </w:rPr>
          <w:tab/>
        </w:r>
        <w:r w:rsidR="00F30EC0">
          <w:rPr>
            <w:noProof/>
            <w:webHidden/>
          </w:rPr>
          <w:fldChar w:fldCharType="begin"/>
        </w:r>
        <w:r w:rsidR="00F30EC0">
          <w:rPr>
            <w:noProof/>
            <w:webHidden/>
          </w:rPr>
          <w:instrText xml:space="preserve"> PAGEREF _Toc451178053 \h </w:instrText>
        </w:r>
        <w:r w:rsidR="00F30EC0">
          <w:rPr>
            <w:noProof/>
            <w:webHidden/>
          </w:rPr>
        </w:r>
        <w:r w:rsidR="00F30EC0">
          <w:rPr>
            <w:noProof/>
            <w:webHidden/>
          </w:rPr>
          <w:fldChar w:fldCharType="separate"/>
        </w:r>
        <w:r w:rsidR="00F30EC0">
          <w:rPr>
            <w:noProof/>
            <w:webHidden/>
          </w:rPr>
          <w:t>7</w:t>
        </w:r>
        <w:r w:rsidR="00F30EC0">
          <w:rPr>
            <w:noProof/>
            <w:webHidden/>
          </w:rPr>
          <w:fldChar w:fldCharType="end"/>
        </w:r>
      </w:hyperlink>
    </w:p>
    <w:p w:rsidR="00F30EC0" w:rsidRDefault="00516B54">
      <w:pPr>
        <w:pStyle w:val="TOC1"/>
        <w:rPr>
          <w:rFonts w:asciiTheme="minorHAnsi" w:eastAsiaTheme="minorEastAsia" w:hAnsiTheme="minorHAnsi" w:cstheme="minorBidi"/>
          <w:b w:val="0"/>
          <w:caps w:val="0"/>
          <w:noProof/>
          <w:color w:val="auto"/>
          <w:sz w:val="22"/>
          <w:szCs w:val="22"/>
          <w:lang w:val="en-US"/>
        </w:rPr>
      </w:pPr>
      <w:hyperlink w:anchor="_Toc451178054" w:history="1">
        <w:r w:rsidR="00F30EC0" w:rsidRPr="003E6D7E">
          <w:rPr>
            <w:rStyle w:val="Hyperlink"/>
            <w:rFonts w:ascii="Calibri" w:hAnsi="Calibri" w:cs="Calibri"/>
            <w:noProof/>
          </w:rPr>
          <w:t>3</w:t>
        </w:r>
        <w:r w:rsidR="00F30EC0">
          <w:rPr>
            <w:rFonts w:asciiTheme="minorHAnsi" w:eastAsiaTheme="minorEastAsia" w:hAnsiTheme="minorHAnsi" w:cstheme="minorBidi"/>
            <w:b w:val="0"/>
            <w:caps w:val="0"/>
            <w:noProof/>
            <w:color w:val="auto"/>
            <w:sz w:val="22"/>
            <w:szCs w:val="22"/>
            <w:lang w:val="en-US"/>
          </w:rPr>
          <w:tab/>
        </w:r>
        <w:r w:rsidR="00F30EC0" w:rsidRPr="003E6D7E">
          <w:rPr>
            <w:rStyle w:val="Hyperlink"/>
            <w:rFonts w:ascii="Calibri" w:hAnsi="Calibri" w:cs="Calibri"/>
            <w:noProof/>
          </w:rPr>
          <w:t>DIGCOLPS &amp; High-Level Description</w:t>
        </w:r>
        <w:r w:rsidR="00F30EC0">
          <w:rPr>
            <w:noProof/>
            <w:webHidden/>
          </w:rPr>
          <w:tab/>
        </w:r>
        <w:r w:rsidR="00F30EC0">
          <w:rPr>
            <w:noProof/>
            <w:webHidden/>
          </w:rPr>
          <w:fldChar w:fldCharType="begin"/>
        </w:r>
        <w:r w:rsidR="00F30EC0">
          <w:rPr>
            <w:noProof/>
            <w:webHidden/>
          </w:rPr>
          <w:instrText xml:space="preserve"> PAGEREF _Toc451178054 \h </w:instrText>
        </w:r>
        <w:r w:rsidR="00F30EC0">
          <w:rPr>
            <w:noProof/>
            <w:webHidden/>
          </w:rPr>
        </w:r>
        <w:r w:rsidR="00F30EC0">
          <w:rPr>
            <w:noProof/>
            <w:webHidden/>
          </w:rPr>
          <w:fldChar w:fldCharType="separate"/>
        </w:r>
        <w:r w:rsidR="00F30EC0">
          <w:rPr>
            <w:noProof/>
            <w:webHidden/>
          </w:rPr>
          <w:t>8</w:t>
        </w:r>
        <w:r w:rsidR="00F30EC0">
          <w:rPr>
            <w:noProof/>
            <w:webHidden/>
          </w:rPr>
          <w:fldChar w:fldCharType="end"/>
        </w:r>
      </w:hyperlink>
    </w:p>
    <w:p w:rsidR="00F30EC0" w:rsidRDefault="00516B54">
      <w:pPr>
        <w:pStyle w:val="TOC1"/>
        <w:rPr>
          <w:rFonts w:asciiTheme="minorHAnsi" w:eastAsiaTheme="minorEastAsia" w:hAnsiTheme="minorHAnsi" w:cstheme="minorBidi"/>
          <w:b w:val="0"/>
          <w:caps w:val="0"/>
          <w:noProof/>
          <w:color w:val="auto"/>
          <w:sz w:val="22"/>
          <w:szCs w:val="22"/>
          <w:lang w:val="en-US"/>
        </w:rPr>
      </w:pPr>
      <w:hyperlink w:anchor="_Toc451178055" w:history="1">
        <w:r w:rsidR="00F30EC0" w:rsidRPr="003E6D7E">
          <w:rPr>
            <w:rStyle w:val="Hyperlink"/>
            <w:rFonts w:ascii="Calibri" w:hAnsi="Calibri" w:cs="Calibri"/>
            <w:noProof/>
          </w:rPr>
          <w:t>4</w:t>
        </w:r>
        <w:r w:rsidR="00F30EC0">
          <w:rPr>
            <w:rFonts w:asciiTheme="minorHAnsi" w:eastAsiaTheme="minorEastAsia" w:hAnsiTheme="minorHAnsi" w:cstheme="minorBidi"/>
            <w:b w:val="0"/>
            <w:caps w:val="0"/>
            <w:noProof/>
            <w:color w:val="auto"/>
            <w:sz w:val="22"/>
            <w:szCs w:val="22"/>
            <w:lang w:val="en-US"/>
          </w:rPr>
          <w:tab/>
        </w:r>
        <w:r w:rsidR="00F30EC0" w:rsidRPr="003E6D7E">
          <w:rPr>
            <w:rStyle w:val="Hyperlink"/>
            <w:rFonts w:ascii="Calibri" w:hAnsi="Calibri" w:cs="Calibri"/>
            <w:noProof/>
          </w:rPr>
          <w:t>Design details of software module</w:t>
        </w:r>
        <w:r w:rsidR="00F30EC0">
          <w:rPr>
            <w:noProof/>
            <w:webHidden/>
          </w:rPr>
          <w:tab/>
        </w:r>
        <w:r w:rsidR="00F30EC0">
          <w:rPr>
            <w:noProof/>
            <w:webHidden/>
          </w:rPr>
          <w:fldChar w:fldCharType="begin"/>
        </w:r>
        <w:r w:rsidR="00F30EC0">
          <w:rPr>
            <w:noProof/>
            <w:webHidden/>
          </w:rPr>
          <w:instrText xml:space="preserve"> PAGEREF _Toc451178055 \h </w:instrText>
        </w:r>
        <w:r w:rsidR="00F30EC0">
          <w:rPr>
            <w:noProof/>
            <w:webHidden/>
          </w:rPr>
        </w:r>
        <w:r w:rsidR="00F30EC0">
          <w:rPr>
            <w:noProof/>
            <w:webHidden/>
          </w:rPr>
          <w:fldChar w:fldCharType="separate"/>
        </w:r>
        <w:r w:rsidR="00F30EC0">
          <w:rPr>
            <w:noProof/>
            <w:webHidden/>
          </w:rPr>
          <w:t>9</w:t>
        </w:r>
        <w:r w:rsidR="00F30EC0">
          <w:rPr>
            <w:noProof/>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56" w:history="1">
        <w:r w:rsidR="00F30EC0" w:rsidRPr="003E6D7E">
          <w:rPr>
            <w:rStyle w:val="Hyperlink"/>
            <w:rFonts w:ascii="Calibri" w:hAnsi="Calibri" w:cs="Calibri"/>
          </w:rPr>
          <w:t>4.1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Graphical representation of DIGCOLPS</w:t>
        </w:r>
        <w:r w:rsidR="00F30EC0">
          <w:rPr>
            <w:webHidden/>
          </w:rPr>
          <w:tab/>
        </w:r>
        <w:r w:rsidR="00F30EC0">
          <w:rPr>
            <w:webHidden/>
          </w:rPr>
          <w:fldChar w:fldCharType="begin"/>
        </w:r>
        <w:r w:rsidR="00F30EC0">
          <w:rPr>
            <w:webHidden/>
          </w:rPr>
          <w:instrText xml:space="preserve"> PAGEREF _Toc451178056 \h </w:instrText>
        </w:r>
        <w:r w:rsidR="00F30EC0">
          <w:rPr>
            <w:webHidden/>
          </w:rPr>
        </w:r>
        <w:r w:rsidR="00F30EC0">
          <w:rPr>
            <w:webHidden/>
          </w:rPr>
          <w:fldChar w:fldCharType="separate"/>
        </w:r>
        <w:r w:rsidR="00F30EC0">
          <w:rPr>
            <w:webHidden/>
          </w:rPr>
          <w:t>9</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57" w:history="1">
        <w:r w:rsidR="00F30EC0" w:rsidRPr="003E6D7E">
          <w:rPr>
            <w:rStyle w:val="Hyperlink"/>
            <w:rFonts w:ascii="Calibri" w:hAnsi="Calibri" w:cs="Calibri"/>
          </w:rPr>
          <w:t>4.2</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Data Flow Diagram</w:t>
        </w:r>
        <w:r w:rsidR="00F30EC0">
          <w:rPr>
            <w:webHidden/>
          </w:rPr>
          <w:tab/>
        </w:r>
        <w:r w:rsidR="00F30EC0">
          <w:rPr>
            <w:webHidden/>
          </w:rPr>
          <w:fldChar w:fldCharType="begin"/>
        </w:r>
        <w:r w:rsidR="00F30EC0">
          <w:rPr>
            <w:webHidden/>
          </w:rPr>
          <w:instrText xml:space="preserve"> PAGEREF _Toc451178057 \h </w:instrText>
        </w:r>
        <w:r w:rsidR="00F30EC0">
          <w:rPr>
            <w:webHidden/>
          </w:rPr>
        </w:r>
        <w:r w:rsidR="00F30EC0">
          <w:rPr>
            <w:webHidden/>
          </w:rPr>
          <w:fldChar w:fldCharType="separate"/>
        </w:r>
        <w:r w:rsidR="00F30EC0">
          <w:rPr>
            <w:webHidden/>
          </w:rPr>
          <w:t>10</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58" w:history="1">
        <w:r w:rsidR="00F30EC0" w:rsidRPr="003E6D7E">
          <w:rPr>
            <w:rStyle w:val="Hyperlink"/>
            <w:rFonts w:ascii="Calibri" w:hAnsi="Calibri" w:cs="Calibri"/>
          </w:rPr>
          <w:t>4.2.1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Sub-Module level DFD</w:t>
        </w:r>
        <w:r w:rsidR="00F30EC0">
          <w:rPr>
            <w:webHidden/>
          </w:rPr>
          <w:tab/>
        </w:r>
        <w:r w:rsidR="00F30EC0">
          <w:rPr>
            <w:webHidden/>
          </w:rPr>
          <w:fldChar w:fldCharType="begin"/>
        </w:r>
        <w:r w:rsidR="00F30EC0">
          <w:rPr>
            <w:webHidden/>
          </w:rPr>
          <w:instrText xml:space="preserve"> PAGEREF _Toc451178058 \h </w:instrText>
        </w:r>
        <w:r w:rsidR="00F30EC0">
          <w:rPr>
            <w:webHidden/>
          </w:rPr>
        </w:r>
        <w:r w:rsidR="00F30EC0">
          <w:rPr>
            <w:webHidden/>
          </w:rPr>
          <w:fldChar w:fldCharType="separate"/>
        </w:r>
        <w:r w:rsidR="00F30EC0">
          <w:rPr>
            <w:webHidden/>
          </w:rPr>
          <w:t>15</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59" w:history="1">
        <w:r w:rsidR="00F30EC0" w:rsidRPr="003E6D7E">
          <w:rPr>
            <w:rStyle w:val="Hyperlink"/>
            <w:rFonts w:ascii="Calibri" w:hAnsi="Calibri" w:cs="Calibri"/>
          </w:rPr>
          <w:t>4.3</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COMPONENT FLOW DIAGRAM</w:t>
        </w:r>
        <w:r w:rsidR="00F30EC0">
          <w:rPr>
            <w:webHidden/>
          </w:rPr>
          <w:tab/>
        </w:r>
        <w:r w:rsidR="00F30EC0">
          <w:rPr>
            <w:webHidden/>
          </w:rPr>
          <w:fldChar w:fldCharType="begin"/>
        </w:r>
        <w:r w:rsidR="00F30EC0">
          <w:rPr>
            <w:webHidden/>
          </w:rPr>
          <w:instrText xml:space="preserve"> PAGEREF _Toc451178059 \h </w:instrText>
        </w:r>
        <w:r w:rsidR="00F30EC0">
          <w:rPr>
            <w:webHidden/>
          </w:rPr>
        </w:r>
        <w:r w:rsidR="00F30EC0">
          <w:rPr>
            <w:webHidden/>
          </w:rPr>
          <w:fldChar w:fldCharType="separate"/>
        </w:r>
        <w:r w:rsidR="00F30EC0">
          <w:rPr>
            <w:webHidden/>
          </w:rPr>
          <w:t>15</w:t>
        </w:r>
        <w:r w:rsidR="00F30EC0">
          <w:rPr>
            <w:webHidden/>
          </w:rPr>
          <w:fldChar w:fldCharType="end"/>
        </w:r>
      </w:hyperlink>
    </w:p>
    <w:p w:rsidR="00F30EC0" w:rsidRDefault="00516B54">
      <w:pPr>
        <w:pStyle w:val="TOC1"/>
        <w:rPr>
          <w:rFonts w:asciiTheme="minorHAnsi" w:eastAsiaTheme="minorEastAsia" w:hAnsiTheme="minorHAnsi" w:cstheme="minorBidi"/>
          <w:b w:val="0"/>
          <w:caps w:val="0"/>
          <w:noProof/>
          <w:color w:val="auto"/>
          <w:sz w:val="22"/>
          <w:szCs w:val="22"/>
          <w:lang w:val="en-US"/>
        </w:rPr>
      </w:pPr>
      <w:hyperlink w:anchor="_Toc451178060" w:history="1">
        <w:r w:rsidR="00F30EC0" w:rsidRPr="003E6D7E">
          <w:rPr>
            <w:rStyle w:val="Hyperlink"/>
            <w:rFonts w:ascii="Calibri" w:hAnsi="Calibri" w:cs="Calibri"/>
            <w:noProof/>
          </w:rPr>
          <w:t>5</w:t>
        </w:r>
        <w:r w:rsidR="00F30EC0">
          <w:rPr>
            <w:rFonts w:asciiTheme="minorHAnsi" w:eastAsiaTheme="minorEastAsia" w:hAnsiTheme="minorHAnsi" w:cstheme="minorBidi"/>
            <w:b w:val="0"/>
            <w:caps w:val="0"/>
            <w:noProof/>
            <w:color w:val="auto"/>
            <w:sz w:val="22"/>
            <w:szCs w:val="22"/>
            <w:lang w:val="en-US"/>
          </w:rPr>
          <w:tab/>
        </w:r>
        <w:r w:rsidR="00F30EC0" w:rsidRPr="003E6D7E">
          <w:rPr>
            <w:rStyle w:val="Hyperlink"/>
            <w:rFonts w:ascii="Calibri" w:hAnsi="Calibri" w:cs="Calibri"/>
            <w:noProof/>
          </w:rPr>
          <w:t>Variable Data Dictionary</w:t>
        </w:r>
        <w:r w:rsidR="00F30EC0">
          <w:rPr>
            <w:noProof/>
            <w:webHidden/>
          </w:rPr>
          <w:tab/>
        </w:r>
        <w:r w:rsidR="00F30EC0">
          <w:rPr>
            <w:noProof/>
            <w:webHidden/>
          </w:rPr>
          <w:fldChar w:fldCharType="begin"/>
        </w:r>
        <w:r w:rsidR="00F30EC0">
          <w:rPr>
            <w:noProof/>
            <w:webHidden/>
          </w:rPr>
          <w:instrText xml:space="preserve"> PAGEREF _Toc451178060 \h </w:instrText>
        </w:r>
        <w:r w:rsidR="00F30EC0">
          <w:rPr>
            <w:noProof/>
            <w:webHidden/>
          </w:rPr>
        </w:r>
        <w:r w:rsidR="00F30EC0">
          <w:rPr>
            <w:noProof/>
            <w:webHidden/>
          </w:rPr>
          <w:fldChar w:fldCharType="separate"/>
        </w:r>
        <w:r w:rsidR="00F30EC0">
          <w:rPr>
            <w:noProof/>
            <w:webHidden/>
          </w:rPr>
          <w:t>16</w:t>
        </w:r>
        <w:r w:rsidR="00F30EC0">
          <w:rPr>
            <w:noProof/>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61" w:history="1">
        <w:r w:rsidR="00F30EC0" w:rsidRPr="003E6D7E">
          <w:rPr>
            <w:rStyle w:val="Hyperlink"/>
            <w:rFonts w:ascii="Calibri" w:hAnsi="Calibri" w:cs="Calibri"/>
          </w:rPr>
          <w:t>5.1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User defined typedef definition/declaration</w:t>
        </w:r>
        <w:r w:rsidR="00F30EC0">
          <w:rPr>
            <w:webHidden/>
          </w:rPr>
          <w:tab/>
        </w:r>
        <w:r w:rsidR="00F30EC0">
          <w:rPr>
            <w:webHidden/>
          </w:rPr>
          <w:fldChar w:fldCharType="begin"/>
        </w:r>
        <w:r w:rsidR="00F30EC0">
          <w:rPr>
            <w:webHidden/>
          </w:rPr>
          <w:instrText xml:space="preserve"> PAGEREF _Toc451178061 \h </w:instrText>
        </w:r>
        <w:r w:rsidR="00F30EC0">
          <w:rPr>
            <w:webHidden/>
          </w:rPr>
        </w:r>
        <w:r w:rsidR="00F30EC0">
          <w:rPr>
            <w:webHidden/>
          </w:rPr>
          <w:fldChar w:fldCharType="separate"/>
        </w:r>
        <w:r w:rsidR="00F30EC0">
          <w:rPr>
            <w:webHidden/>
          </w:rPr>
          <w:t>16</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62" w:history="1">
        <w:r w:rsidR="00F30EC0" w:rsidRPr="003E6D7E">
          <w:rPr>
            <w:rStyle w:val="Hyperlink"/>
            <w:rFonts w:ascii="Calibri" w:hAnsi="Calibri" w:cs="Calibri"/>
          </w:rPr>
          <w:t>5.2</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Variable definition for enumerated types</w:t>
        </w:r>
        <w:r w:rsidR="00F30EC0">
          <w:rPr>
            <w:webHidden/>
          </w:rPr>
          <w:tab/>
        </w:r>
        <w:r w:rsidR="00F30EC0">
          <w:rPr>
            <w:webHidden/>
          </w:rPr>
          <w:fldChar w:fldCharType="begin"/>
        </w:r>
        <w:r w:rsidR="00F30EC0">
          <w:rPr>
            <w:webHidden/>
          </w:rPr>
          <w:instrText xml:space="preserve"> PAGEREF _Toc451178062 \h </w:instrText>
        </w:r>
        <w:r w:rsidR="00F30EC0">
          <w:rPr>
            <w:webHidden/>
          </w:rPr>
        </w:r>
        <w:r w:rsidR="00F30EC0">
          <w:rPr>
            <w:webHidden/>
          </w:rPr>
          <w:fldChar w:fldCharType="separate"/>
        </w:r>
        <w:r w:rsidR="00F30EC0">
          <w:rPr>
            <w:webHidden/>
          </w:rPr>
          <w:t>16</w:t>
        </w:r>
        <w:r w:rsidR="00F30EC0">
          <w:rPr>
            <w:webHidden/>
          </w:rPr>
          <w:fldChar w:fldCharType="end"/>
        </w:r>
      </w:hyperlink>
    </w:p>
    <w:p w:rsidR="00F30EC0" w:rsidRDefault="00516B54">
      <w:pPr>
        <w:pStyle w:val="TOC1"/>
        <w:rPr>
          <w:rFonts w:asciiTheme="minorHAnsi" w:eastAsiaTheme="minorEastAsia" w:hAnsiTheme="minorHAnsi" w:cstheme="minorBidi"/>
          <w:b w:val="0"/>
          <w:caps w:val="0"/>
          <w:noProof/>
          <w:color w:val="auto"/>
          <w:sz w:val="22"/>
          <w:szCs w:val="22"/>
          <w:lang w:val="en-US"/>
        </w:rPr>
      </w:pPr>
      <w:hyperlink w:anchor="_Toc451178063" w:history="1">
        <w:r w:rsidR="00F30EC0" w:rsidRPr="003E6D7E">
          <w:rPr>
            <w:rStyle w:val="Hyperlink"/>
            <w:rFonts w:ascii="Calibri" w:hAnsi="Calibri" w:cs="Calibri"/>
            <w:noProof/>
          </w:rPr>
          <w:t>6</w:t>
        </w:r>
        <w:r w:rsidR="00F30EC0">
          <w:rPr>
            <w:rFonts w:asciiTheme="minorHAnsi" w:eastAsiaTheme="minorEastAsia" w:hAnsiTheme="minorHAnsi" w:cstheme="minorBidi"/>
            <w:b w:val="0"/>
            <w:caps w:val="0"/>
            <w:noProof/>
            <w:color w:val="auto"/>
            <w:sz w:val="22"/>
            <w:szCs w:val="22"/>
            <w:lang w:val="en-US"/>
          </w:rPr>
          <w:tab/>
        </w:r>
        <w:r w:rsidR="00F30EC0" w:rsidRPr="003E6D7E">
          <w:rPr>
            <w:rStyle w:val="Hyperlink"/>
            <w:rFonts w:ascii="Calibri" w:hAnsi="Calibri" w:cs="Calibri"/>
            <w:noProof/>
          </w:rPr>
          <w:t>Constant Data Dictionary</w:t>
        </w:r>
        <w:r w:rsidR="00F30EC0">
          <w:rPr>
            <w:noProof/>
            <w:webHidden/>
          </w:rPr>
          <w:tab/>
        </w:r>
        <w:r w:rsidR="00F30EC0">
          <w:rPr>
            <w:noProof/>
            <w:webHidden/>
          </w:rPr>
          <w:fldChar w:fldCharType="begin"/>
        </w:r>
        <w:r w:rsidR="00F30EC0">
          <w:rPr>
            <w:noProof/>
            <w:webHidden/>
          </w:rPr>
          <w:instrText xml:space="preserve"> PAGEREF _Toc451178063 \h </w:instrText>
        </w:r>
        <w:r w:rsidR="00F30EC0">
          <w:rPr>
            <w:noProof/>
            <w:webHidden/>
          </w:rPr>
        </w:r>
        <w:r w:rsidR="00F30EC0">
          <w:rPr>
            <w:noProof/>
            <w:webHidden/>
          </w:rPr>
          <w:fldChar w:fldCharType="separate"/>
        </w:r>
        <w:r w:rsidR="00F30EC0">
          <w:rPr>
            <w:noProof/>
            <w:webHidden/>
          </w:rPr>
          <w:t>17</w:t>
        </w:r>
        <w:r w:rsidR="00F30EC0">
          <w:rPr>
            <w:noProof/>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64" w:history="1">
        <w:r w:rsidR="00F30EC0" w:rsidRPr="003E6D7E">
          <w:rPr>
            <w:rStyle w:val="Hyperlink"/>
            <w:rFonts w:ascii="Calibri" w:hAnsi="Calibri" w:cs="Calibri"/>
          </w:rPr>
          <w:t>6.1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Program(fixed) Constants</w:t>
        </w:r>
        <w:r w:rsidR="00F30EC0">
          <w:rPr>
            <w:webHidden/>
          </w:rPr>
          <w:tab/>
        </w:r>
        <w:r w:rsidR="00F30EC0">
          <w:rPr>
            <w:webHidden/>
          </w:rPr>
          <w:fldChar w:fldCharType="begin"/>
        </w:r>
        <w:r w:rsidR="00F30EC0">
          <w:rPr>
            <w:webHidden/>
          </w:rPr>
          <w:instrText xml:space="preserve"> PAGEREF _Toc451178064 \h </w:instrText>
        </w:r>
        <w:r w:rsidR="00F30EC0">
          <w:rPr>
            <w:webHidden/>
          </w:rPr>
        </w:r>
        <w:r w:rsidR="00F30EC0">
          <w:rPr>
            <w:webHidden/>
          </w:rPr>
          <w:fldChar w:fldCharType="separate"/>
        </w:r>
        <w:r w:rsidR="00F30EC0">
          <w:rPr>
            <w:webHidden/>
          </w:rPr>
          <w:t>17</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65" w:history="1">
        <w:r w:rsidR="00F30EC0" w:rsidRPr="003E6D7E">
          <w:rPr>
            <w:rStyle w:val="Hyperlink"/>
            <w:rFonts w:ascii="Calibri" w:hAnsi="Calibri" w:cs="Calibri"/>
          </w:rPr>
          <w:t>6.1.1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Embedded Constants</w:t>
        </w:r>
        <w:r w:rsidR="00F30EC0">
          <w:rPr>
            <w:webHidden/>
          </w:rPr>
          <w:tab/>
        </w:r>
        <w:r w:rsidR="00F30EC0">
          <w:rPr>
            <w:webHidden/>
          </w:rPr>
          <w:fldChar w:fldCharType="begin"/>
        </w:r>
        <w:r w:rsidR="00F30EC0">
          <w:rPr>
            <w:webHidden/>
          </w:rPr>
          <w:instrText xml:space="preserve"> PAGEREF _Toc451178065 \h </w:instrText>
        </w:r>
        <w:r w:rsidR="00F30EC0">
          <w:rPr>
            <w:webHidden/>
          </w:rPr>
        </w:r>
        <w:r w:rsidR="00F30EC0">
          <w:rPr>
            <w:webHidden/>
          </w:rPr>
          <w:fldChar w:fldCharType="separate"/>
        </w:r>
        <w:r w:rsidR="00F30EC0">
          <w:rPr>
            <w:webHidden/>
          </w:rPr>
          <w:t>17</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66" w:history="1">
        <w:r w:rsidR="00F30EC0" w:rsidRPr="003E6D7E">
          <w:rPr>
            <w:rStyle w:val="Hyperlink"/>
            <w:rFonts w:ascii="Calibri" w:hAnsi="Calibri" w:cs="Calibri"/>
          </w:rPr>
          <w:t>6.1.1.1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Local</w:t>
        </w:r>
        <w:r w:rsidR="00F30EC0">
          <w:rPr>
            <w:webHidden/>
          </w:rPr>
          <w:tab/>
        </w:r>
        <w:r w:rsidR="00F30EC0">
          <w:rPr>
            <w:webHidden/>
          </w:rPr>
          <w:fldChar w:fldCharType="begin"/>
        </w:r>
        <w:r w:rsidR="00F30EC0">
          <w:rPr>
            <w:webHidden/>
          </w:rPr>
          <w:instrText xml:space="preserve"> PAGEREF _Toc451178066 \h </w:instrText>
        </w:r>
        <w:r w:rsidR="00F30EC0">
          <w:rPr>
            <w:webHidden/>
          </w:rPr>
        </w:r>
        <w:r w:rsidR="00F30EC0">
          <w:rPr>
            <w:webHidden/>
          </w:rPr>
          <w:fldChar w:fldCharType="separate"/>
        </w:r>
        <w:r w:rsidR="00F30EC0">
          <w:rPr>
            <w:webHidden/>
          </w:rPr>
          <w:t>17</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67" w:history="1">
        <w:r w:rsidR="00F30EC0" w:rsidRPr="003E6D7E">
          <w:rPr>
            <w:rStyle w:val="Hyperlink"/>
            <w:rFonts w:ascii="Calibri" w:hAnsi="Calibri" w:cs="Calibri"/>
          </w:rPr>
          <w:t>6.1.1.2</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Global</w:t>
        </w:r>
        <w:r w:rsidR="00F30EC0">
          <w:rPr>
            <w:webHidden/>
          </w:rPr>
          <w:tab/>
        </w:r>
        <w:r w:rsidR="00F30EC0">
          <w:rPr>
            <w:webHidden/>
          </w:rPr>
          <w:fldChar w:fldCharType="begin"/>
        </w:r>
        <w:r w:rsidR="00F30EC0">
          <w:rPr>
            <w:webHidden/>
          </w:rPr>
          <w:instrText xml:space="preserve"> PAGEREF _Toc451178067 \h </w:instrText>
        </w:r>
        <w:r w:rsidR="00F30EC0">
          <w:rPr>
            <w:webHidden/>
          </w:rPr>
        </w:r>
        <w:r w:rsidR="00F30EC0">
          <w:rPr>
            <w:webHidden/>
          </w:rPr>
          <w:fldChar w:fldCharType="separate"/>
        </w:r>
        <w:r w:rsidR="00F30EC0">
          <w:rPr>
            <w:webHidden/>
          </w:rPr>
          <w:t>17</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68" w:history="1">
        <w:r w:rsidR="00F30EC0" w:rsidRPr="003E6D7E">
          <w:rPr>
            <w:rStyle w:val="Hyperlink"/>
            <w:rFonts w:ascii="Calibri" w:hAnsi="Calibri" w:cs="Calibri"/>
          </w:rPr>
          <w:t>6.1.2</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Module specific Lookup Tables Constants</w:t>
        </w:r>
        <w:r w:rsidR="00F30EC0">
          <w:rPr>
            <w:webHidden/>
          </w:rPr>
          <w:tab/>
        </w:r>
        <w:r w:rsidR="00F30EC0">
          <w:rPr>
            <w:webHidden/>
          </w:rPr>
          <w:fldChar w:fldCharType="begin"/>
        </w:r>
        <w:r w:rsidR="00F30EC0">
          <w:rPr>
            <w:webHidden/>
          </w:rPr>
          <w:instrText xml:space="preserve"> PAGEREF _Toc451178068 \h </w:instrText>
        </w:r>
        <w:r w:rsidR="00F30EC0">
          <w:rPr>
            <w:webHidden/>
          </w:rPr>
        </w:r>
        <w:r w:rsidR="00F30EC0">
          <w:rPr>
            <w:webHidden/>
          </w:rPr>
          <w:fldChar w:fldCharType="separate"/>
        </w:r>
        <w:r w:rsidR="00F30EC0">
          <w:rPr>
            <w:webHidden/>
          </w:rPr>
          <w:t>18</w:t>
        </w:r>
        <w:r w:rsidR="00F30EC0">
          <w:rPr>
            <w:webHidden/>
          </w:rPr>
          <w:fldChar w:fldCharType="end"/>
        </w:r>
      </w:hyperlink>
    </w:p>
    <w:p w:rsidR="00F30EC0" w:rsidRDefault="00516B54">
      <w:pPr>
        <w:pStyle w:val="TOC1"/>
        <w:rPr>
          <w:rFonts w:asciiTheme="minorHAnsi" w:eastAsiaTheme="minorEastAsia" w:hAnsiTheme="minorHAnsi" w:cstheme="minorBidi"/>
          <w:b w:val="0"/>
          <w:caps w:val="0"/>
          <w:noProof/>
          <w:color w:val="auto"/>
          <w:sz w:val="22"/>
          <w:szCs w:val="22"/>
          <w:lang w:val="en-US"/>
        </w:rPr>
      </w:pPr>
      <w:hyperlink w:anchor="_Toc451178069" w:history="1">
        <w:r w:rsidR="00F30EC0" w:rsidRPr="003E6D7E">
          <w:rPr>
            <w:rStyle w:val="Hyperlink"/>
            <w:rFonts w:ascii="Calibri" w:hAnsi="Calibri" w:cs="Calibri"/>
            <w:noProof/>
          </w:rPr>
          <w:t>7</w:t>
        </w:r>
        <w:r w:rsidR="00F30EC0">
          <w:rPr>
            <w:rFonts w:asciiTheme="minorHAnsi" w:eastAsiaTheme="minorEastAsia" w:hAnsiTheme="minorHAnsi" w:cstheme="minorBidi"/>
            <w:b w:val="0"/>
            <w:caps w:val="0"/>
            <w:noProof/>
            <w:color w:val="auto"/>
            <w:sz w:val="22"/>
            <w:szCs w:val="22"/>
            <w:lang w:val="en-US"/>
          </w:rPr>
          <w:tab/>
        </w:r>
        <w:r w:rsidR="00F30EC0" w:rsidRPr="003E6D7E">
          <w:rPr>
            <w:rStyle w:val="Hyperlink"/>
            <w:rFonts w:ascii="Calibri" w:hAnsi="Calibri" w:cs="Calibri"/>
            <w:noProof/>
          </w:rPr>
          <w:t>Software Module Implementation</w:t>
        </w:r>
        <w:r w:rsidR="00F30EC0">
          <w:rPr>
            <w:noProof/>
            <w:webHidden/>
          </w:rPr>
          <w:tab/>
        </w:r>
        <w:r w:rsidR="00F30EC0">
          <w:rPr>
            <w:noProof/>
            <w:webHidden/>
          </w:rPr>
          <w:fldChar w:fldCharType="begin"/>
        </w:r>
        <w:r w:rsidR="00F30EC0">
          <w:rPr>
            <w:noProof/>
            <w:webHidden/>
          </w:rPr>
          <w:instrText xml:space="preserve"> PAGEREF _Toc451178069 \h </w:instrText>
        </w:r>
        <w:r w:rsidR="00F30EC0">
          <w:rPr>
            <w:noProof/>
            <w:webHidden/>
          </w:rPr>
        </w:r>
        <w:r w:rsidR="00F30EC0">
          <w:rPr>
            <w:noProof/>
            <w:webHidden/>
          </w:rPr>
          <w:fldChar w:fldCharType="separate"/>
        </w:r>
        <w:r w:rsidR="00F30EC0">
          <w:rPr>
            <w:noProof/>
            <w:webHidden/>
          </w:rPr>
          <w:t>19</w:t>
        </w:r>
        <w:r w:rsidR="00F30EC0">
          <w:rPr>
            <w:noProof/>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70" w:history="1">
        <w:r w:rsidR="00F30EC0" w:rsidRPr="003E6D7E">
          <w:rPr>
            <w:rStyle w:val="Hyperlink"/>
            <w:rFonts w:ascii="Calibri" w:hAnsi="Calibri" w:cs="Calibri"/>
          </w:rPr>
          <w:t>7.1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Sub-Module Functions</w:t>
        </w:r>
        <w:r w:rsidR="00F30EC0">
          <w:rPr>
            <w:webHidden/>
          </w:rPr>
          <w:tab/>
        </w:r>
        <w:r w:rsidR="00F30EC0">
          <w:rPr>
            <w:webHidden/>
          </w:rPr>
          <w:fldChar w:fldCharType="begin"/>
        </w:r>
        <w:r w:rsidR="00F30EC0">
          <w:rPr>
            <w:webHidden/>
          </w:rPr>
          <w:instrText xml:space="preserve"> PAGEREF _Toc451178070 \h </w:instrText>
        </w:r>
        <w:r w:rsidR="00F30EC0">
          <w:rPr>
            <w:webHidden/>
          </w:rPr>
        </w:r>
        <w:r w:rsidR="00F30EC0">
          <w:rPr>
            <w:webHidden/>
          </w:rPr>
          <w:fldChar w:fldCharType="separate"/>
        </w:r>
        <w:r w:rsidR="00F30EC0">
          <w:rPr>
            <w:webHidden/>
          </w:rPr>
          <w:t>19</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71" w:history="1">
        <w:r w:rsidR="00F30EC0" w:rsidRPr="003E6D7E">
          <w:rPr>
            <w:rStyle w:val="Hyperlink"/>
            <w:rFonts w:ascii="Calibri" w:hAnsi="Calibri" w:cs="Calibri"/>
          </w:rPr>
          <w:t>7.2</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Initialization Functions</w:t>
        </w:r>
        <w:r w:rsidR="00F30EC0">
          <w:rPr>
            <w:webHidden/>
          </w:rPr>
          <w:tab/>
        </w:r>
        <w:r w:rsidR="00F30EC0">
          <w:rPr>
            <w:webHidden/>
          </w:rPr>
          <w:fldChar w:fldCharType="begin"/>
        </w:r>
        <w:r w:rsidR="00F30EC0">
          <w:rPr>
            <w:webHidden/>
          </w:rPr>
          <w:instrText xml:space="preserve"> PAGEREF _Toc451178071 \h </w:instrText>
        </w:r>
        <w:r w:rsidR="00F30EC0">
          <w:rPr>
            <w:webHidden/>
          </w:rPr>
        </w:r>
        <w:r w:rsidR="00F30EC0">
          <w:rPr>
            <w:webHidden/>
          </w:rPr>
          <w:fldChar w:fldCharType="separate"/>
        </w:r>
        <w:r w:rsidR="00F30EC0">
          <w:rPr>
            <w:webHidden/>
          </w:rPr>
          <w:t>19</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72" w:history="1">
        <w:r w:rsidR="00F30EC0" w:rsidRPr="003E6D7E">
          <w:rPr>
            <w:rStyle w:val="Hyperlink"/>
            <w:rFonts w:ascii="Calibri" w:hAnsi="Calibri" w:cs="Calibri"/>
          </w:rPr>
          <w:t>7.2.1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Init: DIGCOLPS_Init1</w:t>
        </w:r>
        <w:r w:rsidR="00F30EC0">
          <w:rPr>
            <w:webHidden/>
          </w:rPr>
          <w:tab/>
        </w:r>
        <w:r w:rsidR="00F30EC0">
          <w:rPr>
            <w:webHidden/>
          </w:rPr>
          <w:fldChar w:fldCharType="begin"/>
        </w:r>
        <w:r w:rsidR="00F30EC0">
          <w:rPr>
            <w:webHidden/>
          </w:rPr>
          <w:instrText xml:space="preserve"> PAGEREF _Toc451178072 \h </w:instrText>
        </w:r>
        <w:r w:rsidR="00F30EC0">
          <w:rPr>
            <w:webHidden/>
          </w:rPr>
        </w:r>
        <w:r w:rsidR="00F30EC0">
          <w:rPr>
            <w:webHidden/>
          </w:rPr>
          <w:fldChar w:fldCharType="separate"/>
        </w:r>
        <w:r w:rsidR="00F30EC0">
          <w:rPr>
            <w:webHidden/>
          </w:rPr>
          <w:t>19</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73" w:history="1">
        <w:r w:rsidR="00F30EC0" w:rsidRPr="003E6D7E">
          <w:rPr>
            <w:rStyle w:val="Hyperlink"/>
            <w:rFonts w:ascii="Calibri" w:hAnsi="Calibri" w:cs="Calibri"/>
          </w:rPr>
          <w:t>7.2.1.1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Design Rationale</w:t>
        </w:r>
        <w:r w:rsidR="00F30EC0">
          <w:rPr>
            <w:webHidden/>
          </w:rPr>
          <w:tab/>
        </w:r>
        <w:r w:rsidR="00F30EC0">
          <w:rPr>
            <w:webHidden/>
          </w:rPr>
          <w:fldChar w:fldCharType="begin"/>
        </w:r>
        <w:r w:rsidR="00F30EC0">
          <w:rPr>
            <w:webHidden/>
          </w:rPr>
          <w:instrText xml:space="preserve"> PAGEREF _Toc451178073 \h </w:instrText>
        </w:r>
        <w:r w:rsidR="00F30EC0">
          <w:rPr>
            <w:webHidden/>
          </w:rPr>
        </w:r>
        <w:r w:rsidR="00F30EC0">
          <w:rPr>
            <w:webHidden/>
          </w:rPr>
          <w:fldChar w:fldCharType="separate"/>
        </w:r>
        <w:r w:rsidR="00F30EC0">
          <w:rPr>
            <w:webHidden/>
          </w:rPr>
          <w:t>19</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74" w:history="1">
        <w:r w:rsidR="00F30EC0" w:rsidRPr="003E6D7E">
          <w:rPr>
            <w:rStyle w:val="Hyperlink"/>
            <w:rFonts w:ascii="Calibri" w:hAnsi="Calibri" w:cs="Calibri"/>
          </w:rPr>
          <w:t>7.2.1.2</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Module Outputs</w:t>
        </w:r>
        <w:r w:rsidR="00F30EC0">
          <w:rPr>
            <w:webHidden/>
          </w:rPr>
          <w:tab/>
        </w:r>
        <w:r w:rsidR="00F30EC0">
          <w:rPr>
            <w:webHidden/>
          </w:rPr>
          <w:fldChar w:fldCharType="begin"/>
        </w:r>
        <w:r w:rsidR="00F30EC0">
          <w:rPr>
            <w:webHidden/>
          </w:rPr>
          <w:instrText xml:space="preserve"> PAGEREF _Toc451178074 \h </w:instrText>
        </w:r>
        <w:r w:rsidR="00F30EC0">
          <w:rPr>
            <w:webHidden/>
          </w:rPr>
        </w:r>
        <w:r w:rsidR="00F30EC0">
          <w:rPr>
            <w:webHidden/>
          </w:rPr>
          <w:fldChar w:fldCharType="separate"/>
        </w:r>
        <w:r w:rsidR="00F30EC0">
          <w:rPr>
            <w:webHidden/>
          </w:rPr>
          <w:t>19</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75" w:history="1">
        <w:r w:rsidR="00F30EC0" w:rsidRPr="003E6D7E">
          <w:rPr>
            <w:rStyle w:val="Hyperlink"/>
            <w:rFonts w:ascii="Calibri" w:hAnsi="Calibri" w:cs="Calibri"/>
          </w:rPr>
          <w:t>7.3</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PERIODIC FUNCTIONS</w:t>
        </w:r>
        <w:r w:rsidR="00F30EC0">
          <w:rPr>
            <w:webHidden/>
          </w:rPr>
          <w:tab/>
        </w:r>
        <w:r w:rsidR="00F30EC0">
          <w:rPr>
            <w:webHidden/>
          </w:rPr>
          <w:fldChar w:fldCharType="begin"/>
        </w:r>
        <w:r w:rsidR="00F30EC0">
          <w:rPr>
            <w:webHidden/>
          </w:rPr>
          <w:instrText xml:space="preserve"> PAGEREF _Toc451178075 \h </w:instrText>
        </w:r>
        <w:r w:rsidR="00F30EC0">
          <w:rPr>
            <w:webHidden/>
          </w:rPr>
        </w:r>
        <w:r w:rsidR="00F30EC0">
          <w:rPr>
            <w:webHidden/>
          </w:rPr>
          <w:fldChar w:fldCharType="separate"/>
        </w:r>
        <w:r w:rsidR="00F30EC0">
          <w:rPr>
            <w:webHidden/>
          </w:rPr>
          <w:t>19</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76" w:history="1">
        <w:r w:rsidR="00F30EC0" w:rsidRPr="003E6D7E">
          <w:rPr>
            <w:rStyle w:val="Hyperlink"/>
            <w:rFonts w:ascii="Calibri" w:hAnsi="Calibri" w:cs="Calibri"/>
          </w:rPr>
          <w:t>7.3.1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Per: DIGCOLPS_Per1</w:t>
        </w:r>
        <w:r w:rsidR="00F30EC0">
          <w:rPr>
            <w:webHidden/>
          </w:rPr>
          <w:tab/>
        </w:r>
        <w:r w:rsidR="00F30EC0">
          <w:rPr>
            <w:webHidden/>
          </w:rPr>
          <w:fldChar w:fldCharType="begin"/>
        </w:r>
        <w:r w:rsidR="00F30EC0">
          <w:rPr>
            <w:webHidden/>
          </w:rPr>
          <w:instrText xml:space="preserve"> PAGEREF _Toc451178076 \h </w:instrText>
        </w:r>
        <w:r w:rsidR="00F30EC0">
          <w:rPr>
            <w:webHidden/>
          </w:rPr>
        </w:r>
        <w:r w:rsidR="00F30EC0">
          <w:rPr>
            <w:webHidden/>
          </w:rPr>
          <w:fldChar w:fldCharType="separate"/>
        </w:r>
        <w:r w:rsidR="00F30EC0">
          <w:rPr>
            <w:webHidden/>
          </w:rPr>
          <w:t>19</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77" w:history="1">
        <w:r w:rsidR="00F30EC0" w:rsidRPr="003E6D7E">
          <w:rPr>
            <w:rStyle w:val="Hyperlink"/>
            <w:rFonts w:ascii="Calibri" w:hAnsi="Calibri" w:cs="Calibri"/>
          </w:rPr>
          <w:t>7.3.1.1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Design Rationale</w:t>
        </w:r>
        <w:r w:rsidR="00F30EC0">
          <w:rPr>
            <w:webHidden/>
          </w:rPr>
          <w:tab/>
        </w:r>
        <w:r w:rsidR="00F30EC0">
          <w:rPr>
            <w:webHidden/>
          </w:rPr>
          <w:fldChar w:fldCharType="begin"/>
        </w:r>
        <w:r w:rsidR="00F30EC0">
          <w:rPr>
            <w:webHidden/>
          </w:rPr>
          <w:instrText xml:space="preserve"> PAGEREF _Toc451178077 \h </w:instrText>
        </w:r>
        <w:r w:rsidR="00F30EC0">
          <w:rPr>
            <w:webHidden/>
          </w:rPr>
        </w:r>
        <w:r w:rsidR="00F30EC0">
          <w:rPr>
            <w:webHidden/>
          </w:rPr>
          <w:fldChar w:fldCharType="separate"/>
        </w:r>
        <w:r w:rsidR="00F30EC0">
          <w:rPr>
            <w:webHidden/>
          </w:rPr>
          <w:t>19</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78" w:history="1">
        <w:r w:rsidR="00F30EC0" w:rsidRPr="003E6D7E">
          <w:rPr>
            <w:rStyle w:val="Hyperlink"/>
            <w:rFonts w:ascii="Calibri" w:hAnsi="Calibri" w:cs="Calibri"/>
          </w:rPr>
          <w:t>7.3.1.2</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Store Module Inputs to Local copies</w:t>
        </w:r>
        <w:r w:rsidR="00F30EC0">
          <w:rPr>
            <w:webHidden/>
          </w:rPr>
          <w:tab/>
        </w:r>
        <w:r w:rsidR="00F30EC0">
          <w:rPr>
            <w:webHidden/>
          </w:rPr>
          <w:fldChar w:fldCharType="begin"/>
        </w:r>
        <w:r w:rsidR="00F30EC0">
          <w:rPr>
            <w:webHidden/>
          </w:rPr>
          <w:instrText xml:space="preserve"> PAGEREF _Toc451178078 \h </w:instrText>
        </w:r>
        <w:r w:rsidR="00F30EC0">
          <w:rPr>
            <w:webHidden/>
          </w:rPr>
        </w:r>
        <w:r w:rsidR="00F30EC0">
          <w:rPr>
            <w:webHidden/>
          </w:rPr>
          <w:fldChar w:fldCharType="separate"/>
        </w:r>
        <w:r w:rsidR="00F30EC0">
          <w:rPr>
            <w:webHidden/>
          </w:rPr>
          <w:t>19</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79" w:history="1">
        <w:r w:rsidR="00F30EC0" w:rsidRPr="003E6D7E">
          <w:rPr>
            <w:rStyle w:val="Hyperlink"/>
            <w:rFonts w:ascii="Calibri" w:hAnsi="Calibri" w:cs="Calibri"/>
          </w:rPr>
          <w:t>7.3.1.3</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(Processing of function)………</w:t>
        </w:r>
        <w:r w:rsidR="00F30EC0">
          <w:rPr>
            <w:webHidden/>
          </w:rPr>
          <w:tab/>
        </w:r>
        <w:r w:rsidR="00F30EC0">
          <w:rPr>
            <w:webHidden/>
          </w:rPr>
          <w:fldChar w:fldCharType="begin"/>
        </w:r>
        <w:r w:rsidR="00F30EC0">
          <w:rPr>
            <w:webHidden/>
          </w:rPr>
          <w:instrText xml:space="preserve"> PAGEREF _Toc451178079 \h </w:instrText>
        </w:r>
        <w:r w:rsidR="00F30EC0">
          <w:rPr>
            <w:webHidden/>
          </w:rPr>
        </w:r>
        <w:r w:rsidR="00F30EC0">
          <w:rPr>
            <w:webHidden/>
          </w:rPr>
          <w:fldChar w:fldCharType="separate"/>
        </w:r>
        <w:r w:rsidR="00F30EC0">
          <w:rPr>
            <w:webHidden/>
          </w:rPr>
          <w:t>19</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80" w:history="1">
        <w:r w:rsidR="00F30EC0" w:rsidRPr="003E6D7E">
          <w:rPr>
            <w:rStyle w:val="Hyperlink"/>
            <w:rFonts w:ascii="Calibri" w:hAnsi="Calibri" w:cs="Calibri"/>
          </w:rPr>
          <w:t>7.3.1.4</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Store Local copy of outputs into Module Outputs</w:t>
        </w:r>
        <w:r w:rsidR="00F30EC0">
          <w:rPr>
            <w:webHidden/>
          </w:rPr>
          <w:tab/>
        </w:r>
        <w:r w:rsidR="00F30EC0">
          <w:rPr>
            <w:webHidden/>
          </w:rPr>
          <w:fldChar w:fldCharType="begin"/>
        </w:r>
        <w:r w:rsidR="00F30EC0">
          <w:rPr>
            <w:webHidden/>
          </w:rPr>
          <w:instrText xml:space="preserve"> PAGEREF _Toc451178080 \h </w:instrText>
        </w:r>
        <w:r w:rsidR="00F30EC0">
          <w:rPr>
            <w:webHidden/>
          </w:rPr>
        </w:r>
        <w:r w:rsidR="00F30EC0">
          <w:rPr>
            <w:webHidden/>
          </w:rPr>
          <w:fldChar w:fldCharType="separate"/>
        </w:r>
        <w:r w:rsidR="00F30EC0">
          <w:rPr>
            <w:webHidden/>
          </w:rPr>
          <w:t>19</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81" w:history="1">
        <w:r w:rsidR="00F30EC0" w:rsidRPr="003E6D7E">
          <w:rPr>
            <w:rStyle w:val="Hyperlink"/>
            <w:rFonts w:ascii="Calibri" w:hAnsi="Calibri" w:cs="Calibri"/>
          </w:rPr>
          <w:t>7.3.2</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Per: DIGCOLPS_Per2</w:t>
        </w:r>
        <w:r w:rsidR="00F30EC0">
          <w:rPr>
            <w:webHidden/>
          </w:rPr>
          <w:tab/>
        </w:r>
        <w:r w:rsidR="00F30EC0">
          <w:rPr>
            <w:webHidden/>
          </w:rPr>
          <w:fldChar w:fldCharType="begin"/>
        </w:r>
        <w:r w:rsidR="00F30EC0">
          <w:rPr>
            <w:webHidden/>
          </w:rPr>
          <w:instrText xml:space="preserve"> PAGEREF _Toc451178081 \h </w:instrText>
        </w:r>
        <w:r w:rsidR="00F30EC0">
          <w:rPr>
            <w:webHidden/>
          </w:rPr>
        </w:r>
        <w:r w:rsidR="00F30EC0">
          <w:rPr>
            <w:webHidden/>
          </w:rPr>
          <w:fldChar w:fldCharType="separate"/>
        </w:r>
        <w:r w:rsidR="00F30EC0">
          <w:rPr>
            <w:webHidden/>
          </w:rPr>
          <w:t>19</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82" w:history="1">
        <w:r w:rsidR="00F30EC0" w:rsidRPr="003E6D7E">
          <w:rPr>
            <w:rStyle w:val="Hyperlink"/>
            <w:rFonts w:cs="Calibri"/>
          </w:rPr>
          <w:t>7.3.2.1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Design Rationale</w:t>
        </w:r>
        <w:r w:rsidR="00F30EC0">
          <w:rPr>
            <w:webHidden/>
          </w:rPr>
          <w:tab/>
        </w:r>
        <w:r w:rsidR="00F30EC0">
          <w:rPr>
            <w:webHidden/>
          </w:rPr>
          <w:fldChar w:fldCharType="begin"/>
        </w:r>
        <w:r w:rsidR="00F30EC0">
          <w:rPr>
            <w:webHidden/>
          </w:rPr>
          <w:instrText xml:space="preserve"> PAGEREF _Toc451178082 \h </w:instrText>
        </w:r>
        <w:r w:rsidR="00F30EC0">
          <w:rPr>
            <w:webHidden/>
          </w:rPr>
        </w:r>
        <w:r w:rsidR="00F30EC0">
          <w:rPr>
            <w:webHidden/>
          </w:rPr>
          <w:fldChar w:fldCharType="separate"/>
        </w:r>
        <w:r w:rsidR="00F30EC0">
          <w:rPr>
            <w:webHidden/>
          </w:rPr>
          <w:t>19</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83" w:history="1">
        <w:r w:rsidR="00F30EC0" w:rsidRPr="003E6D7E">
          <w:rPr>
            <w:rStyle w:val="Hyperlink"/>
            <w:rFonts w:ascii="Calibri" w:hAnsi="Calibri" w:cs="Calibri"/>
          </w:rPr>
          <w:t>7.3.2.2</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Store Module Inputs to Local copies</w:t>
        </w:r>
        <w:r w:rsidR="00F30EC0">
          <w:rPr>
            <w:webHidden/>
          </w:rPr>
          <w:tab/>
        </w:r>
        <w:r w:rsidR="00F30EC0">
          <w:rPr>
            <w:webHidden/>
          </w:rPr>
          <w:fldChar w:fldCharType="begin"/>
        </w:r>
        <w:r w:rsidR="00F30EC0">
          <w:rPr>
            <w:webHidden/>
          </w:rPr>
          <w:instrText xml:space="preserve"> PAGEREF _Toc451178083 \h </w:instrText>
        </w:r>
        <w:r w:rsidR="00F30EC0">
          <w:rPr>
            <w:webHidden/>
          </w:rPr>
        </w:r>
        <w:r w:rsidR="00F30EC0">
          <w:rPr>
            <w:webHidden/>
          </w:rPr>
          <w:fldChar w:fldCharType="separate"/>
        </w:r>
        <w:r w:rsidR="00F30EC0">
          <w:rPr>
            <w:webHidden/>
          </w:rPr>
          <w:t>19</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84" w:history="1">
        <w:r w:rsidR="00F30EC0" w:rsidRPr="003E6D7E">
          <w:rPr>
            <w:rStyle w:val="Hyperlink"/>
            <w:rFonts w:ascii="Calibri" w:hAnsi="Calibri" w:cs="Calibri"/>
          </w:rPr>
          <w:t>7.3.2.3</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(Processing of function)………</w:t>
        </w:r>
        <w:r w:rsidR="00F30EC0">
          <w:rPr>
            <w:webHidden/>
          </w:rPr>
          <w:tab/>
        </w:r>
        <w:r w:rsidR="00F30EC0">
          <w:rPr>
            <w:webHidden/>
          </w:rPr>
          <w:fldChar w:fldCharType="begin"/>
        </w:r>
        <w:r w:rsidR="00F30EC0">
          <w:rPr>
            <w:webHidden/>
          </w:rPr>
          <w:instrText xml:space="preserve"> PAGEREF _Toc451178084 \h </w:instrText>
        </w:r>
        <w:r w:rsidR="00F30EC0">
          <w:rPr>
            <w:webHidden/>
          </w:rPr>
        </w:r>
        <w:r w:rsidR="00F30EC0">
          <w:rPr>
            <w:webHidden/>
          </w:rPr>
          <w:fldChar w:fldCharType="separate"/>
        </w:r>
        <w:r w:rsidR="00F30EC0">
          <w:rPr>
            <w:webHidden/>
          </w:rPr>
          <w:t>19</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85" w:history="1">
        <w:r w:rsidR="00F30EC0" w:rsidRPr="003E6D7E">
          <w:rPr>
            <w:rStyle w:val="Hyperlink"/>
            <w:rFonts w:ascii="Calibri" w:hAnsi="Calibri" w:cs="Calibri"/>
          </w:rPr>
          <w:t>7.3.2.4</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Store Local copy of outputs into Module Outputs</w:t>
        </w:r>
        <w:r w:rsidR="00F30EC0">
          <w:rPr>
            <w:webHidden/>
          </w:rPr>
          <w:tab/>
        </w:r>
        <w:r w:rsidR="00F30EC0">
          <w:rPr>
            <w:webHidden/>
          </w:rPr>
          <w:fldChar w:fldCharType="begin"/>
        </w:r>
        <w:r w:rsidR="00F30EC0">
          <w:rPr>
            <w:webHidden/>
          </w:rPr>
          <w:instrText xml:space="preserve"> PAGEREF _Toc451178085 \h </w:instrText>
        </w:r>
        <w:r w:rsidR="00F30EC0">
          <w:rPr>
            <w:webHidden/>
          </w:rPr>
        </w:r>
        <w:r w:rsidR="00F30EC0">
          <w:rPr>
            <w:webHidden/>
          </w:rPr>
          <w:fldChar w:fldCharType="separate"/>
        </w:r>
        <w:r w:rsidR="00F30EC0">
          <w:rPr>
            <w:webHidden/>
          </w:rPr>
          <w:t>19</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86" w:history="1">
        <w:r w:rsidR="00F30EC0" w:rsidRPr="003E6D7E">
          <w:rPr>
            <w:rStyle w:val="Hyperlink"/>
            <w:rFonts w:ascii="Calibri" w:hAnsi="Calibri" w:cs="Calibri"/>
          </w:rPr>
          <w:t>7.3.3</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Per: DIGCOLPS_Per3</w:t>
        </w:r>
        <w:r w:rsidR="00F30EC0">
          <w:rPr>
            <w:webHidden/>
          </w:rPr>
          <w:tab/>
        </w:r>
        <w:r w:rsidR="00F30EC0">
          <w:rPr>
            <w:webHidden/>
          </w:rPr>
          <w:fldChar w:fldCharType="begin"/>
        </w:r>
        <w:r w:rsidR="00F30EC0">
          <w:rPr>
            <w:webHidden/>
          </w:rPr>
          <w:instrText xml:space="preserve"> PAGEREF _Toc451178086 \h </w:instrText>
        </w:r>
        <w:r w:rsidR="00F30EC0">
          <w:rPr>
            <w:webHidden/>
          </w:rPr>
        </w:r>
        <w:r w:rsidR="00F30EC0">
          <w:rPr>
            <w:webHidden/>
          </w:rPr>
          <w:fldChar w:fldCharType="separate"/>
        </w:r>
        <w:r w:rsidR="00F30EC0">
          <w:rPr>
            <w:webHidden/>
          </w:rPr>
          <w:t>20</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87" w:history="1">
        <w:r w:rsidR="00F30EC0" w:rsidRPr="003E6D7E">
          <w:rPr>
            <w:rStyle w:val="Hyperlink"/>
            <w:rFonts w:ascii="Calibri" w:hAnsi="Calibri" w:cs="Calibri"/>
          </w:rPr>
          <w:t>7.3.3.1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Design Rationale</w:t>
        </w:r>
        <w:r w:rsidR="00F30EC0">
          <w:rPr>
            <w:webHidden/>
          </w:rPr>
          <w:tab/>
        </w:r>
        <w:r w:rsidR="00F30EC0">
          <w:rPr>
            <w:webHidden/>
          </w:rPr>
          <w:fldChar w:fldCharType="begin"/>
        </w:r>
        <w:r w:rsidR="00F30EC0">
          <w:rPr>
            <w:webHidden/>
          </w:rPr>
          <w:instrText xml:space="preserve"> PAGEREF _Toc451178087 \h </w:instrText>
        </w:r>
        <w:r w:rsidR="00F30EC0">
          <w:rPr>
            <w:webHidden/>
          </w:rPr>
        </w:r>
        <w:r w:rsidR="00F30EC0">
          <w:rPr>
            <w:webHidden/>
          </w:rPr>
          <w:fldChar w:fldCharType="separate"/>
        </w:r>
        <w:r w:rsidR="00F30EC0">
          <w:rPr>
            <w:webHidden/>
          </w:rPr>
          <w:t>20</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88" w:history="1">
        <w:r w:rsidR="00F30EC0" w:rsidRPr="003E6D7E">
          <w:rPr>
            <w:rStyle w:val="Hyperlink"/>
            <w:rFonts w:ascii="Calibri" w:hAnsi="Calibri" w:cs="Calibri"/>
          </w:rPr>
          <w:t>7.3.3.2</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Store Module Inputs to Local copies</w:t>
        </w:r>
        <w:r w:rsidR="00F30EC0">
          <w:rPr>
            <w:webHidden/>
          </w:rPr>
          <w:tab/>
        </w:r>
        <w:r w:rsidR="00F30EC0">
          <w:rPr>
            <w:webHidden/>
          </w:rPr>
          <w:fldChar w:fldCharType="begin"/>
        </w:r>
        <w:r w:rsidR="00F30EC0">
          <w:rPr>
            <w:webHidden/>
          </w:rPr>
          <w:instrText xml:space="preserve"> PAGEREF _Toc451178088 \h </w:instrText>
        </w:r>
        <w:r w:rsidR="00F30EC0">
          <w:rPr>
            <w:webHidden/>
          </w:rPr>
        </w:r>
        <w:r w:rsidR="00F30EC0">
          <w:rPr>
            <w:webHidden/>
          </w:rPr>
          <w:fldChar w:fldCharType="separate"/>
        </w:r>
        <w:r w:rsidR="00F30EC0">
          <w:rPr>
            <w:webHidden/>
          </w:rPr>
          <w:t>20</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89" w:history="1">
        <w:r w:rsidR="00F30EC0" w:rsidRPr="003E6D7E">
          <w:rPr>
            <w:rStyle w:val="Hyperlink"/>
            <w:rFonts w:ascii="Calibri" w:hAnsi="Calibri" w:cs="Calibri"/>
          </w:rPr>
          <w:t>7.3.3.3</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(Processing of function)………</w:t>
        </w:r>
        <w:r w:rsidR="00F30EC0">
          <w:rPr>
            <w:webHidden/>
          </w:rPr>
          <w:tab/>
        </w:r>
        <w:r w:rsidR="00F30EC0">
          <w:rPr>
            <w:webHidden/>
          </w:rPr>
          <w:fldChar w:fldCharType="begin"/>
        </w:r>
        <w:r w:rsidR="00F30EC0">
          <w:rPr>
            <w:webHidden/>
          </w:rPr>
          <w:instrText xml:space="preserve"> PAGEREF _Toc451178089 \h </w:instrText>
        </w:r>
        <w:r w:rsidR="00F30EC0">
          <w:rPr>
            <w:webHidden/>
          </w:rPr>
        </w:r>
        <w:r w:rsidR="00F30EC0">
          <w:rPr>
            <w:webHidden/>
          </w:rPr>
          <w:fldChar w:fldCharType="separate"/>
        </w:r>
        <w:r w:rsidR="00F30EC0">
          <w:rPr>
            <w:webHidden/>
          </w:rPr>
          <w:t>20</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90" w:history="1">
        <w:r w:rsidR="00F30EC0" w:rsidRPr="003E6D7E">
          <w:rPr>
            <w:rStyle w:val="Hyperlink"/>
            <w:rFonts w:ascii="Calibri" w:hAnsi="Calibri" w:cs="Calibri"/>
          </w:rPr>
          <w:t>7.3.3.4</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Store Local copy of outputs into Module Outputs</w:t>
        </w:r>
        <w:r w:rsidR="00F30EC0">
          <w:rPr>
            <w:webHidden/>
          </w:rPr>
          <w:tab/>
        </w:r>
        <w:r w:rsidR="00F30EC0">
          <w:rPr>
            <w:webHidden/>
          </w:rPr>
          <w:fldChar w:fldCharType="begin"/>
        </w:r>
        <w:r w:rsidR="00F30EC0">
          <w:rPr>
            <w:webHidden/>
          </w:rPr>
          <w:instrText xml:space="preserve"> PAGEREF _Toc451178090 \h </w:instrText>
        </w:r>
        <w:r w:rsidR="00F30EC0">
          <w:rPr>
            <w:webHidden/>
          </w:rPr>
        </w:r>
        <w:r w:rsidR="00F30EC0">
          <w:rPr>
            <w:webHidden/>
          </w:rPr>
          <w:fldChar w:fldCharType="separate"/>
        </w:r>
        <w:r w:rsidR="00F30EC0">
          <w:rPr>
            <w:webHidden/>
          </w:rPr>
          <w:t>20</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91" w:history="1">
        <w:r w:rsidR="00F30EC0" w:rsidRPr="003E6D7E">
          <w:rPr>
            <w:rStyle w:val="Hyperlink"/>
            <w:rFonts w:ascii="Calibri" w:hAnsi="Calibri" w:cs="Calibri"/>
          </w:rPr>
          <w:t>7.4</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Non PERIODIC FUNCTIONS</w:t>
        </w:r>
        <w:r w:rsidR="00F30EC0">
          <w:rPr>
            <w:webHidden/>
          </w:rPr>
          <w:tab/>
        </w:r>
        <w:r w:rsidR="00F30EC0">
          <w:rPr>
            <w:webHidden/>
          </w:rPr>
          <w:fldChar w:fldCharType="begin"/>
        </w:r>
        <w:r w:rsidR="00F30EC0">
          <w:rPr>
            <w:webHidden/>
          </w:rPr>
          <w:instrText xml:space="preserve"> PAGEREF _Toc451178091 \h </w:instrText>
        </w:r>
        <w:r w:rsidR="00F30EC0">
          <w:rPr>
            <w:webHidden/>
          </w:rPr>
        </w:r>
        <w:r w:rsidR="00F30EC0">
          <w:rPr>
            <w:webHidden/>
          </w:rPr>
          <w:fldChar w:fldCharType="separate"/>
        </w:r>
        <w:r w:rsidR="00F30EC0">
          <w:rPr>
            <w:webHidden/>
          </w:rPr>
          <w:t>20</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92" w:history="1">
        <w:r w:rsidR="00F30EC0" w:rsidRPr="003E6D7E">
          <w:rPr>
            <w:rStyle w:val="Hyperlink"/>
            <w:rFonts w:ascii="Calibri" w:hAnsi="Calibri" w:cs="Calibri"/>
          </w:rPr>
          <w:t>7.5</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Interrupt Functions</w:t>
        </w:r>
        <w:r w:rsidR="00F30EC0">
          <w:rPr>
            <w:webHidden/>
          </w:rPr>
          <w:tab/>
        </w:r>
        <w:r w:rsidR="00F30EC0">
          <w:rPr>
            <w:webHidden/>
          </w:rPr>
          <w:fldChar w:fldCharType="begin"/>
        </w:r>
        <w:r w:rsidR="00F30EC0">
          <w:rPr>
            <w:webHidden/>
          </w:rPr>
          <w:instrText xml:space="preserve"> PAGEREF _Toc451178092 \h </w:instrText>
        </w:r>
        <w:r w:rsidR="00F30EC0">
          <w:rPr>
            <w:webHidden/>
          </w:rPr>
        </w:r>
        <w:r w:rsidR="00F30EC0">
          <w:rPr>
            <w:webHidden/>
          </w:rPr>
          <w:fldChar w:fldCharType="separate"/>
        </w:r>
        <w:r w:rsidR="00F30EC0">
          <w:rPr>
            <w:webHidden/>
          </w:rPr>
          <w:t>20</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93" w:history="1">
        <w:r w:rsidR="00F30EC0" w:rsidRPr="003E6D7E">
          <w:rPr>
            <w:rStyle w:val="Hyperlink"/>
            <w:rFonts w:ascii="Calibri" w:hAnsi="Calibri" w:cs="Calibri"/>
          </w:rPr>
          <w:t>7.6</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Serial Communication Functions</w:t>
        </w:r>
        <w:r w:rsidR="00F30EC0">
          <w:rPr>
            <w:webHidden/>
          </w:rPr>
          <w:tab/>
        </w:r>
        <w:r w:rsidR="00F30EC0">
          <w:rPr>
            <w:webHidden/>
          </w:rPr>
          <w:fldChar w:fldCharType="begin"/>
        </w:r>
        <w:r w:rsidR="00F30EC0">
          <w:rPr>
            <w:webHidden/>
          </w:rPr>
          <w:instrText xml:space="preserve"> PAGEREF _Toc451178093 \h </w:instrText>
        </w:r>
        <w:r w:rsidR="00F30EC0">
          <w:rPr>
            <w:webHidden/>
          </w:rPr>
        </w:r>
        <w:r w:rsidR="00F30EC0">
          <w:rPr>
            <w:webHidden/>
          </w:rPr>
          <w:fldChar w:fldCharType="separate"/>
        </w:r>
        <w:r w:rsidR="00F30EC0">
          <w:rPr>
            <w:webHidden/>
          </w:rPr>
          <w:t>21</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94" w:history="1">
        <w:r w:rsidR="00F30EC0" w:rsidRPr="003E6D7E">
          <w:rPr>
            <w:rStyle w:val="Hyperlink"/>
            <w:rFonts w:ascii="Calibri" w:hAnsi="Calibri" w:cs="Calibri"/>
          </w:rPr>
          <w:t>7.6.1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SComm: DigColPs_SCom_CustClrTrim</w:t>
        </w:r>
        <w:r w:rsidR="00F30EC0">
          <w:rPr>
            <w:webHidden/>
          </w:rPr>
          <w:tab/>
        </w:r>
        <w:r w:rsidR="00F30EC0">
          <w:rPr>
            <w:webHidden/>
          </w:rPr>
          <w:fldChar w:fldCharType="begin"/>
        </w:r>
        <w:r w:rsidR="00F30EC0">
          <w:rPr>
            <w:webHidden/>
          </w:rPr>
          <w:instrText xml:space="preserve"> PAGEREF _Toc451178094 \h </w:instrText>
        </w:r>
        <w:r w:rsidR="00F30EC0">
          <w:rPr>
            <w:webHidden/>
          </w:rPr>
        </w:r>
        <w:r w:rsidR="00F30EC0">
          <w:rPr>
            <w:webHidden/>
          </w:rPr>
          <w:fldChar w:fldCharType="separate"/>
        </w:r>
        <w:r w:rsidR="00F30EC0">
          <w:rPr>
            <w:webHidden/>
          </w:rPr>
          <w:t>21</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95" w:history="1">
        <w:r w:rsidR="00F30EC0" w:rsidRPr="003E6D7E">
          <w:rPr>
            <w:rStyle w:val="Hyperlink"/>
            <w:rFonts w:ascii="Calibri" w:hAnsi="Calibri" w:cs="Calibri"/>
          </w:rPr>
          <w:t>7.6.1.1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Design Rationale</w:t>
        </w:r>
        <w:r w:rsidR="00F30EC0">
          <w:rPr>
            <w:webHidden/>
          </w:rPr>
          <w:tab/>
        </w:r>
        <w:r w:rsidR="00F30EC0">
          <w:rPr>
            <w:webHidden/>
          </w:rPr>
          <w:fldChar w:fldCharType="begin"/>
        </w:r>
        <w:r w:rsidR="00F30EC0">
          <w:rPr>
            <w:webHidden/>
          </w:rPr>
          <w:instrText xml:space="preserve"> PAGEREF _Toc451178095 \h </w:instrText>
        </w:r>
        <w:r w:rsidR="00F30EC0">
          <w:rPr>
            <w:webHidden/>
          </w:rPr>
        </w:r>
        <w:r w:rsidR="00F30EC0">
          <w:rPr>
            <w:webHidden/>
          </w:rPr>
          <w:fldChar w:fldCharType="separate"/>
        </w:r>
        <w:r w:rsidR="00F30EC0">
          <w:rPr>
            <w:webHidden/>
          </w:rPr>
          <w:t>21</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96" w:history="1">
        <w:r w:rsidR="00F30EC0" w:rsidRPr="003E6D7E">
          <w:rPr>
            <w:rStyle w:val="Hyperlink"/>
            <w:rFonts w:ascii="Calibri" w:hAnsi="Calibri" w:cs="Calibri"/>
          </w:rPr>
          <w:t>7.6.1.2</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Store Module Inputs to Local copies</w:t>
        </w:r>
        <w:r w:rsidR="00F30EC0">
          <w:rPr>
            <w:webHidden/>
          </w:rPr>
          <w:tab/>
        </w:r>
        <w:r w:rsidR="00F30EC0">
          <w:rPr>
            <w:webHidden/>
          </w:rPr>
          <w:fldChar w:fldCharType="begin"/>
        </w:r>
        <w:r w:rsidR="00F30EC0">
          <w:rPr>
            <w:webHidden/>
          </w:rPr>
          <w:instrText xml:space="preserve"> PAGEREF _Toc451178096 \h </w:instrText>
        </w:r>
        <w:r w:rsidR="00F30EC0">
          <w:rPr>
            <w:webHidden/>
          </w:rPr>
        </w:r>
        <w:r w:rsidR="00F30EC0">
          <w:rPr>
            <w:webHidden/>
          </w:rPr>
          <w:fldChar w:fldCharType="separate"/>
        </w:r>
        <w:r w:rsidR="00F30EC0">
          <w:rPr>
            <w:webHidden/>
          </w:rPr>
          <w:t>21</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97" w:history="1">
        <w:r w:rsidR="00F30EC0" w:rsidRPr="003E6D7E">
          <w:rPr>
            <w:rStyle w:val="Hyperlink"/>
            <w:rFonts w:ascii="Calibri" w:hAnsi="Calibri" w:cs="Calibri"/>
          </w:rPr>
          <w:t>7.6.1.3</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(Processing of function)………</w:t>
        </w:r>
        <w:r w:rsidR="00F30EC0">
          <w:rPr>
            <w:webHidden/>
          </w:rPr>
          <w:tab/>
        </w:r>
        <w:r w:rsidR="00F30EC0">
          <w:rPr>
            <w:webHidden/>
          </w:rPr>
          <w:fldChar w:fldCharType="begin"/>
        </w:r>
        <w:r w:rsidR="00F30EC0">
          <w:rPr>
            <w:webHidden/>
          </w:rPr>
          <w:instrText xml:space="preserve"> PAGEREF _Toc451178097 \h </w:instrText>
        </w:r>
        <w:r w:rsidR="00F30EC0">
          <w:rPr>
            <w:webHidden/>
          </w:rPr>
        </w:r>
        <w:r w:rsidR="00F30EC0">
          <w:rPr>
            <w:webHidden/>
          </w:rPr>
          <w:fldChar w:fldCharType="separate"/>
        </w:r>
        <w:r w:rsidR="00F30EC0">
          <w:rPr>
            <w:webHidden/>
          </w:rPr>
          <w:t>21</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98" w:history="1">
        <w:r w:rsidR="00F30EC0" w:rsidRPr="003E6D7E">
          <w:rPr>
            <w:rStyle w:val="Hyperlink"/>
            <w:rFonts w:ascii="Calibri" w:hAnsi="Calibri" w:cs="Calibri"/>
          </w:rPr>
          <w:t>7.6.1.4</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Store Local copy of outputs into Module Outputs</w:t>
        </w:r>
        <w:r w:rsidR="00F30EC0">
          <w:rPr>
            <w:webHidden/>
          </w:rPr>
          <w:tab/>
        </w:r>
        <w:r w:rsidR="00F30EC0">
          <w:rPr>
            <w:webHidden/>
          </w:rPr>
          <w:fldChar w:fldCharType="begin"/>
        </w:r>
        <w:r w:rsidR="00F30EC0">
          <w:rPr>
            <w:webHidden/>
          </w:rPr>
          <w:instrText xml:space="preserve"> PAGEREF _Toc451178098 \h </w:instrText>
        </w:r>
        <w:r w:rsidR="00F30EC0">
          <w:rPr>
            <w:webHidden/>
          </w:rPr>
        </w:r>
        <w:r w:rsidR="00F30EC0">
          <w:rPr>
            <w:webHidden/>
          </w:rPr>
          <w:fldChar w:fldCharType="separate"/>
        </w:r>
        <w:r w:rsidR="00F30EC0">
          <w:rPr>
            <w:webHidden/>
          </w:rPr>
          <w:t>21</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099" w:history="1">
        <w:r w:rsidR="00F30EC0" w:rsidRPr="003E6D7E">
          <w:rPr>
            <w:rStyle w:val="Hyperlink"/>
            <w:rFonts w:ascii="Calibri" w:hAnsi="Calibri" w:cs="Calibri"/>
          </w:rPr>
          <w:t>7.6.2</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SComm: DigColPs_SCom_CustSetTrim</w:t>
        </w:r>
        <w:r w:rsidR="00F30EC0">
          <w:rPr>
            <w:webHidden/>
          </w:rPr>
          <w:tab/>
        </w:r>
        <w:r w:rsidR="00F30EC0">
          <w:rPr>
            <w:webHidden/>
          </w:rPr>
          <w:fldChar w:fldCharType="begin"/>
        </w:r>
        <w:r w:rsidR="00F30EC0">
          <w:rPr>
            <w:webHidden/>
          </w:rPr>
          <w:instrText xml:space="preserve"> PAGEREF _Toc451178099 \h </w:instrText>
        </w:r>
        <w:r w:rsidR="00F30EC0">
          <w:rPr>
            <w:webHidden/>
          </w:rPr>
        </w:r>
        <w:r w:rsidR="00F30EC0">
          <w:rPr>
            <w:webHidden/>
          </w:rPr>
          <w:fldChar w:fldCharType="separate"/>
        </w:r>
        <w:r w:rsidR="00F30EC0">
          <w:rPr>
            <w:webHidden/>
          </w:rPr>
          <w:t>21</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00" w:history="1">
        <w:r w:rsidR="00F30EC0" w:rsidRPr="003E6D7E">
          <w:rPr>
            <w:rStyle w:val="Hyperlink"/>
            <w:rFonts w:ascii="Calibri" w:hAnsi="Calibri" w:cs="Calibri"/>
          </w:rPr>
          <w:t>7.6.2.1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Design Rationale</w:t>
        </w:r>
        <w:r w:rsidR="00F30EC0">
          <w:rPr>
            <w:webHidden/>
          </w:rPr>
          <w:tab/>
        </w:r>
        <w:r w:rsidR="00F30EC0">
          <w:rPr>
            <w:webHidden/>
          </w:rPr>
          <w:fldChar w:fldCharType="begin"/>
        </w:r>
        <w:r w:rsidR="00F30EC0">
          <w:rPr>
            <w:webHidden/>
          </w:rPr>
          <w:instrText xml:space="preserve"> PAGEREF _Toc451178100 \h </w:instrText>
        </w:r>
        <w:r w:rsidR="00F30EC0">
          <w:rPr>
            <w:webHidden/>
          </w:rPr>
        </w:r>
        <w:r w:rsidR="00F30EC0">
          <w:rPr>
            <w:webHidden/>
          </w:rPr>
          <w:fldChar w:fldCharType="separate"/>
        </w:r>
        <w:r w:rsidR="00F30EC0">
          <w:rPr>
            <w:webHidden/>
          </w:rPr>
          <w:t>21</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01" w:history="1">
        <w:r w:rsidR="00F30EC0" w:rsidRPr="003E6D7E">
          <w:rPr>
            <w:rStyle w:val="Hyperlink"/>
            <w:rFonts w:ascii="Calibri" w:hAnsi="Calibri" w:cs="Calibri"/>
          </w:rPr>
          <w:t>7.6.2.2</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Store Module Inputs to Local copies</w:t>
        </w:r>
        <w:r w:rsidR="00F30EC0">
          <w:rPr>
            <w:webHidden/>
          </w:rPr>
          <w:tab/>
        </w:r>
        <w:r w:rsidR="00F30EC0">
          <w:rPr>
            <w:webHidden/>
          </w:rPr>
          <w:fldChar w:fldCharType="begin"/>
        </w:r>
        <w:r w:rsidR="00F30EC0">
          <w:rPr>
            <w:webHidden/>
          </w:rPr>
          <w:instrText xml:space="preserve"> PAGEREF _Toc451178101 \h </w:instrText>
        </w:r>
        <w:r w:rsidR="00F30EC0">
          <w:rPr>
            <w:webHidden/>
          </w:rPr>
        </w:r>
        <w:r w:rsidR="00F30EC0">
          <w:rPr>
            <w:webHidden/>
          </w:rPr>
          <w:fldChar w:fldCharType="separate"/>
        </w:r>
        <w:r w:rsidR="00F30EC0">
          <w:rPr>
            <w:webHidden/>
          </w:rPr>
          <w:t>21</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02" w:history="1">
        <w:r w:rsidR="00F30EC0" w:rsidRPr="003E6D7E">
          <w:rPr>
            <w:rStyle w:val="Hyperlink"/>
            <w:rFonts w:ascii="Calibri" w:hAnsi="Calibri" w:cs="Calibri"/>
          </w:rPr>
          <w:t>7.6.2.3</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(Processing of function)………</w:t>
        </w:r>
        <w:r w:rsidR="00F30EC0">
          <w:rPr>
            <w:webHidden/>
          </w:rPr>
          <w:tab/>
        </w:r>
        <w:r w:rsidR="00F30EC0">
          <w:rPr>
            <w:webHidden/>
          </w:rPr>
          <w:fldChar w:fldCharType="begin"/>
        </w:r>
        <w:r w:rsidR="00F30EC0">
          <w:rPr>
            <w:webHidden/>
          </w:rPr>
          <w:instrText xml:space="preserve"> PAGEREF _Toc451178102 \h </w:instrText>
        </w:r>
        <w:r w:rsidR="00F30EC0">
          <w:rPr>
            <w:webHidden/>
          </w:rPr>
        </w:r>
        <w:r w:rsidR="00F30EC0">
          <w:rPr>
            <w:webHidden/>
          </w:rPr>
          <w:fldChar w:fldCharType="separate"/>
        </w:r>
        <w:r w:rsidR="00F30EC0">
          <w:rPr>
            <w:webHidden/>
          </w:rPr>
          <w:t>21</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03" w:history="1">
        <w:r w:rsidR="00F30EC0" w:rsidRPr="003E6D7E">
          <w:rPr>
            <w:rStyle w:val="Hyperlink"/>
            <w:rFonts w:ascii="Calibri" w:hAnsi="Calibri" w:cs="Calibri"/>
          </w:rPr>
          <w:t>7.6.2.4</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Store Local copy of outputs into Module Outputs</w:t>
        </w:r>
        <w:r w:rsidR="00F30EC0">
          <w:rPr>
            <w:webHidden/>
          </w:rPr>
          <w:tab/>
        </w:r>
        <w:r w:rsidR="00F30EC0">
          <w:rPr>
            <w:webHidden/>
          </w:rPr>
          <w:fldChar w:fldCharType="begin"/>
        </w:r>
        <w:r w:rsidR="00F30EC0">
          <w:rPr>
            <w:webHidden/>
          </w:rPr>
          <w:instrText xml:space="preserve"> PAGEREF _Toc451178103 \h </w:instrText>
        </w:r>
        <w:r w:rsidR="00F30EC0">
          <w:rPr>
            <w:webHidden/>
          </w:rPr>
        </w:r>
        <w:r w:rsidR="00F30EC0">
          <w:rPr>
            <w:webHidden/>
          </w:rPr>
          <w:fldChar w:fldCharType="separate"/>
        </w:r>
        <w:r w:rsidR="00F30EC0">
          <w:rPr>
            <w:webHidden/>
          </w:rPr>
          <w:t>21</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04" w:history="1">
        <w:r w:rsidR="00F30EC0" w:rsidRPr="003E6D7E">
          <w:rPr>
            <w:rStyle w:val="Hyperlink"/>
            <w:rFonts w:ascii="Calibri" w:hAnsi="Calibri" w:cs="Calibri"/>
          </w:rPr>
          <w:t>7.6.3</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SComm: DigColPs_SCom_NXTRClrTrim</w:t>
        </w:r>
        <w:r w:rsidR="00F30EC0">
          <w:rPr>
            <w:webHidden/>
          </w:rPr>
          <w:tab/>
        </w:r>
        <w:r w:rsidR="00F30EC0">
          <w:rPr>
            <w:webHidden/>
          </w:rPr>
          <w:fldChar w:fldCharType="begin"/>
        </w:r>
        <w:r w:rsidR="00F30EC0">
          <w:rPr>
            <w:webHidden/>
          </w:rPr>
          <w:instrText xml:space="preserve"> PAGEREF _Toc451178104 \h </w:instrText>
        </w:r>
        <w:r w:rsidR="00F30EC0">
          <w:rPr>
            <w:webHidden/>
          </w:rPr>
        </w:r>
        <w:r w:rsidR="00F30EC0">
          <w:rPr>
            <w:webHidden/>
          </w:rPr>
          <w:fldChar w:fldCharType="separate"/>
        </w:r>
        <w:r w:rsidR="00F30EC0">
          <w:rPr>
            <w:webHidden/>
          </w:rPr>
          <w:t>21</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05" w:history="1">
        <w:r w:rsidR="00F30EC0" w:rsidRPr="003E6D7E">
          <w:rPr>
            <w:rStyle w:val="Hyperlink"/>
            <w:rFonts w:ascii="Calibri" w:hAnsi="Calibri" w:cs="Calibri"/>
          </w:rPr>
          <w:t>7.6.3.1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Design Rationale</w:t>
        </w:r>
        <w:r w:rsidR="00F30EC0">
          <w:rPr>
            <w:webHidden/>
          </w:rPr>
          <w:tab/>
        </w:r>
        <w:r w:rsidR="00F30EC0">
          <w:rPr>
            <w:webHidden/>
          </w:rPr>
          <w:fldChar w:fldCharType="begin"/>
        </w:r>
        <w:r w:rsidR="00F30EC0">
          <w:rPr>
            <w:webHidden/>
          </w:rPr>
          <w:instrText xml:space="preserve"> PAGEREF _Toc451178105 \h </w:instrText>
        </w:r>
        <w:r w:rsidR="00F30EC0">
          <w:rPr>
            <w:webHidden/>
          </w:rPr>
        </w:r>
        <w:r w:rsidR="00F30EC0">
          <w:rPr>
            <w:webHidden/>
          </w:rPr>
          <w:fldChar w:fldCharType="separate"/>
        </w:r>
        <w:r w:rsidR="00F30EC0">
          <w:rPr>
            <w:webHidden/>
          </w:rPr>
          <w:t>21</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06" w:history="1">
        <w:r w:rsidR="00F30EC0" w:rsidRPr="003E6D7E">
          <w:rPr>
            <w:rStyle w:val="Hyperlink"/>
            <w:rFonts w:ascii="Calibri" w:hAnsi="Calibri" w:cs="Calibri"/>
          </w:rPr>
          <w:t>7.6.3.2</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Store Module Inputs to Local copies</w:t>
        </w:r>
        <w:r w:rsidR="00F30EC0">
          <w:rPr>
            <w:webHidden/>
          </w:rPr>
          <w:tab/>
        </w:r>
        <w:r w:rsidR="00F30EC0">
          <w:rPr>
            <w:webHidden/>
          </w:rPr>
          <w:fldChar w:fldCharType="begin"/>
        </w:r>
        <w:r w:rsidR="00F30EC0">
          <w:rPr>
            <w:webHidden/>
          </w:rPr>
          <w:instrText xml:space="preserve"> PAGEREF _Toc451178106 \h </w:instrText>
        </w:r>
        <w:r w:rsidR="00F30EC0">
          <w:rPr>
            <w:webHidden/>
          </w:rPr>
        </w:r>
        <w:r w:rsidR="00F30EC0">
          <w:rPr>
            <w:webHidden/>
          </w:rPr>
          <w:fldChar w:fldCharType="separate"/>
        </w:r>
        <w:r w:rsidR="00F30EC0">
          <w:rPr>
            <w:webHidden/>
          </w:rPr>
          <w:t>21</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07" w:history="1">
        <w:r w:rsidR="00F30EC0" w:rsidRPr="003E6D7E">
          <w:rPr>
            <w:rStyle w:val="Hyperlink"/>
            <w:rFonts w:ascii="Calibri" w:hAnsi="Calibri" w:cs="Calibri"/>
          </w:rPr>
          <w:t>7.6.3.3</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(Processing of function)………</w:t>
        </w:r>
        <w:r w:rsidR="00F30EC0">
          <w:rPr>
            <w:webHidden/>
          </w:rPr>
          <w:tab/>
        </w:r>
        <w:r w:rsidR="00F30EC0">
          <w:rPr>
            <w:webHidden/>
          </w:rPr>
          <w:fldChar w:fldCharType="begin"/>
        </w:r>
        <w:r w:rsidR="00F30EC0">
          <w:rPr>
            <w:webHidden/>
          </w:rPr>
          <w:instrText xml:space="preserve"> PAGEREF _Toc451178107 \h </w:instrText>
        </w:r>
        <w:r w:rsidR="00F30EC0">
          <w:rPr>
            <w:webHidden/>
          </w:rPr>
        </w:r>
        <w:r w:rsidR="00F30EC0">
          <w:rPr>
            <w:webHidden/>
          </w:rPr>
          <w:fldChar w:fldCharType="separate"/>
        </w:r>
        <w:r w:rsidR="00F30EC0">
          <w:rPr>
            <w:webHidden/>
          </w:rPr>
          <w:t>21</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08" w:history="1">
        <w:r w:rsidR="00F30EC0" w:rsidRPr="003E6D7E">
          <w:rPr>
            <w:rStyle w:val="Hyperlink"/>
            <w:rFonts w:ascii="Calibri" w:hAnsi="Calibri" w:cs="Calibri"/>
          </w:rPr>
          <w:t>7.6.3.4</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Store Local copy of outputs into Module Outputs</w:t>
        </w:r>
        <w:r w:rsidR="00F30EC0">
          <w:rPr>
            <w:webHidden/>
          </w:rPr>
          <w:tab/>
        </w:r>
        <w:r w:rsidR="00F30EC0">
          <w:rPr>
            <w:webHidden/>
          </w:rPr>
          <w:fldChar w:fldCharType="begin"/>
        </w:r>
        <w:r w:rsidR="00F30EC0">
          <w:rPr>
            <w:webHidden/>
          </w:rPr>
          <w:instrText xml:space="preserve"> PAGEREF _Toc451178108 \h </w:instrText>
        </w:r>
        <w:r w:rsidR="00F30EC0">
          <w:rPr>
            <w:webHidden/>
          </w:rPr>
        </w:r>
        <w:r w:rsidR="00F30EC0">
          <w:rPr>
            <w:webHidden/>
          </w:rPr>
          <w:fldChar w:fldCharType="separate"/>
        </w:r>
        <w:r w:rsidR="00F30EC0">
          <w:rPr>
            <w:webHidden/>
          </w:rPr>
          <w:t>21</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09" w:history="1">
        <w:r w:rsidR="00F30EC0" w:rsidRPr="003E6D7E">
          <w:rPr>
            <w:rStyle w:val="Hyperlink"/>
            <w:rFonts w:ascii="Calibri" w:hAnsi="Calibri" w:cs="Calibri"/>
          </w:rPr>
          <w:t>7.6.4</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SComm: DigColPs_SCom_NXTRSetTrim</w:t>
        </w:r>
        <w:r w:rsidR="00F30EC0">
          <w:rPr>
            <w:webHidden/>
          </w:rPr>
          <w:tab/>
        </w:r>
        <w:r w:rsidR="00F30EC0">
          <w:rPr>
            <w:webHidden/>
          </w:rPr>
          <w:fldChar w:fldCharType="begin"/>
        </w:r>
        <w:r w:rsidR="00F30EC0">
          <w:rPr>
            <w:webHidden/>
          </w:rPr>
          <w:instrText xml:space="preserve"> PAGEREF _Toc451178109 \h </w:instrText>
        </w:r>
        <w:r w:rsidR="00F30EC0">
          <w:rPr>
            <w:webHidden/>
          </w:rPr>
        </w:r>
        <w:r w:rsidR="00F30EC0">
          <w:rPr>
            <w:webHidden/>
          </w:rPr>
          <w:fldChar w:fldCharType="separate"/>
        </w:r>
        <w:r w:rsidR="00F30EC0">
          <w:rPr>
            <w:webHidden/>
          </w:rPr>
          <w:t>21</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10" w:history="1">
        <w:r w:rsidR="00F30EC0" w:rsidRPr="003E6D7E">
          <w:rPr>
            <w:rStyle w:val="Hyperlink"/>
            <w:rFonts w:ascii="Calibri" w:hAnsi="Calibri" w:cs="Calibri"/>
          </w:rPr>
          <w:t>7.6.4.1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Design Rationale</w:t>
        </w:r>
        <w:r w:rsidR="00F30EC0">
          <w:rPr>
            <w:webHidden/>
          </w:rPr>
          <w:tab/>
        </w:r>
        <w:r w:rsidR="00F30EC0">
          <w:rPr>
            <w:webHidden/>
          </w:rPr>
          <w:fldChar w:fldCharType="begin"/>
        </w:r>
        <w:r w:rsidR="00F30EC0">
          <w:rPr>
            <w:webHidden/>
          </w:rPr>
          <w:instrText xml:space="preserve"> PAGEREF _Toc451178110 \h </w:instrText>
        </w:r>
        <w:r w:rsidR="00F30EC0">
          <w:rPr>
            <w:webHidden/>
          </w:rPr>
        </w:r>
        <w:r w:rsidR="00F30EC0">
          <w:rPr>
            <w:webHidden/>
          </w:rPr>
          <w:fldChar w:fldCharType="separate"/>
        </w:r>
        <w:r w:rsidR="00F30EC0">
          <w:rPr>
            <w:webHidden/>
          </w:rPr>
          <w:t>21</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11" w:history="1">
        <w:r w:rsidR="00F30EC0" w:rsidRPr="003E6D7E">
          <w:rPr>
            <w:rStyle w:val="Hyperlink"/>
            <w:rFonts w:ascii="Calibri" w:hAnsi="Calibri" w:cs="Calibri"/>
          </w:rPr>
          <w:t>7.6.4.2</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Store Module Inputs to Local copies</w:t>
        </w:r>
        <w:r w:rsidR="00F30EC0">
          <w:rPr>
            <w:webHidden/>
          </w:rPr>
          <w:tab/>
        </w:r>
        <w:r w:rsidR="00F30EC0">
          <w:rPr>
            <w:webHidden/>
          </w:rPr>
          <w:fldChar w:fldCharType="begin"/>
        </w:r>
        <w:r w:rsidR="00F30EC0">
          <w:rPr>
            <w:webHidden/>
          </w:rPr>
          <w:instrText xml:space="preserve"> PAGEREF _Toc451178111 \h </w:instrText>
        </w:r>
        <w:r w:rsidR="00F30EC0">
          <w:rPr>
            <w:webHidden/>
          </w:rPr>
        </w:r>
        <w:r w:rsidR="00F30EC0">
          <w:rPr>
            <w:webHidden/>
          </w:rPr>
          <w:fldChar w:fldCharType="separate"/>
        </w:r>
        <w:r w:rsidR="00F30EC0">
          <w:rPr>
            <w:webHidden/>
          </w:rPr>
          <w:t>22</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12" w:history="1">
        <w:r w:rsidR="00F30EC0" w:rsidRPr="003E6D7E">
          <w:rPr>
            <w:rStyle w:val="Hyperlink"/>
            <w:rFonts w:ascii="Calibri" w:hAnsi="Calibri" w:cs="Calibri"/>
          </w:rPr>
          <w:t>7.6.4.3</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(Processing of function)………</w:t>
        </w:r>
        <w:r w:rsidR="00F30EC0">
          <w:rPr>
            <w:webHidden/>
          </w:rPr>
          <w:tab/>
        </w:r>
        <w:r w:rsidR="00F30EC0">
          <w:rPr>
            <w:webHidden/>
          </w:rPr>
          <w:fldChar w:fldCharType="begin"/>
        </w:r>
        <w:r w:rsidR="00F30EC0">
          <w:rPr>
            <w:webHidden/>
          </w:rPr>
          <w:instrText xml:space="preserve"> PAGEREF _Toc451178112 \h </w:instrText>
        </w:r>
        <w:r w:rsidR="00F30EC0">
          <w:rPr>
            <w:webHidden/>
          </w:rPr>
        </w:r>
        <w:r w:rsidR="00F30EC0">
          <w:rPr>
            <w:webHidden/>
          </w:rPr>
          <w:fldChar w:fldCharType="separate"/>
        </w:r>
        <w:r w:rsidR="00F30EC0">
          <w:rPr>
            <w:webHidden/>
          </w:rPr>
          <w:t>22</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13" w:history="1">
        <w:r w:rsidR="00F30EC0" w:rsidRPr="003E6D7E">
          <w:rPr>
            <w:rStyle w:val="Hyperlink"/>
            <w:rFonts w:ascii="Calibri" w:hAnsi="Calibri" w:cs="Calibri"/>
          </w:rPr>
          <w:t>7.6.4.4</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Store Local copy of outputs into Module Outputs</w:t>
        </w:r>
        <w:r w:rsidR="00F30EC0">
          <w:rPr>
            <w:webHidden/>
          </w:rPr>
          <w:tab/>
        </w:r>
        <w:r w:rsidR="00F30EC0">
          <w:rPr>
            <w:webHidden/>
          </w:rPr>
          <w:fldChar w:fldCharType="begin"/>
        </w:r>
        <w:r w:rsidR="00F30EC0">
          <w:rPr>
            <w:webHidden/>
          </w:rPr>
          <w:instrText xml:space="preserve"> PAGEREF _Toc451178113 \h </w:instrText>
        </w:r>
        <w:r w:rsidR="00F30EC0">
          <w:rPr>
            <w:webHidden/>
          </w:rPr>
        </w:r>
        <w:r w:rsidR="00F30EC0">
          <w:rPr>
            <w:webHidden/>
          </w:rPr>
          <w:fldChar w:fldCharType="separate"/>
        </w:r>
        <w:r w:rsidR="00F30EC0">
          <w:rPr>
            <w:webHidden/>
          </w:rPr>
          <w:t>22</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14" w:history="1">
        <w:r w:rsidR="00F30EC0" w:rsidRPr="003E6D7E">
          <w:rPr>
            <w:rStyle w:val="Hyperlink"/>
            <w:rFonts w:ascii="Calibri" w:hAnsi="Calibri" w:cs="Calibri"/>
          </w:rPr>
          <w:t>7.7</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Local Function/Macro Definitions</w:t>
        </w:r>
        <w:r w:rsidR="00F30EC0">
          <w:rPr>
            <w:webHidden/>
          </w:rPr>
          <w:tab/>
        </w:r>
        <w:r w:rsidR="00F30EC0">
          <w:rPr>
            <w:webHidden/>
          </w:rPr>
          <w:fldChar w:fldCharType="begin"/>
        </w:r>
        <w:r w:rsidR="00F30EC0">
          <w:rPr>
            <w:webHidden/>
          </w:rPr>
          <w:instrText xml:space="preserve"> PAGEREF _Toc451178114 \h </w:instrText>
        </w:r>
        <w:r w:rsidR="00F30EC0">
          <w:rPr>
            <w:webHidden/>
          </w:rPr>
        </w:r>
        <w:r w:rsidR="00F30EC0">
          <w:rPr>
            <w:webHidden/>
          </w:rPr>
          <w:fldChar w:fldCharType="separate"/>
        </w:r>
        <w:r w:rsidR="00F30EC0">
          <w:rPr>
            <w:webHidden/>
          </w:rPr>
          <w:t>22</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15" w:history="1">
        <w:r w:rsidR="00F30EC0" w:rsidRPr="003E6D7E">
          <w:rPr>
            <w:rStyle w:val="Hyperlink"/>
            <w:rFonts w:ascii="Calibri" w:hAnsi="Calibri" w:cs="Calibri"/>
          </w:rPr>
          <w:t>7.7.1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Local Function #1</w:t>
        </w:r>
        <w:r w:rsidR="00F30EC0">
          <w:rPr>
            <w:webHidden/>
          </w:rPr>
          <w:tab/>
        </w:r>
        <w:r w:rsidR="00F30EC0">
          <w:rPr>
            <w:webHidden/>
          </w:rPr>
          <w:fldChar w:fldCharType="begin"/>
        </w:r>
        <w:r w:rsidR="00F30EC0">
          <w:rPr>
            <w:webHidden/>
          </w:rPr>
          <w:instrText xml:space="preserve"> PAGEREF _Toc451178115 \h </w:instrText>
        </w:r>
        <w:r w:rsidR="00F30EC0">
          <w:rPr>
            <w:webHidden/>
          </w:rPr>
        </w:r>
        <w:r w:rsidR="00F30EC0">
          <w:rPr>
            <w:webHidden/>
          </w:rPr>
          <w:fldChar w:fldCharType="separate"/>
        </w:r>
        <w:r w:rsidR="00F30EC0">
          <w:rPr>
            <w:webHidden/>
          </w:rPr>
          <w:t>22</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16" w:history="1">
        <w:r w:rsidR="00F30EC0" w:rsidRPr="003E6D7E">
          <w:rPr>
            <w:rStyle w:val="Hyperlink"/>
            <w:rFonts w:ascii="Calibri" w:hAnsi="Calibri" w:cs="Calibri"/>
          </w:rPr>
          <w:t>7.7.1.1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Description</w:t>
        </w:r>
        <w:r w:rsidR="00F30EC0">
          <w:rPr>
            <w:webHidden/>
          </w:rPr>
          <w:tab/>
        </w:r>
        <w:r w:rsidR="00F30EC0">
          <w:rPr>
            <w:webHidden/>
          </w:rPr>
          <w:fldChar w:fldCharType="begin"/>
        </w:r>
        <w:r w:rsidR="00F30EC0">
          <w:rPr>
            <w:webHidden/>
          </w:rPr>
          <w:instrText xml:space="preserve"> PAGEREF _Toc451178116 \h </w:instrText>
        </w:r>
        <w:r w:rsidR="00F30EC0">
          <w:rPr>
            <w:webHidden/>
          </w:rPr>
        </w:r>
        <w:r w:rsidR="00F30EC0">
          <w:rPr>
            <w:webHidden/>
          </w:rPr>
          <w:fldChar w:fldCharType="separate"/>
        </w:r>
        <w:r w:rsidR="00F30EC0">
          <w:rPr>
            <w:webHidden/>
          </w:rPr>
          <w:t>22</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17" w:history="1">
        <w:r w:rsidR="00F30EC0" w:rsidRPr="003E6D7E">
          <w:rPr>
            <w:rStyle w:val="Hyperlink"/>
            <w:rFonts w:ascii="Calibri" w:hAnsi="Calibri" w:cs="Calibri"/>
          </w:rPr>
          <w:t>7.7.2</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Local Function #2</w:t>
        </w:r>
        <w:r w:rsidR="00F30EC0">
          <w:rPr>
            <w:webHidden/>
          </w:rPr>
          <w:tab/>
        </w:r>
        <w:r w:rsidR="00F30EC0">
          <w:rPr>
            <w:webHidden/>
          </w:rPr>
          <w:fldChar w:fldCharType="begin"/>
        </w:r>
        <w:r w:rsidR="00F30EC0">
          <w:rPr>
            <w:webHidden/>
          </w:rPr>
          <w:instrText xml:space="preserve"> PAGEREF _Toc451178117 \h </w:instrText>
        </w:r>
        <w:r w:rsidR="00F30EC0">
          <w:rPr>
            <w:webHidden/>
          </w:rPr>
        </w:r>
        <w:r w:rsidR="00F30EC0">
          <w:rPr>
            <w:webHidden/>
          </w:rPr>
          <w:fldChar w:fldCharType="separate"/>
        </w:r>
        <w:r w:rsidR="00F30EC0">
          <w:rPr>
            <w:webHidden/>
          </w:rPr>
          <w:t>22</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18" w:history="1">
        <w:r w:rsidR="00F30EC0" w:rsidRPr="003E6D7E">
          <w:rPr>
            <w:rStyle w:val="Hyperlink"/>
            <w:rFonts w:ascii="Calibri" w:hAnsi="Calibri" w:cs="Calibri"/>
          </w:rPr>
          <w:t>7.7.2.1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Description</w:t>
        </w:r>
        <w:r w:rsidR="00F30EC0">
          <w:rPr>
            <w:webHidden/>
          </w:rPr>
          <w:tab/>
        </w:r>
        <w:r w:rsidR="00F30EC0">
          <w:rPr>
            <w:webHidden/>
          </w:rPr>
          <w:fldChar w:fldCharType="begin"/>
        </w:r>
        <w:r w:rsidR="00F30EC0">
          <w:rPr>
            <w:webHidden/>
          </w:rPr>
          <w:instrText xml:space="preserve"> PAGEREF _Toc451178118 \h </w:instrText>
        </w:r>
        <w:r w:rsidR="00F30EC0">
          <w:rPr>
            <w:webHidden/>
          </w:rPr>
        </w:r>
        <w:r w:rsidR="00F30EC0">
          <w:rPr>
            <w:webHidden/>
          </w:rPr>
          <w:fldChar w:fldCharType="separate"/>
        </w:r>
        <w:r w:rsidR="00F30EC0">
          <w:rPr>
            <w:webHidden/>
          </w:rPr>
          <w:t>22</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19" w:history="1">
        <w:r w:rsidR="00F30EC0" w:rsidRPr="003E6D7E">
          <w:rPr>
            <w:rStyle w:val="Hyperlink"/>
            <w:rFonts w:ascii="Calibri" w:hAnsi="Calibri" w:cs="Calibri"/>
          </w:rPr>
          <w:t>7.7.3</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LOCALFUCNTION #3</w:t>
        </w:r>
        <w:r w:rsidR="00F30EC0">
          <w:rPr>
            <w:webHidden/>
          </w:rPr>
          <w:tab/>
        </w:r>
        <w:r w:rsidR="00F30EC0">
          <w:rPr>
            <w:webHidden/>
          </w:rPr>
          <w:fldChar w:fldCharType="begin"/>
        </w:r>
        <w:r w:rsidR="00F30EC0">
          <w:rPr>
            <w:webHidden/>
          </w:rPr>
          <w:instrText xml:space="preserve"> PAGEREF _Toc451178119 \h </w:instrText>
        </w:r>
        <w:r w:rsidR="00F30EC0">
          <w:rPr>
            <w:webHidden/>
          </w:rPr>
        </w:r>
        <w:r w:rsidR="00F30EC0">
          <w:rPr>
            <w:webHidden/>
          </w:rPr>
          <w:fldChar w:fldCharType="separate"/>
        </w:r>
        <w:r w:rsidR="00F30EC0">
          <w:rPr>
            <w:webHidden/>
          </w:rPr>
          <w:t>22</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20" w:history="1">
        <w:r w:rsidR="00F30EC0" w:rsidRPr="003E6D7E">
          <w:rPr>
            <w:rStyle w:val="Hyperlink"/>
            <w:rFonts w:ascii="Calibri" w:hAnsi="Calibri" w:cs="Calibri"/>
          </w:rPr>
          <w:t>7.7.3.1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Description</w:t>
        </w:r>
        <w:r w:rsidR="00F30EC0">
          <w:rPr>
            <w:webHidden/>
          </w:rPr>
          <w:tab/>
        </w:r>
        <w:r w:rsidR="00F30EC0">
          <w:rPr>
            <w:webHidden/>
          </w:rPr>
          <w:fldChar w:fldCharType="begin"/>
        </w:r>
        <w:r w:rsidR="00F30EC0">
          <w:rPr>
            <w:webHidden/>
          </w:rPr>
          <w:instrText xml:space="preserve"> PAGEREF _Toc451178120 \h </w:instrText>
        </w:r>
        <w:r w:rsidR="00F30EC0">
          <w:rPr>
            <w:webHidden/>
          </w:rPr>
        </w:r>
        <w:r w:rsidR="00F30EC0">
          <w:rPr>
            <w:webHidden/>
          </w:rPr>
          <w:fldChar w:fldCharType="separate"/>
        </w:r>
        <w:r w:rsidR="00F30EC0">
          <w:rPr>
            <w:webHidden/>
          </w:rPr>
          <w:t>22</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21" w:history="1">
        <w:r w:rsidR="00F30EC0" w:rsidRPr="003E6D7E">
          <w:rPr>
            <w:rStyle w:val="Hyperlink"/>
            <w:rFonts w:ascii="Calibri" w:hAnsi="Calibri" w:cs="Calibri"/>
          </w:rPr>
          <w:t>7.7.4</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Local Function #4</w:t>
        </w:r>
        <w:r w:rsidR="00F30EC0">
          <w:rPr>
            <w:webHidden/>
          </w:rPr>
          <w:tab/>
        </w:r>
        <w:r w:rsidR="00F30EC0">
          <w:rPr>
            <w:webHidden/>
          </w:rPr>
          <w:fldChar w:fldCharType="begin"/>
        </w:r>
        <w:r w:rsidR="00F30EC0">
          <w:rPr>
            <w:webHidden/>
          </w:rPr>
          <w:instrText xml:space="preserve"> PAGEREF _Toc451178121 \h </w:instrText>
        </w:r>
        <w:r w:rsidR="00F30EC0">
          <w:rPr>
            <w:webHidden/>
          </w:rPr>
        </w:r>
        <w:r w:rsidR="00F30EC0">
          <w:rPr>
            <w:webHidden/>
          </w:rPr>
          <w:fldChar w:fldCharType="separate"/>
        </w:r>
        <w:r w:rsidR="00F30EC0">
          <w:rPr>
            <w:webHidden/>
          </w:rPr>
          <w:t>23</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22" w:history="1">
        <w:r w:rsidR="00F30EC0" w:rsidRPr="003E6D7E">
          <w:rPr>
            <w:rStyle w:val="Hyperlink"/>
            <w:rFonts w:ascii="Calibri" w:hAnsi="Calibri" w:cs="Calibri"/>
          </w:rPr>
          <w:t>7.7.4.1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Description</w:t>
        </w:r>
        <w:r w:rsidR="00F30EC0">
          <w:rPr>
            <w:webHidden/>
          </w:rPr>
          <w:tab/>
        </w:r>
        <w:r w:rsidR="00F30EC0">
          <w:rPr>
            <w:webHidden/>
          </w:rPr>
          <w:fldChar w:fldCharType="begin"/>
        </w:r>
        <w:r w:rsidR="00F30EC0">
          <w:rPr>
            <w:webHidden/>
          </w:rPr>
          <w:instrText xml:space="preserve"> PAGEREF _Toc451178122 \h </w:instrText>
        </w:r>
        <w:r w:rsidR="00F30EC0">
          <w:rPr>
            <w:webHidden/>
          </w:rPr>
        </w:r>
        <w:r w:rsidR="00F30EC0">
          <w:rPr>
            <w:webHidden/>
          </w:rPr>
          <w:fldChar w:fldCharType="separate"/>
        </w:r>
        <w:r w:rsidR="00F30EC0">
          <w:rPr>
            <w:webHidden/>
          </w:rPr>
          <w:t>23</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23" w:history="1">
        <w:r w:rsidR="00F30EC0" w:rsidRPr="003E6D7E">
          <w:rPr>
            <w:rStyle w:val="Hyperlink"/>
            <w:rFonts w:ascii="Calibri" w:hAnsi="Calibri" w:cs="Calibri"/>
          </w:rPr>
          <w:t>7.7.5</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Local Function #5</w:t>
        </w:r>
        <w:r w:rsidR="00F30EC0">
          <w:rPr>
            <w:webHidden/>
          </w:rPr>
          <w:tab/>
        </w:r>
        <w:r w:rsidR="00F30EC0">
          <w:rPr>
            <w:webHidden/>
          </w:rPr>
          <w:fldChar w:fldCharType="begin"/>
        </w:r>
        <w:r w:rsidR="00F30EC0">
          <w:rPr>
            <w:webHidden/>
          </w:rPr>
          <w:instrText xml:space="preserve"> PAGEREF _Toc451178123 \h </w:instrText>
        </w:r>
        <w:r w:rsidR="00F30EC0">
          <w:rPr>
            <w:webHidden/>
          </w:rPr>
        </w:r>
        <w:r w:rsidR="00F30EC0">
          <w:rPr>
            <w:webHidden/>
          </w:rPr>
          <w:fldChar w:fldCharType="separate"/>
        </w:r>
        <w:r w:rsidR="00F30EC0">
          <w:rPr>
            <w:webHidden/>
          </w:rPr>
          <w:t>23</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24" w:history="1">
        <w:r w:rsidR="00F30EC0" w:rsidRPr="003E6D7E">
          <w:rPr>
            <w:rStyle w:val="Hyperlink"/>
            <w:rFonts w:ascii="Calibri" w:hAnsi="Calibri" w:cs="Calibri"/>
          </w:rPr>
          <w:t>7.7.5.1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Description</w:t>
        </w:r>
        <w:r w:rsidR="00F30EC0">
          <w:rPr>
            <w:webHidden/>
          </w:rPr>
          <w:tab/>
        </w:r>
        <w:r w:rsidR="00F30EC0">
          <w:rPr>
            <w:webHidden/>
          </w:rPr>
          <w:fldChar w:fldCharType="begin"/>
        </w:r>
        <w:r w:rsidR="00F30EC0">
          <w:rPr>
            <w:webHidden/>
          </w:rPr>
          <w:instrText xml:space="preserve"> PAGEREF _Toc451178124 \h </w:instrText>
        </w:r>
        <w:r w:rsidR="00F30EC0">
          <w:rPr>
            <w:webHidden/>
          </w:rPr>
        </w:r>
        <w:r w:rsidR="00F30EC0">
          <w:rPr>
            <w:webHidden/>
          </w:rPr>
          <w:fldChar w:fldCharType="separate"/>
        </w:r>
        <w:r w:rsidR="00F30EC0">
          <w:rPr>
            <w:webHidden/>
          </w:rPr>
          <w:t>23</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25" w:history="1">
        <w:r w:rsidR="00F30EC0" w:rsidRPr="003E6D7E">
          <w:rPr>
            <w:rStyle w:val="Hyperlink"/>
            <w:rFonts w:ascii="Calibri" w:hAnsi="Calibri" w:cs="Calibri"/>
          </w:rPr>
          <w:t>7.7.6</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Local Function #6</w:t>
        </w:r>
        <w:r w:rsidR="00F30EC0">
          <w:rPr>
            <w:webHidden/>
          </w:rPr>
          <w:tab/>
        </w:r>
        <w:r w:rsidR="00F30EC0">
          <w:rPr>
            <w:webHidden/>
          </w:rPr>
          <w:fldChar w:fldCharType="begin"/>
        </w:r>
        <w:r w:rsidR="00F30EC0">
          <w:rPr>
            <w:webHidden/>
          </w:rPr>
          <w:instrText xml:space="preserve"> PAGEREF _Toc451178125 \h </w:instrText>
        </w:r>
        <w:r w:rsidR="00F30EC0">
          <w:rPr>
            <w:webHidden/>
          </w:rPr>
        </w:r>
        <w:r w:rsidR="00F30EC0">
          <w:rPr>
            <w:webHidden/>
          </w:rPr>
          <w:fldChar w:fldCharType="separate"/>
        </w:r>
        <w:r w:rsidR="00F30EC0">
          <w:rPr>
            <w:webHidden/>
          </w:rPr>
          <w:t>23</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26" w:history="1">
        <w:r w:rsidR="00F30EC0" w:rsidRPr="003E6D7E">
          <w:rPr>
            <w:rStyle w:val="Hyperlink"/>
            <w:rFonts w:ascii="Calibri" w:hAnsi="Calibri" w:cs="Calibri"/>
          </w:rPr>
          <w:t>7.7.6.1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Description</w:t>
        </w:r>
        <w:r w:rsidR="00F30EC0">
          <w:rPr>
            <w:webHidden/>
          </w:rPr>
          <w:tab/>
        </w:r>
        <w:r w:rsidR="00F30EC0">
          <w:rPr>
            <w:webHidden/>
          </w:rPr>
          <w:fldChar w:fldCharType="begin"/>
        </w:r>
        <w:r w:rsidR="00F30EC0">
          <w:rPr>
            <w:webHidden/>
          </w:rPr>
          <w:instrText xml:space="preserve"> PAGEREF _Toc451178126 \h </w:instrText>
        </w:r>
        <w:r w:rsidR="00F30EC0">
          <w:rPr>
            <w:webHidden/>
          </w:rPr>
        </w:r>
        <w:r w:rsidR="00F30EC0">
          <w:rPr>
            <w:webHidden/>
          </w:rPr>
          <w:fldChar w:fldCharType="separate"/>
        </w:r>
        <w:r w:rsidR="00F30EC0">
          <w:rPr>
            <w:webHidden/>
          </w:rPr>
          <w:t>23</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27" w:history="1">
        <w:r w:rsidR="00F30EC0" w:rsidRPr="003E6D7E">
          <w:rPr>
            <w:rStyle w:val="Hyperlink"/>
            <w:rFonts w:ascii="Calibri" w:hAnsi="Calibri" w:cs="Calibri"/>
          </w:rPr>
          <w:t>7.7.7</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Local Function #7</w:t>
        </w:r>
        <w:r w:rsidR="00F30EC0">
          <w:rPr>
            <w:webHidden/>
          </w:rPr>
          <w:tab/>
        </w:r>
        <w:r w:rsidR="00F30EC0">
          <w:rPr>
            <w:webHidden/>
          </w:rPr>
          <w:fldChar w:fldCharType="begin"/>
        </w:r>
        <w:r w:rsidR="00F30EC0">
          <w:rPr>
            <w:webHidden/>
          </w:rPr>
          <w:instrText xml:space="preserve"> PAGEREF _Toc451178127 \h </w:instrText>
        </w:r>
        <w:r w:rsidR="00F30EC0">
          <w:rPr>
            <w:webHidden/>
          </w:rPr>
        </w:r>
        <w:r w:rsidR="00F30EC0">
          <w:rPr>
            <w:webHidden/>
          </w:rPr>
          <w:fldChar w:fldCharType="separate"/>
        </w:r>
        <w:r w:rsidR="00F30EC0">
          <w:rPr>
            <w:webHidden/>
          </w:rPr>
          <w:t>23</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28" w:history="1">
        <w:r w:rsidR="00F30EC0" w:rsidRPr="003E6D7E">
          <w:rPr>
            <w:rStyle w:val="Hyperlink"/>
            <w:rFonts w:ascii="Calibri" w:hAnsi="Calibri" w:cs="Calibri"/>
          </w:rPr>
          <w:t>7.7.7.1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Description</w:t>
        </w:r>
        <w:r w:rsidR="00F30EC0">
          <w:rPr>
            <w:webHidden/>
          </w:rPr>
          <w:tab/>
        </w:r>
        <w:r w:rsidR="00F30EC0">
          <w:rPr>
            <w:webHidden/>
          </w:rPr>
          <w:fldChar w:fldCharType="begin"/>
        </w:r>
        <w:r w:rsidR="00F30EC0">
          <w:rPr>
            <w:webHidden/>
          </w:rPr>
          <w:instrText xml:space="preserve"> PAGEREF _Toc451178128 \h </w:instrText>
        </w:r>
        <w:r w:rsidR="00F30EC0">
          <w:rPr>
            <w:webHidden/>
          </w:rPr>
        </w:r>
        <w:r w:rsidR="00F30EC0">
          <w:rPr>
            <w:webHidden/>
          </w:rPr>
          <w:fldChar w:fldCharType="separate"/>
        </w:r>
        <w:r w:rsidR="00F30EC0">
          <w:rPr>
            <w:webHidden/>
          </w:rPr>
          <w:t>23</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29" w:history="1">
        <w:r w:rsidR="00F30EC0" w:rsidRPr="003E6D7E">
          <w:rPr>
            <w:rStyle w:val="Hyperlink"/>
            <w:rFonts w:ascii="Calibri" w:hAnsi="Calibri" w:cs="Calibri"/>
          </w:rPr>
          <w:t>7.7.8</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Local Function #8</w:t>
        </w:r>
        <w:r w:rsidR="00F30EC0">
          <w:rPr>
            <w:webHidden/>
          </w:rPr>
          <w:tab/>
        </w:r>
        <w:r w:rsidR="00F30EC0">
          <w:rPr>
            <w:webHidden/>
          </w:rPr>
          <w:fldChar w:fldCharType="begin"/>
        </w:r>
        <w:r w:rsidR="00F30EC0">
          <w:rPr>
            <w:webHidden/>
          </w:rPr>
          <w:instrText xml:space="preserve"> PAGEREF _Toc451178129 \h </w:instrText>
        </w:r>
        <w:r w:rsidR="00F30EC0">
          <w:rPr>
            <w:webHidden/>
          </w:rPr>
        </w:r>
        <w:r w:rsidR="00F30EC0">
          <w:rPr>
            <w:webHidden/>
          </w:rPr>
          <w:fldChar w:fldCharType="separate"/>
        </w:r>
        <w:r w:rsidR="00F30EC0">
          <w:rPr>
            <w:webHidden/>
          </w:rPr>
          <w:t>23</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30" w:history="1">
        <w:r w:rsidR="00F30EC0" w:rsidRPr="003E6D7E">
          <w:rPr>
            <w:rStyle w:val="Hyperlink"/>
            <w:rFonts w:ascii="Calibri" w:hAnsi="Calibri" w:cs="Calibri"/>
          </w:rPr>
          <w:t>7.7.8.1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Description</w:t>
        </w:r>
        <w:r w:rsidR="00F30EC0">
          <w:rPr>
            <w:webHidden/>
          </w:rPr>
          <w:tab/>
        </w:r>
        <w:r w:rsidR="00F30EC0">
          <w:rPr>
            <w:webHidden/>
          </w:rPr>
          <w:fldChar w:fldCharType="begin"/>
        </w:r>
        <w:r w:rsidR="00F30EC0">
          <w:rPr>
            <w:webHidden/>
          </w:rPr>
          <w:instrText xml:space="preserve"> PAGEREF _Toc451178130 \h </w:instrText>
        </w:r>
        <w:r w:rsidR="00F30EC0">
          <w:rPr>
            <w:webHidden/>
          </w:rPr>
        </w:r>
        <w:r w:rsidR="00F30EC0">
          <w:rPr>
            <w:webHidden/>
          </w:rPr>
          <w:fldChar w:fldCharType="separate"/>
        </w:r>
        <w:r w:rsidR="00F30EC0">
          <w:rPr>
            <w:webHidden/>
          </w:rPr>
          <w:t>23</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31" w:history="1">
        <w:r w:rsidR="00F30EC0" w:rsidRPr="003E6D7E">
          <w:rPr>
            <w:rStyle w:val="Hyperlink"/>
            <w:rFonts w:ascii="Calibri" w:hAnsi="Calibri" w:cs="Calibri"/>
          </w:rPr>
          <w:t>7.7.9</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Local Function #9</w:t>
        </w:r>
        <w:r w:rsidR="00F30EC0">
          <w:rPr>
            <w:webHidden/>
          </w:rPr>
          <w:tab/>
        </w:r>
        <w:r w:rsidR="00F30EC0">
          <w:rPr>
            <w:webHidden/>
          </w:rPr>
          <w:fldChar w:fldCharType="begin"/>
        </w:r>
        <w:r w:rsidR="00F30EC0">
          <w:rPr>
            <w:webHidden/>
          </w:rPr>
          <w:instrText xml:space="preserve"> PAGEREF _Toc451178131 \h </w:instrText>
        </w:r>
        <w:r w:rsidR="00F30EC0">
          <w:rPr>
            <w:webHidden/>
          </w:rPr>
        </w:r>
        <w:r w:rsidR="00F30EC0">
          <w:rPr>
            <w:webHidden/>
          </w:rPr>
          <w:fldChar w:fldCharType="separate"/>
        </w:r>
        <w:r w:rsidR="00F30EC0">
          <w:rPr>
            <w:webHidden/>
          </w:rPr>
          <w:t>24</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32" w:history="1">
        <w:r w:rsidR="00F30EC0" w:rsidRPr="003E6D7E">
          <w:rPr>
            <w:rStyle w:val="Hyperlink"/>
            <w:rFonts w:ascii="Calibri" w:hAnsi="Calibri" w:cs="Calibri"/>
          </w:rPr>
          <w:t>7.7.9.1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Description</w:t>
        </w:r>
        <w:r w:rsidR="00F30EC0">
          <w:rPr>
            <w:webHidden/>
          </w:rPr>
          <w:tab/>
        </w:r>
        <w:r w:rsidR="00F30EC0">
          <w:rPr>
            <w:webHidden/>
          </w:rPr>
          <w:fldChar w:fldCharType="begin"/>
        </w:r>
        <w:r w:rsidR="00F30EC0">
          <w:rPr>
            <w:webHidden/>
          </w:rPr>
          <w:instrText xml:space="preserve"> PAGEREF _Toc451178132 \h </w:instrText>
        </w:r>
        <w:r w:rsidR="00F30EC0">
          <w:rPr>
            <w:webHidden/>
          </w:rPr>
        </w:r>
        <w:r w:rsidR="00F30EC0">
          <w:rPr>
            <w:webHidden/>
          </w:rPr>
          <w:fldChar w:fldCharType="separate"/>
        </w:r>
        <w:r w:rsidR="00F30EC0">
          <w:rPr>
            <w:webHidden/>
          </w:rPr>
          <w:t>24</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33" w:history="1">
        <w:r w:rsidR="00F30EC0" w:rsidRPr="003E6D7E">
          <w:rPr>
            <w:rStyle w:val="Hyperlink"/>
            <w:rFonts w:ascii="Calibri" w:hAnsi="Calibri" w:cs="Calibri"/>
          </w:rPr>
          <w:t>7.7.10</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Local Function #10</w:t>
        </w:r>
        <w:r w:rsidR="00F30EC0">
          <w:rPr>
            <w:webHidden/>
          </w:rPr>
          <w:tab/>
        </w:r>
        <w:r w:rsidR="00F30EC0">
          <w:rPr>
            <w:webHidden/>
          </w:rPr>
          <w:fldChar w:fldCharType="begin"/>
        </w:r>
        <w:r w:rsidR="00F30EC0">
          <w:rPr>
            <w:webHidden/>
          </w:rPr>
          <w:instrText xml:space="preserve"> PAGEREF _Toc451178133 \h </w:instrText>
        </w:r>
        <w:r w:rsidR="00F30EC0">
          <w:rPr>
            <w:webHidden/>
          </w:rPr>
        </w:r>
        <w:r w:rsidR="00F30EC0">
          <w:rPr>
            <w:webHidden/>
          </w:rPr>
          <w:fldChar w:fldCharType="separate"/>
        </w:r>
        <w:r w:rsidR="00F30EC0">
          <w:rPr>
            <w:webHidden/>
          </w:rPr>
          <w:t>24</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34" w:history="1">
        <w:r w:rsidR="00F30EC0" w:rsidRPr="003E6D7E">
          <w:rPr>
            <w:rStyle w:val="Hyperlink"/>
            <w:rFonts w:ascii="Calibri" w:hAnsi="Calibri" w:cs="Calibri"/>
          </w:rPr>
          <w:t>7.7.10.1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Description</w:t>
        </w:r>
        <w:r w:rsidR="00F30EC0">
          <w:rPr>
            <w:webHidden/>
          </w:rPr>
          <w:tab/>
        </w:r>
        <w:r w:rsidR="00F30EC0">
          <w:rPr>
            <w:webHidden/>
          </w:rPr>
          <w:fldChar w:fldCharType="begin"/>
        </w:r>
        <w:r w:rsidR="00F30EC0">
          <w:rPr>
            <w:webHidden/>
          </w:rPr>
          <w:instrText xml:space="preserve"> PAGEREF _Toc451178134 \h </w:instrText>
        </w:r>
        <w:r w:rsidR="00F30EC0">
          <w:rPr>
            <w:webHidden/>
          </w:rPr>
        </w:r>
        <w:r w:rsidR="00F30EC0">
          <w:rPr>
            <w:webHidden/>
          </w:rPr>
          <w:fldChar w:fldCharType="separate"/>
        </w:r>
        <w:r w:rsidR="00F30EC0">
          <w:rPr>
            <w:webHidden/>
          </w:rPr>
          <w:t>24</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35" w:history="1">
        <w:r w:rsidR="00F30EC0" w:rsidRPr="003E6D7E">
          <w:rPr>
            <w:rStyle w:val="Hyperlink"/>
            <w:rFonts w:ascii="Calibri" w:hAnsi="Calibri" w:cs="Calibri"/>
          </w:rPr>
          <w:t>7.7.11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Local Function #11</w:t>
        </w:r>
        <w:r w:rsidR="00F30EC0">
          <w:rPr>
            <w:webHidden/>
          </w:rPr>
          <w:tab/>
        </w:r>
        <w:r w:rsidR="00F30EC0">
          <w:rPr>
            <w:webHidden/>
          </w:rPr>
          <w:fldChar w:fldCharType="begin"/>
        </w:r>
        <w:r w:rsidR="00F30EC0">
          <w:rPr>
            <w:webHidden/>
          </w:rPr>
          <w:instrText xml:space="preserve"> PAGEREF _Toc451178135 \h </w:instrText>
        </w:r>
        <w:r w:rsidR="00F30EC0">
          <w:rPr>
            <w:webHidden/>
          </w:rPr>
        </w:r>
        <w:r w:rsidR="00F30EC0">
          <w:rPr>
            <w:webHidden/>
          </w:rPr>
          <w:fldChar w:fldCharType="separate"/>
        </w:r>
        <w:r w:rsidR="00F30EC0">
          <w:rPr>
            <w:webHidden/>
          </w:rPr>
          <w:t>24</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36" w:history="1">
        <w:r w:rsidR="00F30EC0" w:rsidRPr="003E6D7E">
          <w:rPr>
            <w:rStyle w:val="Hyperlink"/>
            <w:rFonts w:ascii="Calibri" w:hAnsi="Calibri" w:cs="Calibri"/>
          </w:rPr>
          <w:t>7.7.11.1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Description</w:t>
        </w:r>
        <w:r w:rsidR="00F30EC0">
          <w:rPr>
            <w:webHidden/>
          </w:rPr>
          <w:tab/>
        </w:r>
        <w:r w:rsidR="00F30EC0">
          <w:rPr>
            <w:webHidden/>
          </w:rPr>
          <w:fldChar w:fldCharType="begin"/>
        </w:r>
        <w:r w:rsidR="00F30EC0">
          <w:rPr>
            <w:webHidden/>
          </w:rPr>
          <w:instrText xml:space="preserve"> PAGEREF _Toc451178136 \h </w:instrText>
        </w:r>
        <w:r w:rsidR="00F30EC0">
          <w:rPr>
            <w:webHidden/>
          </w:rPr>
        </w:r>
        <w:r w:rsidR="00F30EC0">
          <w:rPr>
            <w:webHidden/>
          </w:rPr>
          <w:fldChar w:fldCharType="separate"/>
        </w:r>
        <w:r w:rsidR="00F30EC0">
          <w:rPr>
            <w:webHidden/>
          </w:rPr>
          <w:t>24</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37" w:history="1">
        <w:r w:rsidR="00F30EC0" w:rsidRPr="003E6D7E">
          <w:rPr>
            <w:rStyle w:val="Hyperlink"/>
            <w:rFonts w:ascii="Calibri" w:hAnsi="Calibri" w:cs="Calibri"/>
          </w:rPr>
          <w:t>7.7.12</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Local Function #12</w:t>
        </w:r>
        <w:r w:rsidR="00F30EC0">
          <w:rPr>
            <w:webHidden/>
          </w:rPr>
          <w:tab/>
        </w:r>
        <w:r w:rsidR="00F30EC0">
          <w:rPr>
            <w:webHidden/>
          </w:rPr>
          <w:fldChar w:fldCharType="begin"/>
        </w:r>
        <w:r w:rsidR="00F30EC0">
          <w:rPr>
            <w:webHidden/>
          </w:rPr>
          <w:instrText xml:space="preserve"> PAGEREF _Toc451178137 \h </w:instrText>
        </w:r>
        <w:r w:rsidR="00F30EC0">
          <w:rPr>
            <w:webHidden/>
          </w:rPr>
        </w:r>
        <w:r w:rsidR="00F30EC0">
          <w:rPr>
            <w:webHidden/>
          </w:rPr>
          <w:fldChar w:fldCharType="separate"/>
        </w:r>
        <w:r w:rsidR="00F30EC0">
          <w:rPr>
            <w:webHidden/>
          </w:rPr>
          <w:t>24</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38" w:history="1">
        <w:r w:rsidR="00F30EC0" w:rsidRPr="003E6D7E">
          <w:rPr>
            <w:rStyle w:val="Hyperlink"/>
            <w:rFonts w:ascii="Calibri" w:hAnsi="Calibri" w:cs="Calibri"/>
          </w:rPr>
          <w:t>7.7.12.1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Description</w:t>
        </w:r>
        <w:r w:rsidR="00F30EC0">
          <w:rPr>
            <w:webHidden/>
          </w:rPr>
          <w:tab/>
        </w:r>
        <w:r w:rsidR="00F30EC0">
          <w:rPr>
            <w:webHidden/>
          </w:rPr>
          <w:fldChar w:fldCharType="begin"/>
        </w:r>
        <w:r w:rsidR="00F30EC0">
          <w:rPr>
            <w:webHidden/>
          </w:rPr>
          <w:instrText xml:space="preserve"> PAGEREF _Toc451178138 \h </w:instrText>
        </w:r>
        <w:r w:rsidR="00F30EC0">
          <w:rPr>
            <w:webHidden/>
          </w:rPr>
        </w:r>
        <w:r w:rsidR="00F30EC0">
          <w:rPr>
            <w:webHidden/>
          </w:rPr>
          <w:fldChar w:fldCharType="separate"/>
        </w:r>
        <w:r w:rsidR="00F30EC0">
          <w:rPr>
            <w:webHidden/>
          </w:rPr>
          <w:t>24</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39" w:history="1">
        <w:r w:rsidR="00F30EC0" w:rsidRPr="003E6D7E">
          <w:rPr>
            <w:rStyle w:val="Hyperlink"/>
            <w:rFonts w:ascii="Calibri" w:hAnsi="Calibri" w:cs="Calibri"/>
          </w:rPr>
          <w:t>7.8</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GLObAL Function/Macro Definitions</w:t>
        </w:r>
        <w:r w:rsidR="00F30EC0">
          <w:rPr>
            <w:webHidden/>
          </w:rPr>
          <w:tab/>
        </w:r>
        <w:r w:rsidR="00F30EC0">
          <w:rPr>
            <w:webHidden/>
          </w:rPr>
          <w:fldChar w:fldCharType="begin"/>
        </w:r>
        <w:r w:rsidR="00F30EC0">
          <w:rPr>
            <w:webHidden/>
          </w:rPr>
          <w:instrText xml:space="preserve"> PAGEREF _Toc451178139 \h </w:instrText>
        </w:r>
        <w:r w:rsidR="00F30EC0">
          <w:rPr>
            <w:webHidden/>
          </w:rPr>
        </w:r>
        <w:r w:rsidR="00F30EC0">
          <w:rPr>
            <w:webHidden/>
          </w:rPr>
          <w:fldChar w:fldCharType="separate"/>
        </w:r>
        <w:r w:rsidR="00F30EC0">
          <w:rPr>
            <w:webHidden/>
          </w:rPr>
          <w:t>25</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40" w:history="1">
        <w:r w:rsidR="00F30EC0" w:rsidRPr="003E6D7E">
          <w:rPr>
            <w:rStyle w:val="Hyperlink"/>
            <w:rFonts w:ascii="Calibri" w:hAnsi="Calibri" w:cs="Calibri"/>
          </w:rPr>
          <w:t>7.8.1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GLObAL Function #1</w:t>
        </w:r>
        <w:r w:rsidR="00F30EC0">
          <w:rPr>
            <w:webHidden/>
          </w:rPr>
          <w:tab/>
        </w:r>
        <w:r w:rsidR="00F30EC0">
          <w:rPr>
            <w:webHidden/>
          </w:rPr>
          <w:fldChar w:fldCharType="begin"/>
        </w:r>
        <w:r w:rsidR="00F30EC0">
          <w:rPr>
            <w:webHidden/>
          </w:rPr>
          <w:instrText xml:space="preserve"> PAGEREF _Toc451178140 \h </w:instrText>
        </w:r>
        <w:r w:rsidR="00F30EC0">
          <w:rPr>
            <w:webHidden/>
          </w:rPr>
        </w:r>
        <w:r w:rsidR="00F30EC0">
          <w:rPr>
            <w:webHidden/>
          </w:rPr>
          <w:fldChar w:fldCharType="separate"/>
        </w:r>
        <w:r w:rsidR="00F30EC0">
          <w:rPr>
            <w:webHidden/>
          </w:rPr>
          <w:t>25</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41" w:history="1">
        <w:r w:rsidR="00F30EC0" w:rsidRPr="003E6D7E">
          <w:rPr>
            <w:rStyle w:val="Hyperlink"/>
            <w:rFonts w:ascii="Calibri" w:hAnsi="Calibri" w:cs="Calibri"/>
          </w:rPr>
          <w:t>7.8.1.1</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Description</w:t>
        </w:r>
        <w:r w:rsidR="00F30EC0">
          <w:rPr>
            <w:webHidden/>
          </w:rPr>
          <w:tab/>
        </w:r>
        <w:r w:rsidR="00F30EC0">
          <w:rPr>
            <w:webHidden/>
          </w:rPr>
          <w:fldChar w:fldCharType="begin"/>
        </w:r>
        <w:r w:rsidR="00F30EC0">
          <w:rPr>
            <w:webHidden/>
          </w:rPr>
          <w:instrText xml:space="preserve"> PAGEREF _Toc451178141 \h </w:instrText>
        </w:r>
        <w:r w:rsidR="00F30EC0">
          <w:rPr>
            <w:webHidden/>
          </w:rPr>
        </w:r>
        <w:r w:rsidR="00F30EC0">
          <w:rPr>
            <w:webHidden/>
          </w:rPr>
          <w:fldChar w:fldCharType="separate"/>
        </w:r>
        <w:r w:rsidR="00F30EC0">
          <w:rPr>
            <w:webHidden/>
          </w:rPr>
          <w:t>25</w:t>
        </w:r>
        <w:r w:rsidR="00F30EC0">
          <w:rPr>
            <w:webHidden/>
          </w:rPr>
          <w:fldChar w:fldCharType="end"/>
        </w:r>
      </w:hyperlink>
    </w:p>
    <w:p w:rsidR="00F30EC0" w:rsidRDefault="00516B54">
      <w:pPr>
        <w:pStyle w:val="TOC2"/>
        <w:rPr>
          <w:rFonts w:asciiTheme="minorHAnsi" w:eastAsiaTheme="minorEastAsia" w:hAnsiTheme="minorHAnsi" w:cstheme="minorBidi"/>
          <w:b w:val="0"/>
          <w:caps w:val="0"/>
          <w:sz w:val="22"/>
          <w:szCs w:val="22"/>
        </w:rPr>
      </w:pPr>
      <w:hyperlink w:anchor="_Toc451178142" w:history="1">
        <w:r w:rsidR="00F30EC0" w:rsidRPr="003E6D7E">
          <w:rPr>
            <w:rStyle w:val="Hyperlink"/>
            <w:rFonts w:ascii="Calibri" w:hAnsi="Calibri" w:cs="Calibri"/>
          </w:rPr>
          <w:t>7.9</w:t>
        </w:r>
        <w:r w:rsidR="00F30EC0">
          <w:rPr>
            <w:rFonts w:asciiTheme="minorHAnsi" w:eastAsiaTheme="minorEastAsia" w:hAnsiTheme="minorHAnsi" w:cstheme="minorBidi"/>
            <w:b w:val="0"/>
            <w:caps w:val="0"/>
            <w:sz w:val="22"/>
            <w:szCs w:val="22"/>
          </w:rPr>
          <w:tab/>
        </w:r>
        <w:r w:rsidR="00F30EC0" w:rsidRPr="003E6D7E">
          <w:rPr>
            <w:rStyle w:val="Hyperlink"/>
            <w:rFonts w:ascii="Calibri" w:hAnsi="Calibri" w:cs="Calibri"/>
          </w:rPr>
          <w:t>TRANSIENT FUNCTIONS</w:t>
        </w:r>
        <w:r w:rsidR="00F30EC0">
          <w:rPr>
            <w:webHidden/>
          </w:rPr>
          <w:tab/>
        </w:r>
        <w:r w:rsidR="00F30EC0">
          <w:rPr>
            <w:webHidden/>
          </w:rPr>
          <w:fldChar w:fldCharType="begin"/>
        </w:r>
        <w:r w:rsidR="00F30EC0">
          <w:rPr>
            <w:webHidden/>
          </w:rPr>
          <w:instrText xml:space="preserve"> PAGEREF _Toc451178142 \h </w:instrText>
        </w:r>
        <w:r w:rsidR="00F30EC0">
          <w:rPr>
            <w:webHidden/>
          </w:rPr>
        </w:r>
        <w:r w:rsidR="00F30EC0">
          <w:rPr>
            <w:webHidden/>
          </w:rPr>
          <w:fldChar w:fldCharType="separate"/>
        </w:r>
        <w:r w:rsidR="00F30EC0">
          <w:rPr>
            <w:webHidden/>
          </w:rPr>
          <w:t>25</w:t>
        </w:r>
        <w:r w:rsidR="00F30EC0">
          <w:rPr>
            <w:webHidden/>
          </w:rPr>
          <w:fldChar w:fldCharType="end"/>
        </w:r>
      </w:hyperlink>
    </w:p>
    <w:p w:rsidR="00F30EC0" w:rsidRDefault="00516B54">
      <w:pPr>
        <w:pStyle w:val="TOC1"/>
        <w:rPr>
          <w:rFonts w:asciiTheme="minorHAnsi" w:eastAsiaTheme="minorEastAsia" w:hAnsiTheme="minorHAnsi" w:cstheme="minorBidi"/>
          <w:b w:val="0"/>
          <w:caps w:val="0"/>
          <w:noProof/>
          <w:color w:val="auto"/>
          <w:sz w:val="22"/>
          <w:szCs w:val="22"/>
          <w:lang w:val="en-US"/>
        </w:rPr>
      </w:pPr>
      <w:hyperlink w:anchor="_Toc451178143" w:history="1">
        <w:r w:rsidR="00F30EC0" w:rsidRPr="003E6D7E">
          <w:rPr>
            <w:rStyle w:val="Hyperlink"/>
            <w:rFonts w:ascii="Calibri" w:hAnsi="Calibri" w:cs="Calibri"/>
            <w:noProof/>
          </w:rPr>
          <w:t>8</w:t>
        </w:r>
        <w:r w:rsidR="00F30EC0">
          <w:rPr>
            <w:rFonts w:asciiTheme="minorHAnsi" w:eastAsiaTheme="minorEastAsia" w:hAnsiTheme="minorHAnsi" w:cstheme="minorBidi"/>
            <w:b w:val="0"/>
            <w:caps w:val="0"/>
            <w:noProof/>
            <w:color w:val="auto"/>
            <w:sz w:val="22"/>
            <w:szCs w:val="22"/>
            <w:lang w:val="en-US"/>
          </w:rPr>
          <w:tab/>
        </w:r>
        <w:r w:rsidR="00F30EC0" w:rsidRPr="003E6D7E">
          <w:rPr>
            <w:rStyle w:val="Hyperlink"/>
            <w:rFonts w:ascii="Calibri" w:hAnsi="Calibri" w:cs="Calibri"/>
            <w:noProof/>
          </w:rPr>
          <w:t>Unit Test Considerations</w:t>
        </w:r>
        <w:r w:rsidR="00F30EC0">
          <w:rPr>
            <w:noProof/>
            <w:webHidden/>
          </w:rPr>
          <w:tab/>
        </w:r>
        <w:r w:rsidR="00F30EC0">
          <w:rPr>
            <w:noProof/>
            <w:webHidden/>
          </w:rPr>
          <w:fldChar w:fldCharType="begin"/>
        </w:r>
        <w:r w:rsidR="00F30EC0">
          <w:rPr>
            <w:noProof/>
            <w:webHidden/>
          </w:rPr>
          <w:instrText xml:space="preserve"> PAGEREF _Toc451178143 \h </w:instrText>
        </w:r>
        <w:r w:rsidR="00F30EC0">
          <w:rPr>
            <w:noProof/>
            <w:webHidden/>
          </w:rPr>
        </w:r>
        <w:r w:rsidR="00F30EC0">
          <w:rPr>
            <w:noProof/>
            <w:webHidden/>
          </w:rPr>
          <w:fldChar w:fldCharType="separate"/>
        </w:r>
        <w:r w:rsidR="00F30EC0">
          <w:rPr>
            <w:noProof/>
            <w:webHidden/>
          </w:rPr>
          <w:t>26</w:t>
        </w:r>
        <w:r w:rsidR="00F30EC0">
          <w:rPr>
            <w:noProof/>
            <w:webHidden/>
          </w:rPr>
          <w:fldChar w:fldCharType="end"/>
        </w:r>
      </w:hyperlink>
    </w:p>
    <w:p w:rsidR="00F30EC0" w:rsidRDefault="00516B54">
      <w:pPr>
        <w:pStyle w:val="TOC1"/>
        <w:rPr>
          <w:rFonts w:asciiTheme="minorHAnsi" w:eastAsiaTheme="minorEastAsia" w:hAnsiTheme="minorHAnsi" w:cstheme="minorBidi"/>
          <w:b w:val="0"/>
          <w:caps w:val="0"/>
          <w:noProof/>
          <w:color w:val="auto"/>
          <w:sz w:val="22"/>
          <w:szCs w:val="22"/>
          <w:lang w:val="en-US"/>
        </w:rPr>
      </w:pPr>
      <w:hyperlink w:anchor="_Toc451178144" w:history="1">
        <w:r w:rsidR="00F30EC0" w:rsidRPr="003E6D7E">
          <w:rPr>
            <w:rStyle w:val="Hyperlink"/>
            <w:rFonts w:ascii="Calibri" w:hAnsi="Calibri" w:cs="Calibri"/>
            <w:noProof/>
          </w:rPr>
          <w:t>9</w:t>
        </w:r>
        <w:r w:rsidR="00F30EC0">
          <w:rPr>
            <w:rFonts w:asciiTheme="minorHAnsi" w:eastAsiaTheme="minorEastAsia" w:hAnsiTheme="minorHAnsi" w:cstheme="minorBidi"/>
            <w:b w:val="0"/>
            <w:caps w:val="0"/>
            <w:noProof/>
            <w:color w:val="auto"/>
            <w:sz w:val="22"/>
            <w:szCs w:val="22"/>
            <w:lang w:val="en-US"/>
          </w:rPr>
          <w:tab/>
        </w:r>
        <w:r w:rsidR="00F30EC0" w:rsidRPr="003E6D7E">
          <w:rPr>
            <w:rStyle w:val="Hyperlink"/>
            <w:rFonts w:ascii="Calibri" w:hAnsi="Calibri" w:cs="Calibri"/>
            <w:noProof/>
          </w:rPr>
          <w:t>Known Limitations With Design</w:t>
        </w:r>
        <w:r w:rsidR="00F30EC0">
          <w:rPr>
            <w:noProof/>
            <w:webHidden/>
          </w:rPr>
          <w:tab/>
        </w:r>
        <w:r w:rsidR="00F30EC0">
          <w:rPr>
            <w:noProof/>
            <w:webHidden/>
          </w:rPr>
          <w:fldChar w:fldCharType="begin"/>
        </w:r>
        <w:r w:rsidR="00F30EC0">
          <w:rPr>
            <w:noProof/>
            <w:webHidden/>
          </w:rPr>
          <w:instrText xml:space="preserve"> PAGEREF _Toc451178144 \h </w:instrText>
        </w:r>
        <w:r w:rsidR="00F30EC0">
          <w:rPr>
            <w:noProof/>
            <w:webHidden/>
          </w:rPr>
        </w:r>
        <w:r w:rsidR="00F30EC0">
          <w:rPr>
            <w:noProof/>
            <w:webHidden/>
          </w:rPr>
          <w:fldChar w:fldCharType="separate"/>
        </w:r>
        <w:r w:rsidR="00F30EC0">
          <w:rPr>
            <w:noProof/>
            <w:webHidden/>
          </w:rPr>
          <w:t>27</w:t>
        </w:r>
        <w:r w:rsidR="00F30EC0">
          <w:rPr>
            <w:noProof/>
            <w:webHidden/>
          </w:rPr>
          <w:fldChar w:fldCharType="end"/>
        </w:r>
      </w:hyperlink>
    </w:p>
    <w:p w:rsidR="00F30EC0" w:rsidRDefault="00516B54">
      <w:pPr>
        <w:pStyle w:val="TOC1"/>
        <w:rPr>
          <w:rFonts w:asciiTheme="minorHAnsi" w:eastAsiaTheme="minorEastAsia" w:hAnsiTheme="minorHAnsi" w:cstheme="minorBidi"/>
          <w:b w:val="0"/>
          <w:caps w:val="0"/>
          <w:noProof/>
          <w:color w:val="auto"/>
          <w:sz w:val="22"/>
          <w:szCs w:val="22"/>
          <w:lang w:val="en-US"/>
        </w:rPr>
      </w:pPr>
      <w:hyperlink w:anchor="_Toc451178145" w:history="1">
        <w:r w:rsidR="00F30EC0" w:rsidRPr="003E6D7E">
          <w:rPr>
            <w:rStyle w:val="Hyperlink"/>
            <w:rFonts w:ascii="Calibri" w:hAnsi="Calibri" w:cs="Calibri"/>
            <w:noProof/>
          </w:rPr>
          <w:t>10</w:t>
        </w:r>
        <w:r w:rsidR="00F30EC0">
          <w:rPr>
            <w:rFonts w:asciiTheme="minorHAnsi" w:eastAsiaTheme="minorEastAsia" w:hAnsiTheme="minorHAnsi" w:cstheme="minorBidi"/>
            <w:b w:val="0"/>
            <w:caps w:val="0"/>
            <w:noProof/>
            <w:color w:val="auto"/>
            <w:sz w:val="22"/>
            <w:szCs w:val="22"/>
            <w:lang w:val="en-US"/>
          </w:rPr>
          <w:tab/>
        </w:r>
        <w:r w:rsidR="00F30EC0" w:rsidRPr="003E6D7E">
          <w:rPr>
            <w:rStyle w:val="Hyperlink"/>
            <w:rFonts w:ascii="Calibri" w:hAnsi="Calibri" w:cs="Calibri"/>
            <w:noProof/>
          </w:rPr>
          <w:t>UNIT TEST CONSIDERATION</w:t>
        </w:r>
        <w:r w:rsidR="00F30EC0">
          <w:rPr>
            <w:noProof/>
            <w:webHidden/>
          </w:rPr>
          <w:tab/>
        </w:r>
        <w:r w:rsidR="00F30EC0">
          <w:rPr>
            <w:noProof/>
            <w:webHidden/>
          </w:rPr>
          <w:fldChar w:fldCharType="begin"/>
        </w:r>
        <w:r w:rsidR="00F30EC0">
          <w:rPr>
            <w:noProof/>
            <w:webHidden/>
          </w:rPr>
          <w:instrText xml:space="preserve"> PAGEREF _Toc451178145 \h </w:instrText>
        </w:r>
        <w:r w:rsidR="00F30EC0">
          <w:rPr>
            <w:noProof/>
            <w:webHidden/>
          </w:rPr>
        </w:r>
        <w:r w:rsidR="00F30EC0">
          <w:rPr>
            <w:noProof/>
            <w:webHidden/>
          </w:rPr>
          <w:fldChar w:fldCharType="separate"/>
        </w:r>
        <w:r w:rsidR="00F30EC0">
          <w:rPr>
            <w:noProof/>
            <w:webHidden/>
          </w:rPr>
          <w:t>28</w:t>
        </w:r>
        <w:r w:rsidR="00F30EC0">
          <w:rPr>
            <w:noProof/>
            <w:webHidden/>
          </w:rPr>
          <w:fldChar w:fldCharType="end"/>
        </w:r>
      </w:hyperlink>
    </w:p>
    <w:p w:rsidR="00F30EC0" w:rsidRDefault="00516B54">
      <w:pPr>
        <w:pStyle w:val="TOC1"/>
        <w:rPr>
          <w:rFonts w:asciiTheme="minorHAnsi" w:eastAsiaTheme="minorEastAsia" w:hAnsiTheme="minorHAnsi" w:cstheme="minorBidi"/>
          <w:b w:val="0"/>
          <w:caps w:val="0"/>
          <w:noProof/>
          <w:color w:val="auto"/>
          <w:sz w:val="22"/>
          <w:szCs w:val="22"/>
          <w:lang w:val="en-US"/>
        </w:rPr>
      </w:pPr>
      <w:hyperlink w:anchor="_Toc451178146" w:history="1">
        <w:r w:rsidR="00F30EC0" w:rsidRPr="003E6D7E">
          <w:rPr>
            <w:rStyle w:val="Hyperlink"/>
            <w:rFonts w:ascii="Calibri" w:hAnsi="Calibri" w:cs="Calibri"/>
            <w:noProof/>
          </w:rPr>
          <w:t>11</w:t>
        </w:r>
        <w:r w:rsidR="00F30EC0">
          <w:rPr>
            <w:rFonts w:asciiTheme="minorHAnsi" w:eastAsiaTheme="minorEastAsia" w:hAnsiTheme="minorHAnsi" w:cstheme="minorBidi"/>
            <w:b w:val="0"/>
            <w:caps w:val="0"/>
            <w:noProof/>
            <w:color w:val="auto"/>
            <w:sz w:val="22"/>
            <w:szCs w:val="22"/>
            <w:lang w:val="en-US"/>
          </w:rPr>
          <w:tab/>
        </w:r>
        <w:r w:rsidR="00F30EC0" w:rsidRPr="003E6D7E">
          <w:rPr>
            <w:rStyle w:val="Hyperlink"/>
            <w:rFonts w:ascii="Calibri" w:hAnsi="Calibri" w:cs="Calibri"/>
            <w:noProof/>
          </w:rPr>
          <w:t>Appendix</w:t>
        </w:r>
        <w:r w:rsidR="00F30EC0">
          <w:rPr>
            <w:noProof/>
            <w:webHidden/>
          </w:rPr>
          <w:tab/>
        </w:r>
        <w:r w:rsidR="00F30EC0">
          <w:rPr>
            <w:noProof/>
            <w:webHidden/>
          </w:rPr>
          <w:fldChar w:fldCharType="begin"/>
        </w:r>
        <w:r w:rsidR="00F30EC0">
          <w:rPr>
            <w:noProof/>
            <w:webHidden/>
          </w:rPr>
          <w:instrText xml:space="preserve"> PAGEREF _Toc451178146 \h </w:instrText>
        </w:r>
        <w:r w:rsidR="00F30EC0">
          <w:rPr>
            <w:noProof/>
            <w:webHidden/>
          </w:rPr>
        </w:r>
        <w:r w:rsidR="00F30EC0">
          <w:rPr>
            <w:noProof/>
            <w:webHidden/>
          </w:rPr>
          <w:fldChar w:fldCharType="separate"/>
        </w:r>
        <w:r w:rsidR="00F30EC0">
          <w:rPr>
            <w:noProof/>
            <w:webHidden/>
          </w:rPr>
          <w:t>29</w:t>
        </w:r>
        <w:r w:rsidR="00F30EC0">
          <w:rPr>
            <w:noProof/>
            <w:webHidden/>
          </w:rPr>
          <w:fldChar w:fldCharType="end"/>
        </w:r>
      </w:hyperlink>
    </w:p>
    <w:p w:rsidR="00891F29" w:rsidRPr="00AA38E8" w:rsidRDefault="009C5629">
      <w:pPr>
        <w:rPr>
          <w:rFonts w:cs="Calibri"/>
        </w:rPr>
      </w:pPr>
      <w:r w:rsidRPr="00AA38E8">
        <w:rPr>
          <w:rFonts w:cs="Calibri"/>
          <w:b/>
          <w:caps/>
          <w:color w:val="000000"/>
          <w:sz w:val="24"/>
          <w:szCs w:val="20"/>
          <w:lang w:val="en-GB" w:bidi="ar-SA"/>
        </w:rPr>
        <w:fldChar w:fldCharType="end"/>
      </w:r>
    </w:p>
    <w:p w:rsidR="00B81C1B" w:rsidRPr="00AA38E8" w:rsidRDefault="00B81C1B">
      <w:pPr>
        <w:rPr>
          <w:rFonts w:cs="Calibri"/>
        </w:rPr>
      </w:pPr>
    </w:p>
    <w:p w:rsidR="00707BA6" w:rsidRPr="00AA38E8" w:rsidRDefault="00707BA6" w:rsidP="00707BA6">
      <w:pPr>
        <w:pStyle w:val="TOC3"/>
        <w:numPr>
          <w:ilvl w:val="0"/>
          <w:numId w:val="0"/>
        </w:numPr>
        <w:ind w:left="567"/>
        <w:rPr>
          <w:rFonts w:cs="Calibri"/>
        </w:rPr>
      </w:pPr>
    </w:p>
    <w:p w:rsidR="00063A7A" w:rsidRPr="00AA38E8" w:rsidRDefault="00B81C1B" w:rsidP="00B915BD">
      <w:pPr>
        <w:pStyle w:val="Heading1"/>
        <w:numPr>
          <w:ilvl w:val="0"/>
          <w:numId w:val="1"/>
        </w:numPr>
        <w:rPr>
          <w:rFonts w:ascii="Calibri" w:hAnsi="Calibri" w:cs="Calibri"/>
        </w:rPr>
      </w:pPr>
      <w:bookmarkStart w:id="21" w:name="_Toc367436496"/>
      <w:bookmarkStart w:id="22" w:name="_Toc451178052"/>
      <w:r w:rsidRPr="00AA38E8">
        <w:rPr>
          <w:rFonts w:ascii="Calibri" w:hAnsi="Calibri" w:cs="Calibri"/>
        </w:rPr>
        <w:lastRenderedPageBreak/>
        <w:t>A</w:t>
      </w:r>
      <w:bookmarkEnd w:id="21"/>
      <w:r w:rsidR="001161D2" w:rsidRPr="00AA38E8">
        <w:rPr>
          <w:rFonts w:ascii="Calibri" w:hAnsi="Calibri" w:cs="Calibri"/>
        </w:rPr>
        <w:t xml:space="preserve">bbrevations And </w:t>
      </w:r>
      <w:r w:rsidR="00063A7A" w:rsidRPr="00AA38E8">
        <w:rPr>
          <w:rFonts w:ascii="Calibri" w:hAnsi="Calibri" w:cs="Calibri"/>
        </w:rPr>
        <w:t>Acronyms</w:t>
      </w:r>
      <w:bookmarkEnd w:id="22"/>
    </w:p>
    <w:tbl>
      <w:tblPr>
        <w:tblW w:w="0" w:type="auto"/>
        <w:tblInd w:w="648" w:type="dxa"/>
        <w:tblBorders>
          <w:top w:val="single" w:sz="6" w:space="0" w:color="000000"/>
          <w:left w:val="single" w:sz="12" w:space="0" w:color="000000"/>
          <w:bottom w:val="single" w:sz="6" w:space="0" w:color="000000"/>
          <w:right w:val="single" w:sz="12" w:space="0" w:color="000000"/>
          <w:insideV w:val="single" w:sz="6" w:space="0" w:color="000000"/>
        </w:tblBorders>
        <w:tblLook w:val="04A0" w:firstRow="1" w:lastRow="0" w:firstColumn="1" w:lastColumn="0" w:noHBand="0" w:noVBand="1"/>
      </w:tblPr>
      <w:tblGrid>
        <w:gridCol w:w="2437"/>
        <w:gridCol w:w="6202"/>
      </w:tblGrid>
      <w:tr w:rsidR="001161D2" w:rsidRPr="00AA38E8" w:rsidTr="00B915BD">
        <w:tc>
          <w:tcPr>
            <w:tcW w:w="2437" w:type="dxa"/>
            <w:tcBorders>
              <w:bottom w:val="single" w:sz="6" w:space="0" w:color="000000"/>
            </w:tcBorders>
            <w:shd w:val="clear" w:color="auto" w:fill="F2F2F2"/>
          </w:tcPr>
          <w:p w:rsidR="001161D2" w:rsidRPr="00AA38E8" w:rsidRDefault="007B1EDB" w:rsidP="00962170">
            <w:pPr>
              <w:jc w:val="center"/>
              <w:rPr>
                <w:rFonts w:cs="Calibri"/>
                <w:sz w:val="19"/>
              </w:rPr>
            </w:pPr>
            <w:r w:rsidRPr="00AA38E8">
              <w:rPr>
                <w:rFonts w:cs="Calibri"/>
                <w:sz w:val="19"/>
              </w:rPr>
              <w:t>Abbreviation</w:t>
            </w:r>
          </w:p>
        </w:tc>
        <w:tc>
          <w:tcPr>
            <w:tcW w:w="6202" w:type="dxa"/>
            <w:tcBorders>
              <w:bottom w:val="single" w:sz="6" w:space="0" w:color="000000"/>
            </w:tcBorders>
            <w:shd w:val="clear" w:color="auto" w:fill="F2F2F2"/>
          </w:tcPr>
          <w:p w:rsidR="001161D2" w:rsidRPr="00AA38E8" w:rsidRDefault="00727610" w:rsidP="00962170">
            <w:pPr>
              <w:jc w:val="center"/>
              <w:rPr>
                <w:rFonts w:cs="Calibri"/>
                <w:sz w:val="19"/>
              </w:rPr>
            </w:pPr>
            <w:r w:rsidRPr="00AA38E8">
              <w:rPr>
                <w:rFonts w:cs="Calibri"/>
                <w:sz w:val="19"/>
              </w:rPr>
              <w:t>Description</w:t>
            </w:r>
          </w:p>
        </w:tc>
      </w:tr>
      <w:tr w:rsidR="001161D2" w:rsidRPr="00AA38E8" w:rsidTr="00D52276">
        <w:tc>
          <w:tcPr>
            <w:tcW w:w="2437" w:type="dxa"/>
            <w:tcBorders>
              <w:bottom w:val="single" w:sz="4" w:space="0" w:color="auto"/>
            </w:tcBorders>
            <w:shd w:val="clear" w:color="auto" w:fill="auto"/>
          </w:tcPr>
          <w:p w:rsidR="001161D2" w:rsidRPr="00AA38E8" w:rsidRDefault="00136080">
            <w:pPr>
              <w:rPr>
                <w:rFonts w:cs="Calibri"/>
                <w:sz w:val="19"/>
              </w:rPr>
            </w:pPr>
            <w:r>
              <w:rPr>
                <w:rFonts w:cs="Calibri"/>
                <w:sz w:val="19"/>
              </w:rPr>
              <w:t>DFD</w:t>
            </w:r>
          </w:p>
        </w:tc>
        <w:tc>
          <w:tcPr>
            <w:tcW w:w="6202" w:type="dxa"/>
            <w:tcBorders>
              <w:bottom w:val="single" w:sz="4" w:space="0" w:color="auto"/>
            </w:tcBorders>
            <w:shd w:val="clear" w:color="auto" w:fill="auto"/>
          </w:tcPr>
          <w:p w:rsidR="001161D2" w:rsidRPr="00AA38E8" w:rsidRDefault="00E53BF0">
            <w:pPr>
              <w:rPr>
                <w:rFonts w:cs="Calibri"/>
                <w:sz w:val="19"/>
              </w:rPr>
            </w:pPr>
            <w:r>
              <w:rPr>
                <w:rFonts w:cs="Calibri"/>
                <w:sz w:val="19"/>
              </w:rPr>
              <w:t>Design functional diagram</w:t>
            </w:r>
          </w:p>
        </w:tc>
      </w:tr>
      <w:tr w:rsidR="00D52276" w:rsidRPr="00AA38E8" w:rsidTr="00D52276">
        <w:tc>
          <w:tcPr>
            <w:tcW w:w="2437" w:type="dxa"/>
            <w:tcBorders>
              <w:bottom w:val="single" w:sz="4" w:space="0" w:color="auto"/>
            </w:tcBorders>
            <w:shd w:val="clear" w:color="auto" w:fill="auto"/>
          </w:tcPr>
          <w:p w:rsidR="00D52276" w:rsidRDefault="00D52276">
            <w:pPr>
              <w:rPr>
                <w:rFonts w:cs="Calibri"/>
                <w:sz w:val="19"/>
              </w:rPr>
            </w:pPr>
            <w:r>
              <w:rPr>
                <w:rFonts w:cs="Calibri"/>
                <w:sz w:val="19"/>
              </w:rPr>
              <w:t>MDD</w:t>
            </w:r>
          </w:p>
        </w:tc>
        <w:tc>
          <w:tcPr>
            <w:tcW w:w="6202" w:type="dxa"/>
            <w:tcBorders>
              <w:bottom w:val="single" w:sz="4" w:space="0" w:color="auto"/>
            </w:tcBorders>
            <w:shd w:val="clear" w:color="auto" w:fill="auto"/>
          </w:tcPr>
          <w:p w:rsidR="00D52276" w:rsidRDefault="00D52276">
            <w:pPr>
              <w:rPr>
                <w:rFonts w:cs="Calibri"/>
                <w:sz w:val="19"/>
              </w:rPr>
            </w:pPr>
            <w:r>
              <w:rPr>
                <w:rFonts w:cs="Calibri"/>
                <w:sz w:val="19"/>
              </w:rPr>
              <w:t>Module design Document</w:t>
            </w:r>
          </w:p>
        </w:tc>
      </w:tr>
      <w:tr w:rsidR="00D52276" w:rsidRPr="00AA38E8" w:rsidTr="00D52276">
        <w:tc>
          <w:tcPr>
            <w:tcW w:w="2437" w:type="dxa"/>
            <w:tcBorders>
              <w:top w:val="single" w:sz="4" w:space="0" w:color="auto"/>
              <w:bottom w:val="single" w:sz="4" w:space="0" w:color="auto"/>
            </w:tcBorders>
            <w:shd w:val="clear" w:color="auto" w:fill="auto"/>
          </w:tcPr>
          <w:p w:rsidR="00D52276" w:rsidRDefault="00D52276">
            <w:pPr>
              <w:rPr>
                <w:rFonts w:cs="Calibri"/>
                <w:sz w:val="19"/>
              </w:rPr>
            </w:pPr>
          </w:p>
        </w:tc>
        <w:tc>
          <w:tcPr>
            <w:tcW w:w="6202" w:type="dxa"/>
            <w:tcBorders>
              <w:top w:val="single" w:sz="4" w:space="0" w:color="auto"/>
              <w:bottom w:val="single" w:sz="4" w:space="0" w:color="auto"/>
            </w:tcBorders>
            <w:shd w:val="clear" w:color="auto" w:fill="auto"/>
          </w:tcPr>
          <w:p w:rsidR="00D52276" w:rsidRPr="00AA38E8" w:rsidRDefault="00D52276">
            <w:pPr>
              <w:rPr>
                <w:rFonts w:cs="Calibri"/>
                <w:sz w:val="19"/>
              </w:rPr>
            </w:pPr>
            <w:r>
              <w:rPr>
                <w:rFonts w:cs="Calibri"/>
                <w:sz w:val="19"/>
              </w:rPr>
              <w:t>&lt;ADD  more to the table if applicable&gt;</w:t>
            </w:r>
          </w:p>
        </w:tc>
      </w:tr>
      <w:tr w:rsidR="00D52276" w:rsidRPr="00AA38E8" w:rsidTr="00151B09">
        <w:trPr>
          <w:trHeight w:val="87"/>
        </w:trPr>
        <w:tc>
          <w:tcPr>
            <w:tcW w:w="2437" w:type="dxa"/>
            <w:shd w:val="clear" w:color="auto" w:fill="auto"/>
          </w:tcPr>
          <w:p w:rsidR="00D52276" w:rsidRDefault="00D52276">
            <w:pPr>
              <w:rPr>
                <w:rFonts w:cs="Calibri"/>
                <w:sz w:val="19"/>
              </w:rPr>
            </w:pPr>
          </w:p>
        </w:tc>
        <w:tc>
          <w:tcPr>
            <w:tcW w:w="6202" w:type="dxa"/>
            <w:shd w:val="clear" w:color="auto" w:fill="auto"/>
          </w:tcPr>
          <w:p w:rsidR="00D52276" w:rsidRPr="00AA38E8" w:rsidRDefault="00D52276">
            <w:pPr>
              <w:rPr>
                <w:rFonts w:cs="Calibri"/>
                <w:sz w:val="19"/>
              </w:rPr>
            </w:pPr>
          </w:p>
        </w:tc>
      </w:tr>
    </w:tbl>
    <w:p w:rsidR="00B81C1B" w:rsidRPr="00AA38E8" w:rsidRDefault="00B81C1B">
      <w:pPr>
        <w:rPr>
          <w:rFonts w:cs="Calibri"/>
          <w:sz w:val="19"/>
        </w:rPr>
      </w:pPr>
    </w:p>
    <w:p w:rsidR="00063A7A" w:rsidRPr="00AA38E8" w:rsidRDefault="00063A7A" w:rsidP="00B915BD">
      <w:pPr>
        <w:pStyle w:val="Heading1"/>
        <w:numPr>
          <w:ilvl w:val="0"/>
          <w:numId w:val="1"/>
        </w:numPr>
        <w:rPr>
          <w:rFonts w:ascii="Calibri" w:hAnsi="Calibri" w:cs="Calibri"/>
        </w:rPr>
      </w:pPr>
      <w:bookmarkStart w:id="23" w:name="_Toc451178053"/>
      <w:r w:rsidRPr="00AA38E8">
        <w:rPr>
          <w:rFonts w:ascii="Calibri" w:hAnsi="Calibri" w:cs="Calibri"/>
        </w:rPr>
        <w:lastRenderedPageBreak/>
        <w:t>References</w:t>
      </w:r>
      <w:bookmarkEnd w:id="23"/>
    </w:p>
    <w:p w:rsidR="00063A7A" w:rsidRPr="00AA38E8" w:rsidRDefault="00063A7A" w:rsidP="00063A7A">
      <w:pPr>
        <w:rPr>
          <w:rFonts w:cs="Calibri"/>
          <w:lang w:bidi="ar-SA"/>
        </w:rPr>
      </w:pPr>
    </w:p>
    <w:tbl>
      <w:tblPr>
        <w:tblW w:w="0" w:type="auto"/>
        <w:tblBorders>
          <w:top w:val="single" w:sz="6" w:space="0" w:color="000000"/>
          <w:left w:val="single" w:sz="12" w:space="0" w:color="000000"/>
          <w:bottom w:val="single" w:sz="6" w:space="0" w:color="000000"/>
          <w:right w:val="single" w:sz="12" w:space="0" w:color="000000"/>
          <w:insideV w:val="single" w:sz="6" w:space="0" w:color="000000"/>
        </w:tblBorders>
        <w:tblLook w:val="04A0" w:firstRow="1" w:lastRow="0" w:firstColumn="1" w:lastColumn="0" w:noHBand="0" w:noVBand="1"/>
      </w:tblPr>
      <w:tblGrid>
        <w:gridCol w:w="1101"/>
        <w:gridCol w:w="6095"/>
        <w:gridCol w:w="2091"/>
      </w:tblGrid>
      <w:tr w:rsidR="00063A7A" w:rsidRPr="00AA38E8" w:rsidTr="00151B09">
        <w:tc>
          <w:tcPr>
            <w:tcW w:w="1101" w:type="dxa"/>
            <w:tcBorders>
              <w:bottom w:val="single" w:sz="4" w:space="0" w:color="auto"/>
            </w:tcBorders>
            <w:shd w:val="clear" w:color="auto" w:fill="F2F2F2"/>
          </w:tcPr>
          <w:p w:rsidR="00063A7A" w:rsidRPr="00AA38E8" w:rsidRDefault="00063A7A" w:rsidP="00063A7A">
            <w:pPr>
              <w:rPr>
                <w:rFonts w:cs="Calibri"/>
                <w:lang w:bidi="ar-SA"/>
              </w:rPr>
            </w:pPr>
            <w:r w:rsidRPr="00AA38E8">
              <w:rPr>
                <w:rFonts w:cs="Calibri"/>
                <w:lang w:bidi="ar-SA"/>
              </w:rPr>
              <w:t>Sr. No.</w:t>
            </w:r>
          </w:p>
        </w:tc>
        <w:tc>
          <w:tcPr>
            <w:tcW w:w="6095" w:type="dxa"/>
            <w:tcBorders>
              <w:bottom w:val="single" w:sz="4" w:space="0" w:color="auto"/>
            </w:tcBorders>
            <w:shd w:val="clear" w:color="auto" w:fill="F2F2F2"/>
          </w:tcPr>
          <w:p w:rsidR="00063A7A" w:rsidRPr="00AA38E8" w:rsidRDefault="00063A7A" w:rsidP="00063A7A">
            <w:pPr>
              <w:rPr>
                <w:rFonts w:cs="Calibri"/>
                <w:lang w:bidi="ar-SA"/>
              </w:rPr>
            </w:pPr>
            <w:r w:rsidRPr="00AA38E8">
              <w:rPr>
                <w:rFonts w:cs="Calibri"/>
                <w:lang w:bidi="ar-SA"/>
              </w:rPr>
              <w:t>Title</w:t>
            </w:r>
          </w:p>
        </w:tc>
        <w:tc>
          <w:tcPr>
            <w:tcW w:w="2091" w:type="dxa"/>
            <w:tcBorders>
              <w:bottom w:val="single" w:sz="4" w:space="0" w:color="auto"/>
            </w:tcBorders>
            <w:shd w:val="clear" w:color="auto" w:fill="F2F2F2"/>
          </w:tcPr>
          <w:p w:rsidR="00063A7A" w:rsidRPr="00AA38E8" w:rsidRDefault="00063A7A" w:rsidP="00063A7A">
            <w:pPr>
              <w:rPr>
                <w:rFonts w:cs="Calibri"/>
                <w:lang w:bidi="ar-SA"/>
              </w:rPr>
            </w:pPr>
            <w:r w:rsidRPr="00AA38E8">
              <w:rPr>
                <w:rFonts w:cs="Calibri"/>
                <w:lang w:bidi="ar-SA"/>
              </w:rPr>
              <w:t>Version</w:t>
            </w:r>
          </w:p>
        </w:tc>
      </w:tr>
      <w:tr w:rsidR="00063A7A" w:rsidRPr="00AA38E8" w:rsidTr="00151B09">
        <w:tc>
          <w:tcPr>
            <w:tcW w:w="1101" w:type="dxa"/>
            <w:tcBorders>
              <w:top w:val="single" w:sz="4" w:space="0" w:color="auto"/>
              <w:left w:val="single" w:sz="4" w:space="0" w:color="auto"/>
              <w:bottom w:val="single" w:sz="4" w:space="0" w:color="auto"/>
            </w:tcBorders>
            <w:shd w:val="clear" w:color="auto" w:fill="auto"/>
          </w:tcPr>
          <w:p w:rsidR="00063A7A" w:rsidRPr="00AA38E8" w:rsidRDefault="002D6391" w:rsidP="00063A7A">
            <w:pPr>
              <w:rPr>
                <w:rFonts w:cs="Calibri"/>
                <w:lang w:bidi="ar-SA"/>
              </w:rPr>
            </w:pPr>
            <w:r>
              <w:rPr>
                <w:rFonts w:cs="Calibri"/>
                <w:lang w:bidi="ar-SA"/>
              </w:rPr>
              <w:t>1</w:t>
            </w:r>
          </w:p>
        </w:tc>
        <w:tc>
          <w:tcPr>
            <w:tcW w:w="6095" w:type="dxa"/>
            <w:tcBorders>
              <w:top w:val="single" w:sz="4" w:space="0" w:color="auto"/>
              <w:bottom w:val="single" w:sz="4" w:space="0" w:color="auto"/>
            </w:tcBorders>
            <w:shd w:val="clear" w:color="auto" w:fill="auto"/>
          </w:tcPr>
          <w:p w:rsidR="00063A7A" w:rsidRPr="00AA38E8" w:rsidRDefault="00B915BD" w:rsidP="00063A7A">
            <w:pPr>
              <w:rPr>
                <w:rFonts w:cs="Calibri"/>
                <w:lang w:bidi="ar-SA"/>
              </w:rPr>
            </w:pPr>
            <w:r>
              <w:rPr>
                <w:rFonts w:cs="Calibri"/>
                <w:lang w:bidi="ar-SA"/>
              </w:rPr>
              <w:t>MDD Guidelines</w:t>
            </w:r>
          </w:p>
        </w:tc>
        <w:tc>
          <w:tcPr>
            <w:tcW w:w="2091" w:type="dxa"/>
            <w:tcBorders>
              <w:top w:val="single" w:sz="4" w:space="0" w:color="auto"/>
              <w:bottom w:val="single" w:sz="4" w:space="0" w:color="auto"/>
              <w:right w:val="single" w:sz="4" w:space="0" w:color="auto"/>
            </w:tcBorders>
            <w:shd w:val="clear" w:color="auto" w:fill="auto"/>
          </w:tcPr>
          <w:p w:rsidR="00063A7A" w:rsidRPr="00AA38E8" w:rsidRDefault="00764686" w:rsidP="00063A7A">
            <w:pPr>
              <w:rPr>
                <w:rFonts w:cs="Calibri"/>
                <w:lang w:bidi="ar-SA"/>
              </w:rPr>
            </w:pPr>
            <w:r>
              <w:rPr>
                <w:rFonts w:cs="Calibri"/>
                <w:lang w:bidi="ar-SA"/>
              </w:rPr>
              <w:t>EA3 01.04.00</w:t>
            </w:r>
          </w:p>
        </w:tc>
      </w:tr>
      <w:tr w:rsidR="00D52276" w:rsidRPr="00AA38E8" w:rsidTr="00151B09">
        <w:tc>
          <w:tcPr>
            <w:tcW w:w="1101" w:type="dxa"/>
            <w:tcBorders>
              <w:top w:val="single" w:sz="4" w:space="0" w:color="auto"/>
              <w:bottom w:val="single" w:sz="4" w:space="0" w:color="auto"/>
            </w:tcBorders>
            <w:shd w:val="clear" w:color="auto" w:fill="auto"/>
          </w:tcPr>
          <w:p w:rsidR="00D52276" w:rsidRDefault="00764686" w:rsidP="00063A7A">
            <w:pPr>
              <w:rPr>
                <w:rFonts w:cs="Calibri"/>
                <w:lang w:bidi="ar-SA"/>
              </w:rPr>
            </w:pPr>
            <w:r>
              <w:rPr>
                <w:rFonts w:cs="Calibri"/>
                <w:lang w:bidi="ar-SA"/>
              </w:rPr>
              <w:t>2</w:t>
            </w:r>
          </w:p>
        </w:tc>
        <w:tc>
          <w:tcPr>
            <w:tcW w:w="6095" w:type="dxa"/>
            <w:tcBorders>
              <w:top w:val="single" w:sz="4" w:space="0" w:color="auto"/>
              <w:bottom w:val="single" w:sz="4" w:space="0" w:color="auto"/>
            </w:tcBorders>
            <w:shd w:val="clear" w:color="auto" w:fill="auto"/>
          </w:tcPr>
          <w:p w:rsidR="00D52276" w:rsidRDefault="00D52276" w:rsidP="00063A7A">
            <w:pPr>
              <w:rPr>
                <w:rFonts w:cs="Calibri"/>
                <w:lang w:bidi="ar-SA"/>
              </w:rPr>
            </w:pPr>
            <w:r w:rsidRPr="008C412D">
              <w:rPr>
                <w:rFonts w:cs="Calibri"/>
                <w:szCs w:val="19"/>
              </w:rPr>
              <w:t>Software Naming Conventions</w:t>
            </w:r>
          </w:p>
        </w:tc>
        <w:tc>
          <w:tcPr>
            <w:tcW w:w="2091" w:type="dxa"/>
            <w:tcBorders>
              <w:top w:val="single" w:sz="4" w:space="0" w:color="auto"/>
              <w:bottom w:val="single" w:sz="4" w:space="0" w:color="auto"/>
            </w:tcBorders>
            <w:shd w:val="clear" w:color="auto" w:fill="auto"/>
          </w:tcPr>
          <w:p w:rsidR="00D52276" w:rsidRDefault="00764686" w:rsidP="00063A7A">
            <w:pPr>
              <w:rPr>
                <w:rFonts w:cs="Calibri"/>
                <w:lang w:bidi="ar-SA"/>
              </w:rPr>
            </w:pPr>
            <w:r>
              <w:rPr>
                <w:rFonts w:cs="Calibri"/>
                <w:lang w:bidi="ar-SA"/>
              </w:rPr>
              <w:t>2.0</w:t>
            </w:r>
          </w:p>
        </w:tc>
      </w:tr>
      <w:tr w:rsidR="00132EC3" w:rsidRPr="00AA38E8" w:rsidTr="00D31601">
        <w:tc>
          <w:tcPr>
            <w:tcW w:w="1101" w:type="dxa"/>
            <w:tcBorders>
              <w:top w:val="single" w:sz="4" w:space="0" w:color="auto"/>
              <w:bottom w:val="single" w:sz="4" w:space="0" w:color="auto"/>
            </w:tcBorders>
            <w:shd w:val="clear" w:color="auto" w:fill="auto"/>
          </w:tcPr>
          <w:p w:rsidR="00132EC3" w:rsidRDefault="00764686" w:rsidP="00063A7A">
            <w:pPr>
              <w:rPr>
                <w:rFonts w:cs="Calibri"/>
                <w:lang w:bidi="ar-SA"/>
              </w:rPr>
            </w:pPr>
            <w:r>
              <w:rPr>
                <w:rFonts w:cs="Calibri"/>
                <w:lang w:bidi="ar-SA"/>
              </w:rPr>
              <w:t>3</w:t>
            </w:r>
          </w:p>
        </w:tc>
        <w:tc>
          <w:tcPr>
            <w:tcW w:w="6095" w:type="dxa"/>
            <w:tcBorders>
              <w:top w:val="single" w:sz="4" w:space="0" w:color="auto"/>
              <w:bottom w:val="single" w:sz="4" w:space="0" w:color="auto"/>
            </w:tcBorders>
            <w:shd w:val="clear" w:color="auto" w:fill="auto"/>
          </w:tcPr>
          <w:p w:rsidR="00132EC3" w:rsidRDefault="00132EC3" w:rsidP="00063A7A">
            <w:pPr>
              <w:rPr>
                <w:rFonts w:cs="Calibri"/>
                <w:szCs w:val="19"/>
              </w:rPr>
            </w:pPr>
            <w:r>
              <w:rPr>
                <w:rFonts w:cs="Calibri"/>
                <w:szCs w:val="19"/>
              </w:rPr>
              <w:t xml:space="preserve">Coding </w:t>
            </w:r>
            <w:r w:rsidR="00C71993">
              <w:rPr>
                <w:rFonts w:cs="Calibri"/>
                <w:szCs w:val="19"/>
              </w:rPr>
              <w:t>standards</w:t>
            </w:r>
          </w:p>
        </w:tc>
        <w:tc>
          <w:tcPr>
            <w:tcW w:w="2091" w:type="dxa"/>
            <w:tcBorders>
              <w:top w:val="single" w:sz="4" w:space="0" w:color="auto"/>
              <w:bottom w:val="single" w:sz="4" w:space="0" w:color="auto"/>
            </w:tcBorders>
            <w:shd w:val="clear" w:color="auto" w:fill="auto"/>
          </w:tcPr>
          <w:p w:rsidR="00132EC3" w:rsidRDefault="00764686" w:rsidP="00063A7A">
            <w:pPr>
              <w:rPr>
                <w:rFonts w:cs="Calibri"/>
                <w:lang w:bidi="ar-SA"/>
              </w:rPr>
            </w:pPr>
            <w:r>
              <w:rPr>
                <w:rFonts w:cs="Calibri"/>
                <w:lang w:bidi="ar-SA"/>
              </w:rPr>
              <w:t>2.1</w:t>
            </w:r>
          </w:p>
        </w:tc>
      </w:tr>
      <w:tr w:rsidR="00B352F7" w:rsidRPr="00AA38E8" w:rsidTr="00D31601">
        <w:tc>
          <w:tcPr>
            <w:tcW w:w="1101" w:type="dxa"/>
            <w:tcBorders>
              <w:top w:val="single" w:sz="4" w:space="0" w:color="auto"/>
              <w:bottom w:val="single" w:sz="4" w:space="0" w:color="auto"/>
            </w:tcBorders>
            <w:shd w:val="clear" w:color="auto" w:fill="auto"/>
          </w:tcPr>
          <w:p w:rsidR="00B352F7" w:rsidRDefault="00764686" w:rsidP="00063A7A">
            <w:pPr>
              <w:rPr>
                <w:rFonts w:cs="Calibri"/>
                <w:lang w:bidi="ar-SA"/>
              </w:rPr>
            </w:pPr>
            <w:r>
              <w:rPr>
                <w:rFonts w:cs="Calibri"/>
                <w:lang w:bidi="ar-SA"/>
              </w:rPr>
              <w:t>4</w:t>
            </w:r>
          </w:p>
        </w:tc>
        <w:tc>
          <w:tcPr>
            <w:tcW w:w="6095" w:type="dxa"/>
            <w:tcBorders>
              <w:top w:val="single" w:sz="4" w:space="0" w:color="auto"/>
              <w:bottom w:val="single" w:sz="4" w:space="0" w:color="auto"/>
            </w:tcBorders>
            <w:shd w:val="clear" w:color="auto" w:fill="auto"/>
          </w:tcPr>
          <w:p w:rsidR="00B352F7" w:rsidRDefault="00C84F9B" w:rsidP="009C2C9A">
            <w:pPr>
              <w:rPr>
                <w:rFonts w:cs="Calibri"/>
                <w:szCs w:val="19"/>
              </w:rPr>
            </w:pPr>
            <w:r>
              <w:rPr>
                <w:rFonts w:cs="Calibri"/>
                <w:szCs w:val="19"/>
              </w:rPr>
              <w:t xml:space="preserve">ES 20D </w:t>
            </w:r>
            <w:r w:rsidR="00764686">
              <w:rPr>
                <w:rFonts w:cs="Calibri"/>
                <w:szCs w:val="19"/>
              </w:rPr>
              <w:t xml:space="preserve">FDD </w:t>
            </w:r>
          </w:p>
        </w:tc>
        <w:tc>
          <w:tcPr>
            <w:tcW w:w="2091" w:type="dxa"/>
            <w:tcBorders>
              <w:top w:val="single" w:sz="4" w:space="0" w:color="auto"/>
              <w:bottom w:val="single" w:sz="4" w:space="0" w:color="auto"/>
            </w:tcBorders>
            <w:shd w:val="clear" w:color="auto" w:fill="auto"/>
          </w:tcPr>
          <w:p w:rsidR="00B352F7" w:rsidRDefault="00764686" w:rsidP="00063A7A">
            <w:pPr>
              <w:rPr>
                <w:rFonts w:cs="Calibri"/>
                <w:lang w:bidi="ar-SA"/>
              </w:rPr>
            </w:pPr>
            <w:r>
              <w:rPr>
                <w:rFonts w:cs="Calibri"/>
                <w:lang w:bidi="ar-SA"/>
              </w:rPr>
              <w:t>01</w:t>
            </w:r>
            <w:ins w:id="24" w:author="Thundathil, Jayakrishnan" w:date="2016-08-04T09:45:00Z">
              <w:r w:rsidR="00C247BF">
                <w:rPr>
                  <w:rFonts w:cs="Calibri"/>
                  <w:lang w:bidi="ar-SA"/>
                </w:rPr>
                <w:t>8</w:t>
              </w:r>
            </w:ins>
            <w:del w:id="25" w:author="Thundathil, Jayakrishnan" w:date="2016-08-04T09:45:00Z">
              <w:r w:rsidR="00392D24" w:rsidDel="00C247BF">
                <w:rPr>
                  <w:rFonts w:cs="Calibri"/>
                  <w:lang w:bidi="ar-SA"/>
                </w:rPr>
                <w:delText>6</w:delText>
              </w:r>
            </w:del>
          </w:p>
        </w:tc>
      </w:tr>
      <w:tr w:rsidR="00D31601" w:rsidRPr="00AA38E8" w:rsidTr="00D52276">
        <w:tc>
          <w:tcPr>
            <w:tcW w:w="1101" w:type="dxa"/>
            <w:tcBorders>
              <w:top w:val="single" w:sz="4" w:space="0" w:color="auto"/>
            </w:tcBorders>
            <w:shd w:val="clear" w:color="auto" w:fill="auto"/>
          </w:tcPr>
          <w:p w:rsidR="00D31601" w:rsidRDefault="00D31601" w:rsidP="00063A7A">
            <w:pPr>
              <w:rPr>
                <w:rFonts w:cs="Calibri"/>
                <w:lang w:bidi="ar-SA"/>
              </w:rPr>
            </w:pPr>
          </w:p>
        </w:tc>
        <w:tc>
          <w:tcPr>
            <w:tcW w:w="6095" w:type="dxa"/>
            <w:tcBorders>
              <w:top w:val="single" w:sz="4" w:space="0" w:color="auto"/>
            </w:tcBorders>
            <w:shd w:val="clear" w:color="auto" w:fill="auto"/>
          </w:tcPr>
          <w:p w:rsidR="00D31601" w:rsidRDefault="00D31601" w:rsidP="00063A7A">
            <w:pPr>
              <w:rPr>
                <w:rFonts w:cs="Calibri"/>
                <w:szCs w:val="19"/>
              </w:rPr>
            </w:pPr>
            <w:r>
              <w:rPr>
                <w:rFonts w:cs="Calibri"/>
                <w:szCs w:val="19"/>
              </w:rPr>
              <w:t>&lt;Add if more available&gt;</w:t>
            </w:r>
          </w:p>
        </w:tc>
        <w:tc>
          <w:tcPr>
            <w:tcW w:w="2091" w:type="dxa"/>
            <w:tcBorders>
              <w:top w:val="single" w:sz="4" w:space="0" w:color="auto"/>
            </w:tcBorders>
            <w:shd w:val="clear" w:color="auto" w:fill="auto"/>
          </w:tcPr>
          <w:p w:rsidR="00D31601" w:rsidRDefault="00D31601" w:rsidP="00063A7A">
            <w:pPr>
              <w:rPr>
                <w:rFonts w:cs="Calibri"/>
                <w:lang w:bidi="ar-SA"/>
              </w:rPr>
            </w:pPr>
          </w:p>
        </w:tc>
      </w:tr>
    </w:tbl>
    <w:p w:rsidR="00120D8E" w:rsidRPr="00AA38E8" w:rsidRDefault="00632B4E" w:rsidP="00D6547D">
      <w:pPr>
        <w:pStyle w:val="Heading1"/>
        <w:numPr>
          <w:ilvl w:val="0"/>
          <w:numId w:val="1"/>
        </w:numPr>
        <w:rPr>
          <w:rFonts w:ascii="Calibri" w:hAnsi="Calibri" w:cs="Calibri"/>
        </w:rPr>
      </w:pPr>
      <w:bookmarkStart w:id="26" w:name="_Toc451178054"/>
      <w:bookmarkEnd w:id="16"/>
      <w:bookmarkEnd w:id="17"/>
      <w:bookmarkEnd w:id="18"/>
      <w:bookmarkEnd w:id="19"/>
      <w:bookmarkEnd w:id="20"/>
      <w:r>
        <w:rPr>
          <w:rFonts w:ascii="Calibri" w:hAnsi="Calibri" w:cs="Calibri"/>
        </w:rPr>
        <w:lastRenderedPageBreak/>
        <w:t>DIGCOLPS</w:t>
      </w:r>
      <w:r w:rsidR="002D6391">
        <w:rPr>
          <w:rFonts w:ascii="Calibri" w:hAnsi="Calibri" w:cs="Calibri"/>
        </w:rPr>
        <w:t xml:space="preserve"> &amp; </w:t>
      </w:r>
      <w:r w:rsidR="00120D8E" w:rsidRPr="00AA38E8">
        <w:rPr>
          <w:rFonts w:ascii="Calibri" w:hAnsi="Calibri" w:cs="Calibri"/>
        </w:rPr>
        <w:t>High-Level Description</w:t>
      </w:r>
      <w:bookmarkEnd w:id="26"/>
    </w:p>
    <w:p w:rsidR="002D6391" w:rsidRPr="00632B4E" w:rsidRDefault="00632B4E" w:rsidP="00120D8E">
      <w:pPr>
        <w:rPr>
          <w:rFonts w:cs="Calibri"/>
        </w:rPr>
      </w:pPr>
      <w:r>
        <w:t>The digital column position sensor component reads sensor data from the digital column position sensor interface and processes the raw angle data into handwheel position in degrees and determines the validity of that angle</w:t>
      </w:r>
    </w:p>
    <w:p w:rsidR="00120D8E" w:rsidRPr="00AA38E8" w:rsidRDefault="00656B0A" w:rsidP="00DE24CB">
      <w:pPr>
        <w:pStyle w:val="Heading1"/>
        <w:numPr>
          <w:ilvl w:val="0"/>
          <w:numId w:val="1"/>
        </w:numPr>
        <w:tabs>
          <w:tab w:val="clear" w:pos="567"/>
          <w:tab w:val="num" w:pos="432"/>
        </w:tabs>
        <w:rPr>
          <w:rFonts w:ascii="Calibri" w:hAnsi="Calibri" w:cs="Calibri"/>
        </w:rPr>
      </w:pPr>
      <w:bookmarkStart w:id="27" w:name="_Toc451178055"/>
      <w:r w:rsidRPr="00AA38E8">
        <w:rPr>
          <w:rFonts w:ascii="Calibri" w:hAnsi="Calibri" w:cs="Calibri"/>
        </w:rPr>
        <w:lastRenderedPageBreak/>
        <w:t>Design details of software module</w:t>
      </w:r>
      <w:bookmarkEnd w:id="27"/>
    </w:p>
    <w:p w:rsidR="00D953C4" w:rsidRPr="00341CE9" w:rsidRDefault="00D953C4" w:rsidP="00D953C4">
      <w:pPr>
        <w:rPr>
          <w:rFonts w:cs="Calibri"/>
        </w:rPr>
      </w:pPr>
    </w:p>
    <w:p w:rsidR="00DE24CB" w:rsidRPr="00AA38E8" w:rsidRDefault="00BA0018" w:rsidP="00DE24CB">
      <w:pPr>
        <w:pStyle w:val="Heading2"/>
        <w:numPr>
          <w:ilvl w:val="1"/>
          <w:numId w:val="1"/>
        </w:numPr>
        <w:rPr>
          <w:rFonts w:ascii="Calibri" w:hAnsi="Calibri" w:cs="Calibri"/>
        </w:rPr>
      </w:pPr>
      <w:bookmarkStart w:id="28" w:name="_Toc451178056"/>
      <w:r>
        <w:rPr>
          <w:rFonts w:ascii="Calibri" w:hAnsi="Calibri" w:cs="Calibri"/>
        </w:rPr>
        <w:t>G</w:t>
      </w:r>
      <w:r w:rsidR="002E5773">
        <w:rPr>
          <w:rFonts w:ascii="Calibri" w:hAnsi="Calibri" w:cs="Calibri"/>
        </w:rPr>
        <w:t>raphical representation of DIGCOLPS</w:t>
      </w:r>
      <w:bookmarkEnd w:id="28"/>
    </w:p>
    <w:p w:rsidR="00656B0A" w:rsidRPr="00341CE9" w:rsidRDefault="008057B9" w:rsidP="00656B0A">
      <w:pPr>
        <w:rPr>
          <w:rFonts w:cs="Calibri"/>
        </w:rPr>
      </w:pPr>
      <w:r>
        <w:rPr>
          <w:noProof/>
          <w:lang w:bidi="ar-SA"/>
        </w:rPr>
        <w:drawing>
          <wp:inline distT="0" distB="0" distL="0" distR="0" wp14:anchorId="0325321E" wp14:editId="45004CB7">
            <wp:extent cx="1692275" cy="934720"/>
            <wp:effectExtent l="0" t="0" r="3175"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2275" cy="934720"/>
                    </a:xfrm>
                    <a:prstGeom prst="rect">
                      <a:avLst/>
                    </a:prstGeom>
                    <a:noFill/>
                    <a:ln>
                      <a:noFill/>
                    </a:ln>
                  </pic:spPr>
                </pic:pic>
              </a:graphicData>
            </a:graphic>
          </wp:inline>
        </w:drawing>
      </w:r>
    </w:p>
    <w:p w:rsidR="002D6391" w:rsidRPr="002D6391" w:rsidRDefault="002D6391" w:rsidP="002D6391">
      <w:pPr>
        <w:pStyle w:val="Heading2"/>
        <w:numPr>
          <w:ilvl w:val="1"/>
          <w:numId w:val="1"/>
        </w:numPr>
        <w:rPr>
          <w:rFonts w:ascii="Calibri" w:hAnsi="Calibri" w:cs="Calibri"/>
        </w:rPr>
      </w:pPr>
      <w:bookmarkStart w:id="29" w:name="_Toc451178057"/>
      <w:r w:rsidRPr="002D6391">
        <w:rPr>
          <w:rFonts w:ascii="Calibri" w:hAnsi="Calibri" w:cs="Calibri"/>
        </w:rPr>
        <w:lastRenderedPageBreak/>
        <w:t>Data Flow Diagram</w:t>
      </w:r>
      <w:bookmarkEnd w:id="29"/>
    </w:p>
    <w:p w:rsidR="002D6391" w:rsidRDefault="00F94904" w:rsidP="00F94904">
      <w:pPr>
        <w:rPr>
          <w:rFonts w:cs="Calibri"/>
        </w:rPr>
      </w:pPr>
      <w:r>
        <w:rPr>
          <w:noProof/>
          <w:lang w:bidi="ar-SA"/>
        </w:rPr>
        <w:drawing>
          <wp:inline distT="0" distB="0" distL="0" distR="0" wp14:anchorId="378BDB94" wp14:editId="0B73981B">
            <wp:extent cx="5486400" cy="6771640"/>
            <wp:effectExtent l="19050" t="0" r="0" b="0"/>
            <wp:docPr id="3" name="Picture 2" descr="ES-20D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20DSequence.png"/>
                    <pic:cNvPicPr/>
                  </pic:nvPicPr>
                  <pic:blipFill>
                    <a:blip r:embed="rId13" cstate="print"/>
                    <a:stretch>
                      <a:fillRect/>
                    </a:stretch>
                  </pic:blipFill>
                  <pic:spPr>
                    <a:xfrm>
                      <a:off x="0" y="0"/>
                      <a:ext cx="5486400" cy="6771640"/>
                    </a:xfrm>
                    <a:prstGeom prst="rect">
                      <a:avLst/>
                    </a:prstGeom>
                  </pic:spPr>
                </pic:pic>
              </a:graphicData>
            </a:graphic>
          </wp:inline>
        </w:drawing>
      </w: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r>
        <w:rPr>
          <w:noProof/>
          <w:lang w:bidi="ar-SA"/>
        </w:rPr>
        <w:drawing>
          <wp:inline distT="0" distB="0" distL="0" distR="0" wp14:anchorId="6C9F0764" wp14:editId="2BEB8163">
            <wp:extent cx="5486400" cy="5780405"/>
            <wp:effectExtent l="19050" t="0" r="0" b="0"/>
            <wp:docPr id="4" name="Picture 3" descr="ES-20DSequence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20DSequence_001.png"/>
                    <pic:cNvPicPr/>
                  </pic:nvPicPr>
                  <pic:blipFill>
                    <a:blip r:embed="rId14" cstate="print"/>
                    <a:stretch>
                      <a:fillRect/>
                    </a:stretch>
                  </pic:blipFill>
                  <pic:spPr>
                    <a:xfrm>
                      <a:off x="0" y="0"/>
                      <a:ext cx="5486400" cy="5780405"/>
                    </a:xfrm>
                    <a:prstGeom prst="rect">
                      <a:avLst/>
                    </a:prstGeom>
                  </pic:spPr>
                </pic:pic>
              </a:graphicData>
            </a:graphic>
          </wp:inline>
        </w:drawing>
      </w: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noProof/>
        </w:rPr>
      </w:pPr>
    </w:p>
    <w:p w:rsidR="00F94904" w:rsidRDefault="00F94904" w:rsidP="00F94904">
      <w:pPr>
        <w:rPr>
          <w:rFonts w:cs="Calibri"/>
        </w:rPr>
      </w:pPr>
      <w:r>
        <w:rPr>
          <w:noProof/>
          <w:lang w:bidi="ar-SA"/>
        </w:rPr>
        <w:drawing>
          <wp:inline distT="0" distB="0" distL="0" distR="0" wp14:anchorId="04CF88C3" wp14:editId="28BE537E">
            <wp:extent cx="5486400" cy="6096000"/>
            <wp:effectExtent l="19050" t="0" r="0" b="0"/>
            <wp:docPr id="5" name="Picture 4" descr="ES-20DSequence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20DSequence_002.png"/>
                    <pic:cNvPicPr/>
                  </pic:nvPicPr>
                  <pic:blipFill>
                    <a:blip r:embed="rId15" cstate="print"/>
                    <a:stretch>
                      <a:fillRect/>
                    </a:stretch>
                  </pic:blipFill>
                  <pic:spPr>
                    <a:xfrm>
                      <a:off x="0" y="0"/>
                      <a:ext cx="5486400" cy="6096000"/>
                    </a:xfrm>
                    <a:prstGeom prst="rect">
                      <a:avLst/>
                    </a:prstGeom>
                  </pic:spPr>
                </pic:pic>
              </a:graphicData>
            </a:graphic>
          </wp:inline>
        </w:drawing>
      </w: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r>
        <w:rPr>
          <w:noProof/>
          <w:lang w:bidi="ar-SA"/>
        </w:rPr>
        <w:drawing>
          <wp:inline distT="0" distB="0" distL="0" distR="0" wp14:anchorId="2895DA86" wp14:editId="17ED00AD">
            <wp:extent cx="5486400" cy="6132830"/>
            <wp:effectExtent l="19050" t="0" r="0" b="0"/>
            <wp:docPr id="6" name="Picture 5" descr="ES-20DSequence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20DSequence_003.png"/>
                    <pic:cNvPicPr/>
                  </pic:nvPicPr>
                  <pic:blipFill>
                    <a:blip r:embed="rId16" cstate="print"/>
                    <a:stretch>
                      <a:fillRect/>
                    </a:stretch>
                  </pic:blipFill>
                  <pic:spPr>
                    <a:xfrm>
                      <a:off x="0" y="0"/>
                      <a:ext cx="5486400" cy="6132830"/>
                    </a:xfrm>
                    <a:prstGeom prst="rect">
                      <a:avLst/>
                    </a:prstGeom>
                  </pic:spPr>
                </pic:pic>
              </a:graphicData>
            </a:graphic>
          </wp:inline>
        </w:drawing>
      </w: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r>
        <w:rPr>
          <w:noProof/>
          <w:lang w:bidi="ar-SA"/>
        </w:rPr>
        <w:drawing>
          <wp:inline distT="0" distB="0" distL="0" distR="0" wp14:anchorId="7A3FB6F3" wp14:editId="795A7AC4">
            <wp:extent cx="5172710" cy="6647890"/>
            <wp:effectExtent l="19050" t="0" r="8890" b="0"/>
            <wp:docPr id="7" name="Picture 6" descr="ES-20DSequence_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20DSequence_004.png"/>
                    <pic:cNvPicPr/>
                  </pic:nvPicPr>
                  <pic:blipFill>
                    <a:blip r:embed="rId17" cstate="print"/>
                    <a:stretch>
                      <a:fillRect/>
                    </a:stretch>
                  </pic:blipFill>
                  <pic:spPr>
                    <a:xfrm>
                      <a:off x="0" y="0"/>
                      <a:ext cx="5177337" cy="6653836"/>
                    </a:xfrm>
                    <a:prstGeom prst="rect">
                      <a:avLst/>
                    </a:prstGeom>
                  </pic:spPr>
                </pic:pic>
              </a:graphicData>
            </a:graphic>
          </wp:inline>
        </w:drawing>
      </w: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Default="00F94904" w:rsidP="00F94904">
      <w:pPr>
        <w:rPr>
          <w:rFonts w:cs="Calibri"/>
        </w:rPr>
      </w:pPr>
    </w:p>
    <w:p w:rsidR="00F94904" w:rsidRPr="00F94904" w:rsidRDefault="00F94904" w:rsidP="00F94904">
      <w:pPr>
        <w:rPr>
          <w:rFonts w:cs="Calibri"/>
        </w:rPr>
      </w:pPr>
    </w:p>
    <w:p w:rsidR="00A32585" w:rsidRPr="00A32585" w:rsidRDefault="00A32585" w:rsidP="00A32585">
      <w:pPr>
        <w:pStyle w:val="Heading2"/>
        <w:numPr>
          <w:ilvl w:val="2"/>
          <w:numId w:val="1"/>
        </w:numPr>
        <w:rPr>
          <w:rFonts w:ascii="Calibri" w:hAnsi="Calibri" w:cs="Calibri"/>
        </w:rPr>
      </w:pPr>
      <w:bookmarkStart w:id="30" w:name="_Toc375924737"/>
      <w:bookmarkStart w:id="31" w:name="_Toc451178058"/>
      <w:r w:rsidRPr="00A32585">
        <w:rPr>
          <w:rFonts w:ascii="Calibri" w:hAnsi="Calibri" w:cs="Calibri"/>
        </w:rPr>
        <w:lastRenderedPageBreak/>
        <w:t>Sub-Module level DFD</w:t>
      </w:r>
      <w:bookmarkEnd w:id="30"/>
      <w:bookmarkEnd w:id="31"/>
    </w:p>
    <w:p w:rsidR="00C576BF" w:rsidRPr="001E414D" w:rsidRDefault="001E414D" w:rsidP="002748BA">
      <w:pPr>
        <w:rPr>
          <w:lang w:bidi="ar-SA"/>
        </w:rPr>
      </w:pPr>
      <w:r>
        <w:rPr>
          <w:lang w:bidi="ar-SA"/>
        </w:rPr>
        <w:t>None</w:t>
      </w:r>
    </w:p>
    <w:p w:rsidR="00C576BF" w:rsidRPr="00151B09" w:rsidRDefault="00B85E5D" w:rsidP="00151B09">
      <w:pPr>
        <w:pStyle w:val="Heading2"/>
        <w:numPr>
          <w:ilvl w:val="1"/>
          <w:numId w:val="1"/>
        </w:numPr>
        <w:rPr>
          <w:rFonts w:ascii="Calibri" w:hAnsi="Calibri" w:cs="Calibri"/>
        </w:rPr>
      </w:pPr>
      <w:bookmarkStart w:id="32" w:name="_Toc451178059"/>
      <w:r w:rsidRPr="00151B09">
        <w:rPr>
          <w:rFonts w:ascii="Calibri" w:hAnsi="Calibri" w:cs="Calibri"/>
        </w:rPr>
        <w:t>COMPONENT FLOW DIAGRAM</w:t>
      </w:r>
      <w:bookmarkEnd w:id="32"/>
    </w:p>
    <w:p w:rsidR="00A32585" w:rsidRPr="001E414D" w:rsidRDefault="001E414D" w:rsidP="00722EA8">
      <w:pPr>
        <w:rPr>
          <w:lang w:bidi="ar-SA"/>
        </w:rPr>
      </w:pPr>
      <w:r>
        <w:rPr>
          <w:lang w:bidi="ar-SA"/>
        </w:rPr>
        <w:t>None</w:t>
      </w:r>
    </w:p>
    <w:p w:rsidR="00656B0A" w:rsidRPr="00AA38E8" w:rsidRDefault="00656B0A" w:rsidP="00656B0A">
      <w:pPr>
        <w:rPr>
          <w:rFonts w:cs="Calibri"/>
        </w:rPr>
      </w:pPr>
    </w:p>
    <w:p w:rsidR="00656B0A" w:rsidRDefault="00656B0A" w:rsidP="00DE24CB">
      <w:pPr>
        <w:pStyle w:val="Heading1"/>
        <w:numPr>
          <w:ilvl w:val="0"/>
          <w:numId w:val="1"/>
        </w:numPr>
        <w:tabs>
          <w:tab w:val="clear" w:pos="567"/>
          <w:tab w:val="num" w:pos="432"/>
        </w:tabs>
        <w:rPr>
          <w:rFonts w:ascii="Calibri" w:hAnsi="Calibri" w:cs="Calibri"/>
        </w:rPr>
      </w:pPr>
      <w:bookmarkStart w:id="33" w:name="_Toc451178060"/>
      <w:r w:rsidRPr="00AA38E8">
        <w:rPr>
          <w:rFonts w:ascii="Calibri" w:hAnsi="Calibri" w:cs="Calibri"/>
        </w:rPr>
        <w:lastRenderedPageBreak/>
        <w:t>Variable Data Dictionary</w:t>
      </w:r>
      <w:bookmarkEnd w:id="33"/>
    </w:p>
    <w:p w:rsidR="00656B0A" w:rsidRPr="00AA38E8" w:rsidRDefault="00656B0A" w:rsidP="00B263A8">
      <w:pPr>
        <w:pStyle w:val="Heading2"/>
        <w:numPr>
          <w:ilvl w:val="1"/>
          <w:numId w:val="1"/>
        </w:numPr>
        <w:rPr>
          <w:rFonts w:ascii="Calibri" w:hAnsi="Calibri" w:cs="Calibri"/>
        </w:rPr>
      </w:pPr>
      <w:bookmarkStart w:id="34" w:name="_Toc382295838"/>
      <w:bookmarkStart w:id="35" w:name="_Toc382297291"/>
      <w:bookmarkStart w:id="36" w:name="_Toc383611455"/>
      <w:bookmarkStart w:id="37" w:name="_Toc389212942"/>
      <w:bookmarkStart w:id="38" w:name="_Toc382295839"/>
      <w:bookmarkStart w:id="39" w:name="_Toc382297292"/>
      <w:bookmarkStart w:id="40" w:name="_Toc383611456"/>
      <w:bookmarkStart w:id="41" w:name="_Toc389212943"/>
      <w:bookmarkStart w:id="42" w:name="_Toc382295842"/>
      <w:bookmarkStart w:id="43" w:name="_Toc382297295"/>
      <w:bookmarkStart w:id="44" w:name="_Toc383611459"/>
      <w:bookmarkStart w:id="45" w:name="_Toc389212946"/>
      <w:bookmarkStart w:id="46" w:name="_Toc382295843"/>
      <w:bookmarkStart w:id="47" w:name="_Toc382297296"/>
      <w:bookmarkStart w:id="48" w:name="_Toc383611460"/>
      <w:bookmarkStart w:id="49" w:name="_Toc389212947"/>
      <w:bookmarkStart w:id="50" w:name="_Toc382295850"/>
      <w:bookmarkStart w:id="51" w:name="_Toc382297303"/>
      <w:bookmarkStart w:id="52" w:name="_Toc383611467"/>
      <w:bookmarkStart w:id="53" w:name="_Toc389212954"/>
      <w:bookmarkStart w:id="54" w:name="_Toc382295853"/>
      <w:bookmarkStart w:id="55" w:name="_Toc382297306"/>
      <w:bookmarkStart w:id="56" w:name="_Toc383611470"/>
      <w:bookmarkStart w:id="57" w:name="_Toc389212957"/>
      <w:bookmarkStart w:id="58" w:name="_Toc382295856"/>
      <w:bookmarkStart w:id="59" w:name="_Toc382297309"/>
      <w:bookmarkStart w:id="60" w:name="_Toc383611473"/>
      <w:bookmarkStart w:id="61" w:name="_Toc389212960"/>
      <w:bookmarkStart w:id="62" w:name="_Toc382295858"/>
      <w:bookmarkStart w:id="63" w:name="_Toc382297311"/>
      <w:bookmarkStart w:id="64" w:name="_Toc383611475"/>
      <w:bookmarkStart w:id="65" w:name="_Toc389212962"/>
      <w:bookmarkStart w:id="66" w:name="_Toc382295859"/>
      <w:bookmarkStart w:id="67" w:name="_Toc382297312"/>
      <w:bookmarkStart w:id="68" w:name="_Toc383611476"/>
      <w:bookmarkStart w:id="69" w:name="_Toc389212963"/>
      <w:bookmarkStart w:id="70" w:name="_Toc382295876"/>
      <w:bookmarkStart w:id="71" w:name="_Toc382297329"/>
      <w:bookmarkStart w:id="72" w:name="_Toc383611493"/>
      <w:bookmarkStart w:id="73" w:name="_Toc389212980"/>
      <w:bookmarkStart w:id="74" w:name="_Toc451178061"/>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AA38E8">
        <w:rPr>
          <w:rFonts w:ascii="Calibri" w:hAnsi="Calibri" w:cs="Calibri"/>
        </w:rPr>
        <w:t>User defined typedef definition/declaration</w:t>
      </w:r>
      <w:bookmarkEnd w:id="74"/>
      <w:r w:rsidRPr="00AA38E8">
        <w:rPr>
          <w:rFonts w:ascii="Calibri" w:hAnsi="Calibri" w:cs="Calibri"/>
        </w:rPr>
        <w:t xml:space="preserve"> </w:t>
      </w:r>
    </w:p>
    <w:p w:rsidR="002E2ADA" w:rsidRPr="00AA38E8" w:rsidRDefault="006A3DAC" w:rsidP="00656B0A">
      <w:pPr>
        <w:rPr>
          <w:rFonts w:cs="Calibri"/>
        </w:rPr>
      </w:pPr>
      <w:r w:rsidRPr="00AA38E8">
        <w:rPr>
          <w:rFonts w:cs="Calibri"/>
        </w:rPr>
        <w:t xml:space="preserve"> </w:t>
      </w:r>
    </w:p>
    <w:tbl>
      <w:tblPr>
        <w:tblW w:w="98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126"/>
        <w:gridCol w:w="1126"/>
        <w:gridCol w:w="1126"/>
      </w:tblGrid>
      <w:tr w:rsidR="00656B0A" w:rsidRPr="00AA38E8" w:rsidTr="00F25926">
        <w:tc>
          <w:tcPr>
            <w:tcW w:w="3348" w:type="dxa"/>
            <w:shd w:val="pct30" w:color="FFFF00" w:fill="FFFFFF"/>
          </w:tcPr>
          <w:p w:rsidR="00656B0A" w:rsidRPr="00AA38E8" w:rsidRDefault="00656B0A" w:rsidP="00F25926">
            <w:pPr>
              <w:spacing w:before="60"/>
              <w:jc w:val="center"/>
              <w:rPr>
                <w:rFonts w:cs="Calibri"/>
                <w:sz w:val="16"/>
              </w:rPr>
            </w:pPr>
            <w:r w:rsidRPr="00AA38E8">
              <w:rPr>
                <w:rFonts w:cs="Calibri"/>
                <w:sz w:val="16"/>
              </w:rPr>
              <w:t>Typedef Name</w:t>
            </w:r>
          </w:p>
        </w:tc>
        <w:tc>
          <w:tcPr>
            <w:tcW w:w="3097" w:type="dxa"/>
            <w:shd w:val="pct30" w:color="FFFF00" w:fill="FFFFFF"/>
          </w:tcPr>
          <w:p w:rsidR="00656B0A" w:rsidRPr="00AA38E8" w:rsidRDefault="00656B0A" w:rsidP="00F25926">
            <w:pPr>
              <w:spacing w:before="60"/>
              <w:jc w:val="center"/>
              <w:rPr>
                <w:rFonts w:cs="Calibri"/>
                <w:sz w:val="16"/>
              </w:rPr>
            </w:pPr>
            <w:r w:rsidRPr="00AA38E8">
              <w:rPr>
                <w:rFonts w:cs="Calibri"/>
                <w:sz w:val="16"/>
              </w:rPr>
              <w:t>Element Name</w:t>
            </w:r>
          </w:p>
        </w:tc>
        <w:tc>
          <w:tcPr>
            <w:tcW w:w="1126" w:type="dxa"/>
            <w:shd w:val="pct30" w:color="FFFF00" w:fill="FFFFFF"/>
          </w:tcPr>
          <w:p w:rsidR="00656B0A" w:rsidRPr="00AA38E8" w:rsidRDefault="00656B0A" w:rsidP="00F25926">
            <w:pPr>
              <w:spacing w:before="60"/>
              <w:jc w:val="center"/>
              <w:rPr>
                <w:rFonts w:cs="Calibri"/>
                <w:sz w:val="16"/>
              </w:rPr>
            </w:pPr>
            <w:r w:rsidRPr="00AA38E8">
              <w:rPr>
                <w:rFonts w:cs="Calibri"/>
                <w:sz w:val="16"/>
              </w:rPr>
              <w:t>User Defined Type</w:t>
            </w:r>
          </w:p>
        </w:tc>
        <w:tc>
          <w:tcPr>
            <w:tcW w:w="1126" w:type="dxa"/>
            <w:shd w:val="pct30" w:color="FFFF00" w:fill="FFFFFF"/>
          </w:tcPr>
          <w:p w:rsidR="00656B0A" w:rsidRPr="00AA38E8" w:rsidRDefault="00656B0A" w:rsidP="00F25926">
            <w:pPr>
              <w:spacing w:before="60"/>
              <w:jc w:val="center"/>
              <w:rPr>
                <w:rFonts w:cs="Calibri"/>
                <w:sz w:val="16"/>
              </w:rPr>
            </w:pPr>
            <w:r w:rsidRPr="00AA38E8">
              <w:rPr>
                <w:rFonts w:cs="Calibri"/>
                <w:sz w:val="16"/>
              </w:rPr>
              <w:t>Legal Range</w:t>
            </w:r>
          </w:p>
          <w:p w:rsidR="00656B0A" w:rsidRPr="00AA38E8" w:rsidRDefault="00656B0A" w:rsidP="00F25926">
            <w:pPr>
              <w:spacing w:before="60"/>
              <w:jc w:val="center"/>
              <w:rPr>
                <w:rFonts w:cs="Calibri"/>
                <w:sz w:val="16"/>
              </w:rPr>
            </w:pPr>
            <w:r w:rsidRPr="00AA38E8">
              <w:rPr>
                <w:rFonts w:cs="Calibri"/>
                <w:sz w:val="16"/>
              </w:rPr>
              <w:t>(min)</w:t>
            </w:r>
          </w:p>
        </w:tc>
        <w:tc>
          <w:tcPr>
            <w:tcW w:w="1126" w:type="dxa"/>
            <w:shd w:val="pct30" w:color="FFFF00" w:fill="FFFFFF"/>
          </w:tcPr>
          <w:p w:rsidR="00656B0A" w:rsidRPr="00AA38E8" w:rsidRDefault="00656B0A" w:rsidP="00F25926">
            <w:pPr>
              <w:spacing w:before="60"/>
              <w:jc w:val="center"/>
              <w:rPr>
                <w:rFonts w:cs="Calibri"/>
                <w:sz w:val="16"/>
              </w:rPr>
            </w:pPr>
            <w:r w:rsidRPr="00AA38E8">
              <w:rPr>
                <w:rFonts w:cs="Calibri"/>
                <w:sz w:val="16"/>
              </w:rPr>
              <w:t>Legal Range</w:t>
            </w:r>
          </w:p>
          <w:p w:rsidR="00656B0A" w:rsidRPr="00AA38E8" w:rsidRDefault="00656B0A" w:rsidP="00F25926">
            <w:pPr>
              <w:spacing w:before="60"/>
              <w:jc w:val="center"/>
              <w:rPr>
                <w:rFonts w:cs="Calibri"/>
                <w:sz w:val="16"/>
              </w:rPr>
            </w:pPr>
            <w:r w:rsidRPr="00AA38E8">
              <w:rPr>
                <w:rFonts w:cs="Calibri"/>
                <w:sz w:val="16"/>
              </w:rPr>
              <w:t>(max)</w:t>
            </w:r>
          </w:p>
        </w:tc>
      </w:tr>
      <w:tr w:rsidR="00656B0A" w:rsidRPr="00AA38E8" w:rsidTr="00F25926">
        <w:tc>
          <w:tcPr>
            <w:tcW w:w="3348" w:type="dxa"/>
          </w:tcPr>
          <w:p w:rsidR="00656B0A" w:rsidRPr="00AA38E8" w:rsidRDefault="00DE22A2" w:rsidP="002748BA">
            <w:pPr>
              <w:spacing w:before="60"/>
              <w:rPr>
                <w:rFonts w:cs="Calibri"/>
                <w:sz w:val="16"/>
              </w:rPr>
            </w:pPr>
            <w:r>
              <w:rPr>
                <w:rFonts w:cs="Calibri"/>
                <w:sz w:val="16"/>
              </w:rPr>
              <w:t>None</w:t>
            </w:r>
          </w:p>
        </w:tc>
        <w:tc>
          <w:tcPr>
            <w:tcW w:w="3097" w:type="dxa"/>
          </w:tcPr>
          <w:p w:rsidR="00656B0A" w:rsidRPr="00AA38E8" w:rsidRDefault="00DE22A2" w:rsidP="00D52276">
            <w:pPr>
              <w:spacing w:before="60"/>
              <w:rPr>
                <w:rFonts w:cs="Calibri"/>
                <w:sz w:val="16"/>
              </w:rPr>
            </w:pPr>
            <w:r>
              <w:rPr>
                <w:rFonts w:cs="Calibri"/>
                <w:sz w:val="16"/>
              </w:rPr>
              <w:t>-</w:t>
            </w:r>
          </w:p>
        </w:tc>
        <w:tc>
          <w:tcPr>
            <w:tcW w:w="1126" w:type="dxa"/>
          </w:tcPr>
          <w:p w:rsidR="00656B0A" w:rsidRPr="00AA38E8" w:rsidRDefault="00DE22A2" w:rsidP="006B5804">
            <w:pPr>
              <w:spacing w:before="60"/>
              <w:rPr>
                <w:rFonts w:cs="Calibri"/>
                <w:sz w:val="16"/>
              </w:rPr>
            </w:pPr>
            <w:r>
              <w:rPr>
                <w:rFonts w:cs="Calibri"/>
                <w:sz w:val="16"/>
              </w:rPr>
              <w:t>-</w:t>
            </w:r>
          </w:p>
        </w:tc>
        <w:tc>
          <w:tcPr>
            <w:tcW w:w="1126" w:type="dxa"/>
          </w:tcPr>
          <w:p w:rsidR="00656B0A" w:rsidRPr="00AA38E8" w:rsidRDefault="00DE22A2" w:rsidP="00F25926">
            <w:pPr>
              <w:spacing w:before="60"/>
              <w:rPr>
                <w:rFonts w:cs="Calibri"/>
                <w:sz w:val="16"/>
              </w:rPr>
            </w:pPr>
            <w:r>
              <w:rPr>
                <w:rFonts w:cs="Calibri"/>
                <w:sz w:val="16"/>
              </w:rPr>
              <w:t>-</w:t>
            </w:r>
          </w:p>
        </w:tc>
        <w:tc>
          <w:tcPr>
            <w:tcW w:w="1126" w:type="dxa"/>
          </w:tcPr>
          <w:p w:rsidR="00656B0A" w:rsidRPr="00AA38E8" w:rsidRDefault="00DE22A2" w:rsidP="00F25926">
            <w:pPr>
              <w:spacing w:before="60"/>
              <w:rPr>
                <w:rFonts w:cs="Calibri"/>
                <w:sz w:val="16"/>
              </w:rPr>
            </w:pPr>
            <w:r>
              <w:rPr>
                <w:rFonts w:cs="Calibri"/>
                <w:sz w:val="16"/>
              </w:rPr>
              <w:t>-</w:t>
            </w:r>
          </w:p>
        </w:tc>
      </w:tr>
      <w:tr w:rsidR="006B5804" w:rsidRPr="00AA38E8" w:rsidTr="00F25926">
        <w:tc>
          <w:tcPr>
            <w:tcW w:w="3348" w:type="dxa"/>
          </w:tcPr>
          <w:p w:rsidR="006B5804" w:rsidRPr="00AA38E8" w:rsidRDefault="006B5804" w:rsidP="00F25926">
            <w:pPr>
              <w:spacing w:before="60"/>
              <w:rPr>
                <w:rFonts w:cs="Calibri"/>
                <w:sz w:val="16"/>
              </w:rPr>
            </w:pPr>
          </w:p>
        </w:tc>
        <w:tc>
          <w:tcPr>
            <w:tcW w:w="3097" w:type="dxa"/>
          </w:tcPr>
          <w:p w:rsidR="006B5804" w:rsidRPr="00AA38E8" w:rsidRDefault="006B5804" w:rsidP="00F25926">
            <w:pPr>
              <w:spacing w:before="60"/>
              <w:rPr>
                <w:rFonts w:cs="Calibri"/>
                <w:sz w:val="16"/>
              </w:rPr>
            </w:pPr>
          </w:p>
        </w:tc>
        <w:tc>
          <w:tcPr>
            <w:tcW w:w="1126" w:type="dxa"/>
          </w:tcPr>
          <w:p w:rsidR="006B5804" w:rsidRPr="00AA38E8" w:rsidRDefault="006B5804" w:rsidP="00F25926">
            <w:pPr>
              <w:spacing w:before="60"/>
              <w:rPr>
                <w:rFonts w:cs="Calibri"/>
                <w:sz w:val="16"/>
              </w:rPr>
            </w:pPr>
          </w:p>
        </w:tc>
        <w:tc>
          <w:tcPr>
            <w:tcW w:w="1126" w:type="dxa"/>
          </w:tcPr>
          <w:p w:rsidR="006B5804" w:rsidRPr="00AA38E8" w:rsidRDefault="006B5804" w:rsidP="00F25926">
            <w:pPr>
              <w:spacing w:before="60"/>
              <w:rPr>
                <w:rFonts w:cs="Calibri"/>
                <w:sz w:val="16"/>
              </w:rPr>
            </w:pPr>
          </w:p>
        </w:tc>
        <w:tc>
          <w:tcPr>
            <w:tcW w:w="1126" w:type="dxa"/>
          </w:tcPr>
          <w:p w:rsidR="006B5804" w:rsidRPr="00AA38E8" w:rsidRDefault="006B5804" w:rsidP="00F25926">
            <w:pPr>
              <w:spacing w:before="60"/>
              <w:rPr>
                <w:rFonts w:cs="Calibri"/>
                <w:sz w:val="16"/>
              </w:rPr>
            </w:pPr>
          </w:p>
        </w:tc>
      </w:tr>
    </w:tbl>
    <w:p w:rsidR="0049479C" w:rsidRPr="0048012A" w:rsidRDefault="0049479C" w:rsidP="00B263A8">
      <w:pPr>
        <w:pStyle w:val="Heading2"/>
        <w:numPr>
          <w:ilvl w:val="1"/>
          <w:numId w:val="1"/>
        </w:numPr>
        <w:rPr>
          <w:rFonts w:ascii="Calibri" w:hAnsi="Calibri" w:cs="Calibri"/>
        </w:rPr>
      </w:pPr>
      <w:bookmarkStart w:id="75" w:name="_Toc338170478"/>
      <w:bookmarkStart w:id="76" w:name="_Toc375924743"/>
      <w:bookmarkStart w:id="77" w:name="_Toc451178062"/>
      <w:r w:rsidRPr="0048012A">
        <w:rPr>
          <w:rFonts w:ascii="Calibri" w:hAnsi="Calibri" w:cs="Calibri"/>
        </w:rPr>
        <w:t>Variable definition for enumerated types</w:t>
      </w:r>
      <w:bookmarkEnd w:id="75"/>
      <w:bookmarkEnd w:id="76"/>
      <w:bookmarkEnd w:id="77"/>
    </w:p>
    <w:tbl>
      <w:tblPr>
        <w:tblW w:w="75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126"/>
      </w:tblGrid>
      <w:tr w:rsidR="007E1D79" w:rsidRPr="00AA38E8" w:rsidTr="00151B09">
        <w:tc>
          <w:tcPr>
            <w:tcW w:w="3348" w:type="dxa"/>
            <w:shd w:val="pct30" w:color="FFFF00" w:fill="FFFFFF"/>
          </w:tcPr>
          <w:p w:rsidR="007E1D79" w:rsidRPr="00AA38E8" w:rsidRDefault="007E1D79" w:rsidP="00236557">
            <w:pPr>
              <w:spacing w:before="60"/>
              <w:jc w:val="center"/>
              <w:rPr>
                <w:rFonts w:cs="Calibri"/>
                <w:sz w:val="16"/>
              </w:rPr>
            </w:pPr>
            <w:r>
              <w:rPr>
                <w:rFonts w:cs="Calibri"/>
                <w:sz w:val="16"/>
              </w:rPr>
              <w:t xml:space="preserve">Enum </w:t>
            </w:r>
            <w:r w:rsidRPr="00AA38E8">
              <w:rPr>
                <w:rFonts w:cs="Calibri"/>
                <w:sz w:val="16"/>
              </w:rPr>
              <w:t xml:space="preserve"> Name</w:t>
            </w:r>
          </w:p>
        </w:tc>
        <w:tc>
          <w:tcPr>
            <w:tcW w:w="3097" w:type="dxa"/>
            <w:shd w:val="pct30" w:color="FFFF00" w:fill="FFFFFF"/>
          </w:tcPr>
          <w:p w:rsidR="007E1D79" w:rsidRPr="00AA38E8" w:rsidRDefault="007E1D79" w:rsidP="00236557">
            <w:pPr>
              <w:spacing w:before="60"/>
              <w:jc w:val="center"/>
              <w:rPr>
                <w:rFonts w:cs="Calibri"/>
                <w:sz w:val="16"/>
              </w:rPr>
            </w:pPr>
            <w:r w:rsidRPr="00AA38E8">
              <w:rPr>
                <w:rFonts w:cs="Calibri"/>
                <w:sz w:val="16"/>
              </w:rPr>
              <w:t>Element Name</w:t>
            </w:r>
          </w:p>
        </w:tc>
        <w:tc>
          <w:tcPr>
            <w:tcW w:w="1126" w:type="dxa"/>
            <w:shd w:val="pct30" w:color="FFFF00" w:fill="FFFFFF"/>
          </w:tcPr>
          <w:p w:rsidR="007E1D79" w:rsidRPr="00AA38E8" w:rsidRDefault="007E1D79" w:rsidP="00236557">
            <w:pPr>
              <w:spacing w:before="60"/>
              <w:jc w:val="center"/>
              <w:rPr>
                <w:rFonts w:cs="Calibri"/>
                <w:sz w:val="16"/>
              </w:rPr>
            </w:pPr>
            <w:r>
              <w:rPr>
                <w:rFonts w:cs="Calibri"/>
                <w:sz w:val="16"/>
              </w:rPr>
              <w:t>Value</w:t>
            </w:r>
          </w:p>
        </w:tc>
      </w:tr>
      <w:tr w:rsidR="00DE22A2" w:rsidRPr="00AA38E8" w:rsidTr="00151B09">
        <w:tc>
          <w:tcPr>
            <w:tcW w:w="3348" w:type="dxa"/>
            <w:vMerge w:val="restart"/>
          </w:tcPr>
          <w:p w:rsidR="00DE22A2" w:rsidRPr="00AA38E8" w:rsidRDefault="000C40B4" w:rsidP="001D631F">
            <w:pPr>
              <w:spacing w:before="60"/>
              <w:rPr>
                <w:rFonts w:cs="Calibri"/>
                <w:sz w:val="16"/>
              </w:rPr>
            </w:pPr>
            <w:r>
              <w:rPr>
                <w:rFonts w:cs="Calibri"/>
                <w:sz w:val="16"/>
              </w:rPr>
              <w:t>None</w:t>
            </w:r>
          </w:p>
        </w:tc>
        <w:tc>
          <w:tcPr>
            <w:tcW w:w="3097" w:type="dxa"/>
          </w:tcPr>
          <w:p w:rsidR="00DE22A2" w:rsidRPr="00AA38E8" w:rsidRDefault="000C40B4" w:rsidP="00236557">
            <w:pPr>
              <w:spacing w:before="60"/>
              <w:rPr>
                <w:rFonts w:cs="Calibri"/>
                <w:sz w:val="16"/>
              </w:rPr>
            </w:pPr>
            <w:r>
              <w:rPr>
                <w:rFonts w:cs="Calibri"/>
                <w:sz w:val="16"/>
              </w:rPr>
              <w:t>-</w:t>
            </w:r>
          </w:p>
        </w:tc>
        <w:tc>
          <w:tcPr>
            <w:tcW w:w="1126" w:type="dxa"/>
          </w:tcPr>
          <w:p w:rsidR="00DE22A2" w:rsidRPr="00635BB0" w:rsidRDefault="000C40B4" w:rsidP="00236557">
            <w:pPr>
              <w:spacing w:before="60"/>
              <w:rPr>
                <w:rFonts w:cs="Calibri"/>
                <w:sz w:val="16"/>
                <w:szCs w:val="16"/>
              </w:rPr>
            </w:pPr>
            <w:r>
              <w:rPr>
                <w:rFonts w:cs="Calibri"/>
                <w:sz w:val="16"/>
                <w:szCs w:val="16"/>
              </w:rPr>
              <w:t>-</w:t>
            </w:r>
          </w:p>
        </w:tc>
      </w:tr>
      <w:tr w:rsidR="00DE22A2" w:rsidRPr="00AA38E8" w:rsidTr="00151B09">
        <w:tc>
          <w:tcPr>
            <w:tcW w:w="3348" w:type="dxa"/>
            <w:vMerge/>
          </w:tcPr>
          <w:p w:rsidR="00DE22A2" w:rsidRPr="00DE22A2" w:rsidRDefault="00DE22A2" w:rsidP="001D631F">
            <w:pPr>
              <w:spacing w:before="60"/>
              <w:rPr>
                <w:rFonts w:cs="Calibri"/>
                <w:sz w:val="16"/>
              </w:rPr>
            </w:pPr>
          </w:p>
        </w:tc>
        <w:tc>
          <w:tcPr>
            <w:tcW w:w="3097" w:type="dxa"/>
          </w:tcPr>
          <w:p w:rsidR="00DE22A2" w:rsidRPr="00DE22A2" w:rsidRDefault="000C40B4" w:rsidP="00236557">
            <w:pPr>
              <w:spacing w:before="60"/>
              <w:rPr>
                <w:rFonts w:cs="Calibri"/>
                <w:sz w:val="16"/>
              </w:rPr>
            </w:pPr>
            <w:r>
              <w:rPr>
                <w:rFonts w:cs="Calibri"/>
                <w:sz w:val="16"/>
              </w:rPr>
              <w:t>-</w:t>
            </w:r>
          </w:p>
        </w:tc>
        <w:tc>
          <w:tcPr>
            <w:tcW w:w="1126" w:type="dxa"/>
          </w:tcPr>
          <w:p w:rsidR="00DE22A2" w:rsidRPr="00635BB0" w:rsidRDefault="000C40B4" w:rsidP="00236557">
            <w:pPr>
              <w:spacing w:before="60"/>
              <w:rPr>
                <w:rFonts w:cs="Calibri"/>
                <w:sz w:val="16"/>
                <w:szCs w:val="16"/>
              </w:rPr>
            </w:pPr>
            <w:r>
              <w:rPr>
                <w:rFonts w:cs="Calibri"/>
                <w:sz w:val="16"/>
                <w:szCs w:val="16"/>
              </w:rPr>
              <w:t>-</w:t>
            </w:r>
          </w:p>
        </w:tc>
      </w:tr>
      <w:tr w:rsidR="00DE22A2" w:rsidRPr="00AA38E8" w:rsidTr="00151B09">
        <w:tc>
          <w:tcPr>
            <w:tcW w:w="3348" w:type="dxa"/>
            <w:vMerge/>
          </w:tcPr>
          <w:p w:rsidR="00DE22A2" w:rsidRPr="00DE22A2" w:rsidRDefault="00DE22A2" w:rsidP="001D631F">
            <w:pPr>
              <w:spacing w:before="60"/>
              <w:rPr>
                <w:rFonts w:cs="Calibri"/>
                <w:sz w:val="16"/>
              </w:rPr>
            </w:pPr>
          </w:p>
        </w:tc>
        <w:tc>
          <w:tcPr>
            <w:tcW w:w="3097" w:type="dxa"/>
          </w:tcPr>
          <w:p w:rsidR="00DE22A2" w:rsidRPr="00DE22A2" w:rsidRDefault="000C40B4" w:rsidP="00236557">
            <w:pPr>
              <w:spacing w:before="60"/>
              <w:rPr>
                <w:rFonts w:cs="Calibri"/>
                <w:sz w:val="16"/>
              </w:rPr>
            </w:pPr>
            <w:r>
              <w:rPr>
                <w:rFonts w:cs="Calibri"/>
                <w:sz w:val="16"/>
              </w:rPr>
              <w:t>-</w:t>
            </w:r>
          </w:p>
        </w:tc>
        <w:tc>
          <w:tcPr>
            <w:tcW w:w="1126" w:type="dxa"/>
          </w:tcPr>
          <w:p w:rsidR="00DE22A2" w:rsidRPr="00635BB0" w:rsidRDefault="000C40B4" w:rsidP="00236557">
            <w:pPr>
              <w:spacing w:before="60"/>
              <w:rPr>
                <w:rFonts w:cs="Calibri"/>
                <w:sz w:val="16"/>
                <w:szCs w:val="16"/>
              </w:rPr>
            </w:pPr>
            <w:r>
              <w:rPr>
                <w:rFonts w:cs="Calibri"/>
                <w:sz w:val="16"/>
                <w:szCs w:val="16"/>
              </w:rPr>
              <w:t>-</w:t>
            </w:r>
          </w:p>
        </w:tc>
      </w:tr>
    </w:tbl>
    <w:p w:rsidR="00F64A35" w:rsidRDefault="00F64A35" w:rsidP="00656B0A">
      <w:pPr>
        <w:rPr>
          <w:i/>
          <w:lang w:bidi="ar-SA"/>
        </w:rPr>
      </w:pPr>
    </w:p>
    <w:p w:rsidR="00F64A35" w:rsidRDefault="00F64A35" w:rsidP="00656B0A">
      <w:pPr>
        <w:rPr>
          <w:i/>
          <w:lang w:bidi="ar-SA"/>
        </w:rPr>
      </w:pPr>
    </w:p>
    <w:p w:rsidR="00F64A35" w:rsidRDefault="00F64A35" w:rsidP="00656B0A">
      <w:pPr>
        <w:rPr>
          <w:i/>
          <w:lang w:bidi="ar-SA"/>
        </w:rPr>
      </w:pPr>
    </w:p>
    <w:p w:rsidR="00F64A35" w:rsidRDefault="00F64A35" w:rsidP="00656B0A">
      <w:pPr>
        <w:rPr>
          <w:i/>
          <w:lang w:bidi="ar-SA"/>
        </w:rPr>
      </w:pPr>
    </w:p>
    <w:p w:rsidR="00F64A35" w:rsidRDefault="00F64A35" w:rsidP="00F64A35">
      <w:pPr>
        <w:rPr>
          <w:lang w:bidi="ar-SA"/>
        </w:rPr>
      </w:pPr>
    </w:p>
    <w:p w:rsidR="00656B0A" w:rsidRPr="00AA38E8" w:rsidRDefault="00656B0A" w:rsidP="002E2ADA">
      <w:pPr>
        <w:pStyle w:val="Heading1"/>
        <w:numPr>
          <w:ilvl w:val="0"/>
          <w:numId w:val="1"/>
        </w:numPr>
        <w:tabs>
          <w:tab w:val="clear" w:pos="567"/>
          <w:tab w:val="num" w:pos="432"/>
        </w:tabs>
        <w:rPr>
          <w:rFonts w:ascii="Calibri" w:hAnsi="Calibri" w:cs="Calibri"/>
        </w:rPr>
      </w:pPr>
      <w:bookmarkStart w:id="78" w:name="_Toc451178063"/>
      <w:r w:rsidRPr="00AA38E8">
        <w:rPr>
          <w:rFonts w:ascii="Calibri" w:hAnsi="Calibri" w:cs="Calibri"/>
        </w:rPr>
        <w:lastRenderedPageBreak/>
        <w:t>Constant Data Dictionary</w:t>
      </w:r>
      <w:bookmarkEnd w:id="78"/>
    </w:p>
    <w:p w:rsidR="00656B0A" w:rsidRPr="00AA38E8" w:rsidRDefault="00656B0A" w:rsidP="002E2ADA">
      <w:pPr>
        <w:pStyle w:val="Heading2"/>
        <w:numPr>
          <w:ilvl w:val="1"/>
          <w:numId w:val="1"/>
        </w:numPr>
        <w:rPr>
          <w:rFonts w:ascii="Calibri" w:hAnsi="Calibri" w:cs="Calibri"/>
        </w:rPr>
      </w:pPr>
      <w:bookmarkStart w:id="79" w:name="_Toc382297340"/>
      <w:bookmarkStart w:id="80" w:name="_Toc383611504"/>
      <w:bookmarkStart w:id="81" w:name="_Toc389212991"/>
      <w:bookmarkStart w:id="82" w:name="_Toc382297341"/>
      <w:bookmarkStart w:id="83" w:name="_Toc383611505"/>
      <w:bookmarkStart w:id="84" w:name="_Toc389212992"/>
      <w:bookmarkStart w:id="85" w:name="_Toc382297346"/>
      <w:bookmarkStart w:id="86" w:name="_Toc383611510"/>
      <w:bookmarkStart w:id="87" w:name="_Toc389212997"/>
      <w:bookmarkStart w:id="88" w:name="_Toc382297348"/>
      <w:bookmarkStart w:id="89" w:name="_Toc383611512"/>
      <w:bookmarkStart w:id="90" w:name="_Toc389212999"/>
      <w:bookmarkStart w:id="91" w:name="_Toc451178064"/>
      <w:bookmarkEnd w:id="79"/>
      <w:bookmarkEnd w:id="80"/>
      <w:bookmarkEnd w:id="81"/>
      <w:bookmarkEnd w:id="82"/>
      <w:bookmarkEnd w:id="83"/>
      <w:bookmarkEnd w:id="84"/>
      <w:bookmarkEnd w:id="85"/>
      <w:bookmarkEnd w:id="86"/>
      <w:bookmarkEnd w:id="87"/>
      <w:bookmarkEnd w:id="88"/>
      <w:bookmarkEnd w:id="89"/>
      <w:bookmarkEnd w:id="90"/>
      <w:r w:rsidRPr="00AA38E8">
        <w:rPr>
          <w:rFonts w:ascii="Calibri" w:hAnsi="Calibri" w:cs="Calibri"/>
        </w:rPr>
        <w:t>Program(fixed) Constants</w:t>
      </w:r>
      <w:bookmarkEnd w:id="91"/>
    </w:p>
    <w:p w:rsidR="00656B0A" w:rsidRPr="00782216" w:rsidRDefault="00656B0A" w:rsidP="00656B0A">
      <w:pPr>
        <w:pStyle w:val="Heading2"/>
        <w:numPr>
          <w:ilvl w:val="2"/>
          <w:numId w:val="1"/>
        </w:numPr>
        <w:rPr>
          <w:rFonts w:ascii="Calibri" w:hAnsi="Calibri" w:cs="Calibri"/>
        </w:rPr>
      </w:pPr>
      <w:bookmarkStart w:id="92" w:name="_Toc451178065"/>
      <w:r w:rsidRPr="00AA38E8">
        <w:rPr>
          <w:rFonts w:ascii="Calibri" w:hAnsi="Calibri" w:cs="Calibri"/>
        </w:rPr>
        <w:t>Embedded Constants</w:t>
      </w:r>
      <w:bookmarkEnd w:id="92"/>
    </w:p>
    <w:p w:rsidR="00656B0A" w:rsidRPr="00AA38E8" w:rsidRDefault="00656B0A" w:rsidP="002E2ADA">
      <w:pPr>
        <w:pStyle w:val="Heading2"/>
        <w:numPr>
          <w:ilvl w:val="3"/>
          <w:numId w:val="1"/>
        </w:numPr>
        <w:rPr>
          <w:rFonts w:ascii="Calibri" w:hAnsi="Calibri" w:cs="Calibri"/>
        </w:rPr>
      </w:pPr>
      <w:bookmarkStart w:id="93" w:name="_Toc451178066"/>
      <w:r w:rsidRPr="00AA38E8">
        <w:rPr>
          <w:rFonts w:ascii="Calibri" w:hAnsi="Calibri" w:cs="Calibri"/>
        </w:rPr>
        <w:t>Local</w:t>
      </w:r>
      <w:bookmarkEnd w:id="93"/>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430"/>
        <w:gridCol w:w="1225"/>
        <w:gridCol w:w="1385"/>
      </w:tblGrid>
      <w:tr w:rsidR="00656B0A" w:rsidRPr="00AA38E8" w:rsidTr="00782216">
        <w:tc>
          <w:tcPr>
            <w:tcW w:w="3168"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Constant Name</w:t>
            </w:r>
          </w:p>
        </w:tc>
        <w:tc>
          <w:tcPr>
            <w:tcW w:w="2430"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Value</w:t>
            </w:r>
          </w:p>
        </w:tc>
      </w:tr>
      <w:tr w:rsidR="00656B0A" w:rsidRPr="00AA38E8" w:rsidTr="00782216">
        <w:tc>
          <w:tcPr>
            <w:tcW w:w="3168" w:type="dxa"/>
            <w:tcBorders>
              <w:top w:val="single" w:sz="6" w:space="0" w:color="auto"/>
              <w:left w:val="single" w:sz="6" w:space="0" w:color="auto"/>
              <w:bottom w:val="single" w:sz="6" w:space="0" w:color="auto"/>
              <w:right w:val="single" w:sz="6" w:space="0" w:color="auto"/>
            </w:tcBorders>
          </w:tcPr>
          <w:p w:rsidR="00656B0A" w:rsidRPr="00AA38E8" w:rsidRDefault="00782216" w:rsidP="00782216">
            <w:pPr>
              <w:spacing w:before="60"/>
              <w:rPr>
                <w:rFonts w:cs="Calibri"/>
                <w:sz w:val="16"/>
                <w:szCs w:val="16"/>
              </w:rPr>
            </w:pPr>
            <w:r w:rsidRPr="00782216">
              <w:rPr>
                <w:rFonts w:cs="Calibri"/>
                <w:sz w:val="16"/>
                <w:szCs w:val="16"/>
              </w:rPr>
              <w:t>D_INVSPURRATIO_ULS_F32</w:t>
            </w:r>
          </w:p>
        </w:tc>
        <w:tc>
          <w:tcPr>
            <w:tcW w:w="2430" w:type="dxa"/>
            <w:tcBorders>
              <w:top w:val="single" w:sz="6" w:space="0" w:color="auto"/>
              <w:left w:val="single" w:sz="6" w:space="0" w:color="auto"/>
              <w:bottom w:val="single" w:sz="6" w:space="0" w:color="auto"/>
              <w:right w:val="single" w:sz="6" w:space="0" w:color="auto"/>
            </w:tcBorders>
          </w:tcPr>
          <w:p w:rsidR="00656B0A" w:rsidRPr="00AA38E8" w:rsidRDefault="00782216" w:rsidP="002E2ADA">
            <w:pPr>
              <w:spacing w:before="60"/>
              <w:jc w:val="center"/>
              <w:rPr>
                <w:rFonts w:cs="Calibri"/>
                <w:sz w:val="16"/>
                <w:szCs w:val="16"/>
              </w:rPr>
            </w:pPr>
            <w:r>
              <w:rPr>
                <w:rFonts w:cs="Calibri"/>
                <w:sz w:val="16"/>
                <w:szCs w:val="16"/>
              </w:rPr>
              <w:t>Single Precision Float</w:t>
            </w:r>
          </w:p>
        </w:tc>
        <w:tc>
          <w:tcPr>
            <w:tcW w:w="1225" w:type="dxa"/>
            <w:tcBorders>
              <w:top w:val="single" w:sz="6" w:space="0" w:color="auto"/>
              <w:left w:val="single" w:sz="6" w:space="0" w:color="auto"/>
              <w:bottom w:val="single" w:sz="6" w:space="0" w:color="auto"/>
              <w:right w:val="single" w:sz="6" w:space="0" w:color="auto"/>
            </w:tcBorders>
          </w:tcPr>
          <w:p w:rsidR="00656B0A" w:rsidRPr="00AA38E8" w:rsidRDefault="00782216" w:rsidP="002E2ADA">
            <w:pPr>
              <w:spacing w:before="60"/>
              <w:jc w:val="center"/>
              <w:rPr>
                <w:rFonts w:cs="Calibri"/>
                <w:sz w:val="16"/>
                <w:szCs w:val="16"/>
              </w:rPr>
            </w:pPr>
            <w:r>
              <w:rPr>
                <w:rFonts w:cs="Calibri"/>
                <w:sz w:val="16"/>
                <w:szCs w:val="16"/>
              </w:rPr>
              <w:t>Uls</w:t>
            </w:r>
          </w:p>
        </w:tc>
        <w:tc>
          <w:tcPr>
            <w:tcW w:w="1385" w:type="dxa"/>
            <w:tcBorders>
              <w:top w:val="single" w:sz="6" w:space="0" w:color="auto"/>
              <w:left w:val="single" w:sz="6" w:space="0" w:color="auto"/>
              <w:bottom w:val="single" w:sz="6" w:space="0" w:color="auto"/>
              <w:right w:val="single" w:sz="6" w:space="0" w:color="auto"/>
            </w:tcBorders>
          </w:tcPr>
          <w:p w:rsidR="00656B0A" w:rsidRPr="00AA38E8" w:rsidRDefault="00782216" w:rsidP="002E2ADA">
            <w:pPr>
              <w:spacing w:before="60"/>
              <w:jc w:val="center"/>
              <w:rPr>
                <w:rFonts w:cs="Calibri"/>
                <w:sz w:val="16"/>
                <w:szCs w:val="16"/>
              </w:rPr>
            </w:pPr>
            <w:r>
              <w:rPr>
                <w:rFonts w:cs="Calibri"/>
                <w:sz w:val="16"/>
                <w:szCs w:val="16"/>
              </w:rPr>
              <w:t>(1.0F / 2.2F)</w:t>
            </w:r>
          </w:p>
        </w:tc>
      </w:tr>
      <w:tr w:rsidR="00782216" w:rsidRPr="00AA38E8" w:rsidTr="00782216">
        <w:tc>
          <w:tcPr>
            <w:tcW w:w="3168" w:type="dxa"/>
            <w:tcBorders>
              <w:top w:val="single" w:sz="6" w:space="0" w:color="auto"/>
              <w:left w:val="single" w:sz="6" w:space="0" w:color="auto"/>
              <w:bottom w:val="single" w:sz="6" w:space="0" w:color="auto"/>
              <w:right w:val="single" w:sz="6" w:space="0" w:color="auto"/>
            </w:tcBorders>
          </w:tcPr>
          <w:p w:rsidR="00782216" w:rsidRPr="00782216" w:rsidRDefault="00782216" w:rsidP="00782216">
            <w:pPr>
              <w:spacing w:before="60"/>
              <w:rPr>
                <w:rFonts w:cs="Calibri"/>
                <w:sz w:val="16"/>
                <w:szCs w:val="16"/>
              </w:rPr>
            </w:pPr>
            <w:r w:rsidRPr="00782216">
              <w:rPr>
                <w:rFonts w:cs="Calibri"/>
                <w:sz w:val="16"/>
                <w:szCs w:val="16"/>
              </w:rPr>
              <w:t>D_SPURRATIO_ULS_F32</w:t>
            </w:r>
          </w:p>
        </w:tc>
        <w:tc>
          <w:tcPr>
            <w:tcW w:w="2430"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Single Precision Float</w:t>
            </w:r>
          </w:p>
        </w:tc>
        <w:tc>
          <w:tcPr>
            <w:tcW w:w="1225"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Uls</w:t>
            </w:r>
          </w:p>
        </w:tc>
        <w:tc>
          <w:tcPr>
            <w:tcW w:w="1385"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2.2F</w:t>
            </w:r>
          </w:p>
        </w:tc>
      </w:tr>
      <w:tr w:rsidR="00782216" w:rsidRPr="00AA38E8" w:rsidTr="00782216">
        <w:tc>
          <w:tcPr>
            <w:tcW w:w="3168" w:type="dxa"/>
            <w:tcBorders>
              <w:top w:val="single" w:sz="6" w:space="0" w:color="auto"/>
              <w:left w:val="single" w:sz="6" w:space="0" w:color="auto"/>
              <w:bottom w:val="single" w:sz="6" w:space="0" w:color="auto"/>
              <w:right w:val="single" w:sz="6" w:space="0" w:color="auto"/>
            </w:tcBorders>
          </w:tcPr>
          <w:p w:rsidR="00782216" w:rsidRPr="00782216" w:rsidRDefault="00782216" w:rsidP="00782216">
            <w:pPr>
              <w:spacing w:before="60"/>
              <w:rPr>
                <w:rFonts w:cs="Calibri"/>
                <w:sz w:val="16"/>
                <w:szCs w:val="16"/>
              </w:rPr>
            </w:pPr>
            <w:r w:rsidRPr="00782216">
              <w:rPr>
                <w:rFonts w:cs="Calibri"/>
                <w:sz w:val="16"/>
                <w:szCs w:val="16"/>
              </w:rPr>
              <w:t>D_INVDUALSPURRATIO_ULS_F32</w:t>
            </w:r>
          </w:p>
        </w:tc>
        <w:tc>
          <w:tcPr>
            <w:tcW w:w="2430"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Single Precision Float</w:t>
            </w:r>
          </w:p>
        </w:tc>
        <w:tc>
          <w:tcPr>
            <w:tcW w:w="1225"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Uls</w:t>
            </w:r>
          </w:p>
        </w:tc>
        <w:tc>
          <w:tcPr>
            <w:tcW w:w="1385" w:type="dxa"/>
            <w:tcBorders>
              <w:top w:val="single" w:sz="6" w:space="0" w:color="auto"/>
              <w:left w:val="single" w:sz="6" w:space="0" w:color="auto"/>
              <w:bottom w:val="single" w:sz="6" w:space="0" w:color="auto"/>
              <w:right w:val="single" w:sz="6" w:space="0" w:color="auto"/>
            </w:tcBorders>
          </w:tcPr>
          <w:p w:rsidR="00782216" w:rsidRDefault="00F35D4D" w:rsidP="002E2ADA">
            <w:pPr>
              <w:spacing w:before="60"/>
              <w:jc w:val="center"/>
              <w:rPr>
                <w:rFonts w:cs="Calibri"/>
                <w:sz w:val="16"/>
                <w:szCs w:val="16"/>
              </w:rPr>
            </w:pPr>
            <w:r>
              <w:rPr>
                <w:rFonts w:cs="Calibri"/>
                <w:sz w:val="16"/>
                <w:szCs w:val="16"/>
              </w:rPr>
              <w:t>(1.0F / 2.0</w:t>
            </w:r>
            <w:r w:rsidR="00782216">
              <w:rPr>
                <w:rFonts w:cs="Calibri"/>
                <w:sz w:val="16"/>
                <w:szCs w:val="16"/>
              </w:rPr>
              <w:t>F)</w:t>
            </w:r>
          </w:p>
        </w:tc>
      </w:tr>
      <w:tr w:rsidR="00782216" w:rsidRPr="00AA38E8" w:rsidTr="00782216">
        <w:tc>
          <w:tcPr>
            <w:tcW w:w="3168" w:type="dxa"/>
            <w:tcBorders>
              <w:top w:val="single" w:sz="6" w:space="0" w:color="auto"/>
              <w:left w:val="single" w:sz="6" w:space="0" w:color="auto"/>
              <w:bottom w:val="single" w:sz="6" w:space="0" w:color="auto"/>
              <w:right w:val="single" w:sz="6" w:space="0" w:color="auto"/>
            </w:tcBorders>
          </w:tcPr>
          <w:p w:rsidR="00782216" w:rsidRPr="00782216" w:rsidRDefault="00782216" w:rsidP="00782216">
            <w:pPr>
              <w:spacing w:before="60"/>
              <w:rPr>
                <w:rFonts w:cs="Calibri"/>
                <w:sz w:val="16"/>
                <w:szCs w:val="16"/>
              </w:rPr>
            </w:pPr>
            <w:r w:rsidRPr="00782216">
              <w:rPr>
                <w:rFonts w:cs="Calibri"/>
                <w:sz w:val="16"/>
                <w:szCs w:val="16"/>
              </w:rPr>
              <w:t>D_DUALSPURRATIO_ULS_F32</w:t>
            </w:r>
          </w:p>
        </w:tc>
        <w:tc>
          <w:tcPr>
            <w:tcW w:w="2430"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Single Precision Float</w:t>
            </w:r>
          </w:p>
        </w:tc>
        <w:tc>
          <w:tcPr>
            <w:tcW w:w="1225"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Uls</w:t>
            </w:r>
          </w:p>
        </w:tc>
        <w:tc>
          <w:tcPr>
            <w:tcW w:w="1385"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2.0F</w:t>
            </w:r>
          </w:p>
        </w:tc>
      </w:tr>
      <w:tr w:rsidR="00782216" w:rsidRPr="00AA38E8" w:rsidTr="00782216">
        <w:tc>
          <w:tcPr>
            <w:tcW w:w="3168" w:type="dxa"/>
            <w:tcBorders>
              <w:top w:val="single" w:sz="6" w:space="0" w:color="auto"/>
              <w:left w:val="single" w:sz="6" w:space="0" w:color="auto"/>
              <w:bottom w:val="single" w:sz="6" w:space="0" w:color="auto"/>
              <w:right w:val="single" w:sz="6" w:space="0" w:color="auto"/>
            </w:tcBorders>
          </w:tcPr>
          <w:p w:rsidR="00782216" w:rsidRPr="00782216" w:rsidRDefault="00782216" w:rsidP="00782216">
            <w:pPr>
              <w:spacing w:before="60"/>
              <w:rPr>
                <w:rFonts w:cs="Calibri"/>
                <w:sz w:val="16"/>
                <w:szCs w:val="16"/>
              </w:rPr>
            </w:pPr>
            <w:r w:rsidRPr="00782216">
              <w:rPr>
                <w:rFonts w:cs="Calibri"/>
                <w:sz w:val="16"/>
                <w:szCs w:val="16"/>
              </w:rPr>
              <w:t>D_ONEREV_DEGREESPREV_F32</w:t>
            </w:r>
          </w:p>
        </w:tc>
        <w:tc>
          <w:tcPr>
            <w:tcW w:w="2430"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Single Precision Float</w:t>
            </w:r>
          </w:p>
        </w:tc>
        <w:tc>
          <w:tcPr>
            <w:tcW w:w="1225"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Deg/Rev</w:t>
            </w:r>
          </w:p>
        </w:tc>
        <w:tc>
          <w:tcPr>
            <w:tcW w:w="1385"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360.0F</w:t>
            </w:r>
          </w:p>
        </w:tc>
      </w:tr>
      <w:tr w:rsidR="00782216" w:rsidRPr="00AA38E8" w:rsidTr="00782216">
        <w:tc>
          <w:tcPr>
            <w:tcW w:w="3168" w:type="dxa"/>
            <w:tcBorders>
              <w:top w:val="single" w:sz="6" w:space="0" w:color="auto"/>
              <w:left w:val="single" w:sz="6" w:space="0" w:color="auto"/>
              <w:bottom w:val="single" w:sz="6" w:space="0" w:color="auto"/>
              <w:right w:val="single" w:sz="6" w:space="0" w:color="auto"/>
            </w:tcBorders>
          </w:tcPr>
          <w:p w:rsidR="00782216" w:rsidRPr="00782216" w:rsidRDefault="00782216" w:rsidP="00782216">
            <w:pPr>
              <w:spacing w:before="60"/>
              <w:rPr>
                <w:rFonts w:cs="Calibri"/>
                <w:sz w:val="16"/>
                <w:szCs w:val="16"/>
              </w:rPr>
            </w:pPr>
            <w:r w:rsidRPr="00782216">
              <w:rPr>
                <w:rFonts w:cs="Calibri"/>
                <w:sz w:val="16"/>
                <w:szCs w:val="16"/>
              </w:rPr>
              <w:t>D_VERNIERANGLECENTEROFF_DEG_F32</w:t>
            </w:r>
          </w:p>
        </w:tc>
        <w:tc>
          <w:tcPr>
            <w:tcW w:w="2430"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Single Precision Float</w:t>
            </w:r>
          </w:p>
        </w:tc>
        <w:tc>
          <w:tcPr>
            <w:tcW w:w="1225"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Deg</w:t>
            </w:r>
          </w:p>
        </w:tc>
        <w:tc>
          <w:tcPr>
            <w:tcW w:w="1385"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900.0F</w:t>
            </w:r>
          </w:p>
        </w:tc>
      </w:tr>
      <w:tr w:rsidR="00782216" w:rsidRPr="00AA38E8" w:rsidTr="00782216">
        <w:tc>
          <w:tcPr>
            <w:tcW w:w="3168" w:type="dxa"/>
            <w:tcBorders>
              <w:top w:val="single" w:sz="6" w:space="0" w:color="auto"/>
              <w:left w:val="single" w:sz="6" w:space="0" w:color="auto"/>
              <w:bottom w:val="single" w:sz="6" w:space="0" w:color="auto"/>
              <w:right w:val="single" w:sz="6" w:space="0" w:color="auto"/>
            </w:tcBorders>
          </w:tcPr>
          <w:p w:rsidR="00782216" w:rsidRPr="00782216" w:rsidRDefault="00782216" w:rsidP="00782216">
            <w:pPr>
              <w:spacing w:before="60"/>
              <w:rPr>
                <w:rFonts w:cs="Calibri"/>
                <w:sz w:val="16"/>
                <w:szCs w:val="16"/>
              </w:rPr>
            </w:pPr>
            <w:r w:rsidRPr="00782216">
              <w:rPr>
                <w:rFonts w:cs="Calibri"/>
                <w:sz w:val="16"/>
                <w:szCs w:val="16"/>
              </w:rPr>
              <w:t>D_HWANGLEATCENTER_DEG_F32</w:t>
            </w:r>
          </w:p>
        </w:tc>
        <w:tc>
          <w:tcPr>
            <w:tcW w:w="2430"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Single Precision Float</w:t>
            </w:r>
          </w:p>
        </w:tc>
        <w:tc>
          <w:tcPr>
            <w:tcW w:w="1225"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Deg</w:t>
            </w:r>
          </w:p>
        </w:tc>
        <w:tc>
          <w:tcPr>
            <w:tcW w:w="1385"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180.0F</w:t>
            </w:r>
          </w:p>
        </w:tc>
      </w:tr>
      <w:tr w:rsidR="00782216" w:rsidRPr="00AA38E8" w:rsidTr="00782216">
        <w:tc>
          <w:tcPr>
            <w:tcW w:w="3168" w:type="dxa"/>
            <w:tcBorders>
              <w:top w:val="single" w:sz="6" w:space="0" w:color="auto"/>
              <w:left w:val="single" w:sz="6" w:space="0" w:color="auto"/>
              <w:bottom w:val="single" w:sz="6" w:space="0" w:color="auto"/>
              <w:right w:val="single" w:sz="6" w:space="0" w:color="auto"/>
            </w:tcBorders>
          </w:tcPr>
          <w:p w:rsidR="00782216" w:rsidRPr="00782216" w:rsidRDefault="00782216" w:rsidP="00782216">
            <w:pPr>
              <w:spacing w:before="60"/>
              <w:rPr>
                <w:rFonts w:cs="Calibri"/>
                <w:sz w:val="16"/>
                <w:szCs w:val="16"/>
              </w:rPr>
            </w:pPr>
            <w:r w:rsidRPr="00782216">
              <w:rPr>
                <w:rFonts w:cs="Calibri"/>
                <w:sz w:val="16"/>
                <w:szCs w:val="16"/>
              </w:rPr>
              <w:t>D_ANGLEZEROODDPARITY_CNT_U16</w:t>
            </w:r>
          </w:p>
        </w:tc>
        <w:tc>
          <w:tcPr>
            <w:tcW w:w="2430"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sidRPr="00782216">
              <w:rPr>
                <w:rFonts w:cs="Calibri"/>
                <w:sz w:val="16"/>
                <w:szCs w:val="16"/>
              </w:rPr>
              <w:t>0x1000U</w:t>
            </w:r>
          </w:p>
        </w:tc>
      </w:tr>
      <w:tr w:rsidR="00782216" w:rsidRPr="00AA38E8" w:rsidTr="00782216">
        <w:tc>
          <w:tcPr>
            <w:tcW w:w="3168" w:type="dxa"/>
            <w:tcBorders>
              <w:top w:val="single" w:sz="6" w:space="0" w:color="auto"/>
              <w:left w:val="single" w:sz="6" w:space="0" w:color="auto"/>
              <w:bottom w:val="single" w:sz="6" w:space="0" w:color="auto"/>
              <w:right w:val="single" w:sz="6" w:space="0" w:color="auto"/>
            </w:tcBorders>
          </w:tcPr>
          <w:p w:rsidR="00782216" w:rsidRPr="00782216" w:rsidRDefault="00782216" w:rsidP="00782216">
            <w:pPr>
              <w:spacing w:before="60"/>
              <w:rPr>
                <w:rFonts w:cs="Calibri"/>
                <w:sz w:val="16"/>
                <w:szCs w:val="16"/>
              </w:rPr>
            </w:pPr>
            <w:r w:rsidRPr="00782216">
              <w:rPr>
                <w:rFonts w:cs="Calibri"/>
                <w:sz w:val="16"/>
                <w:szCs w:val="16"/>
              </w:rPr>
              <w:t>D_ANGLEDATA_CNT_U08</w:t>
            </w:r>
          </w:p>
        </w:tc>
        <w:tc>
          <w:tcPr>
            <w:tcW w:w="2430"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1U</w:t>
            </w:r>
          </w:p>
        </w:tc>
      </w:tr>
      <w:tr w:rsidR="00782216" w:rsidRPr="00AA38E8" w:rsidTr="00782216">
        <w:tc>
          <w:tcPr>
            <w:tcW w:w="3168" w:type="dxa"/>
            <w:tcBorders>
              <w:top w:val="single" w:sz="6" w:space="0" w:color="auto"/>
              <w:left w:val="single" w:sz="6" w:space="0" w:color="auto"/>
              <w:bottom w:val="single" w:sz="6" w:space="0" w:color="auto"/>
              <w:right w:val="single" w:sz="6" w:space="0" w:color="auto"/>
            </w:tcBorders>
          </w:tcPr>
          <w:p w:rsidR="00782216" w:rsidRPr="00782216" w:rsidRDefault="00782216" w:rsidP="00782216">
            <w:pPr>
              <w:spacing w:before="60"/>
              <w:rPr>
                <w:rFonts w:cs="Calibri"/>
                <w:sz w:val="16"/>
                <w:szCs w:val="16"/>
              </w:rPr>
            </w:pPr>
            <w:r w:rsidRPr="00782216">
              <w:rPr>
                <w:rFonts w:cs="Calibri"/>
                <w:sz w:val="16"/>
                <w:szCs w:val="16"/>
              </w:rPr>
              <w:t>D_ERRORREG_CNT_U08</w:t>
            </w:r>
          </w:p>
        </w:tc>
        <w:tc>
          <w:tcPr>
            <w:tcW w:w="2430"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3U</w:t>
            </w:r>
          </w:p>
        </w:tc>
      </w:tr>
      <w:tr w:rsidR="00782216" w:rsidRPr="00AA38E8" w:rsidTr="00782216">
        <w:tc>
          <w:tcPr>
            <w:tcW w:w="3168" w:type="dxa"/>
            <w:tcBorders>
              <w:top w:val="single" w:sz="6" w:space="0" w:color="auto"/>
              <w:left w:val="single" w:sz="6" w:space="0" w:color="auto"/>
              <w:bottom w:val="single" w:sz="6" w:space="0" w:color="auto"/>
              <w:right w:val="single" w:sz="6" w:space="0" w:color="auto"/>
            </w:tcBorders>
          </w:tcPr>
          <w:p w:rsidR="00782216" w:rsidRPr="00782216" w:rsidRDefault="00782216" w:rsidP="00782216">
            <w:pPr>
              <w:spacing w:before="60"/>
              <w:rPr>
                <w:rFonts w:cs="Calibri"/>
                <w:sz w:val="16"/>
                <w:szCs w:val="16"/>
              </w:rPr>
            </w:pPr>
            <w:r w:rsidRPr="00782216">
              <w:rPr>
                <w:rFonts w:cs="Calibri"/>
                <w:sz w:val="16"/>
                <w:szCs w:val="16"/>
              </w:rPr>
              <w:t>D_EXTERRORREG_CNT_U08</w:t>
            </w:r>
          </w:p>
        </w:tc>
        <w:tc>
          <w:tcPr>
            <w:tcW w:w="2430"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4U</w:t>
            </w:r>
          </w:p>
        </w:tc>
      </w:tr>
      <w:tr w:rsidR="00782216" w:rsidRPr="00AA38E8" w:rsidTr="00782216">
        <w:tc>
          <w:tcPr>
            <w:tcW w:w="3168" w:type="dxa"/>
            <w:tcBorders>
              <w:top w:val="single" w:sz="6" w:space="0" w:color="auto"/>
              <w:left w:val="single" w:sz="6" w:space="0" w:color="auto"/>
              <w:bottom w:val="single" w:sz="6" w:space="0" w:color="auto"/>
              <w:right w:val="single" w:sz="6" w:space="0" w:color="auto"/>
            </w:tcBorders>
          </w:tcPr>
          <w:p w:rsidR="00782216" w:rsidRPr="00782216" w:rsidRDefault="00782216" w:rsidP="00782216">
            <w:pPr>
              <w:spacing w:before="60"/>
              <w:rPr>
                <w:rFonts w:cs="Calibri"/>
                <w:sz w:val="16"/>
                <w:szCs w:val="16"/>
              </w:rPr>
            </w:pPr>
            <w:r w:rsidRPr="00782216">
              <w:rPr>
                <w:rFonts w:cs="Calibri"/>
                <w:sz w:val="16"/>
                <w:szCs w:val="16"/>
              </w:rPr>
              <w:t>D_MAXHWPOS_HWDEG_F32</w:t>
            </w:r>
          </w:p>
        </w:tc>
        <w:tc>
          <w:tcPr>
            <w:tcW w:w="2430" w:type="dxa"/>
            <w:tcBorders>
              <w:top w:val="single" w:sz="6" w:space="0" w:color="auto"/>
              <w:left w:val="single" w:sz="6" w:space="0" w:color="auto"/>
              <w:bottom w:val="single" w:sz="6" w:space="0" w:color="auto"/>
              <w:right w:val="single" w:sz="6" w:space="0" w:color="auto"/>
            </w:tcBorders>
          </w:tcPr>
          <w:p w:rsidR="00782216" w:rsidRDefault="00264FD5" w:rsidP="002E2ADA">
            <w:pPr>
              <w:spacing w:before="60"/>
              <w:jc w:val="center"/>
              <w:rPr>
                <w:rFonts w:cs="Calibri"/>
                <w:sz w:val="16"/>
                <w:szCs w:val="16"/>
              </w:rPr>
            </w:pPr>
            <w:r>
              <w:rPr>
                <w:rFonts w:cs="Calibri"/>
                <w:sz w:val="16"/>
                <w:szCs w:val="16"/>
              </w:rPr>
              <w:t>Single Precision Float</w:t>
            </w:r>
          </w:p>
        </w:tc>
        <w:tc>
          <w:tcPr>
            <w:tcW w:w="1225"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HwDeg</w:t>
            </w:r>
          </w:p>
        </w:tc>
        <w:tc>
          <w:tcPr>
            <w:tcW w:w="1385" w:type="dxa"/>
            <w:tcBorders>
              <w:top w:val="single" w:sz="6" w:space="0" w:color="auto"/>
              <w:left w:val="single" w:sz="6" w:space="0" w:color="auto"/>
              <w:bottom w:val="single" w:sz="6" w:space="0" w:color="auto"/>
              <w:right w:val="single" w:sz="6" w:space="0" w:color="auto"/>
            </w:tcBorders>
          </w:tcPr>
          <w:p w:rsidR="00782216" w:rsidRDefault="00782216" w:rsidP="002E2ADA">
            <w:pPr>
              <w:spacing w:before="60"/>
              <w:jc w:val="center"/>
              <w:rPr>
                <w:rFonts w:cs="Calibri"/>
                <w:sz w:val="16"/>
                <w:szCs w:val="16"/>
              </w:rPr>
            </w:pPr>
            <w:r>
              <w:rPr>
                <w:rFonts w:cs="Calibri"/>
                <w:sz w:val="16"/>
                <w:szCs w:val="16"/>
              </w:rPr>
              <w:t>900.0F</w:t>
            </w:r>
          </w:p>
        </w:tc>
      </w:tr>
      <w:tr w:rsidR="00AD0231" w:rsidRPr="00AA38E8" w:rsidTr="00782216">
        <w:tc>
          <w:tcPr>
            <w:tcW w:w="3168" w:type="dxa"/>
            <w:tcBorders>
              <w:top w:val="single" w:sz="6" w:space="0" w:color="auto"/>
              <w:left w:val="single" w:sz="6" w:space="0" w:color="auto"/>
              <w:bottom w:val="single" w:sz="6" w:space="0" w:color="auto"/>
              <w:right w:val="single" w:sz="6" w:space="0" w:color="auto"/>
            </w:tcBorders>
          </w:tcPr>
          <w:p w:rsidR="00AD0231" w:rsidRPr="00782216" w:rsidRDefault="00AD0231" w:rsidP="00782216">
            <w:pPr>
              <w:spacing w:before="60"/>
              <w:rPr>
                <w:rFonts w:cs="Calibri"/>
                <w:sz w:val="16"/>
                <w:szCs w:val="16"/>
              </w:rPr>
            </w:pPr>
            <w:r w:rsidRPr="00AD0231">
              <w:rPr>
                <w:rFonts w:cs="Calibri"/>
                <w:sz w:val="16"/>
                <w:szCs w:val="16"/>
              </w:rPr>
              <w:t>D_VERNIERLEVEL_CNT_U08</w:t>
            </w:r>
          </w:p>
        </w:tc>
        <w:tc>
          <w:tcPr>
            <w:tcW w:w="2430" w:type="dxa"/>
            <w:tcBorders>
              <w:top w:val="single" w:sz="6" w:space="0" w:color="auto"/>
              <w:left w:val="single" w:sz="6" w:space="0" w:color="auto"/>
              <w:bottom w:val="single" w:sz="6" w:space="0" w:color="auto"/>
              <w:right w:val="single" w:sz="6" w:space="0" w:color="auto"/>
            </w:tcBorders>
          </w:tcPr>
          <w:p w:rsidR="00AD0231" w:rsidRDefault="00AD0231" w:rsidP="006A61C6">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AD0231" w:rsidRDefault="00AD0231" w:rsidP="006A61C6">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AD0231" w:rsidRDefault="0023169C" w:rsidP="002E2ADA">
            <w:pPr>
              <w:spacing w:before="60"/>
              <w:jc w:val="center"/>
              <w:rPr>
                <w:rFonts w:cs="Calibri"/>
                <w:sz w:val="16"/>
                <w:szCs w:val="16"/>
              </w:rPr>
            </w:pPr>
            <w:r>
              <w:rPr>
                <w:rFonts w:cs="Calibri"/>
                <w:sz w:val="16"/>
                <w:szCs w:val="16"/>
              </w:rPr>
              <w:t>0U</w:t>
            </w:r>
          </w:p>
        </w:tc>
      </w:tr>
      <w:tr w:rsidR="00AD0231" w:rsidRPr="00AA38E8" w:rsidTr="00782216">
        <w:tc>
          <w:tcPr>
            <w:tcW w:w="3168" w:type="dxa"/>
            <w:tcBorders>
              <w:top w:val="single" w:sz="6" w:space="0" w:color="auto"/>
              <w:left w:val="single" w:sz="6" w:space="0" w:color="auto"/>
              <w:bottom w:val="single" w:sz="6" w:space="0" w:color="auto"/>
              <w:right w:val="single" w:sz="6" w:space="0" w:color="auto"/>
            </w:tcBorders>
          </w:tcPr>
          <w:p w:rsidR="00AD0231" w:rsidRPr="00782216" w:rsidRDefault="00AD0231" w:rsidP="00782216">
            <w:pPr>
              <w:spacing w:before="60"/>
              <w:rPr>
                <w:rFonts w:cs="Calibri"/>
                <w:sz w:val="16"/>
                <w:szCs w:val="16"/>
              </w:rPr>
            </w:pPr>
            <w:r w:rsidRPr="00AD0231">
              <w:rPr>
                <w:rFonts w:cs="Calibri"/>
                <w:sz w:val="16"/>
                <w:szCs w:val="16"/>
              </w:rPr>
              <w:t>D_COLUMNREVS_CNT_U08</w:t>
            </w:r>
          </w:p>
        </w:tc>
        <w:tc>
          <w:tcPr>
            <w:tcW w:w="2430" w:type="dxa"/>
            <w:tcBorders>
              <w:top w:val="single" w:sz="6" w:space="0" w:color="auto"/>
              <w:left w:val="single" w:sz="6" w:space="0" w:color="auto"/>
              <w:bottom w:val="single" w:sz="6" w:space="0" w:color="auto"/>
              <w:right w:val="single" w:sz="6" w:space="0" w:color="auto"/>
            </w:tcBorders>
          </w:tcPr>
          <w:p w:rsidR="00AD0231" w:rsidRDefault="00AD0231" w:rsidP="006A61C6">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AD0231" w:rsidRDefault="00AD0231" w:rsidP="006A61C6">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AD0231" w:rsidRDefault="0023169C" w:rsidP="002E2ADA">
            <w:pPr>
              <w:spacing w:before="60"/>
              <w:jc w:val="center"/>
              <w:rPr>
                <w:rFonts w:cs="Calibri"/>
                <w:sz w:val="16"/>
                <w:szCs w:val="16"/>
              </w:rPr>
            </w:pPr>
            <w:r>
              <w:rPr>
                <w:rFonts w:cs="Calibri"/>
                <w:sz w:val="16"/>
                <w:szCs w:val="16"/>
              </w:rPr>
              <w:t>1U</w:t>
            </w:r>
          </w:p>
        </w:tc>
      </w:tr>
      <w:tr w:rsidR="00AD0231" w:rsidRPr="00AA38E8" w:rsidTr="00782216">
        <w:tc>
          <w:tcPr>
            <w:tcW w:w="3168" w:type="dxa"/>
            <w:tcBorders>
              <w:top w:val="single" w:sz="6" w:space="0" w:color="auto"/>
              <w:left w:val="single" w:sz="6" w:space="0" w:color="auto"/>
              <w:bottom w:val="single" w:sz="6" w:space="0" w:color="auto"/>
              <w:right w:val="single" w:sz="6" w:space="0" w:color="auto"/>
            </w:tcBorders>
          </w:tcPr>
          <w:p w:rsidR="00AD0231" w:rsidRPr="00AD0231" w:rsidRDefault="00AD0231" w:rsidP="00782216">
            <w:pPr>
              <w:spacing w:before="60"/>
              <w:rPr>
                <w:rFonts w:cs="Calibri"/>
                <w:sz w:val="16"/>
                <w:szCs w:val="16"/>
              </w:rPr>
            </w:pPr>
            <w:r w:rsidRPr="00AD0231">
              <w:rPr>
                <w:rFonts w:cs="Calibri"/>
                <w:sz w:val="16"/>
                <w:szCs w:val="16"/>
              </w:rPr>
              <w:t>D_SPURREVS_CNT_U08</w:t>
            </w:r>
          </w:p>
        </w:tc>
        <w:tc>
          <w:tcPr>
            <w:tcW w:w="2430" w:type="dxa"/>
            <w:tcBorders>
              <w:top w:val="single" w:sz="6" w:space="0" w:color="auto"/>
              <w:left w:val="single" w:sz="6" w:space="0" w:color="auto"/>
              <w:bottom w:val="single" w:sz="6" w:space="0" w:color="auto"/>
              <w:right w:val="single" w:sz="6" w:space="0" w:color="auto"/>
            </w:tcBorders>
          </w:tcPr>
          <w:p w:rsidR="00AD0231" w:rsidRDefault="00AD0231" w:rsidP="006A61C6">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AD0231" w:rsidRDefault="00AD0231" w:rsidP="006A61C6">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AD0231" w:rsidRDefault="0023169C" w:rsidP="002E2ADA">
            <w:pPr>
              <w:spacing w:before="60"/>
              <w:jc w:val="center"/>
              <w:rPr>
                <w:rFonts w:cs="Calibri"/>
                <w:sz w:val="16"/>
                <w:szCs w:val="16"/>
              </w:rPr>
            </w:pPr>
            <w:r>
              <w:rPr>
                <w:rFonts w:cs="Calibri"/>
                <w:sz w:val="16"/>
                <w:szCs w:val="16"/>
              </w:rPr>
              <w:t>2U</w:t>
            </w:r>
          </w:p>
        </w:tc>
      </w:tr>
      <w:tr w:rsidR="00AD0231" w:rsidRPr="00AA38E8" w:rsidTr="00782216">
        <w:tc>
          <w:tcPr>
            <w:tcW w:w="3168" w:type="dxa"/>
            <w:tcBorders>
              <w:top w:val="single" w:sz="6" w:space="0" w:color="auto"/>
              <w:left w:val="single" w:sz="6" w:space="0" w:color="auto"/>
              <w:bottom w:val="single" w:sz="6" w:space="0" w:color="auto"/>
              <w:right w:val="single" w:sz="6" w:space="0" w:color="auto"/>
            </w:tcBorders>
          </w:tcPr>
          <w:p w:rsidR="00AD0231" w:rsidRPr="00AD0231" w:rsidRDefault="00AD0231" w:rsidP="00782216">
            <w:pPr>
              <w:spacing w:before="60"/>
              <w:rPr>
                <w:rFonts w:cs="Calibri"/>
                <w:sz w:val="16"/>
                <w:szCs w:val="16"/>
              </w:rPr>
            </w:pPr>
            <w:r w:rsidRPr="00AD0231">
              <w:rPr>
                <w:rFonts w:cs="Calibri"/>
                <w:sz w:val="16"/>
                <w:szCs w:val="16"/>
              </w:rPr>
              <w:t>D_VERNIERLEVELNO_CNT_U08</w:t>
            </w:r>
          </w:p>
        </w:tc>
        <w:tc>
          <w:tcPr>
            <w:tcW w:w="2430" w:type="dxa"/>
            <w:tcBorders>
              <w:top w:val="single" w:sz="6" w:space="0" w:color="auto"/>
              <w:left w:val="single" w:sz="6" w:space="0" w:color="auto"/>
              <w:bottom w:val="single" w:sz="6" w:space="0" w:color="auto"/>
              <w:right w:val="single" w:sz="6" w:space="0" w:color="auto"/>
            </w:tcBorders>
          </w:tcPr>
          <w:p w:rsidR="00AD0231" w:rsidRDefault="00AD0231" w:rsidP="006A61C6">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AD0231" w:rsidRDefault="00AD0231" w:rsidP="006A61C6">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AD0231" w:rsidRDefault="0023169C" w:rsidP="002E2ADA">
            <w:pPr>
              <w:spacing w:before="60"/>
              <w:jc w:val="center"/>
              <w:rPr>
                <w:rFonts w:cs="Calibri"/>
                <w:sz w:val="16"/>
                <w:szCs w:val="16"/>
              </w:rPr>
            </w:pPr>
            <w:r>
              <w:rPr>
                <w:rFonts w:cs="Calibri"/>
                <w:sz w:val="16"/>
                <w:szCs w:val="16"/>
              </w:rPr>
              <w:t>3U</w:t>
            </w:r>
          </w:p>
        </w:tc>
      </w:tr>
      <w:tr w:rsidR="0023169C" w:rsidRPr="00AA38E8" w:rsidTr="00782216">
        <w:tc>
          <w:tcPr>
            <w:tcW w:w="3168" w:type="dxa"/>
            <w:tcBorders>
              <w:top w:val="single" w:sz="6" w:space="0" w:color="auto"/>
              <w:left w:val="single" w:sz="6" w:space="0" w:color="auto"/>
              <w:bottom w:val="single" w:sz="6" w:space="0" w:color="auto"/>
              <w:right w:val="single" w:sz="6" w:space="0" w:color="auto"/>
            </w:tcBorders>
          </w:tcPr>
          <w:p w:rsidR="0023169C" w:rsidRPr="00AD0231" w:rsidRDefault="0023169C" w:rsidP="00782216">
            <w:pPr>
              <w:spacing w:before="60"/>
              <w:rPr>
                <w:rFonts w:cs="Calibri"/>
                <w:sz w:val="16"/>
                <w:szCs w:val="16"/>
              </w:rPr>
            </w:pPr>
            <w:r w:rsidRPr="0023169C">
              <w:rPr>
                <w:rFonts w:cs="Calibri"/>
                <w:sz w:val="16"/>
                <w:szCs w:val="16"/>
              </w:rPr>
              <w:t>D_COLSPURTBLXSIZE_CNT_U08</w:t>
            </w:r>
          </w:p>
        </w:tc>
        <w:tc>
          <w:tcPr>
            <w:tcW w:w="2430" w:type="dxa"/>
            <w:tcBorders>
              <w:top w:val="single" w:sz="6" w:space="0" w:color="auto"/>
              <w:left w:val="single" w:sz="6" w:space="0" w:color="auto"/>
              <w:bottom w:val="single" w:sz="6" w:space="0" w:color="auto"/>
              <w:right w:val="single" w:sz="6" w:space="0" w:color="auto"/>
            </w:tcBorders>
          </w:tcPr>
          <w:p w:rsidR="0023169C" w:rsidRDefault="0023169C" w:rsidP="006A61C6">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3169C" w:rsidRDefault="0023169C" w:rsidP="006A61C6">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23169C" w:rsidRDefault="0023169C" w:rsidP="002E2ADA">
            <w:pPr>
              <w:spacing w:before="60"/>
              <w:jc w:val="center"/>
              <w:rPr>
                <w:rFonts w:cs="Calibri"/>
                <w:sz w:val="16"/>
                <w:szCs w:val="16"/>
              </w:rPr>
            </w:pPr>
            <w:r>
              <w:rPr>
                <w:rFonts w:cs="Calibri"/>
                <w:sz w:val="16"/>
                <w:szCs w:val="16"/>
              </w:rPr>
              <w:t>17U</w:t>
            </w:r>
          </w:p>
        </w:tc>
      </w:tr>
      <w:tr w:rsidR="0023169C" w:rsidRPr="00AA38E8" w:rsidTr="00782216">
        <w:tc>
          <w:tcPr>
            <w:tcW w:w="3168" w:type="dxa"/>
            <w:tcBorders>
              <w:top w:val="single" w:sz="6" w:space="0" w:color="auto"/>
              <w:left w:val="single" w:sz="6" w:space="0" w:color="auto"/>
              <w:bottom w:val="single" w:sz="6" w:space="0" w:color="auto"/>
              <w:right w:val="single" w:sz="6" w:space="0" w:color="auto"/>
            </w:tcBorders>
          </w:tcPr>
          <w:p w:rsidR="0023169C" w:rsidRPr="00AD0231" w:rsidRDefault="0023169C" w:rsidP="00782216">
            <w:pPr>
              <w:spacing w:before="60"/>
              <w:rPr>
                <w:rFonts w:cs="Calibri"/>
                <w:sz w:val="16"/>
                <w:szCs w:val="16"/>
              </w:rPr>
            </w:pPr>
            <w:r w:rsidRPr="0023169C">
              <w:rPr>
                <w:rFonts w:cs="Calibri"/>
                <w:sz w:val="16"/>
                <w:szCs w:val="16"/>
              </w:rPr>
              <w:t>D_DUALSPURTBLXSIZE_CNT_U08</w:t>
            </w:r>
          </w:p>
        </w:tc>
        <w:tc>
          <w:tcPr>
            <w:tcW w:w="2430" w:type="dxa"/>
            <w:tcBorders>
              <w:top w:val="single" w:sz="6" w:space="0" w:color="auto"/>
              <w:left w:val="single" w:sz="6" w:space="0" w:color="auto"/>
              <w:bottom w:val="single" w:sz="6" w:space="0" w:color="auto"/>
              <w:right w:val="single" w:sz="6" w:space="0" w:color="auto"/>
            </w:tcBorders>
          </w:tcPr>
          <w:p w:rsidR="0023169C" w:rsidRDefault="0023169C" w:rsidP="006A61C6">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3169C" w:rsidRDefault="0023169C" w:rsidP="006A61C6">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23169C" w:rsidRDefault="0023169C" w:rsidP="002E2ADA">
            <w:pPr>
              <w:spacing w:before="60"/>
              <w:jc w:val="center"/>
              <w:rPr>
                <w:rFonts w:cs="Calibri"/>
                <w:sz w:val="16"/>
                <w:szCs w:val="16"/>
              </w:rPr>
            </w:pPr>
            <w:r>
              <w:rPr>
                <w:rFonts w:cs="Calibri"/>
                <w:sz w:val="16"/>
                <w:szCs w:val="16"/>
              </w:rPr>
              <w:t>22U</w:t>
            </w:r>
          </w:p>
        </w:tc>
      </w:tr>
      <w:tr w:rsidR="00AD0231" w:rsidRPr="00AA38E8" w:rsidTr="00782216">
        <w:tc>
          <w:tcPr>
            <w:tcW w:w="3168" w:type="dxa"/>
            <w:tcBorders>
              <w:top w:val="single" w:sz="6" w:space="0" w:color="auto"/>
              <w:left w:val="single" w:sz="6" w:space="0" w:color="auto"/>
              <w:bottom w:val="single" w:sz="6" w:space="0" w:color="auto"/>
              <w:right w:val="single" w:sz="6" w:space="0" w:color="auto"/>
            </w:tcBorders>
          </w:tcPr>
          <w:p w:rsidR="00AD0231" w:rsidRPr="00AD0231" w:rsidRDefault="0023169C" w:rsidP="0023169C">
            <w:pPr>
              <w:spacing w:before="60"/>
              <w:rPr>
                <w:rFonts w:cs="Calibri"/>
                <w:sz w:val="16"/>
                <w:szCs w:val="16"/>
              </w:rPr>
            </w:pPr>
            <w:r w:rsidRPr="0023169C">
              <w:rPr>
                <w:rFonts w:cs="Calibri"/>
                <w:sz w:val="16"/>
                <w:szCs w:val="16"/>
              </w:rPr>
              <w:t>D_TRIMCOMPLETE_CNT_U16</w:t>
            </w:r>
          </w:p>
        </w:tc>
        <w:tc>
          <w:tcPr>
            <w:tcW w:w="2430" w:type="dxa"/>
            <w:tcBorders>
              <w:top w:val="single" w:sz="6" w:space="0" w:color="auto"/>
              <w:left w:val="single" w:sz="6" w:space="0" w:color="auto"/>
              <w:bottom w:val="single" w:sz="6" w:space="0" w:color="auto"/>
              <w:right w:val="single" w:sz="6" w:space="0" w:color="auto"/>
            </w:tcBorders>
          </w:tcPr>
          <w:p w:rsidR="00AD0231" w:rsidRDefault="0023169C" w:rsidP="002E2ADA">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AD0231" w:rsidRDefault="0023169C" w:rsidP="002E2ADA">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AD0231" w:rsidRDefault="0023169C" w:rsidP="002E2ADA">
            <w:pPr>
              <w:spacing w:before="60"/>
              <w:jc w:val="center"/>
              <w:rPr>
                <w:rFonts w:cs="Calibri"/>
                <w:sz w:val="16"/>
                <w:szCs w:val="16"/>
              </w:rPr>
            </w:pPr>
            <w:r>
              <w:rPr>
                <w:rFonts w:cs="Calibri"/>
                <w:sz w:val="16"/>
                <w:szCs w:val="16"/>
              </w:rPr>
              <w:t>1U</w:t>
            </w:r>
          </w:p>
        </w:tc>
      </w:tr>
      <w:tr w:rsidR="00AD0231" w:rsidRPr="00AA38E8" w:rsidTr="00782216">
        <w:tc>
          <w:tcPr>
            <w:tcW w:w="3168" w:type="dxa"/>
            <w:tcBorders>
              <w:top w:val="single" w:sz="6" w:space="0" w:color="auto"/>
              <w:left w:val="single" w:sz="6" w:space="0" w:color="auto"/>
              <w:bottom w:val="single" w:sz="6" w:space="0" w:color="auto"/>
              <w:right w:val="single" w:sz="6" w:space="0" w:color="auto"/>
            </w:tcBorders>
          </w:tcPr>
          <w:p w:rsidR="00AD0231" w:rsidRPr="00AD0231" w:rsidRDefault="0023169C" w:rsidP="00782216">
            <w:pPr>
              <w:spacing w:before="60"/>
              <w:rPr>
                <w:rFonts w:cs="Calibri"/>
                <w:sz w:val="16"/>
                <w:szCs w:val="16"/>
              </w:rPr>
            </w:pPr>
            <w:r w:rsidRPr="0023169C">
              <w:rPr>
                <w:rFonts w:cs="Calibri"/>
                <w:sz w:val="16"/>
                <w:szCs w:val="16"/>
              </w:rPr>
              <w:t>D_TRIMNOTCOMPLETE_CNT_U16</w:t>
            </w:r>
          </w:p>
        </w:tc>
        <w:tc>
          <w:tcPr>
            <w:tcW w:w="2430" w:type="dxa"/>
            <w:tcBorders>
              <w:top w:val="single" w:sz="6" w:space="0" w:color="auto"/>
              <w:left w:val="single" w:sz="6" w:space="0" w:color="auto"/>
              <w:bottom w:val="single" w:sz="6" w:space="0" w:color="auto"/>
              <w:right w:val="single" w:sz="6" w:space="0" w:color="auto"/>
            </w:tcBorders>
          </w:tcPr>
          <w:p w:rsidR="00AD0231" w:rsidRDefault="0023169C" w:rsidP="002E2ADA">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AD0231" w:rsidRDefault="0023169C" w:rsidP="002E2ADA">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AD0231" w:rsidRDefault="0023169C" w:rsidP="002E2ADA">
            <w:pPr>
              <w:spacing w:before="60"/>
              <w:jc w:val="center"/>
              <w:rPr>
                <w:rFonts w:cs="Calibri"/>
                <w:sz w:val="16"/>
                <w:szCs w:val="16"/>
              </w:rPr>
            </w:pPr>
            <w:r>
              <w:rPr>
                <w:rFonts w:cs="Calibri"/>
                <w:sz w:val="16"/>
                <w:szCs w:val="16"/>
              </w:rPr>
              <w:t>4488U</w:t>
            </w:r>
          </w:p>
        </w:tc>
      </w:tr>
      <w:tr w:rsidR="00AD0231" w:rsidRPr="00AA38E8" w:rsidTr="00782216">
        <w:tc>
          <w:tcPr>
            <w:tcW w:w="3168" w:type="dxa"/>
            <w:tcBorders>
              <w:top w:val="single" w:sz="6" w:space="0" w:color="auto"/>
              <w:left w:val="single" w:sz="6" w:space="0" w:color="auto"/>
              <w:bottom w:val="single" w:sz="6" w:space="0" w:color="auto"/>
              <w:right w:val="single" w:sz="6" w:space="0" w:color="auto"/>
            </w:tcBorders>
          </w:tcPr>
          <w:p w:rsidR="00AD0231" w:rsidRPr="00AD0231" w:rsidRDefault="0023169C" w:rsidP="00782216">
            <w:pPr>
              <w:spacing w:before="60"/>
              <w:rPr>
                <w:rFonts w:cs="Calibri"/>
                <w:sz w:val="16"/>
                <w:szCs w:val="16"/>
              </w:rPr>
            </w:pPr>
            <w:r w:rsidRPr="0023169C">
              <w:rPr>
                <w:rFonts w:cs="Calibri"/>
                <w:sz w:val="16"/>
                <w:szCs w:val="16"/>
              </w:rPr>
              <w:t>D_I2CHWTRIMTRANSCNT_ULS_U08</w:t>
            </w:r>
          </w:p>
        </w:tc>
        <w:tc>
          <w:tcPr>
            <w:tcW w:w="2430" w:type="dxa"/>
            <w:tcBorders>
              <w:top w:val="single" w:sz="6" w:space="0" w:color="auto"/>
              <w:left w:val="single" w:sz="6" w:space="0" w:color="auto"/>
              <w:bottom w:val="single" w:sz="6" w:space="0" w:color="auto"/>
              <w:right w:val="single" w:sz="6" w:space="0" w:color="auto"/>
            </w:tcBorders>
          </w:tcPr>
          <w:p w:rsidR="00AD0231" w:rsidRDefault="0023169C" w:rsidP="002E2ADA">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AD0231" w:rsidRDefault="0023169C" w:rsidP="002E2ADA">
            <w:pPr>
              <w:spacing w:before="60"/>
              <w:jc w:val="center"/>
              <w:rPr>
                <w:rFonts w:cs="Calibri"/>
                <w:sz w:val="16"/>
                <w:szCs w:val="16"/>
              </w:rPr>
            </w:pPr>
            <w:r>
              <w:rPr>
                <w:rFonts w:cs="Calibri"/>
                <w:sz w:val="16"/>
                <w:szCs w:val="16"/>
              </w:rPr>
              <w:t>Uls</w:t>
            </w:r>
          </w:p>
        </w:tc>
        <w:tc>
          <w:tcPr>
            <w:tcW w:w="1385" w:type="dxa"/>
            <w:tcBorders>
              <w:top w:val="single" w:sz="6" w:space="0" w:color="auto"/>
              <w:left w:val="single" w:sz="6" w:space="0" w:color="auto"/>
              <w:bottom w:val="single" w:sz="6" w:space="0" w:color="auto"/>
              <w:right w:val="single" w:sz="6" w:space="0" w:color="auto"/>
            </w:tcBorders>
          </w:tcPr>
          <w:p w:rsidR="00AD0231" w:rsidRDefault="0023169C" w:rsidP="002E2ADA">
            <w:pPr>
              <w:spacing w:before="60"/>
              <w:jc w:val="center"/>
              <w:rPr>
                <w:rFonts w:cs="Calibri"/>
                <w:sz w:val="16"/>
                <w:szCs w:val="16"/>
              </w:rPr>
            </w:pPr>
            <w:r>
              <w:rPr>
                <w:rFonts w:cs="Calibri"/>
                <w:sz w:val="16"/>
                <w:szCs w:val="16"/>
              </w:rPr>
              <w:t>6U</w:t>
            </w:r>
          </w:p>
        </w:tc>
      </w:tr>
      <w:tr w:rsidR="00AD0231" w:rsidRPr="00AA38E8" w:rsidTr="00782216">
        <w:tc>
          <w:tcPr>
            <w:tcW w:w="3168" w:type="dxa"/>
            <w:tcBorders>
              <w:top w:val="single" w:sz="6" w:space="0" w:color="auto"/>
              <w:left w:val="single" w:sz="6" w:space="0" w:color="auto"/>
              <w:bottom w:val="single" w:sz="6" w:space="0" w:color="auto"/>
              <w:right w:val="single" w:sz="6" w:space="0" w:color="auto"/>
            </w:tcBorders>
          </w:tcPr>
          <w:p w:rsidR="00AD0231" w:rsidRPr="00AD0231" w:rsidRDefault="0023169C" w:rsidP="00782216">
            <w:pPr>
              <w:spacing w:before="60"/>
              <w:rPr>
                <w:rFonts w:cs="Calibri"/>
                <w:sz w:val="16"/>
                <w:szCs w:val="16"/>
              </w:rPr>
            </w:pPr>
            <w:r w:rsidRPr="0023169C">
              <w:rPr>
                <w:rFonts w:cs="Calibri"/>
                <w:sz w:val="16"/>
                <w:szCs w:val="16"/>
              </w:rPr>
              <w:t>D_I2CHWORIGINALSENSOR_CNT_U16</w:t>
            </w:r>
          </w:p>
        </w:tc>
        <w:tc>
          <w:tcPr>
            <w:tcW w:w="2430" w:type="dxa"/>
            <w:tcBorders>
              <w:top w:val="single" w:sz="6" w:space="0" w:color="auto"/>
              <w:left w:val="single" w:sz="6" w:space="0" w:color="auto"/>
              <w:bottom w:val="single" w:sz="6" w:space="0" w:color="auto"/>
              <w:right w:val="single" w:sz="6" w:space="0" w:color="auto"/>
            </w:tcBorders>
          </w:tcPr>
          <w:p w:rsidR="00AD0231" w:rsidRDefault="0023169C" w:rsidP="002E2ADA">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AD0231" w:rsidRDefault="0023169C" w:rsidP="002E2ADA">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AD0231" w:rsidRDefault="0023169C" w:rsidP="002E2ADA">
            <w:pPr>
              <w:spacing w:before="60"/>
              <w:jc w:val="center"/>
              <w:rPr>
                <w:rFonts w:cs="Calibri"/>
                <w:sz w:val="16"/>
                <w:szCs w:val="16"/>
              </w:rPr>
            </w:pPr>
            <w:r w:rsidRPr="0023169C">
              <w:rPr>
                <w:rFonts w:cs="Calibri"/>
                <w:sz w:val="16"/>
                <w:szCs w:val="16"/>
              </w:rPr>
              <w:t>0x0000U</w:t>
            </w:r>
          </w:p>
        </w:tc>
      </w:tr>
      <w:tr w:rsidR="00AD0231" w:rsidRPr="00AA38E8" w:rsidTr="00782216">
        <w:tc>
          <w:tcPr>
            <w:tcW w:w="3168" w:type="dxa"/>
            <w:tcBorders>
              <w:top w:val="single" w:sz="6" w:space="0" w:color="auto"/>
              <w:left w:val="single" w:sz="6" w:space="0" w:color="auto"/>
              <w:bottom w:val="single" w:sz="6" w:space="0" w:color="auto"/>
              <w:right w:val="single" w:sz="6" w:space="0" w:color="auto"/>
            </w:tcBorders>
          </w:tcPr>
          <w:p w:rsidR="00AD0231" w:rsidRPr="00AD0231" w:rsidRDefault="0023169C" w:rsidP="00782216">
            <w:pPr>
              <w:spacing w:before="60"/>
              <w:rPr>
                <w:rFonts w:cs="Calibri"/>
                <w:sz w:val="16"/>
                <w:szCs w:val="16"/>
              </w:rPr>
            </w:pPr>
            <w:r w:rsidRPr="0023169C">
              <w:rPr>
                <w:rFonts w:cs="Calibri"/>
                <w:sz w:val="16"/>
                <w:szCs w:val="16"/>
              </w:rPr>
              <w:t>D_I2CHWTRIMINSENSOR_CNT_U16</w:t>
            </w:r>
          </w:p>
        </w:tc>
        <w:tc>
          <w:tcPr>
            <w:tcW w:w="2430" w:type="dxa"/>
            <w:tcBorders>
              <w:top w:val="single" w:sz="6" w:space="0" w:color="auto"/>
              <w:left w:val="single" w:sz="6" w:space="0" w:color="auto"/>
              <w:bottom w:val="single" w:sz="6" w:space="0" w:color="auto"/>
              <w:right w:val="single" w:sz="6" w:space="0" w:color="auto"/>
            </w:tcBorders>
          </w:tcPr>
          <w:p w:rsidR="00AD0231" w:rsidRDefault="0023169C" w:rsidP="002E2ADA">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AD0231" w:rsidRDefault="0023169C" w:rsidP="002E2ADA">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AD0231" w:rsidRDefault="0023169C" w:rsidP="002E2ADA">
            <w:pPr>
              <w:spacing w:before="60"/>
              <w:jc w:val="center"/>
              <w:rPr>
                <w:rFonts w:cs="Calibri"/>
                <w:sz w:val="16"/>
                <w:szCs w:val="16"/>
              </w:rPr>
            </w:pPr>
            <w:r w:rsidRPr="0023169C">
              <w:rPr>
                <w:rFonts w:cs="Calibri"/>
                <w:sz w:val="16"/>
                <w:szCs w:val="16"/>
              </w:rPr>
              <w:t>0x0001U</w:t>
            </w:r>
          </w:p>
        </w:tc>
      </w:tr>
      <w:tr w:rsidR="0023169C" w:rsidRPr="00AA38E8" w:rsidTr="00782216">
        <w:tc>
          <w:tcPr>
            <w:tcW w:w="3168" w:type="dxa"/>
            <w:tcBorders>
              <w:top w:val="single" w:sz="6" w:space="0" w:color="auto"/>
              <w:left w:val="single" w:sz="6" w:space="0" w:color="auto"/>
              <w:bottom w:val="single" w:sz="6" w:space="0" w:color="auto"/>
              <w:right w:val="single" w:sz="6" w:space="0" w:color="auto"/>
            </w:tcBorders>
          </w:tcPr>
          <w:p w:rsidR="0023169C" w:rsidRPr="0023169C" w:rsidRDefault="0023169C" w:rsidP="00782216">
            <w:pPr>
              <w:spacing w:before="60"/>
              <w:rPr>
                <w:rFonts w:cs="Calibri"/>
                <w:sz w:val="16"/>
                <w:szCs w:val="16"/>
              </w:rPr>
            </w:pPr>
            <w:r w:rsidRPr="0023169C">
              <w:rPr>
                <w:rFonts w:cs="Calibri"/>
                <w:sz w:val="16"/>
                <w:szCs w:val="16"/>
              </w:rPr>
              <w:t>D_I2CHWDUALSPURSENSOR_CNT_U16</w:t>
            </w:r>
          </w:p>
        </w:tc>
        <w:tc>
          <w:tcPr>
            <w:tcW w:w="2430" w:type="dxa"/>
            <w:tcBorders>
              <w:top w:val="single" w:sz="6" w:space="0" w:color="auto"/>
              <w:left w:val="single" w:sz="6" w:space="0" w:color="auto"/>
              <w:bottom w:val="single" w:sz="6" w:space="0" w:color="auto"/>
              <w:right w:val="single" w:sz="6" w:space="0" w:color="auto"/>
            </w:tcBorders>
          </w:tcPr>
          <w:p w:rsidR="0023169C" w:rsidRDefault="0023169C" w:rsidP="002E2ADA">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3169C" w:rsidRDefault="0023169C" w:rsidP="002E2ADA">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23169C" w:rsidRDefault="0023169C" w:rsidP="002E2ADA">
            <w:pPr>
              <w:spacing w:before="60"/>
              <w:jc w:val="center"/>
              <w:rPr>
                <w:rFonts w:cs="Calibri"/>
                <w:sz w:val="16"/>
                <w:szCs w:val="16"/>
              </w:rPr>
            </w:pPr>
            <w:r w:rsidRPr="0023169C">
              <w:rPr>
                <w:rFonts w:cs="Calibri"/>
                <w:sz w:val="16"/>
                <w:szCs w:val="16"/>
              </w:rPr>
              <w:t>0x0002U</w:t>
            </w:r>
          </w:p>
        </w:tc>
      </w:tr>
      <w:tr w:rsidR="0023169C" w:rsidRPr="00AA38E8" w:rsidTr="00782216">
        <w:tc>
          <w:tcPr>
            <w:tcW w:w="3168" w:type="dxa"/>
            <w:tcBorders>
              <w:top w:val="single" w:sz="6" w:space="0" w:color="auto"/>
              <w:left w:val="single" w:sz="6" w:space="0" w:color="auto"/>
              <w:bottom w:val="single" w:sz="6" w:space="0" w:color="auto"/>
              <w:right w:val="single" w:sz="6" w:space="0" w:color="auto"/>
            </w:tcBorders>
          </w:tcPr>
          <w:p w:rsidR="0023169C" w:rsidRPr="0023169C" w:rsidRDefault="0023169C" w:rsidP="00782216">
            <w:pPr>
              <w:spacing w:before="60"/>
              <w:rPr>
                <w:rFonts w:cs="Calibri"/>
                <w:sz w:val="16"/>
                <w:szCs w:val="16"/>
              </w:rPr>
            </w:pPr>
            <w:r w:rsidRPr="0023169C">
              <w:rPr>
                <w:rFonts w:cs="Calibri"/>
                <w:sz w:val="16"/>
                <w:szCs w:val="16"/>
              </w:rPr>
              <w:t>D_I2HW11TO10TRATIO_ULS_F32</w:t>
            </w:r>
          </w:p>
        </w:tc>
        <w:tc>
          <w:tcPr>
            <w:tcW w:w="2430" w:type="dxa"/>
            <w:tcBorders>
              <w:top w:val="single" w:sz="6" w:space="0" w:color="auto"/>
              <w:left w:val="single" w:sz="6" w:space="0" w:color="auto"/>
              <w:bottom w:val="single" w:sz="6" w:space="0" w:color="auto"/>
              <w:right w:val="single" w:sz="6" w:space="0" w:color="auto"/>
            </w:tcBorders>
          </w:tcPr>
          <w:p w:rsidR="0023169C" w:rsidRDefault="0023169C" w:rsidP="002E2ADA">
            <w:pPr>
              <w:spacing w:before="60"/>
              <w:jc w:val="center"/>
              <w:rPr>
                <w:rFonts w:cs="Calibri"/>
                <w:sz w:val="16"/>
                <w:szCs w:val="16"/>
              </w:rPr>
            </w:pPr>
            <w:r>
              <w:rPr>
                <w:rFonts w:cs="Calibri"/>
                <w:sz w:val="16"/>
                <w:szCs w:val="16"/>
              </w:rPr>
              <w:t>Single Precision Float</w:t>
            </w:r>
          </w:p>
        </w:tc>
        <w:tc>
          <w:tcPr>
            <w:tcW w:w="1225" w:type="dxa"/>
            <w:tcBorders>
              <w:top w:val="single" w:sz="6" w:space="0" w:color="auto"/>
              <w:left w:val="single" w:sz="6" w:space="0" w:color="auto"/>
              <w:bottom w:val="single" w:sz="6" w:space="0" w:color="auto"/>
              <w:right w:val="single" w:sz="6" w:space="0" w:color="auto"/>
            </w:tcBorders>
          </w:tcPr>
          <w:p w:rsidR="0023169C" w:rsidRDefault="0023169C" w:rsidP="002E2ADA">
            <w:pPr>
              <w:spacing w:before="60"/>
              <w:jc w:val="center"/>
              <w:rPr>
                <w:rFonts w:cs="Calibri"/>
                <w:sz w:val="16"/>
                <w:szCs w:val="16"/>
              </w:rPr>
            </w:pPr>
            <w:r>
              <w:rPr>
                <w:rFonts w:cs="Calibri"/>
                <w:sz w:val="16"/>
                <w:szCs w:val="16"/>
              </w:rPr>
              <w:t>Uls</w:t>
            </w:r>
          </w:p>
        </w:tc>
        <w:tc>
          <w:tcPr>
            <w:tcW w:w="1385" w:type="dxa"/>
            <w:tcBorders>
              <w:top w:val="single" w:sz="6" w:space="0" w:color="auto"/>
              <w:left w:val="single" w:sz="6" w:space="0" w:color="auto"/>
              <w:bottom w:val="single" w:sz="6" w:space="0" w:color="auto"/>
              <w:right w:val="single" w:sz="6" w:space="0" w:color="auto"/>
            </w:tcBorders>
          </w:tcPr>
          <w:p w:rsidR="0023169C" w:rsidRDefault="0023169C" w:rsidP="002E2ADA">
            <w:pPr>
              <w:spacing w:before="60"/>
              <w:jc w:val="center"/>
              <w:rPr>
                <w:rFonts w:cs="Calibri"/>
                <w:sz w:val="16"/>
                <w:szCs w:val="16"/>
              </w:rPr>
            </w:pPr>
            <w:r>
              <w:rPr>
                <w:rFonts w:cs="Calibri"/>
                <w:sz w:val="16"/>
                <w:szCs w:val="16"/>
              </w:rPr>
              <w:t>1.1F</w:t>
            </w:r>
          </w:p>
        </w:tc>
      </w:tr>
      <w:tr w:rsidR="0023169C" w:rsidRPr="00AA38E8" w:rsidTr="00782216">
        <w:tc>
          <w:tcPr>
            <w:tcW w:w="3168" w:type="dxa"/>
            <w:tcBorders>
              <w:top w:val="single" w:sz="6" w:space="0" w:color="auto"/>
              <w:left w:val="single" w:sz="6" w:space="0" w:color="auto"/>
              <w:bottom w:val="single" w:sz="6" w:space="0" w:color="auto"/>
              <w:right w:val="single" w:sz="6" w:space="0" w:color="auto"/>
            </w:tcBorders>
          </w:tcPr>
          <w:p w:rsidR="0023169C" w:rsidRPr="0023169C" w:rsidRDefault="0023169C" w:rsidP="00782216">
            <w:pPr>
              <w:spacing w:before="60"/>
              <w:rPr>
                <w:rFonts w:cs="Calibri"/>
                <w:sz w:val="16"/>
                <w:szCs w:val="16"/>
              </w:rPr>
            </w:pPr>
            <w:r w:rsidRPr="0023169C">
              <w:rPr>
                <w:rFonts w:cs="Calibri"/>
                <w:sz w:val="16"/>
                <w:szCs w:val="16"/>
              </w:rPr>
              <w:t>D_SNSRREINITTIME_MS_U32</w:t>
            </w:r>
          </w:p>
        </w:tc>
        <w:tc>
          <w:tcPr>
            <w:tcW w:w="2430" w:type="dxa"/>
            <w:tcBorders>
              <w:top w:val="single" w:sz="6" w:space="0" w:color="auto"/>
              <w:left w:val="single" w:sz="6" w:space="0" w:color="auto"/>
              <w:bottom w:val="single" w:sz="6" w:space="0" w:color="auto"/>
              <w:right w:val="single" w:sz="6" w:space="0" w:color="auto"/>
            </w:tcBorders>
          </w:tcPr>
          <w:p w:rsidR="0023169C" w:rsidRDefault="0023169C" w:rsidP="002E2ADA">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3169C" w:rsidRDefault="0023169C" w:rsidP="002E2ADA">
            <w:pPr>
              <w:spacing w:before="60"/>
              <w:jc w:val="center"/>
              <w:rPr>
                <w:rFonts w:cs="Calibri"/>
                <w:sz w:val="16"/>
                <w:szCs w:val="16"/>
              </w:rPr>
            </w:pPr>
            <w:r>
              <w:rPr>
                <w:rFonts w:cs="Calibri"/>
                <w:sz w:val="16"/>
                <w:szCs w:val="16"/>
              </w:rPr>
              <w:t>mS</w:t>
            </w:r>
          </w:p>
        </w:tc>
        <w:tc>
          <w:tcPr>
            <w:tcW w:w="1385" w:type="dxa"/>
            <w:tcBorders>
              <w:top w:val="single" w:sz="6" w:space="0" w:color="auto"/>
              <w:left w:val="single" w:sz="6" w:space="0" w:color="auto"/>
              <w:bottom w:val="single" w:sz="6" w:space="0" w:color="auto"/>
              <w:right w:val="single" w:sz="6" w:space="0" w:color="auto"/>
            </w:tcBorders>
          </w:tcPr>
          <w:p w:rsidR="0023169C" w:rsidRDefault="0023169C" w:rsidP="002E2ADA">
            <w:pPr>
              <w:spacing w:before="60"/>
              <w:jc w:val="center"/>
              <w:rPr>
                <w:rFonts w:cs="Calibri"/>
                <w:sz w:val="16"/>
                <w:szCs w:val="16"/>
              </w:rPr>
            </w:pPr>
            <w:r>
              <w:rPr>
                <w:rFonts w:cs="Calibri"/>
                <w:sz w:val="16"/>
                <w:szCs w:val="16"/>
              </w:rPr>
              <w:t>10U</w:t>
            </w:r>
          </w:p>
        </w:tc>
      </w:tr>
      <w:tr w:rsidR="0023169C" w:rsidRPr="00AA38E8" w:rsidTr="00782216">
        <w:tc>
          <w:tcPr>
            <w:tcW w:w="3168" w:type="dxa"/>
            <w:tcBorders>
              <w:top w:val="single" w:sz="6" w:space="0" w:color="auto"/>
              <w:left w:val="single" w:sz="6" w:space="0" w:color="auto"/>
              <w:bottom w:val="single" w:sz="6" w:space="0" w:color="auto"/>
              <w:right w:val="single" w:sz="6" w:space="0" w:color="auto"/>
            </w:tcBorders>
          </w:tcPr>
          <w:p w:rsidR="0023169C" w:rsidRPr="0023169C" w:rsidRDefault="0023169C" w:rsidP="00782216">
            <w:pPr>
              <w:spacing w:before="60"/>
              <w:rPr>
                <w:rFonts w:cs="Calibri"/>
                <w:sz w:val="16"/>
                <w:szCs w:val="16"/>
              </w:rPr>
            </w:pPr>
            <w:r w:rsidRPr="0023169C">
              <w:rPr>
                <w:rFonts w:cs="Calibri"/>
                <w:sz w:val="16"/>
                <w:szCs w:val="16"/>
              </w:rPr>
              <w:t>D_SNSRERRORBIT_CNT_U16</w:t>
            </w:r>
          </w:p>
        </w:tc>
        <w:tc>
          <w:tcPr>
            <w:tcW w:w="2430" w:type="dxa"/>
            <w:tcBorders>
              <w:top w:val="single" w:sz="6" w:space="0" w:color="auto"/>
              <w:left w:val="single" w:sz="6" w:space="0" w:color="auto"/>
              <w:bottom w:val="single" w:sz="6" w:space="0" w:color="auto"/>
              <w:right w:val="single" w:sz="6" w:space="0" w:color="auto"/>
            </w:tcBorders>
          </w:tcPr>
          <w:p w:rsidR="0023169C" w:rsidRDefault="0023169C" w:rsidP="002E2ADA">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3169C" w:rsidRDefault="0023169C" w:rsidP="002E2ADA">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23169C" w:rsidRDefault="0023169C" w:rsidP="002E2ADA">
            <w:pPr>
              <w:spacing w:before="60"/>
              <w:jc w:val="center"/>
              <w:rPr>
                <w:rFonts w:cs="Calibri"/>
                <w:sz w:val="16"/>
                <w:szCs w:val="16"/>
              </w:rPr>
            </w:pPr>
            <w:r w:rsidRPr="0023169C">
              <w:rPr>
                <w:rFonts w:cs="Calibri"/>
                <w:sz w:val="16"/>
                <w:szCs w:val="16"/>
              </w:rPr>
              <w:t>0x4000U</w:t>
            </w:r>
          </w:p>
        </w:tc>
      </w:tr>
      <w:tr w:rsidR="0023169C" w:rsidRPr="00AA38E8" w:rsidTr="00782216">
        <w:tc>
          <w:tcPr>
            <w:tcW w:w="3168" w:type="dxa"/>
            <w:tcBorders>
              <w:top w:val="single" w:sz="6" w:space="0" w:color="auto"/>
              <w:left w:val="single" w:sz="6" w:space="0" w:color="auto"/>
              <w:bottom w:val="single" w:sz="6" w:space="0" w:color="auto"/>
              <w:right w:val="single" w:sz="6" w:space="0" w:color="auto"/>
            </w:tcBorders>
          </w:tcPr>
          <w:p w:rsidR="0023169C" w:rsidRPr="0023169C" w:rsidRDefault="0023169C" w:rsidP="00782216">
            <w:pPr>
              <w:spacing w:before="60"/>
              <w:rPr>
                <w:rFonts w:cs="Calibri"/>
                <w:sz w:val="16"/>
                <w:szCs w:val="16"/>
              </w:rPr>
            </w:pPr>
            <w:r w:rsidRPr="0023169C">
              <w:rPr>
                <w:rFonts w:cs="Calibri"/>
                <w:sz w:val="16"/>
                <w:szCs w:val="16"/>
              </w:rPr>
              <w:t>D_ANGREGIDBIT_CNT_U16</w:t>
            </w:r>
          </w:p>
        </w:tc>
        <w:tc>
          <w:tcPr>
            <w:tcW w:w="2430" w:type="dxa"/>
            <w:tcBorders>
              <w:top w:val="single" w:sz="6" w:space="0" w:color="auto"/>
              <w:left w:val="single" w:sz="6" w:space="0" w:color="auto"/>
              <w:bottom w:val="single" w:sz="6" w:space="0" w:color="auto"/>
              <w:right w:val="single" w:sz="6" w:space="0" w:color="auto"/>
            </w:tcBorders>
          </w:tcPr>
          <w:p w:rsidR="0023169C" w:rsidRDefault="0023169C" w:rsidP="002E2ADA">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3169C" w:rsidRDefault="0023169C" w:rsidP="002E2ADA">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23169C" w:rsidRDefault="0023169C" w:rsidP="002E2ADA">
            <w:pPr>
              <w:spacing w:before="60"/>
              <w:jc w:val="center"/>
              <w:rPr>
                <w:rFonts w:cs="Calibri"/>
                <w:sz w:val="16"/>
                <w:szCs w:val="16"/>
              </w:rPr>
            </w:pPr>
            <w:r w:rsidRPr="0023169C">
              <w:rPr>
                <w:rFonts w:cs="Calibri"/>
                <w:sz w:val="16"/>
                <w:szCs w:val="16"/>
              </w:rPr>
              <w:t>0x8000U</w:t>
            </w:r>
          </w:p>
        </w:tc>
      </w:tr>
      <w:tr w:rsidR="0023169C" w:rsidRPr="00AA38E8" w:rsidTr="00782216">
        <w:tc>
          <w:tcPr>
            <w:tcW w:w="3168" w:type="dxa"/>
            <w:tcBorders>
              <w:top w:val="single" w:sz="6" w:space="0" w:color="auto"/>
              <w:left w:val="single" w:sz="6" w:space="0" w:color="auto"/>
              <w:bottom w:val="single" w:sz="6" w:space="0" w:color="auto"/>
              <w:right w:val="single" w:sz="6" w:space="0" w:color="auto"/>
            </w:tcBorders>
          </w:tcPr>
          <w:p w:rsidR="0023169C" w:rsidRPr="0023169C" w:rsidRDefault="0023169C" w:rsidP="00782216">
            <w:pPr>
              <w:spacing w:before="60"/>
              <w:rPr>
                <w:rFonts w:cs="Calibri"/>
                <w:sz w:val="16"/>
                <w:szCs w:val="16"/>
              </w:rPr>
            </w:pPr>
            <w:r w:rsidRPr="0023169C">
              <w:rPr>
                <w:rFonts w:cs="Calibri"/>
                <w:sz w:val="16"/>
                <w:szCs w:val="16"/>
              </w:rPr>
              <w:t>D_ANGLEMASK_CNT_U16</w:t>
            </w:r>
          </w:p>
        </w:tc>
        <w:tc>
          <w:tcPr>
            <w:tcW w:w="2430" w:type="dxa"/>
            <w:tcBorders>
              <w:top w:val="single" w:sz="6" w:space="0" w:color="auto"/>
              <w:left w:val="single" w:sz="6" w:space="0" w:color="auto"/>
              <w:bottom w:val="single" w:sz="6" w:space="0" w:color="auto"/>
              <w:right w:val="single" w:sz="6" w:space="0" w:color="auto"/>
            </w:tcBorders>
          </w:tcPr>
          <w:p w:rsidR="0023169C" w:rsidRDefault="0023169C" w:rsidP="002E2ADA">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3169C" w:rsidRDefault="0023169C" w:rsidP="002E2ADA">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23169C" w:rsidRDefault="0023169C" w:rsidP="002E2ADA">
            <w:pPr>
              <w:spacing w:before="60"/>
              <w:jc w:val="center"/>
              <w:rPr>
                <w:rFonts w:cs="Calibri"/>
                <w:sz w:val="16"/>
                <w:szCs w:val="16"/>
              </w:rPr>
            </w:pPr>
            <w:r w:rsidRPr="0023169C">
              <w:rPr>
                <w:rFonts w:cs="Calibri"/>
                <w:sz w:val="16"/>
                <w:szCs w:val="16"/>
              </w:rPr>
              <w:t>0x0FFFU</w:t>
            </w:r>
          </w:p>
        </w:tc>
      </w:tr>
      <w:tr w:rsidR="0023169C" w:rsidRPr="00AA38E8" w:rsidTr="00782216">
        <w:tc>
          <w:tcPr>
            <w:tcW w:w="3168" w:type="dxa"/>
            <w:tcBorders>
              <w:top w:val="single" w:sz="6" w:space="0" w:color="auto"/>
              <w:left w:val="single" w:sz="6" w:space="0" w:color="auto"/>
              <w:bottom w:val="single" w:sz="6" w:space="0" w:color="auto"/>
              <w:right w:val="single" w:sz="6" w:space="0" w:color="auto"/>
            </w:tcBorders>
          </w:tcPr>
          <w:p w:rsidR="0023169C" w:rsidRPr="0023169C" w:rsidRDefault="00392D24" w:rsidP="00782216">
            <w:pPr>
              <w:spacing w:before="60"/>
              <w:rPr>
                <w:rFonts w:cs="Calibri"/>
                <w:sz w:val="16"/>
                <w:szCs w:val="16"/>
              </w:rPr>
            </w:pPr>
            <w:r w:rsidRPr="00392D24">
              <w:rPr>
                <w:rFonts w:cs="Calibri"/>
                <w:sz w:val="16"/>
                <w:szCs w:val="16"/>
              </w:rPr>
              <w:t>D_COMMORPARITYERR_CNT_U08</w:t>
            </w:r>
          </w:p>
        </w:tc>
        <w:tc>
          <w:tcPr>
            <w:tcW w:w="2430" w:type="dxa"/>
            <w:tcBorders>
              <w:top w:val="single" w:sz="6" w:space="0" w:color="auto"/>
              <w:left w:val="single" w:sz="6" w:space="0" w:color="auto"/>
              <w:bottom w:val="single" w:sz="6" w:space="0" w:color="auto"/>
              <w:right w:val="single" w:sz="6" w:space="0" w:color="auto"/>
            </w:tcBorders>
          </w:tcPr>
          <w:p w:rsidR="0023169C" w:rsidRDefault="00392D24" w:rsidP="002E2ADA">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3169C" w:rsidRDefault="00392D24" w:rsidP="002E2ADA">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23169C" w:rsidRDefault="00392D24" w:rsidP="002E2ADA">
            <w:pPr>
              <w:spacing w:before="60"/>
              <w:jc w:val="center"/>
              <w:rPr>
                <w:rFonts w:cs="Calibri"/>
                <w:sz w:val="16"/>
                <w:szCs w:val="16"/>
              </w:rPr>
            </w:pPr>
            <w:r>
              <w:rPr>
                <w:rFonts w:cs="Calibri"/>
                <w:sz w:val="16"/>
                <w:szCs w:val="16"/>
              </w:rPr>
              <w:t>0x3E</w:t>
            </w:r>
          </w:p>
        </w:tc>
      </w:tr>
    </w:tbl>
    <w:p w:rsidR="00656B0A" w:rsidRPr="00AA38E8" w:rsidRDefault="00656B0A" w:rsidP="002E2ADA">
      <w:pPr>
        <w:pStyle w:val="Heading2"/>
        <w:numPr>
          <w:ilvl w:val="3"/>
          <w:numId w:val="1"/>
        </w:numPr>
        <w:rPr>
          <w:rFonts w:ascii="Calibri" w:hAnsi="Calibri" w:cs="Calibri"/>
        </w:rPr>
      </w:pPr>
      <w:bookmarkStart w:id="94" w:name="_Toc451178067"/>
      <w:r w:rsidRPr="00AA38E8">
        <w:rPr>
          <w:rFonts w:ascii="Calibri" w:hAnsi="Calibri" w:cs="Calibri"/>
        </w:rPr>
        <w:t>Global</w:t>
      </w:r>
      <w:bookmarkEnd w:id="94"/>
    </w:p>
    <w:p w:rsidR="00656B0A" w:rsidRPr="007129B5" w:rsidRDefault="00656B0A" w:rsidP="00656B0A">
      <w:pPr>
        <w:rPr>
          <w:rFonts w:cs="Calibri"/>
          <w:i/>
        </w:rPr>
      </w:pP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656B0A" w:rsidRPr="00AA38E8" w:rsidTr="00F25926">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Constant Name</w:t>
            </w:r>
          </w:p>
        </w:tc>
      </w:tr>
      <w:tr w:rsidR="00656B0A" w:rsidRPr="00AA38E8" w:rsidTr="00F25926">
        <w:trPr>
          <w:jc w:val="center"/>
        </w:trPr>
        <w:tc>
          <w:tcPr>
            <w:tcW w:w="4608" w:type="dxa"/>
            <w:tcBorders>
              <w:top w:val="nil"/>
              <w:left w:val="single" w:sz="6" w:space="0" w:color="auto"/>
              <w:bottom w:val="single" w:sz="6" w:space="0" w:color="auto"/>
              <w:right w:val="single" w:sz="6" w:space="0" w:color="auto"/>
            </w:tcBorders>
          </w:tcPr>
          <w:p w:rsidR="00656B0A" w:rsidRPr="00AA38E8" w:rsidRDefault="00A36EC5" w:rsidP="002E2ADA">
            <w:pPr>
              <w:spacing w:before="60"/>
              <w:jc w:val="center"/>
              <w:rPr>
                <w:rFonts w:cs="Calibri"/>
                <w:sz w:val="16"/>
                <w:szCs w:val="16"/>
              </w:rPr>
            </w:pPr>
            <w:r>
              <w:rPr>
                <w:rFonts w:cs="Calibri"/>
                <w:sz w:val="16"/>
                <w:szCs w:val="16"/>
              </w:rPr>
              <w:t>None</w:t>
            </w:r>
          </w:p>
        </w:tc>
      </w:tr>
      <w:tr w:rsidR="00656B0A" w:rsidRPr="00AA38E8" w:rsidTr="00F25926">
        <w:trPr>
          <w:jc w:val="center"/>
        </w:trPr>
        <w:tc>
          <w:tcPr>
            <w:tcW w:w="4608" w:type="dxa"/>
            <w:tcBorders>
              <w:top w:val="nil"/>
              <w:left w:val="single" w:sz="6" w:space="0" w:color="auto"/>
              <w:bottom w:val="single" w:sz="6" w:space="0" w:color="auto"/>
              <w:right w:val="single" w:sz="6" w:space="0" w:color="auto"/>
            </w:tcBorders>
          </w:tcPr>
          <w:p w:rsidR="00656B0A" w:rsidRPr="00AA38E8" w:rsidRDefault="00656B0A" w:rsidP="002E2ADA">
            <w:pPr>
              <w:spacing w:before="60"/>
              <w:jc w:val="center"/>
              <w:rPr>
                <w:rFonts w:cs="Calibri"/>
                <w:sz w:val="16"/>
                <w:szCs w:val="16"/>
              </w:rPr>
            </w:pPr>
          </w:p>
        </w:tc>
      </w:tr>
      <w:tr w:rsidR="00656B0A" w:rsidRPr="00AA38E8" w:rsidTr="00F25926">
        <w:trPr>
          <w:jc w:val="center"/>
        </w:trPr>
        <w:tc>
          <w:tcPr>
            <w:tcW w:w="4608" w:type="dxa"/>
            <w:tcBorders>
              <w:top w:val="nil"/>
              <w:left w:val="single" w:sz="6" w:space="0" w:color="auto"/>
              <w:bottom w:val="single" w:sz="6" w:space="0" w:color="auto"/>
              <w:right w:val="single" w:sz="6" w:space="0" w:color="auto"/>
            </w:tcBorders>
          </w:tcPr>
          <w:p w:rsidR="00656B0A" w:rsidRPr="00AA38E8" w:rsidRDefault="00656B0A" w:rsidP="002E2ADA">
            <w:pPr>
              <w:spacing w:before="60"/>
              <w:jc w:val="center"/>
              <w:rPr>
                <w:rFonts w:cs="Calibri"/>
                <w:sz w:val="16"/>
                <w:szCs w:val="16"/>
              </w:rPr>
            </w:pPr>
          </w:p>
        </w:tc>
      </w:tr>
    </w:tbl>
    <w:p w:rsidR="00656B0A" w:rsidRPr="00AA38E8" w:rsidRDefault="00656B0A" w:rsidP="00656B0A">
      <w:pPr>
        <w:rPr>
          <w:rFonts w:cs="Calibri"/>
        </w:rPr>
      </w:pPr>
    </w:p>
    <w:p w:rsidR="00656B0A" w:rsidRPr="00AA38E8" w:rsidRDefault="00656B0A" w:rsidP="002E2ADA">
      <w:pPr>
        <w:pStyle w:val="Heading2"/>
        <w:numPr>
          <w:ilvl w:val="2"/>
          <w:numId w:val="1"/>
        </w:numPr>
        <w:rPr>
          <w:rFonts w:ascii="Calibri" w:hAnsi="Calibri" w:cs="Calibri"/>
        </w:rPr>
      </w:pPr>
      <w:bookmarkStart w:id="95" w:name="_Toc451178068"/>
      <w:r w:rsidRPr="00AA38E8">
        <w:rPr>
          <w:rFonts w:ascii="Calibri" w:hAnsi="Calibri" w:cs="Calibri"/>
        </w:rPr>
        <w:lastRenderedPageBreak/>
        <w:t>Module specific Lookup Tables Constants</w:t>
      </w:r>
      <w:bookmarkEnd w:id="95"/>
    </w:p>
    <w:p w:rsidR="00656B0A" w:rsidRPr="007129B5" w:rsidRDefault="00656B0A" w:rsidP="00656B0A">
      <w:pPr>
        <w:rPr>
          <w:rFonts w:cs="Calibri"/>
          <w:i/>
        </w:rPr>
      </w:pPr>
    </w:p>
    <w:tbl>
      <w:tblPr>
        <w:tblW w:w="928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1440"/>
        <w:gridCol w:w="2430"/>
        <w:gridCol w:w="2520"/>
      </w:tblGrid>
      <w:tr w:rsidR="00656B0A" w:rsidRPr="00AA38E8" w:rsidTr="004C715B">
        <w:tc>
          <w:tcPr>
            <w:tcW w:w="2898"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Constant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Resolution</w:t>
            </w:r>
          </w:p>
        </w:tc>
        <w:tc>
          <w:tcPr>
            <w:tcW w:w="2430"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Value</w:t>
            </w:r>
          </w:p>
        </w:tc>
        <w:tc>
          <w:tcPr>
            <w:tcW w:w="2520" w:type="dxa"/>
            <w:tcBorders>
              <w:top w:val="single" w:sz="6" w:space="0" w:color="auto"/>
              <w:left w:val="single" w:sz="6" w:space="0" w:color="auto"/>
              <w:bottom w:val="single" w:sz="6" w:space="0" w:color="auto"/>
              <w:right w:val="single" w:sz="6" w:space="0" w:color="auto"/>
            </w:tcBorders>
            <w:shd w:val="pct30" w:color="FFFF00" w:fill="FFFFFF"/>
          </w:tcPr>
          <w:p w:rsidR="00656B0A" w:rsidRPr="00AA38E8" w:rsidRDefault="00656B0A" w:rsidP="00F25926">
            <w:pPr>
              <w:spacing w:before="60"/>
              <w:jc w:val="center"/>
              <w:rPr>
                <w:rFonts w:cs="Calibri"/>
                <w:sz w:val="16"/>
                <w:szCs w:val="16"/>
              </w:rPr>
            </w:pPr>
            <w:r w:rsidRPr="00AA38E8">
              <w:rPr>
                <w:rFonts w:cs="Calibri"/>
                <w:sz w:val="16"/>
                <w:szCs w:val="16"/>
              </w:rPr>
              <w:t>Software Segment</w:t>
            </w:r>
          </w:p>
        </w:tc>
      </w:tr>
      <w:tr w:rsidR="009B6BDF" w:rsidRPr="00AA38E8" w:rsidTr="004C715B">
        <w:trPr>
          <w:trHeight w:val="372"/>
        </w:trPr>
        <w:tc>
          <w:tcPr>
            <w:tcW w:w="2898" w:type="dxa"/>
            <w:tcBorders>
              <w:top w:val="single" w:sz="6" w:space="0" w:color="auto"/>
              <w:left w:val="single" w:sz="6" w:space="0" w:color="auto"/>
              <w:bottom w:val="single" w:sz="6" w:space="0" w:color="auto"/>
              <w:right w:val="single" w:sz="6" w:space="0" w:color="auto"/>
            </w:tcBorders>
          </w:tcPr>
          <w:p w:rsidR="009B6BDF" w:rsidRPr="00AA38E8" w:rsidRDefault="00FF2693" w:rsidP="002E2ADA">
            <w:pPr>
              <w:spacing w:before="60"/>
              <w:jc w:val="center"/>
              <w:rPr>
                <w:rFonts w:cs="Calibri"/>
                <w:sz w:val="16"/>
                <w:szCs w:val="16"/>
              </w:rPr>
            </w:pPr>
            <w:r w:rsidRPr="00FF2693">
              <w:rPr>
                <w:rFonts w:cs="Calibri"/>
                <w:sz w:val="16"/>
              </w:rPr>
              <w:t>T2_ColSpurVernierLUT_Cnt_s16</w:t>
            </w:r>
          </w:p>
        </w:tc>
        <w:tc>
          <w:tcPr>
            <w:tcW w:w="1440" w:type="dxa"/>
            <w:tcBorders>
              <w:top w:val="single" w:sz="6" w:space="0" w:color="auto"/>
              <w:left w:val="single" w:sz="6" w:space="0" w:color="auto"/>
              <w:bottom w:val="single" w:sz="6" w:space="0" w:color="auto"/>
              <w:right w:val="single" w:sz="6" w:space="0" w:color="auto"/>
            </w:tcBorders>
          </w:tcPr>
          <w:p w:rsidR="009B6BDF" w:rsidRPr="00AA38E8" w:rsidRDefault="00FF2693" w:rsidP="002E2ADA">
            <w:pPr>
              <w:spacing w:before="60"/>
              <w:jc w:val="center"/>
              <w:rPr>
                <w:rFonts w:cs="Calibri"/>
                <w:sz w:val="16"/>
                <w:szCs w:val="16"/>
              </w:rPr>
            </w:pPr>
            <w:r>
              <w:rPr>
                <w:rFonts w:cs="Calibri"/>
                <w:sz w:val="16"/>
                <w:szCs w:val="16"/>
              </w:rPr>
              <w:t>1</w:t>
            </w:r>
          </w:p>
        </w:tc>
        <w:tc>
          <w:tcPr>
            <w:tcW w:w="2430" w:type="dxa"/>
            <w:tcBorders>
              <w:top w:val="single" w:sz="6" w:space="0" w:color="auto"/>
              <w:left w:val="single" w:sz="6" w:space="0" w:color="auto"/>
              <w:bottom w:val="single" w:sz="6" w:space="0" w:color="auto"/>
              <w:right w:val="single" w:sz="6" w:space="0" w:color="auto"/>
            </w:tcBorders>
          </w:tcPr>
          <w:p w:rsidR="00FF2693" w:rsidRPr="004C715B" w:rsidRDefault="00FF2693" w:rsidP="00FF2693">
            <w:pPr>
              <w:spacing w:before="60"/>
              <w:rPr>
                <w:rFonts w:cs="Calibri"/>
                <w:sz w:val="16"/>
              </w:rPr>
            </w:pPr>
            <w:r w:rsidRPr="004C715B">
              <w:rPr>
                <w:rFonts w:cs="Calibri"/>
                <w:sz w:val="16"/>
              </w:rPr>
              <w:t>{</w:t>
            </w:r>
          </w:p>
          <w:p w:rsidR="00FF2693" w:rsidRPr="004C715B" w:rsidRDefault="00FF2693" w:rsidP="00FF2693">
            <w:pPr>
              <w:spacing w:before="60"/>
              <w:rPr>
                <w:rFonts w:cs="Calibri"/>
                <w:sz w:val="16"/>
              </w:rPr>
            </w:pPr>
            <w:r w:rsidRPr="004C715B">
              <w:rPr>
                <w:rFonts w:cs="Calibri"/>
                <w:sz w:val="16"/>
              </w:rPr>
              <w:t>{-163, -131, -99, -66, -33, 0, 32, 65, 98, 130, 163, 196, 229, 261, 294, 327, 359},</w:t>
            </w:r>
          </w:p>
          <w:p w:rsidR="00FF2693" w:rsidRPr="004C715B" w:rsidRDefault="00FF2693" w:rsidP="00FF2693">
            <w:pPr>
              <w:spacing w:before="60"/>
              <w:rPr>
                <w:rFonts w:cs="Calibri"/>
                <w:sz w:val="16"/>
              </w:rPr>
            </w:pPr>
            <w:r w:rsidRPr="004C715B">
              <w:rPr>
                <w:rFonts w:cs="Calibri"/>
                <w:sz w:val="16"/>
              </w:rPr>
              <w:t>{0, 4, 3, 2, 1, 0, 4, 3, 2, 1,  0, 4, 3, 2, 1, 0, 4},</w:t>
            </w:r>
          </w:p>
          <w:p w:rsidR="00FF2693" w:rsidRPr="004C715B" w:rsidRDefault="00FF2693" w:rsidP="00FF2693">
            <w:pPr>
              <w:spacing w:before="60"/>
              <w:rPr>
                <w:rFonts w:cs="Calibri"/>
                <w:sz w:val="16"/>
              </w:rPr>
            </w:pPr>
            <w:r w:rsidRPr="004C715B">
              <w:rPr>
                <w:rFonts w:cs="Calibri"/>
                <w:sz w:val="16"/>
              </w:rPr>
              <w:t>{0, 8, 6, 4, 2, 0, 9, 7, 5, 3, 1, 10, 8, 6, 4, 2, 10},</w:t>
            </w:r>
          </w:p>
          <w:p w:rsidR="00FF2693" w:rsidRPr="004C715B" w:rsidRDefault="00FF2693" w:rsidP="00FF2693">
            <w:pPr>
              <w:spacing w:before="60"/>
              <w:rPr>
                <w:rFonts w:cs="Calibri"/>
                <w:sz w:val="16"/>
              </w:rPr>
            </w:pPr>
            <w:r w:rsidRPr="004C715B">
              <w:rPr>
                <w:rFonts w:cs="Calibri"/>
                <w:sz w:val="16"/>
              </w:rPr>
              <w:t>{1, 14, 11, 8, 5, 2, 15, 12, 9, 6, 3, 16, 13, 10, 7, 4, 17}</w:t>
            </w:r>
          </w:p>
          <w:p w:rsidR="004C715B" w:rsidRPr="004C715B" w:rsidRDefault="004C715B" w:rsidP="00FF2693">
            <w:pPr>
              <w:spacing w:before="60"/>
              <w:rPr>
                <w:rFonts w:cs="Calibri"/>
                <w:sz w:val="16"/>
              </w:rPr>
            </w:pPr>
            <w:r w:rsidRPr="004C715B">
              <w:rPr>
                <w:rFonts w:cs="Calibri"/>
                <w:sz w:val="16"/>
              </w:rPr>
              <w:t>}</w:t>
            </w:r>
          </w:p>
          <w:p w:rsidR="009B6BDF" w:rsidRPr="00AA38E8" w:rsidRDefault="009B6BDF" w:rsidP="002E2ADA">
            <w:pPr>
              <w:spacing w:before="60"/>
              <w:jc w:val="center"/>
              <w:rPr>
                <w:rFonts w:cs="Calibri"/>
                <w:sz w:val="16"/>
                <w:szCs w:val="16"/>
              </w:rPr>
            </w:pPr>
          </w:p>
        </w:tc>
        <w:tc>
          <w:tcPr>
            <w:tcW w:w="2520" w:type="dxa"/>
            <w:tcBorders>
              <w:top w:val="single" w:sz="6" w:space="0" w:color="auto"/>
              <w:left w:val="single" w:sz="6" w:space="0" w:color="auto"/>
              <w:bottom w:val="single" w:sz="6" w:space="0" w:color="auto"/>
              <w:right w:val="single" w:sz="6" w:space="0" w:color="auto"/>
            </w:tcBorders>
          </w:tcPr>
          <w:p w:rsidR="009B6BDF" w:rsidRPr="00AA38E8" w:rsidRDefault="004C715B" w:rsidP="002E2ADA">
            <w:pPr>
              <w:spacing w:before="60"/>
              <w:jc w:val="center"/>
              <w:rPr>
                <w:rFonts w:cs="Calibri"/>
                <w:sz w:val="16"/>
                <w:szCs w:val="16"/>
              </w:rPr>
            </w:pPr>
            <w:r w:rsidRPr="004C715B">
              <w:rPr>
                <w:rFonts w:cs="Calibri"/>
                <w:sz w:val="16"/>
                <w:szCs w:val="16"/>
              </w:rPr>
              <w:t>DIGCOLPS_START_SEC_CONST_16</w:t>
            </w:r>
          </w:p>
        </w:tc>
      </w:tr>
      <w:tr w:rsidR="004C715B" w:rsidRPr="00AA38E8" w:rsidTr="004C715B">
        <w:trPr>
          <w:trHeight w:val="372"/>
        </w:trPr>
        <w:tc>
          <w:tcPr>
            <w:tcW w:w="2898" w:type="dxa"/>
            <w:tcBorders>
              <w:top w:val="single" w:sz="6" w:space="0" w:color="auto"/>
              <w:left w:val="single" w:sz="6" w:space="0" w:color="auto"/>
              <w:bottom w:val="single" w:sz="6" w:space="0" w:color="auto"/>
              <w:right w:val="single" w:sz="6" w:space="0" w:color="auto"/>
            </w:tcBorders>
          </w:tcPr>
          <w:p w:rsidR="004C715B" w:rsidRPr="004C715B" w:rsidRDefault="004C715B" w:rsidP="004C715B">
            <w:pPr>
              <w:spacing w:before="60"/>
              <w:jc w:val="center"/>
              <w:rPr>
                <w:rFonts w:cs="Calibri"/>
                <w:sz w:val="16"/>
              </w:rPr>
            </w:pPr>
            <w:r w:rsidRPr="004C715B">
              <w:rPr>
                <w:rFonts w:cs="Calibri"/>
                <w:sz w:val="16"/>
              </w:rPr>
              <w:t>T2_DualSpurVernierLUT_Cnt_s16</w:t>
            </w:r>
          </w:p>
        </w:tc>
        <w:tc>
          <w:tcPr>
            <w:tcW w:w="1440" w:type="dxa"/>
            <w:tcBorders>
              <w:top w:val="single" w:sz="6" w:space="0" w:color="auto"/>
              <w:left w:val="single" w:sz="6" w:space="0" w:color="auto"/>
              <w:bottom w:val="single" w:sz="6" w:space="0" w:color="auto"/>
              <w:right w:val="single" w:sz="6" w:space="0" w:color="auto"/>
            </w:tcBorders>
          </w:tcPr>
          <w:p w:rsidR="004C715B" w:rsidRPr="004C715B" w:rsidRDefault="004C715B" w:rsidP="004C715B">
            <w:pPr>
              <w:spacing w:before="60"/>
              <w:jc w:val="center"/>
              <w:rPr>
                <w:rFonts w:cs="Calibri"/>
                <w:sz w:val="16"/>
              </w:rPr>
            </w:pPr>
            <w:r w:rsidRPr="004C715B">
              <w:rPr>
                <w:rFonts w:cs="Calibri"/>
                <w:sz w:val="16"/>
              </w:rPr>
              <w:t>1</w:t>
            </w:r>
          </w:p>
        </w:tc>
        <w:tc>
          <w:tcPr>
            <w:tcW w:w="2430" w:type="dxa"/>
            <w:tcBorders>
              <w:top w:val="single" w:sz="6" w:space="0" w:color="auto"/>
              <w:left w:val="single" w:sz="6" w:space="0" w:color="auto"/>
              <w:bottom w:val="single" w:sz="6" w:space="0" w:color="auto"/>
              <w:right w:val="single" w:sz="6" w:space="0" w:color="auto"/>
            </w:tcBorders>
          </w:tcPr>
          <w:p w:rsidR="004C715B" w:rsidRPr="004C715B" w:rsidRDefault="004C715B" w:rsidP="004C715B">
            <w:pPr>
              <w:spacing w:before="60"/>
              <w:rPr>
                <w:rFonts w:cs="Calibri"/>
                <w:sz w:val="16"/>
              </w:rPr>
            </w:pPr>
            <w:r w:rsidRPr="004C715B">
              <w:rPr>
                <w:rFonts w:cs="Calibri"/>
                <w:sz w:val="16"/>
              </w:rPr>
              <w:t>{</w:t>
            </w:r>
          </w:p>
          <w:p w:rsidR="004C715B" w:rsidRPr="004C715B" w:rsidRDefault="004C715B" w:rsidP="004C715B">
            <w:pPr>
              <w:spacing w:before="60"/>
              <w:jc w:val="center"/>
              <w:rPr>
                <w:rFonts w:cs="Calibri"/>
                <w:sz w:val="16"/>
              </w:rPr>
            </w:pPr>
            <w:r w:rsidRPr="004C715B">
              <w:rPr>
                <w:rFonts w:cs="Calibri"/>
                <w:sz w:val="16"/>
              </w:rPr>
              <w:t>{-396,-360,-324,-288,-252,-216,-180,-144,-108,-72,-36,0,36,72,108,144,180,216,252,288,324,360},{9,0,1,2,3,4,5,6,7,8,9,0,1,2,3,4,5,6,7,8,9,0},{0,1,2,3,4,5,6,7,8,9,10,0,1,2,3,4,5,6,7,8,9,10},{22,2,4,6,8,10,12,14,16,18,20,1,3,5,7,9,11,13,15,17,19,21}</w:t>
            </w:r>
          </w:p>
          <w:p w:rsidR="004C715B" w:rsidRPr="004C715B" w:rsidRDefault="004C715B" w:rsidP="004C715B">
            <w:pPr>
              <w:spacing w:before="60"/>
              <w:rPr>
                <w:rFonts w:cs="Calibri"/>
                <w:sz w:val="16"/>
              </w:rPr>
            </w:pPr>
            <w:r w:rsidRPr="004C715B">
              <w:rPr>
                <w:rFonts w:cs="Calibri"/>
                <w:sz w:val="16"/>
              </w:rPr>
              <w:t>}</w:t>
            </w:r>
          </w:p>
        </w:tc>
        <w:tc>
          <w:tcPr>
            <w:tcW w:w="2520" w:type="dxa"/>
            <w:tcBorders>
              <w:top w:val="single" w:sz="6" w:space="0" w:color="auto"/>
              <w:left w:val="single" w:sz="6" w:space="0" w:color="auto"/>
              <w:bottom w:val="single" w:sz="6" w:space="0" w:color="auto"/>
              <w:right w:val="single" w:sz="6" w:space="0" w:color="auto"/>
            </w:tcBorders>
          </w:tcPr>
          <w:p w:rsidR="004C715B" w:rsidRPr="004C715B" w:rsidRDefault="004C715B" w:rsidP="004C715B">
            <w:pPr>
              <w:spacing w:before="60"/>
              <w:jc w:val="center"/>
              <w:rPr>
                <w:rFonts w:cs="Calibri"/>
                <w:sz w:val="16"/>
              </w:rPr>
            </w:pPr>
            <w:r w:rsidRPr="004C715B">
              <w:rPr>
                <w:rFonts w:cs="Calibri"/>
                <w:sz w:val="16"/>
              </w:rPr>
              <w:t>DIGCOLPS_START_SEC_CONST_16</w:t>
            </w:r>
          </w:p>
        </w:tc>
      </w:tr>
    </w:tbl>
    <w:p w:rsidR="00656B0A" w:rsidRPr="00AA38E8" w:rsidRDefault="00656B0A" w:rsidP="000A0ED7">
      <w:pPr>
        <w:pStyle w:val="Heading1"/>
        <w:numPr>
          <w:ilvl w:val="0"/>
          <w:numId w:val="1"/>
        </w:numPr>
        <w:tabs>
          <w:tab w:val="clear" w:pos="567"/>
          <w:tab w:val="num" w:pos="432"/>
        </w:tabs>
        <w:rPr>
          <w:rFonts w:ascii="Calibri" w:hAnsi="Calibri" w:cs="Calibri"/>
        </w:rPr>
      </w:pPr>
      <w:bookmarkStart w:id="96" w:name="_Toc451178069"/>
      <w:r w:rsidRPr="00AA38E8">
        <w:rPr>
          <w:rFonts w:ascii="Calibri" w:hAnsi="Calibri" w:cs="Calibri"/>
        </w:rPr>
        <w:lastRenderedPageBreak/>
        <w:t>Software Module Implementation</w:t>
      </w:r>
      <w:bookmarkEnd w:id="96"/>
    </w:p>
    <w:p w:rsidR="00D5295D" w:rsidRPr="00AE640F" w:rsidRDefault="00D5295D" w:rsidP="000A0ED7">
      <w:pPr>
        <w:pStyle w:val="Heading2"/>
        <w:numPr>
          <w:ilvl w:val="1"/>
          <w:numId w:val="1"/>
        </w:numPr>
        <w:rPr>
          <w:rFonts w:ascii="Calibri" w:hAnsi="Calibri" w:cs="Calibri"/>
        </w:rPr>
      </w:pPr>
      <w:bookmarkStart w:id="97" w:name="_Toc338170484"/>
      <w:bookmarkStart w:id="98" w:name="_Toc389214467"/>
      <w:bookmarkStart w:id="99" w:name="_Toc451178070"/>
      <w:r w:rsidRPr="00AE640F">
        <w:rPr>
          <w:rFonts w:ascii="Calibri" w:hAnsi="Calibri" w:cs="Calibri"/>
        </w:rPr>
        <w:t>Sub-Module Functions</w:t>
      </w:r>
      <w:bookmarkEnd w:id="97"/>
      <w:bookmarkEnd w:id="98"/>
      <w:bookmarkEnd w:id="99"/>
    </w:p>
    <w:p w:rsidR="00D5295D" w:rsidRPr="00174F0E" w:rsidRDefault="00174F0E" w:rsidP="00D5295D">
      <w:pPr>
        <w:rPr>
          <w:lang w:bidi="ar-SA"/>
        </w:rPr>
      </w:pPr>
      <w:r>
        <w:rPr>
          <w:rFonts w:cs="Calibri"/>
        </w:rPr>
        <w:t>None</w:t>
      </w:r>
    </w:p>
    <w:p w:rsidR="00656B0A" w:rsidRPr="009A0A6F" w:rsidRDefault="00656B0A" w:rsidP="00656B0A">
      <w:pPr>
        <w:pStyle w:val="Heading2"/>
        <w:numPr>
          <w:ilvl w:val="1"/>
          <w:numId w:val="1"/>
        </w:numPr>
        <w:rPr>
          <w:rFonts w:ascii="Calibri" w:hAnsi="Calibri" w:cs="Calibri"/>
        </w:rPr>
      </w:pPr>
      <w:bookmarkStart w:id="100" w:name="_Toc451178071"/>
      <w:r w:rsidRPr="00AA38E8">
        <w:rPr>
          <w:rFonts w:ascii="Calibri" w:hAnsi="Calibri" w:cs="Calibri"/>
        </w:rPr>
        <w:t>Initialization Functions</w:t>
      </w:r>
      <w:bookmarkEnd w:id="100"/>
    </w:p>
    <w:p w:rsidR="00656B0A" w:rsidRPr="00AA38E8" w:rsidRDefault="00656B0A" w:rsidP="000A0ED7">
      <w:pPr>
        <w:pStyle w:val="Heading2"/>
        <w:numPr>
          <w:ilvl w:val="2"/>
          <w:numId w:val="1"/>
        </w:numPr>
        <w:rPr>
          <w:rFonts w:ascii="Calibri" w:hAnsi="Calibri" w:cs="Calibri"/>
        </w:rPr>
      </w:pPr>
      <w:bookmarkStart w:id="101" w:name="_Toc451178072"/>
      <w:r w:rsidRPr="00AA38E8">
        <w:rPr>
          <w:rFonts w:ascii="Calibri" w:hAnsi="Calibri" w:cs="Calibri"/>
        </w:rPr>
        <w:t xml:space="preserve">Init: </w:t>
      </w:r>
      <w:r w:rsidR="009A0A6F">
        <w:rPr>
          <w:rFonts w:ascii="Calibri" w:hAnsi="Calibri" w:cs="Calibri"/>
        </w:rPr>
        <w:t>DIGCOLPS</w:t>
      </w:r>
      <w:r w:rsidR="00132EC3">
        <w:rPr>
          <w:rFonts w:ascii="Calibri" w:hAnsi="Calibri" w:cs="Calibri"/>
        </w:rPr>
        <w:t>_</w:t>
      </w:r>
      <w:r w:rsidRPr="00AA38E8">
        <w:rPr>
          <w:rFonts w:ascii="Calibri" w:hAnsi="Calibri" w:cs="Calibri"/>
        </w:rPr>
        <w:t>Init</w:t>
      </w:r>
      <w:r w:rsidR="009A0A6F">
        <w:rPr>
          <w:rFonts w:ascii="Calibri" w:hAnsi="Calibri" w:cs="Calibri"/>
        </w:rPr>
        <w:t>1</w:t>
      </w:r>
      <w:bookmarkEnd w:id="101"/>
    </w:p>
    <w:p w:rsidR="00656B0A" w:rsidRPr="00AA38E8" w:rsidRDefault="00656B0A" w:rsidP="000A0ED7">
      <w:pPr>
        <w:pStyle w:val="Heading2"/>
        <w:numPr>
          <w:ilvl w:val="3"/>
          <w:numId w:val="1"/>
        </w:numPr>
        <w:rPr>
          <w:rFonts w:ascii="Calibri" w:hAnsi="Calibri" w:cs="Calibri"/>
        </w:rPr>
      </w:pPr>
      <w:bookmarkStart w:id="102" w:name="_Toc451178073"/>
      <w:r w:rsidRPr="00AA38E8">
        <w:rPr>
          <w:rFonts w:ascii="Calibri" w:hAnsi="Calibri" w:cs="Calibri"/>
        </w:rPr>
        <w:t>Design Rationale</w:t>
      </w:r>
      <w:bookmarkEnd w:id="102"/>
    </w:p>
    <w:p w:rsidR="00656B0A" w:rsidRPr="009A0A6F" w:rsidRDefault="009A0A6F" w:rsidP="00656B0A">
      <w:pPr>
        <w:rPr>
          <w:rFonts w:cs="Calibri"/>
        </w:rPr>
      </w:pPr>
      <w:r>
        <w:rPr>
          <w:rFonts w:cs="Calibri"/>
        </w:rPr>
        <w:t>None</w:t>
      </w:r>
    </w:p>
    <w:p w:rsidR="00656B0A" w:rsidRPr="00AA38E8" w:rsidRDefault="00656B0A" w:rsidP="000A0ED7">
      <w:pPr>
        <w:pStyle w:val="Heading2"/>
        <w:numPr>
          <w:ilvl w:val="3"/>
          <w:numId w:val="1"/>
        </w:numPr>
        <w:rPr>
          <w:rFonts w:ascii="Calibri" w:hAnsi="Calibri" w:cs="Calibri"/>
        </w:rPr>
      </w:pPr>
      <w:bookmarkStart w:id="103" w:name="_Toc451178074"/>
      <w:r w:rsidRPr="00AA38E8">
        <w:rPr>
          <w:rFonts w:ascii="Calibri" w:hAnsi="Calibri" w:cs="Calibri"/>
        </w:rPr>
        <w:t>Module Outputs</w:t>
      </w:r>
      <w:bookmarkEnd w:id="103"/>
    </w:p>
    <w:p w:rsidR="00656B0A" w:rsidRPr="00237A90" w:rsidRDefault="00237A90" w:rsidP="00656B0A">
      <w:pPr>
        <w:rPr>
          <w:rFonts w:cs="Calibri"/>
        </w:rPr>
      </w:pPr>
      <w:r>
        <w:rPr>
          <w:rFonts w:cs="Calibri"/>
        </w:rPr>
        <w:t>None</w:t>
      </w:r>
    </w:p>
    <w:p w:rsidR="00E107A7" w:rsidRDefault="00E107A7" w:rsidP="00443370">
      <w:pPr>
        <w:pStyle w:val="Heading2"/>
        <w:numPr>
          <w:ilvl w:val="1"/>
          <w:numId w:val="1"/>
        </w:numPr>
        <w:rPr>
          <w:rFonts w:ascii="Calibri" w:hAnsi="Calibri" w:cs="Calibri"/>
        </w:rPr>
      </w:pPr>
      <w:bookmarkStart w:id="104" w:name="_Ref382299990"/>
      <w:bookmarkStart w:id="105" w:name="_Toc451178075"/>
      <w:r>
        <w:rPr>
          <w:rFonts w:ascii="Calibri" w:hAnsi="Calibri" w:cs="Calibri"/>
        </w:rPr>
        <w:t>PERIODIC FUNCTIONS</w:t>
      </w:r>
      <w:bookmarkEnd w:id="104"/>
      <w:bookmarkEnd w:id="105"/>
      <w:r>
        <w:rPr>
          <w:rFonts w:ascii="Calibri" w:hAnsi="Calibri" w:cs="Calibri"/>
        </w:rPr>
        <w:t xml:space="preserve">  </w:t>
      </w:r>
    </w:p>
    <w:p w:rsidR="00656B0A" w:rsidRPr="00AA38E8" w:rsidRDefault="00656B0A" w:rsidP="00443370">
      <w:pPr>
        <w:pStyle w:val="Heading2"/>
        <w:numPr>
          <w:ilvl w:val="2"/>
          <w:numId w:val="1"/>
        </w:numPr>
        <w:rPr>
          <w:rFonts w:ascii="Calibri" w:hAnsi="Calibri" w:cs="Calibri"/>
        </w:rPr>
      </w:pPr>
      <w:bookmarkStart w:id="106" w:name="_Toc451178076"/>
      <w:r w:rsidRPr="00AA38E8">
        <w:rPr>
          <w:rFonts w:ascii="Calibri" w:hAnsi="Calibri" w:cs="Calibri"/>
        </w:rPr>
        <w:t xml:space="preserve">Per: </w:t>
      </w:r>
      <w:r w:rsidR="00237A90">
        <w:rPr>
          <w:rFonts w:ascii="Calibri" w:hAnsi="Calibri" w:cs="Calibri"/>
        </w:rPr>
        <w:t>DIGCOLPS_</w:t>
      </w:r>
      <w:r w:rsidRPr="00AA38E8">
        <w:rPr>
          <w:rFonts w:ascii="Calibri" w:hAnsi="Calibri" w:cs="Calibri"/>
        </w:rPr>
        <w:t>Per</w:t>
      </w:r>
      <w:r w:rsidR="00237A90">
        <w:rPr>
          <w:rFonts w:ascii="Calibri" w:hAnsi="Calibri" w:cs="Calibri"/>
        </w:rPr>
        <w:t>1</w:t>
      </w:r>
      <w:bookmarkEnd w:id="106"/>
    </w:p>
    <w:p w:rsidR="00656B0A" w:rsidRPr="00F448AB" w:rsidRDefault="00656B0A" w:rsidP="00656B0A">
      <w:pPr>
        <w:pStyle w:val="Heading2"/>
        <w:numPr>
          <w:ilvl w:val="3"/>
          <w:numId w:val="1"/>
        </w:numPr>
        <w:rPr>
          <w:rFonts w:ascii="Calibri" w:hAnsi="Calibri" w:cs="Calibri"/>
        </w:rPr>
      </w:pPr>
      <w:bookmarkStart w:id="107" w:name="_Toc451178077"/>
      <w:r w:rsidRPr="00AA38E8">
        <w:rPr>
          <w:rFonts w:ascii="Calibri" w:hAnsi="Calibri" w:cs="Calibri"/>
        </w:rPr>
        <w:t>Design Rationale</w:t>
      </w:r>
      <w:bookmarkEnd w:id="107"/>
      <w:r w:rsidRPr="00F448AB">
        <w:rPr>
          <w:rFonts w:ascii="Calibri" w:hAnsi="Calibri" w:cs="Calibri"/>
        </w:rPr>
        <w:t xml:space="preserve"> </w:t>
      </w:r>
    </w:p>
    <w:p w:rsidR="00237A90" w:rsidRDefault="00A348F5" w:rsidP="00237A90">
      <w:pPr>
        <w:rPr>
          <w:lang w:bidi="ar-SA"/>
        </w:rPr>
      </w:pPr>
      <w:r>
        <w:rPr>
          <w:lang w:bidi="ar-SA"/>
        </w:rPr>
        <w:t xml:space="preserve">This periodic function is responsible for processing all the sensor related communication faults,parity error bits for both Column and Spur sensors.It also </w:t>
      </w:r>
      <w:r w:rsidR="00B305B7">
        <w:rPr>
          <w:lang w:bidi="ar-SA"/>
        </w:rPr>
        <w:t>performs the diagnostics</w:t>
      </w:r>
      <w:r>
        <w:rPr>
          <w:lang w:bidi="ar-SA"/>
        </w:rPr>
        <w:t xml:space="preserve"> for </w:t>
      </w:r>
      <w:r w:rsidR="00004C8E">
        <w:rPr>
          <w:lang w:bidi="ar-SA"/>
        </w:rPr>
        <w:t>I2C C</w:t>
      </w:r>
      <w:r>
        <w:rPr>
          <w:lang w:bidi="ar-SA"/>
        </w:rPr>
        <w:t>ommunication fault NTC-0X6D.</w:t>
      </w:r>
    </w:p>
    <w:p w:rsidR="00A348F5" w:rsidRPr="00237A90" w:rsidRDefault="00A348F5" w:rsidP="00237A90">
      <w:pPr>
        <w:rPr>
          <w:lang w:bidi="ar-SA"/>
        </w:rPr>
      </w:pPr>
      <w:r>
        <w:rPr>
          <w:lang w:bidi="ar-SA"/>
        </w:rPr>
        <w:t>Additionaly this periodic function supports sensor to recover in case of EMC failure.</w:t>
      </w:r>
    </w:p>
    <w:p w:rsidR="00656B0A" w:rsidRPr="00AA38E8" w:rsidRDefault="00656B0A" w:rsidP="00443370">
      <w:pPr>
        <w:pStyle w:val="Heading2"/>
        <w:numPr>
          <w:ilvl w:val="3"/>
          <w:numId w:val="1"/>
        </w:numPr>
        <w:rPr>
          <w:rFonts w:ascii="Calibri" w:hAnsi="Calibri" w:cs="Calibri"/>
        </w:rPr>
      </w:pPr>
      <w:bookmarkStart w:id="108" w:name="_Toc451178078"/>
      <w:r w:rsidRPr="00AA38E8">
        <w:rPr>
          <w:rFonts w:ascii="Calibri" w:hAnsi="Calibri" w:cs="Calibri"/>
        </w:rPr>
        <w:t>Store Module Inputs to Local copies</w:t>
      </w:r>
      <w:bookmarkEnd w:id="108"/>
    </w:p>
    <w:p w:rsidR="00656B0A" w:rsidRPr="00237A90" w:rsidRDefault="00237A90" w:rsidP="00656B0A">
      <w:pPr>
        <w:rPr>
          <w:rFonts w:cs="Calibri"/>
        </w:rPr>
      </w:pPr>
      <w:r>
        <w:rPr>
          <w:rFonts w:cs="Calibri"/>
        </w:rPr>
        <w:t>None</w:t>
      </w:r>
    </w:p>
    <w:p w:rsidR="00656B0A" w:rsidRPr="00AA38E8" w:rsidRDefault="00656B0A" w:rsidP="00443370">
      <w:pPr>
        <w:pStyle w:val="Heading2"/>
        <w:numPr>
          <w:ilvl w:val="3"/>
          <w:numId w:val="1"/>
        </w:numPr>
        <w:rPr>
          <w:rFonts w:ascii="Calibri" w:hAnsi="Calibri" w:cs="Calibri"/>
        </w:rPr>
      </w:pPr>
      <w:bookmarkStart w:id="109" w:name="_Toc451178079"/>
      <w:r w:rsidRPr="00AA38E8">
        <w:rPr>
          <w:rFonts w:ascii="Calibri" w:hAnsi="Calibri" w:cs="Calibri"/>
        </w:rPr>
        <w:t>(Processing of function)………</w:t>
      </w:r>
      <w:bookmarkEnd w:id="109"/>
    </w:p>
    <w:p w:rsidR="00656B0A" w:rsidRPr="00237A90" w:rsidRDefault="00237A90" w:rsidP="00656B0A">
      <w:pPr>
        <w:rPr>
          <w:rFonts w:cs="Calibri"/>
        </w:rPr>
      </w:pPr>
      <w:r>
        <w:rPr>
          <w:rFonts w:cs="Calibri"/>
        </w:rPr>
        <w:t>Refer to Simulink model in FDD</w:t>
      </w:r>
    </w:p>
    <w:p w:rsidR="00656B0A" w:rsidRPr="00AA38E8" w:rsidRDefault="00656B0A" w:rsidP="00443370">
      <w:pPr>
        <w:pStyle w:val="Heading2"/>
        <w:numPr>
          <w:ilvl w:val="3"/>
          <w:numId w:val="1"/>
        </w:numPr>
        <w:rPr>
          <w:rFonts w:ascii="Calibri" w:hAnsi="Calibri" w:cs="Calibri"/>
        </w:rPr>
      </w:pPr>
      <w:bookmarkStart w:id="110" w:name="_Toc451178080"/>
      <w:r w:rsidRPr="00AA38E8">
        <w:rPr>
          <w:rFonts w:ascii="Calibri" w:hAnsi="Calibri" w:cs="Calibri"/>
        </w:rPr>
        <w:t>Store Local copy of outputs into Module Outputs</w:t>
      </w:r>
      <w:bookmarkEnd w:id="110"/>
    </w:p>
    <w:p w:rsidR="00656B0A" w:rsidRPr="00293B87" w:rsidRDefault="00293B87" w:rsidP="00656B0A">
      <w:pPr>
        <w:rPr>
          <w:rFonts w:cs="Calibri"/>
        </w:rPr>
      </w:pPr>
      <w:r>
        <w:rPr>
          <w:rFonts w:cs="Calibri"/>
        </w:rPr>
        <w:t>None</w:t>
      </w:r>
    </w:p>
    <w:p w:rsidR="00E75015" w:rsidRPr="00AA38E8" w:rsidRDefault="00E75015" w:rsidP="00E75015">
      <w:pPr>
        <w:pStyle w:val="Heading2"/>
        <w:numPr>
          <w:ilvl w:val="2"/>
          <w:numId w:val="1"/>
        </w:numPr>
        <w:rPr>
          <w:rFonts w:ascii="Calibri" w:hAnsi="Calibri" w:cs="Calibri"/>
        </w:rPr>
      </w:pPr>
      <w:bookmarkStart w:id="111" w:name="_Toc451178081"/>
      <w:r w:rsidRPr="00AA38E8">
        <w:rPr>
          <w:rFonts w:ascii="Calibri" w:hAnsi="Calibri" w:cs="Calibri"/>
        </w:rPr>
        <w:t xml:space="preserve">Per: </w:t>
      </w:r>
      <w:r>
        <w:rPr>
          <w:rFonts w:ascii="Calibri" w:hAnsi="Calibri" w:cs="Calibri"/>
        </w:rPr>
        <w:t>DIGCOLPS_</w:t>
      </w:r>
      <w:r w:rsidRPr="00AA38E8">
        <w:rPr>
          <w:rFonts w:ascii="Calibri" w:hAnsi="Calibri" w:cs="Calibri"/>
        </w:rPr>
        <w:t>Per</w:t>
      </w:r>
      <w:r>
        <w:rPr>
          <w:rFonts w:ascii="Calibri" w:hAnsi="Calibri" w:cs="Calibri"/>
        </w:rPr>
        <w:t>2</w:t>
      </w:r>
      <w:bookmarkEnd w:id="111"/>
    </w:p>
    <w:p w:rsidR="00E75015" w:rsidRPr="00F448AB" w:rsidRDefault="00E75015" w:rsidP="00E75015">
      <w:pPr>
        <w:pStyle w:val="Heading2"/>
        <w:numPr>
          <w:ilvl w:val="3"/>
          <w:numId w:val="1"/>
        </w:numPr>
        <w:rPr>
          <w:rFonts w:cs="Calibri"/>
        </w:rPr>
      </w:pPr>
      <w:bookmarkStart w:id="112" w:name="_Toc451178082"/>
      <w:r w:rsidRPr="00F448AB">
        <w:rPr>
          <w:rFonts w:ascii="Calibri" w:hAnsi="Calibri" w:cs="Calibri"/>
        </w:rPr>
        <w:t>Design Rationale</w:t>
      </w:r>
      <w:bookmarkEnd w:id="112"/>
      <w:r w:rsidRPr="00F448AB">
        <w:rPr>
          <w:rFonts w:cs="Calibri"/>
        </w:rPr>
        <w:t xml:space="preserve"> </w:t>
      </w:r>
    </w:p>
    <w:p w:rsidR="00E75015" w:rsidRPr="00237A90" w:rsidRDefault="00B563B1" w:rsidP="00E75015">
      <w:pPr>
        <w:rPr>
          <w:lang w:bidi="ar-SA"/>
        </w:rPr>
      </w:pPr>
      <w:r>
        <w:rPr>
          <w:lang w:bidi="ar-SA"/>
        </w:rPr>
        <w:t xml:space="preserve">This periodic function calculates the absolute Handwheel </w:t>
      </w:r>
      <w:r w:rsidR="00B119B6">
        <w:rPr>
          <w:lang w:bidi="ar-SA"/>
        </w:rPr>
        <w:t xml:space="preserve">angles </w:t>
      </w:r>
      <w:r>
        <w:rPr>
          <w:lang w:bidi="ar-SA"/>
        </w:rPr>
        <w:t xml:space="preserve"> and its validity based on the Vernier Look up table implementation and also performs the diagnostic functions related to </w:t>
      </w:r>
      <w:r w:rsidR="00733434">
        <w:rPr>
          <w:lang w:bidi="ar-SA"/>
        </w:rPr>
        <w:t xml:space="preserve">Vernier Data and </w:t>
      </w:r>
      <w:r>
        <w:rPr>
          <w:lang w:bidi="ar-SA"/>
        </w:rPr>
        <w:t>Sensor Error Data</w:t>
      </w:r>
    </w:p>
    <w:p w:rsidR="00E75015" w:rsidRPr="00AA38E8" w:rsidRDefault="00E75015" w:rsidP="00E75015">
      <w:pPr>
        <w:pStyle w:val="Heading2"/>
        <w:numPr>
          <w:ilvl w:val="3"/>
          <w:numId w:val="1"/>
        </w:numPr>
        <w:rPr>
          <w:rFonts w:ascii="Calibri" w:hAnsi="Calibri" w:cs="Calibri"/>
        </w:rPr>
      </w:pPr>
      <w:bookmarkStart w:id="113" w:name="_Toc451178083"/>
      <w:r w:rsidRPr="00AA38E8">
        <w:rPr>
          <w:rFonts w:ascii="Calibri" w:hAnsi="Calibri" w:cs="Calibri"/>
        </w:rPr>
        <w:t>Store Module Inputs to Local copies</w:t>
      </w:r>
      <w:bookmarkEnd w:id="113"/>
    </w:p>
    <w:p w:rsidR="00E75015" w:rsidRPr="00237A90" w:rsidRDefault="00E75015" w:rsidP="00E75015">
      <w:pPr>
        <w:ind w:firstLine="864"/>
        <w:rPr>
          <w:rFonts w:cs="Calibri"/>
        </w:rPr>
      </w:pPr>
      <w:r w:rsidRPr="00E75015">
        <w:rPr>
          <w:rFonts w:cs="Calibri"/>
        </w:rPr>
        <w:t>MecState_Cnt_T_enum = Rte_IRead_Di</w:t>
      </w:r>
      <w:r>
        <w:rPr>
          <w:rFonts w:cs="Calibri"/>
        </w:rPr>
        <w:t>gColPs_Per2_MecState_Cnt_enum()</w:t>
      </w:r>
    </w:p>
    <w:p w:rsidR="00E75015" w:rsidRPr="00AA38E8" w:rsidRDefault="00E75015" w:rsidP="00E75015">
      <w:pPr>
        <w:pStyle w:val="Heading2"/>
        <w:numPr>
          <w:ilvl w:val="3"/>
          <w:numId w:val="1"/>
        </w:numPr>
        <w:rPr>
          <w:rFonts w:ascii="Calibri" w:hAnsi="Calibri" w:cs="Calibri"/>
        </w:rPr>
      </w:pPr>
      <w:bookmarkStart w:id="114" w:name="_Toc451178084"/>
      <w:r w:rsidRPr="00AA38E8">
        <w:rPr>
          <w:rFonts w:ascii="Calibri" w:hAnsi="Calibri" w:cs="Calibri"/>
        </w:rPr>
        <w:t>(Processing of function)………</w:t>
      </w:r>
      <w:bookmarkEnd w:id="114"/>
    </w:p>
    <w:p w:rsidR="00E75015" w:rsidRPr="00237A90" w:rsidRDefault="00E75015" w:rsidP="00E75015">
      <w:pPr>
        <w:rPr>
          <w:rFonts w:cs="Calibri"/>
        </w:rPr>
      </w:pPr>
      <w:r>
        <w:rPr>
          <w:rFonts w:cs="Calibri"/>
        </w:rPr>
        <w:t>Refer to Simulink model in FDD</w:t>
      </w:r>
    </w:p>
    <w:p w:rsidR="00E75015" w:rsidRPr="00AA38E8" w:rsidRDefault="00E75015" w:rsidP="00E75015">
      <w:pPr>
        <w:pStyle w:val="Heading2"/>
        <w:numPr>
          <w:ilvl w:val="3"/>
          <w:numId w:val="1"/>
        </w:numPr>
        <w:rPr>
          <w:rFonts w:ascii="Calibri" w:hAnsi="Calibri" w:cs="Calibri"/>
        </w:rPr>
      </w:pPr>
      <w:bookmarkStart w:id="115" w:name="_Toc451178085"/>
      <w:r w:rsidRPr="00AA38E8">
        <w:rPr>
          <w:rFonts w:ascii="Calibri" w:hAnsi="Calibri" w:cs="Calibri"/>
        </w:rPr>
        <w:t>Store Local copy of outputs into Module Outputs</w:t>
      </w:r>
      <w:bookmarkEnd w:id="115"/>
    </w:p>
    <w:p w:rsidR="00E75015" w:rsidRPr="00E75015" w:rsidRDefault="00E75015" w:rsidP="00E75015">
      <w:pPr>
        <w:rPr>
          <w:rFonts w:cs="Calibri"/>
        </w:rPr>
      </w:pPr>
      <w:r w:rsidRPr="00E75015">
        <w:rPr>
          <w:rFonts w:cs="Calibri"/>
        </w:rPr>
        <w:tab/>
        <w:t>Rte_IWrite_DigColPs_Per2_I2CHwAbsPosValid_C</w:t>
      </w:r>
      <w:r w:rsidR="00786CA6">
        <w:rPr>
          <w:rFonts w:cs="Calibri"/>
        </w:rPr>
        <w:t>nt_lgc(I2CHwPosValid_Cnt_T_lgc)</w:t>
      </w:r>
    </w:p>
    <w:p w:rsidR="00E75015" w:rsidRPr="00E75015" w:rsidRDefault="00E75015" w:rsidP="00E75015">
      <w:pPr>
        <w:rPr>
          <w:rFonts w:cs="Calibri"/>
        </w:rPr>
      </w:pPr>
      <w:r w:rsidRPr="00E75015">
        <w:rPr>
          <w:rFonts w:cs="Calibri"/>
        </w:rPr>
        <w:tab/>
        <w:t>Rte_IWrite_DigColPs_Per2_I2CHwAbsPos_HwD</w:t>
      </w:r>
      <w:r w:rsidR="00786CA6">
        <w:rPr>
          <w:rFonts w:cs="Calibri"/>
        </w:rPr>
        <w:t>eg_f32(I2CAbsHwPos_HwDeg_T_f32)</w:t>
      </w:r>
    </w:p>
    <w:p w:rsidR="00E75015" w:rsidRPr="00293B87" w:rsidRDefault="00E75015" w:rsidP="00E75015">
      <w:pPr>
        <w:rPr>
          <w:rFonts w:cs="Calibri"/>
        </w:rPr>
      </w:pPr>
      <w:r w:rsidRPr="00E75015">
        <w:rPr>
          <w:rFonts w:cs="Calibri"/>
        </w:rPr>
        <w:tab/>
        <w:t>Rte_IWrite_DigColPs_Per2_TrimComp_</w:t>
      </w:r>
      <w:r w:rsidR="00786CA6">
        <w:rPr>
          <w:rFonts w:cs="Calibri"/>
        </w:rPr>
        <w:t>Cnt_lgc(TrimComplete_Cnt_T_lgc)</w:t>
      </w:r>
    </w:p>
    <w:p w:rsidR="001E1526" w:rsidRPr="00AA38E8" w:rsidRDefault="001E1526" w:rsidP="001E1526">
      <w:pPr>
        <w:pStyle w:val="Heading2"/>
        <w:numPr>
          <w:ilvl w:val="2"/>
          <w:numId w:val="1"/>
        </w:numPr>
        <w:rPr>
          <w:rFonts w:ascii="Calibri" w:hAnsi="Calibri" w:cs="Calibri"/>
        </w:rPr>
      </w:pPr>
      <w:bookmarkStart w:id="116" w:name="_Toc451178086"/>
      <w:r w:rsidRPr="00AA38E8">
        <w:rPr>
          <w:rFonts w:ascii="Calibri" w:hAnsi="Calibri" w:cs="Calibri"/>
        </w:rPr>
        <w:lastRenderedPageBreak/>
        <w:t xml:space="preserve">Per: </w:t>
      </w:r>
      <w:r>
        <w:rPr>
          <w:rFonts w:ascii="Calibri" w:hAnsi="Calibri" w:cs="Calibri"/>
        </w:rPr>
        <w:t>DIGCOLPS_</w:t>
      </w:r>
      <w:r w:rsidRPr="00AA38E8">
        <w:rPr>
          <w:rFonts w:ascii="Calibri" w:hAnsi="Calibri" w:cs="Calibri"/>
        </w:rPr>
        <w:t>Per</w:t>
      </w:r>
      <w:r>
        <w:rPr>
          <w:rFonts w:ascii="Calibri" w:hAnsi="Calibri" w:cs="Calibri"/>
        </w:rPr>
        <w:t>3</w:t>
      </w:r>
      <w:bookmarkEnd w:id="116"/>
    </w:p>
    <w:p w:rsidR="001E1526" w:rsidRPr="00F448AB" w:rsidRDefault="001E1526" w:rsidP="001E1526">
      <w:pPr>
        <w:pStyle w:val="Heading2"/>
        <w:numPr>
          <w:ilvl w:val="3"/>
          <w:numId w:val="1"/>
        </w:numPr>
        <w:rPr>
          <w:rFonts w:ascii="Calibri" w:hAnsi="Calibri" w:cs="Calibri"/>
        </w:rPr>
      </w:pPr>
      <w:bookmarkStart w:id="117" w:name="_Toc451178087"/>
      <w:r w:rsidRPr="00AA38E8">
        <w:rPr>
          <w:rFonts w:ascii="Calibri" w:hAnsi="Calibri" w:cs="Calibri"/>
        </w:rPr>
        <w:t>Design Rationale</w:t>
      </w:r>
      <w:bookmarkEnd w:id="117"/>
      <w:r w:rsidRPr="00F448AB">
        <w:rPr>
          <w:rFonts w:ascii="Calibri" w:hAnsi="Calibri" w:cs="Calibri"/>
        </w:rPr>
        <w:t xml:space="preserve"> </w:t>
      </w:r>
    </w:p>
    <w:p w:rsidR="001E1526" w:rsidRPr="00237A90" w:rsidRDefault="001E1526" w:rsidP="001E1526">
      <w:pPr>
        <w:rPr>
          <w:lang w:bidi="ar-SA"/>
        </w:rPr>
      </w:pPr>
      <w:r>
        <w:rPr>
          <w:lang w:bidi="ar-SA"/>
        </w:rPr>
        <w:t>None</w:t>
      </w:r>
    </w:p>
    <w:p w:rsidR="001E1526" w:rsidRDefault="001E1526" w:rsidP="001E1526">
      <w:pPr>
        <w:pStyle w:val="Heading2"/>
        <w:numPr>
          <w:ilvl w:val="3"/>
          <w:numId w:val="1"/>
        </w:numPr>
        <w:rPr>
          <w:rFonts w:ascii="Calibri" w:hAnsi="Calibri" w:cs="Calibri"/>
        </w:rPr>
      </w:pPr>
      <w:bookmarkStart w:id="118" w:name="_Toc451178088"/>
      <w:r w:rsidRPr="00AA38E8">
        <w:rPr>
          <w:rFonts w:ascii="Calibri" w:hAnsi="Calibri" w:cs="Calibri"/>
        </w:rPr>
        <w:t>Store Module Inputs to Local copies</w:t>
      </w:r>
      <w:bookmarkEnd w:id="118"/>
    </w:p>
    <w:p w:rsidR="001E1526" w:rsidRPr="001E1526" w:rsidRDefault="001E1526" w:rsidP="001E1526">
      <w:pPr>
        <w:rPr>
          <w:lang w:bidi="ar-SA"/>
        </w:rPr>
      </w:pPr>
      <w:r>
        <w:rPr>
          <w:lang w:bidi="ar-SA"/>
        </w:rPr>
        <w:t>None</w:t>
      </w:r>
    </w:p>
    <w:p w:rsidR="001E1526" w:rsidRPr="00AA38E8" w:rsidRDefault="001E1526" w:rsidP="001E1526">
      <w:pPr>
        <w:pStyle w:val="Heading2"/>
        <w:numPr>
          <w:ilvl w:val="3"/>
          <w:numId w:val="1"/>
        </w:numPr>
        <w:rPr>
          <w:rFonts w:ascii="Calibri" w:hAnsi="Calibri" w:cs="Calibri"/>
        </w:rPr>
      </w:pPr>
      <w:r w:rsidRPr="00AA38E8">
        <w:rPr>
          <w:rFonts w:ascii="Calibri" w:hAnsi="Calibri" w:cs="Calibri"/>
        </w:rPr>
        <w:t xml:space="preserve"> </w:t>
      </w:r>
      <w:bookmarkStart w:id="119" w:name="_Toc451178089"/>
      <w:r w:rsidRPr="00AA38E8">
        <w:rPr>
          <w:rFonts w:ascii="Calibri" w:hAnsi="Calibri" w:cs="Calibri"/>
        </w:rPr>
        <w:t>(Processing of function)………</w:t>
      </w:r>
      <w:bookmarkEnd w:id="119"/>
    </w:p>
    <w:p w:rsidR="001E1526" w:rsidRPr="00237A90" w:rsidRDefault="001E1526" w:rsidP="001E1526">
      <w:pPr>
        <w:rPr>
          <w:rFonts w:cs="Calibri"/>
        </w:rPr>
      </w:pPr>
      <w:r>
        <w:rPr>
          <w:rFonts w:cs="Calibri"/>
        </w:rPr>
        <w:t>Refer to Simulink model in FDD</w:t>
      </w:r>
    </w:p>
    <w:p w:rsidR="001E1526" w:rsidRPr="00AA38E8" w:rsidRDefault="001E1526" w:rsidP="001E1526">
      <w:pPr>
        <w:pStyle w:val="Heading2"/>
        <w:numPr>
          <w:ilvl w:val="3"/>
          <w:numId w:val="1"/>
        </w:numPr>
        <w:rPr>
          <w:rFonts w:ascii="Calibri" w:hAnsi="Calibri" w:cs="Calibri"/>
        </w:rPr>
      </w:pPr>
      <w:bookmarkStart w:id="120" w:name="_Toc451178090"/>
      <w:r w:rsidRPr="00AA38E8">
        <w:rPr>
          <w:rFonts w:ascii="Calibri" w:hAnsi="Calibri" w:cs="Calibri"/>
        </w:rPr>
        <w:t>Store Local copy of outputs into Module Outputs</w:t>
      </w:r>
      <w:bookmarkEnd w:id="120"/>
    </w:p>
    <w:p w:rsidR="00045875" w:rsidRDefault="001E1526" w:rsidP="001E0633">
      <w:pPr>
        <w:rPr>
          <w:rFonts w:cs="Calibri"/>
        </w:rPr>
      </w:pPr>
      <w:r>
        <w:rPr>
          <w:rFonts w:cs="Calibri"/>
        </w:rPr>
        <w:t>None</w:t>
      </w:r>
    </w:p>
    <w:p w:rsidR="009C6A3A" w:rsidRPr="00F664F4" w:rsidRDefault="009C6A3A" w:rsidP="009C6A3A">
      <w:pPr>
        <w:pStyle w:val="Heading2"/>
        <w:numPr>
          <w:ilvl w:val="1"/>
          <w:numId w:val="1"/>
        </w:numPr>
        <w:rPr>
          <w:rFonts w:ascii="Calibri" w:hAnsi="Calibri" w:cs="Calibri"/>
        </w:rPr>
      </w:pPr>
      <w:bookmarkStart w:id="121" w:name="_Toc451178091"/>
      <w:r>
        <w:rPr>
          <w:rFonts w:ascii="Calibri" w:hAnsi="Calibri" w:cs="Calibri"/>
        </w:rPr>
        <w:t>Non PERIODIC FUNCTIONS</w:t>
      </w:r>
      <w:bookmarkEnd w:id="121"/>
      <w:r>
        <w:rPr>
          <w:rFonts w:ascii="Calibri" w:hAnsi="Calibri" w:cs="Calibri"/>
        </w:rPr>
        <w:t xml:space="preserve">  </w:t>
      </w:r>
    </w:p>
    <w:p w:rsidR="009C6A3A" w:rsidRPr="00AA38E8" w:rsidRDefault="00F664F4" w:rsidP="001E0633">
      <w:pPr>
        <w:rPr>
          <w:rFonts w:cs="Calibri"/>
        </w:rPr>
      </w:pPr>
      <w:r>
        <w:rPr>
          <w:rFonts w:cs="Calibri"/>
        </w:rPr>
        <w:t>None</w:t>
      </w:r>
    </w:p>
    <w:p w:rsidR="00656B0A" w:rsidRPr="00AA38E8" w:rsidRDefault="00656B0A" w:rsidP="001B7B1D">
      <w:pPr>
        <w:pStyle w:val="Heading2"/>
        <w:numPr>
          <w:ilvl w:val="1"/>
          <w:numId w:val="1"/>
        </w:numPr>
        <w:rPr>
          <w:rFonts w:ascii="Calibri" w:hAnsi="Calibri" w:cs="Calibri"/>
        </w:rPr>
      </w:pPr>
      <w:bookmarkStart w:id="122" w:name="_Toc382297371"/>
      <w:bookmarkStart w:id="123" w:name="_Toc383611535"/>
      <w:bookmarkStart w:id="124" w:name="_Toc389213022"/>
      <w:bookmarkStart w:id="125" w:name="_Toc382297372"/>
      <w:bookmarkStart w:id="126" w:name="_Toc383611536"/>
      <w:bookmarkStart w:id="127" w:name="_Toc389213023"/>
      <w:bookmarkStart w:id="128" w:name="_Toc382297373"/>
      <w:bookmarkStart w:id="129" w:name="_Toc383611537"/>
      <w:bookmarkStart w:id="130" w:name="_Toc389213024"/>
      <w:bookmarkStart w:id="131" w:name="_Toc382297374"/>
      <w:bookmarkStart w:id="132" w:name="_Toc383611538"/>
      <w:bookmarkStart w:id="133" w:name="_Toc389213025"/>
      <w:bookmarkStart w:id="134" w:name="_Toc382297375"/>
      <w:bookmarkStart w:id="135" w:name="_Toc383611539"/>
      <w:bookmarkStart w:id="136" w:name="_Toc389213026"/>
      <w:bookmarkStart w:id="137" w:name="_Toc382297376"/>
      <w:bookmarkStart w:id="138" w:name="_Toc383611540"/>
      <w:bookmarkStart w:id="139" w:name="_Toc389213027"/>
      <w:bookmarkStart w:id="140" w:name="_Toc382297377"/>
      <w:bookmarkStart w:id="141" w:name="_Toc383611541"/>
      <w:bookmarkStart w:id="142" w:name="_Toc389213028"/>
      <w:bookmarkStart w:id="143" w:name="_Toc382297378"/>
      <w:bookmarkStart w:id="144" w:name="_Toc383611542"/>
      <w:bookmarkStart w:id="145" w:name="_Toc389213029"/>
      <w:bookmarkStart w:id="146" w:name="_Toc382297379"/>
      <w:bookmarkStart w:id="147" w:name="_Toc383611543"/>
      <w:bookmarkStart w:id="148" w:name="_Toc389213030"/>
      <w:bookmarkStart w:id="149" w:name="_Toc382297380"/>
      <w:bookmarkStart w:id="150" w:name="_Toc383611544"/>
      <w:bookmarkStart w:id="151" w:name="_Toc389213031"/>
      <w:bookmarkStart w:id="152" w:name="_Toc382297381"/>
      <w:bookmarkStart w:id="153" w:name="_Toc383611545"/>
      <w:bookmarkStart w:id="154" w:name="_Toc389213032"/>
      <w:bookmarkStart w:id="155" w:name="_Toc382297382"/>
      <w:bookmarkStart w:id="156" w:name="_Toc383611546"/>
      <w:bookmarkStart w:id="157" w:name="_Toc389213033"/>
      <w:bookmarkStart w:id="158" w:name="_Toc382297383"/>
      <w:bookmarkStart w:id="159" w:name="_Toc383611547"/>
      <w:bookmarkStart w:id="160" w:name="_Toc389213034"/>
      <w:bookmarkStart w:id="161" w:name="_Toc382295908"/>
      <w:bookmarkStart w:id="162" w:name="_Toc382297384"/>
      <w:bookmarkStart w:id="163" w:name="_Toc383611548"/>
      <w:bookmarkStart w:id="164" w:name="_Toc389213035"/>
      <w:bookmarkStart w:id="165" w:name="_Toc382295909"/>
      <w:bookmarkStart w:id="166" w:name="_Toc382297385"/>
      <w:bookmarkStart w:id="167" w:name="_Toc383611549"/>
      <w:bookmarkStart w:id="168" w:name="_Toc389213036"/>
      <w:bookmarkStart w:id="169" w:name="_Toc382295910"/>
      <w:bookmarkStart w:id="170" w:name="_Toc382297386"/>
      <w:bookmarkStart w:id="171" w:name="_Toc383611550"/>
      <w:bookmarkStart w:id="172" w:name="_Toc389213037"/>
      <w:bookmarkStart w:id="173" w:name="_Toc382295911"/>
      <w:bookmarkStart w:id="174" w:name="_Toc382297387"/>
      <w:bookmarkStart w:id="175" w:name="_Toc383611551"/>
      <w:bookmarkStart w:id="176" w:name="_Toc389213038"/>
      <w:bookmarkStart w:id="177" w:name="_Toc382295912"/>
      <w:bookmarkStart w:id="178" w:name="_Toc382297388"/>
      <w:bookmarkStart w:id="179" w:name="_Toc383611552"/>
      <w:bookmarkStart w:id="180" w:name="_Toc389213039"/>
      <w:bookmarkStart w:id="181" w:name="_Toc382295913"/>
      <w:bookmarkStart w:id="182" w:name="_Toc382297389"/>
      <w:bookmarkStart w:id="183" w:name="_Toc383611553"/>
      <w:bookmarkStart w:id="184" w:name="_Toc389213040"/>
      <w:bookmarkStart w:id="185" w:name="_Toc382295914"/>
      <w:bookmarkStart w:id="186" w:name="_Toc382297390"/>
      <w:bookmarkStart w:id="187" w:name="_Toc383611554"/>
      <w:bookmarkStart w:id="188" w:name="_Toc389213041"/>
      <w:bookmarkStart w:id="189" w:name="_Toc382295915"/>
      <w:bookmarkStart w:id="190" w:name="_Toc382297391"/>
      <w:bookmarkStart w:id="191" w:name="_Toc383611555"/>
      <w:bookmarkStart w:id="192" w:name="_Toc389213042"/>
      <w:bookmarkStart w:id="193" w:name="_Ref382299966"/>
      <w:bookmarkStart w:id="194" w:name="_Toc451178092"/>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AA38E8">
        <w:rPr>
          <w:rFonts w:ascii="Calibri" w:hAnsi="Calibri" w:cs="Calibri"/>
        </w:rPr>
        <w:t>Interrupt Functions</w:t>
      </w:r>
      <w:bookmarkEnd w:id="193"/>
      <w:bookmarkEnd w:id="194"/>
    </w:p>
    <w:p w:rsidR="00656B0A" w:rsidRPr="00F664F4" w:rsidRDefault="00F664F4" w:rsidP="00F664F4">
      <w:pPr>
        <w:rPr>
          <w:rFonts w:cs="Calibri"/>
        </w:rPr>
      </w:pPr>
      <w:r>
        <w:rPr>
          <w:rFonts w:cs="Calibri"/>
        </w:rPr>
        <w:t>None</w:t>
      </w:r>
    </w:p>
    <w:p w:rsidR="00656B0A" w:rsidRDefault="00656B0A" w:rsidP="00656B0A">
      <w:pPr>
        <w:rPr>
          <w:rFonts w:cs="Calibri"/>
        </w:rPr>
      </w:pPr>
    </w:p>
    <w:p w:rsidR="00C27725" w:rsidRPr="00AA38E8" w:rsidRDefault="00C27725" w:rsidP="00656B0A">
      <w:pPr>
        <w:rPr>
          <w:rFonts w:cs="Calibri"/>
        </w:rPr>
      </w:pPr>
    </w:p>
    <w:p w:rsidR="00656B0A" w:rsidRPr="00F763FB" w:rsidRDefault="00656B0A" w:rsidP="00656B0A">
      <w:pPr>
        <w:pStyle w:val="Heading2"/>
        <w:numPr>
          <w:ilvl w:val="1"/>
          <w:numId w:val="1"/>
        </w:numPr>
        <w:rPr>
          <w:rFonts w:ascii="Calibri" w:hAnsi="Calibri" w:cs="Calibri"/>
        </w:rPr>
      </w:pPr>
      <w:r w:rsidRPr="00AA38E8">
        <w:rPr>
          <w:rFonts w:ascii="Calibri" w:hAnsi="Calibri" w:cs="Calibri"/>
        </w:rPr>
        <w:br w:type="page"/>
      </w:r>
      <w:bookmarkStart w:id="195" w:name="_Ref382299929"/>
      <w:bookmarkStart w:id="196" w:name="_Toc451178093"/>
      <w:r w:rsidRPr="00AA38E8">
        <w:rPr>
          <w:rFonts w:ascii="Calibri" w:hAnsi="Calibri" w:cs="Calibri"/>
        </w:rPr>
        <w:lastRenderedPageBreak/>
        <w:t>Serial Communication Functions</w:t>
      </w:r>
      <w:bookmarkEnd w:id="195"/>
      <w:bookmarkEnd w:id="196"/>
    </w:p>
    <w:p w:rsidR="00656B0A" w:rsidRPr="00AA38E8" w:rsidRDefault="00656B0A" w:rsidP="00F763FB">
      <w:pPr>
        <w:pStyle w:val="Heading2"/>
        <w:numPr>
          <w:ilvl w:val="2"/>
          <w:numId w:val="1"/>
        </w:numPr>
        <w:rPr>
          <w:rFonts w:ascii="Calibri" w:hAnsi="Calibri" w:cs="Calibri"/>
        </w:rPr>
      </w:pPr>
      <w:bookmarkStart w:id="197" w:name="_Toc451178094"/>
      <w:r w:rsidRPr="00AA38E8">
        <w:rPr>
          <w:rFonts w:ascii="Calibri" w:hAnsi="Calibri" w:cs="Calibri"/>
        </w:rPr>
        <w:t xml:space="preserve">SComm: </w:t>
      </w:r>
      <w:r w:rsidR="00F763FB" w:rsidRPr="00F763FB">
        <w:rPr>
          <w:rFonts w:ascii="Calibri" w:hAnsi="Calibri" w:cs="Calibri"/>
        </w:rPr>
        <w:t>DigColPs_SCom_CustClrTrim</w:t>
      </w:r>
      <w:bookmarkEnd w:id="197"/>
    </w:p>
    <w:p w:rsidR="00656B0A" w:rsidRPr="00AA38E8" w:rsidRDefault="00656B0A" w:rsidP="001B7B1D">
      <w:pPr>
        <w:pStyle w:val="Heading2"/>
        <w:numPr>
          <w:ilvl w:val="3"/>
          <w:numId w:val="1"/>
        </w:numPr>
        <w:rPr>
          <w:rFonts w:ascii="Calibri" w:hAnsi="Calibri" w:cs="Calibri"/>
        </w:rPr>
      </w:pPr>
      <w:bookmarkStart w:id="198" w:name="_Toc451178095"/>
      <w:r w:rsidRPr="00AA38E8">
        <w:rPr>
          <w:rFonts w:ascii="Calibri" w:hAnsi="Calibri" w:cs="Calibri"/>
        </w:rPr>
        <w:t>Design Rationale</w:t>
      </w:r>
      <w:bookmarkEnd w:id="198"/>
    </w:p>
    <w:p w:rsidR="00656B0A" w:rsidRPr="00F763FB" w:rsidRDefault="00F763FB" w:rsidP="00656B0A">
      <w:pPr>
        <w:rPr>
          <w:rFonts w:cs="Calibri"/>
        </w:rPr>
      </w:pPr>
      <w:r>
        <w:rPr>
          <w:rFonts w:cs="Calibri"/>
        </w:rPr>
        <w:t xml:space="preserve">This function performs the customer </w:t>
      </w:r>
      <w:r w:rsidR="004456D6">
        <w:rPr>
          <w:rFonts w:cs="Calibri"/>
        </w:rPr>
        <w:t xml:space="preserve">clear </w:t>
      </w:r>
      <w:r>
        <w:rPr>
          <w:rFonts w:cs="Calibri"/>
        </w:rPr>
        <w:t>trim functionality for Column and Spur angles</w:t>
      </w:r>
    </w:p>
    <w:p w:rsidR="00656B0A" w:rsidRPr="00AA38E8" w:rsidRDefault="00656B0A" w:rsidP="001B7B1D">
      <w:pPr>
        <w:pStyle w:val="Heading2"/>
        <w:numPr>
          <w:ilvl w:val="3"/>
          <w:numId w:val="1"/>
        </w:numPr>
        <w:rPr>
          <w:rFonts w:ascii="Calibri" w:hAnsi="Calibri" w:cs="Calibri"/>
        </w:rPr>
      </w:pPr>
      <w:bookmarkStart w:id="199" w:name="_Toc451178096"/>
      <w:r w:rsidRPr="00AA38E8">
        <w:rPr>
          <w:rFonts w:ascii="Calibri" w:hAnsi="Calibri" w:cs="Calibri"/>
        </w:rPr>
        <w:t>Store Module Inputs to Local copies</w:t>
      </w:r>
      <w:bookmarkEnd w:id="199"/>
    </w:p>
    <w:p w:rsidR="00656B0A" w:rsidRPr="00FE6DF7" w:rsidRDefault="00FE6DF7" w:rsidP="00656B0A">
      <w:pPr>
        <w:rPr>
          <w:rFonts w:cs="Calibri"/>
        </w:rPr>
      </w:pPr>
      <w:r>
        <w:rPr>
          <w:rFonts w:cs="Calibri"/>
        </w:rPr>
        <w:t>None</w:t>
      </w:r>
    </w:p>
    <w:p w:rsidR="00656B0A" w:rsidRPr="00AA38E8" w:rsidRDefault="00656B0A" w:rsidP="001B7B1D">
      <w:pPr>
        <w:pStyle w:val="Heading2"/>
        <w:numPr>
          <w:ilvl w:val="3"/>
          <w:numId w:val="1"/>
        </w:numPr>
        <w:rPr>
          <w:rFonts w:ascii="Calibri" w:hAnsi="Calibri" w:cs="Calibri"/>
        </w:rPr>
      </w:pPr>
      <w:bookmarkStart w:id="200" w:name="_Toc451178097"/>
      <w:r w:rsidRPr="00AA38E8">
        <w:rPr>
          <w:rFonts w:ascii="Calibri" w:hAnsi="Calibri" w:cs="Calibri"/>
        </w:rPr>
        <w:t>(Processing of function)………</w:t>
      </w:r>
      <w:bookmarkEnd w:id="200"/>
    </w:p>
    <w:p w:rsidR="00656B0A" w:rsidRPr="00FE6DF7" w:rsidRDefault="00FE6DF7" w:rsidP="00656B0A">
      <w:pPr>
        <w:rPr>
          <w:rFonts w:cs="Calibri"/>
        </w:rPr>
      </w:pPr>
      <w:r>
        <w:rPr>
          <w:rFonts w:cs="Calibri"/>
        </w:rPr>
        <w:t>Refer to Simulink model in FDD</w:t>
      </w:r>
    </w:p>
    <w:p w:rsidR="00656B0A" w:rsidRPr="00AA38E8" w:rsidRDefault="00656B0A" w:rsidP="001B7B1D">
      <w:pPr>
        <w:pStyle w:val="Heading2"/>
        <w:numPr>
          <w:ilvl w:val="3"/>
          <w:numId w:val="1"/>
        </w:numPr>
        <w:rPr>
          <w:rFonts w:ascii="Calibri" w:hAnsi="Calibri" w:cs="Calibri"/>
        </w:rPr>
      </w:pPr>
      <w:bookmarkStart w:id="201" w:name="_Toc451178098"/>
      <w:r w:rsidRPr="00AA38E8">
        <w:rPr>
          <w:rFonts w:ascii="Calibri" w:hAnsi="Calibri" w:cs="Calibri"/>
        </w:rPr>
        <w:t>Store Local copy of outputs into Module Outputs</w:t>
      </w:r>
      <w:bookmarkEnd w:id="201"/>
    </w:p>
    <w:p w:rsidR="004456D6" w:rsidRDefault="00FE6DF7" w:rsidP="00656B0A">
      <w:pPr>
        <w:rPr>
          <w:rFonts w:cs="Calibri"/>
        </w:rPr>
      </w:pPr>
      <w:r>
        <w:rPr>
          <w:rFonts w:cs="Calibri"/>
        </w:rPr>
        <w:t>None</w:t>
      </w:r>
    </w:p>
    <w:p w:rsidR="004456D6" w:rsidRPr="00AA38E8" w:rsidRDefault="004456D6" w:rsidP="004456D6">
      <w:pPr>
        <w:pStyle w:val="Heading2"/>
        <w:numPr>
          <w:ilvl w:val="2"/>
          <w:numId w:val="1"/>
        </w:numPr>
        <w:rPr>
          <w:rFonts w:ascii="Calibri" w:hAnsi="Calibri" w:cs="Calibri"/>
        </w:rPr>
      </w:pPr>
      <w:bookmarkStart w:id="202" w:name="_Toc451178099"/>
      <w:r w:rsidRPr="00AA38E8">
        <w:rPr>
          <w:rFonts w:ascii="Calibri" w:hAnsi="Calibri" w:cs="Calibri"/>
        </w:rPr>
        <w:t xml:space="preserve">SComm: </w:t>
      </w:r>
      <w:r w:rsidRPr="004456D6">
        <w:rPr>
          <w:rFonts w:ascii="Calibri" w:hAnsi="Calibri" w:cs="Calibri"/>
        </w:rPr>
        <w:t>DigColPs_SCom_CustSetTrim</w:t>
      </w:r>
      <w:bookmarkEnd w:id="202"/>
    </w:p>
    <w:p w:rsidR="004456D6" w:rsidRPr="00AA38E8" w:rsidRDefault="004456D6" w:rsidP="004456D6">
      <w:pPr>
        <w:pStyle w:val="Heading2"/>
        <w:numPr>
          <w:ilvl w:val="3"/>
          <w:numId w:val="1"/>
        </w:numPr>
        <w:rPr>
          <w:rFonts w:ascii="Calibri" w:hAnsi="Calibri" w:cs="Calibri"/>
        </w:rPr>
      </w:pPr>
      <w:bookmarkStart w:id="203" w:name="_Toc451178100"/>
      <w:r w:rsidRPr="00AA38E8">
        <w:rPr>
          <w:rFonts w:ascii="Calibri" w:hAnsi="Calibri" w:cs="Calibri"/>
        </w:rPr>
        <w:t>Design Rationale</w:t>
      </w:r>
      <w:bookmarkEnd w:id="203"/>
    </w:p>
    <w:p w:rsidR="004456D6" w:rsidRPr="00F763FB" w:rsidRDefault="004456D6" w:rsidP="004456D6">
      <w:pPr>
        <w:rPr>
          <w:rFonts w:cs="Calibri"/>
        </w:rPr>
      </w:pPr>
      <w:r>
        <w:rPr>
          <w:rFonts w:cs="Calibri"/>
        </w:rPr>
        <w:t>This function performs the customer set trim functionality for Column and Spur angles</w:t>
      </w:r>
    </w:p>
    <w:p w:rsidR="004456D6" w:rsidRPr="00AA38E8" w:rsidRDefault="004456D6" w:rsidP="004456D6">
      <w:pPr>
        <w:pStyle w:val="Heading2"/>
        <w:numPr>
          <w:ilvl w:val="3"/>
          <w:numId w:val="1"/>
        </w:numPr>
        <w:rPr>
          <w:rFonts w:ascii="Calibri" w:hAnsi="Calibri" w:cs="Calibri"/>
        </w:rPr>
      </w:pPr>
      <w:bookmarkStart w:id="204" w:name="_Toc451178101"/>
      <w:r w:rsidRPr="00AA38E8">
        <w:rPr>
          <w:rFonts w:ascii="Calibri" w:hAnsi="Calibri" w:cs="Calibri"/>
        </w:rPr>
        <w:t>Store Module Inputs to Local copies</w:t>
      </w:r>
      <w:bookmarkEnd w:id="204"/>
    </w:p>
    <w:p w:rsidR="004456D6" w:rsidRPr="00FE6DF7" w:rsidRDefault="004456D6" w:rsidP="004456D6">
      <w:pPr>
        <w:rPr>
          <w:rFonts w:cs="Calibri"/>
        </w:rPr>
      </w:pPr>
      <w:r>
        <w:rPr>
          <w:rFonts w:cs="Calibri"/>
        </w:rPr>
        <w:t>None</w:t>
      </w:r>
    </w:p>
    <w:p w:rsidR="004456D6" w:rsidRPr="00AA38E8" w:rsidRDefault="004456D6" w:rsidP="004456D6">
      <w:pPr>
        <w:pStyle w:val="Heading2"/>
        <w:numPr>
          <w:ilvl w:val="3"/>
          <w:numId w:val="1"/>
        </w:numPr>
        <w:rPr>
          <w:rFonts w:ascii="Calibri" w:hAnsi="Calibri" w:cs="Calibri"/>
        </w:rPr>
      </w:pPr>
      <w:bookmarkStart w:id="205" w:name="_Toc451178102"/>
      <w:r w:rsidRPr="00AA38E8">
        <w:rPr>
          <w:rFonts w:ascii="Calibri" w:hAnsi="Calibri" w:cs="Calibri"/>
        </w:rPr>
        <w:t>(Processing of function)………</w:t>
      </w:r>
      <w:bookmarkEnd w:id="205"/>
    </w:p>
    <w:p w:rsidR="004456D6" w:rsidRPr="00FE6DF7" w:rsidRDefault="004456D6" w:rsidP="004456D6">
      <w:pPr>
        <w:rPr>
          <w:rFonts w:cs="Calibri"/>
        </w:rPr>
      </w:pPr>
      <w:r>
        <w:rPr>
          <w:rFonts w:cs="Calibri"/>
        </w:rPr>
        <w:t>Refer to Simulink model in FDD</w:t>
      </w:r>
    </w:p>
    <w:p w:rsidR="004456D6" w:rsidRPr="00AA38E8" w:rsidRDefault="004456D6" w:rsidP="004456D6">
      <w:pPr>
        <w:pStyle w:val="Heading2"/>
        <w:numPr>
          <w:ilvl w:val="3"/>
          <w:numId w:val="1"/>
        </w:numPr>
        <w:rPr>
          <w:rFonts w:ascii="Calibri" w:hAnsi="Calibri" w:cs="Calibri"/>
        </w:rPr>
      </w:pPr>
      <w:bookmarkStart w:id="206" w:name="_Toc451178103"/>
      <w:r w:rsidRPr="00AA38E8">
        <w:rPr>
          <w:rFonts w:ascii="Calibri" w:hAnsi="Calibri" w:cs="Calibri"/>
        </w:rPr>
        <w:t>Store Local copy of outputs into Module Outputs</w:t>
      </w:r>
      <w:bookmarkEnd w:id="206"/>
    </w:p>
    <w:p w:rsidR="004456D6" w:rsidRPr="00FE6DF7" w:rsidRDefault="004456D6" w:rsidP="004456D6">
      <w:pPr>
        <w:rPr>
          <w:rFonts w:cs="Calibri"/>
        </w:rPr>
      </w:pPr>
      <w:r>
        <w:rPr>
          <w:rFonts w:cs="Calibri"/>
        </w:rPr>
        <w:t>None</w:t>
      </w:r>
    </w:p>
    <w:p w:rsidR="004456D6" w:rsidRPr="00AA38E8" w:rsidRDefault="004456D6" w:rsidP="004456D6">
      <w:pPr>
        <w:pStyle w:val="Heading2"/>
        <w:numPr>
          <w:ilvl w:val="2"/>
          <w:numId w:val="1"/>
        </w:numPr>
        <w:rPr>
          <w:rFonts w:ascii="Calibri" w:hAnsi="Calibri" w:cs="Calibri"/>
        </w:rPr>
      </w:pPr>
      <w:bookmarkStart w:id="207" w:name="_Toc451178104"/>
      <w:r w:rsidRPr="00AA38E8">
        <w:rPr>
          <w:rFonts w:ascii="Calibri" w:hAnsi="Calibri" w:cs="Calibri"/>
        </w:rPr>
        <w:t xml:space="preserve">SComm: </w:t>
      </w:r>
      <w:r>
        <w:rPr>
          <w:rFonts w:ascii="Calibri" w:hAnsi="Calibri" w:cs="Calibri"/>
        </w:rPr>
        <w:t>DigColPs_SCom_NXTR</w:t>
      </w:r>
      <w:r w:rsidRPr="00F763FB">
        <w:rPr>
          <w:rFonts w:ascii="Calibri" w:hAnsi="Calibri" w:cs="Calibri"/>
        </w:rPr>
        <w:t>ClrTrim</w:t>
      </w:r>
      <w:bookmarkEnd w:id="207"/>
    </w:p>
    <w:p w:rsidR="004456D6" w:rsidRPr="00AA38E8" w:rsidRDefault="004456D6" w:rsidP="004456D6">
      <w:pPr>
        <w:pStyle w:val="Heading2"/>
        <w:numPr>
          <w:ilvl w:val="3"/>
          <w:numId w:val="1"/>
        </w:numPr>
        <w:rPr>
          <w:rFonts w:ascii="Calibri" w:hAnsi="Calibri" w:cs="Calibri"/>
        </w:rPr>
      </w:pPr>
      <w:bookmarkStart w:id="208" w:name="_Toc451178105"/>
      <w:r w:rsidRPr="00AA38E8">
        <w:rPr>
          <w:rFonts w:ascii="Calibri" w:hAnsi="Calibri" w:cs="Calibri"/>
        </w:rPr>
        <w:t>Design Rationale</w:t>
      </w:r>
      <w:bookmarkEnd w:id="208"/>
    </w:p>
    <w:p w:rsidR="004456D6" w:rsidRPr="00F763FB" w:rsidRDefault="004456D6" w:rsidP="004456D6">
      <w:pPr>
        <w:rPr>
          <w:rFonts w:cs="Calibri"/>
        </w:rPr>
      </w:pPr>
      <w:r>
        <w:rPr>
          <w:rFonts w:cs="Calibri"/>
        </w:rPr>
        <w:t>This function performs the Nexteer manufacturing service clear trim functionality for Column and Spur angles</w:t>
      </w:r>
    </w:p>
    <w:p w:rsidR="004456D6" w:rsidRPr="00AA38E8" w:rsidRDefault="004456D6" w:rsidP="004456D6">
      <w:pPr>
        <w:pStyle w:val="Heading2"/>
        <w:numPr>
          <w:ilvl w:val="3"/>
          <w:numId w:val="1"/>
        </w:numPr>
        <w:rPr>
          <w:rFonts w:ascii="Calibri" w:hAnsi="Calibri" w:cs="Calibri"/>
        </w:rPr>
      </w:pPr>
      <w:bookmarkStart w:id="209" w:name="_Toc451178106"/>
      <w:r w:rsidRPr="00AA38E8">
        <w:rPr>
          <w:rFonts w:ascii="Calibri" w:hAnsi="Calibri" w:cs="Calibri"/>
        </w:rPr>
        <w:t>Store Module Inputs to Local copies</w:t>
      </w:r>
      <w:bookmarkEnd w:id="209"/>
    </w:p>
    <w:p w:rsidR="004456D6" w:rsidRPr="00FE6DF7" w:rsidRDefault="004456D6" w:rsidP="004456D6">
      <w:pPr>
        <w:rPr>
          <w:rFonts w:cs="Calibri"/>
        </w:rPr>
      </w:pPr>
      <w:r>
        <w:rPr>
          <w:rFonts w:cs="Calibri"/>
        </w:rPr>
        <w:t>None</w:t>
      </w:r>
    </w:p>
    <w:p w:rsidR="004456D6" w:rsidRPr="00AA38E8" w:rsidRDefault="004456D6" w:rsidP="004456D6">
      <w:pPr>
        <w:pStyle w:val="Heading2"/>
        <w:numPr>
          <w:ilvl w:val="3"/>
          <w:numId w:val="1"/>
        </w:numPr>
        <w:rPr>
          <w:rFonts w:ascii="Calibri" w:hAnsi="Calibri" w:cs="Calibri"/>
        </w:rPr>
      </w:pPr>
      <w:bookmarkStart w:id="210" w:name="_Toc451178107"/>
      <w:r w:rsidRPr="00AA38E8">
        <w:rPr>
          <w:rFonts w:ascii="Calibri" w:hAnsi="Calibri" w:cs="Calibri"/>
        </w:rPr>
        <w:t>(Processing of function)………</w:t>
      </w:r>
      <w:bookmarkEnd w:id="210"/>
    </w:p>
    <w:p w:rsidR="004456D6" w:rsidRPr="00FE6DF7" w:rsidRDefault="004456D6" w:rsidP="004456D6">
      <w:pPr>
        <w:rPr>
          <w:rFonts w:cs="Calibri"/>
        </w:rPr>
      </w:pPr>
      <w:r>
        <w:rPr>
          <w:rFonts w:cs="Calibri"/>
        </w:rPr>
        <w:t>Refer to Simulink model in FDD</w:t>
      </w:r>
    </w:p>
    <w:p w:rsidR="004456D6" w:rsidRPr="00AA38E8" w:rsidRDefault="004456D6" w:rsidP="004456D6">
      <w:pPr>
        <w:pStyle w:val="Heading2"/>
        <w:numPr>
          <w:ilvl w:val="3"/>
          <w:numId w:val="1"/>
        </w:numPr>
        <w:rPr>
          <w:rFonts w:ascii="Calibri" w:hAnsi="Calibri" w:cs="Calibri"/>
        </w:rPr>
      </w:pPr>
      <w:bookmarkStart w:id="211" w:name="_Toc451178108"/>
      <w:r w:rsidRPr="00AA38E8">
        <w:rPr>
          <w:rFonts w:ascii="Calibri" w:hAnsi="Calibri" w:cs="Calibri"/>
        </w:rPr>
        <w:t>Store Local copy of outputs into Module Outputs</w:t>
      </w:r>
      <w:bookmarkEnd w:id="211"/>
    </w:p>
    <w:p w:rsidR="004456D6" w:rsidRDefault="004456D6" w:rsidP="004456D6">
      <w:pPr>
        <w:rPr>
          <w:rFonts w:cs="Calibri"/>
        </w:rPr>
      </w:pPr>
      <w:r>
        <w:rPr>
          <w:rFonts w:cs="Calibri"/>
        </w:rPr>
        <w:t>None</w:t>
      </w:r>
    </w:p>
    <w:p w:rsidR="004456D6" w:rsidRPr="00AA38E8" w:rsidRDefault="004456D6" w:rsidP="004456D6">
      <w:pPr>
        <w:pStyle w:val="Heading2"/>
        <w:numPr>
          <w:ilvl w:val="2"/>
          <w:numId w:val="1"/>
        </w:numPr>
        <w:rPr>
          <w:rFonts w:ascii="Calibri" w:hAnsi="Calibri" w:cs="Calibri"/>
        </w:rPr>
      </w:pPr>
      <w:bookmarkStart w:id="212" w:name="_Toc451178109"/>
      <w:r w:rsidRPr="00AA38E8">
        <w:rPr>
          <w:rFonts w:ascii="Calibri" w:hAnsi="Calibri" w:cs="Calibri"/>
        </w:rPr>
        <w:t xml:space="preserve">SComm: </w:t>
      </w:r>
      <w:r>
        <w:rPr>
          <w:rFonts w:ascii="Calibri" w:hAnsi="Calibri" w:cs="Calibri"/>
        </w:rPr>
        <w:t>DigColPs_SCom_NXTR</w:t>
      </w:r>
      <w:r w:rsidRPr="004456D6">
        <w:rPr>
          <w:rFonts w:ascii="Calibri" w:hAnsi="Calibri" w:cs="Calibri"/>
        </w:rPr>
        <w:t>SetTrim</w:t>
      </w:r>
      <w:bookmarkEnd w:id="212"/>
    </w:p>
    <w:p w:rsidR="004456D6" w:rsidRPr="00AA38E8" w:rsidRDefault="004456D6" w:rsidP="004456D6">
      <w:pPr>
        <w:pStyle w:val="Heading2"/>
        <w:numPr>
          <w:ilvl w:val="3"/>
          <w:numId w:val="1"/>
        </w:numPr>
        <w:rPr>
          <w:rFonts w:ascii="Calibri" w:hAnsi="Calibri" w:cs="Calibri"/>
        </w:rPr>
      </w:pPr>
      <w:bookmarkStart w:id="213" w:name="_Toc451178110"/>
      <w:r w:rsidRPr="00AA38E8">
        <w:rPr>
          <w:rFonts w:ascii="Calibri" w:hAnsi="Calibri" w:cs="Calibri"/>
        </w:rPr>
        <w:t>Design Rationale</w:t>
      </w:r>
      <w:bookmarkEnd w:id="213"/>
    </w:p>
    <w:p w:rsidR="004456D6" w:rsidRPr="00F763FB" w:rsidRDefault="004456D6" w:rsidP="004456D6">
      <w:pPr>
        <w:rPr>
          <w:rFonts w:cs="Calibri"/>
        </w:rPr>
      </w:pPr>
      <w:r>
        <w:rPr>
          <w:rFonts w:cs="Calibri"/>
        </w:rPr>
        <w:t>This function performs the Nexteer manufacturing service set trim functionality for Column and Spur angles</w:t>
      </w:r>
    </w:p>
    <w:p w:rsidR="004456D6" w:rsidRPr="00AA38E8" w:rsidRDefault="004456D6" w:rsidP="004456D6">
      <w:pPr>
        <w:pStyle w:val="Heading2"/>
        <w:numPr>
          <w:ilvl w:val="3"/>
          <w:numId w:val="1"/>
        </w:numPr>
        <w:rPr>
          <w:rFonts w:ascii="Calibri" w:hAnsi="Calibri" w:cs="Calibri"/>
        </w:rPr>
      </w:pPr>
      <w:bookmarkStart w:id="214" w:name="_Toc451178111"/>
      <w:r w:rsidRPr="00AA38E8">
        <w:rPr>
          <w:rFonts w:ascii="Calibri" w:hAnsi="Calibri" w:cs="Calibri"/>
        </w:rPr>
        <w:lastRenderedPageBreak/>
        <w:t>Store Module Inputs to Local copies</w:t>
      </w:r>
      <w:bookmarkEnd w:id="214"/>
    </w:p>
    <w:p w:rsidR="004456D6" w:rsidRPr="00FE6DF7" w:rsidRDefault="004456D6" w:rsidP="004456D6">
      <w:pPr>
        <w:rPr>
          <w:rFonts w:cs="Calibri"/>
        </w:rPr>
      </w:pPr>
      <w:r>
        <w:rPr>
          <w:rFonts w:cs="Calibri"/>
        </w:rPr>
        <w:t>None</w:t>
      </w:r>
    </w:p>
    <w:p w:rsidR="004456D6" w:rsidRPr="00AA38E8" w:rsidRDefault="004456D6" w:rsidP="004456D6">
      <w:pPr>
        <w:pStyle w:val="Heading2"/>
        <w:numPr>
          <w:ilvl w:val="3"/>
          <w:numId w:val="1"/>
        </w:numPr>
        <w:rPr>
          <w:rFonts w:ascii="Calibri" w:hAnsi="Calibri" w:cs="Calibri"/>
        </w:rPr>
      </w:pPr>
      <w:bookmarkStart w:id="215" w:name="_Toc451178112"/>
      <w:r w:rsidRPr="00AA38E8">
        <w:rPr>
          <w:rFonts w:ascii="Calibri" w:hAnsi="Calibri" w:cs="Calibri"/>
        </w:rPr>
        <w:t>(Processing of function)………</w:t>
      </w:r>
      <w:bookmarkEnd w:id="215"/>
    </w:p>
    <w:p w:rsidR="004456D6" w:rsidRPr="00FE6DF7" w:rsidRDefault="004456D6" w:rsidP="004456D6">
      <w:pPr>
        <w:rPr>
          <w:rFonts w:cs="Calibri"/>
        </w:rPr>
      </w:pPr>
      <w:r>
        <w:rPr>
          <w:rFonts w:cs="Calibri"/>
        </w:rPr>
        <w:t>Refer to Simulink model in FDD</w:t>
      </w:r>
    </w:p>
    <w:p w:rsidR="004456D6" w:rsidRPr="00AA38E8" w:rsidRDefault="004456D6" w:rsidP="004456D6">
      <w:pPr>
        <w:pStyle w:val="Heading2"/>
        <w:numPr>
          <w:ilvl w:val="3"/>
          <w:numId w:val="1"/>
        </w:numPr>
        <w:rPr>
          <w:rFonts w:ascii="Calibri" w:hAnsi="Calibri" w:cs="Calibri"/>
        </w:rPr>
      </w:pPr>
      <w:bookmarkStart w:id="216" w:name="_Toc451178113"/>
      <w:r w:rsidRPr="00AA38E8">
        <w:rPr>
          <w:rFonts w:ascii="Calibri" w:hAnsi="Calibri" w:cs="Calibri"/>
        </w:rPr>
        <w:t>Store Local copy of outputs into Module Outputs</w:t>
      </w:r>
      <w:bookmarkEnd w:id="216"/>
    </w:p>
    <w:p w:rsidR="004456D6" w:rsidRPr="00FE6DF7" w:rsidRDefault="004456D6" w:rsidP="004456D6">
      <w:pPr>
        <w:rPr>
          <w:rFonts w:cs="Calibri"/>
        </w:rPr>
      </w:pPr>
      <w:r>
        <w:rPr>
          <w:rFonts w:cs="Calibri"/>
        </w:rPr>
        <w:t>None</w:t>
      </w:r>
    </w:p>
    <w:p w:rsidR="004456D6" w:rsidRPr="00FE6DF7" w:rsidRDefault="004456D6" w:rsidP="00656B0A">
      <w:pPr>
        <w:rPr>
          <w:rFonts w:cs="Calibri"/>
        </w:rPr>
      </w:pPr>
    </w:p>
    <w:p w:rsidR="00656B0A" w:rsidRPr="008F531D" w:rsidRDefault="00656B0A" w:rsidP="00656B0A">
      <w:pPr>
        <w:pStyle w:val="Heading2"/>
        <w:numPr>
          <w:ilvl w:val="1"/>
          <w:numId w:val="1"/>
        </w:numPr>
        <w:rPr>
          <w:rFonts w:ascii="Calibri" w:hAnsi="Calibri" w:cs="Calibri"/>
        </w:rPr>
      </w:pPr>
      <w:bookmarkStart w:id="217" w:name="_Toc382297405"/>
      <w:bookmarkStart w:id="218" w:name="_Toc383611575"/>
      <w:bookmarkStart w:id="219" w:name="_Toc389213062"/>
      <w:bookmarkStart w:id="220" w:name="_Toc451178114"/>
      <w:bookmarkEnd w:id="217"/>
      <w:bookmarkEnd w:id="218"/>
      <w:bookmarkEnd w:id="219"/>
      <w:r w:rsidRPr="00AA38E8">
        <w:rPr>
          <w:rFonts w:ascii="Calibri" w:hAnsi="Calibri" w:cs="Calibri"/>
        </w:rPr>
        <w:t>Local Function/Macro Definitions</w:t>
      </w:r>
      <w:bookmarkEnd w:id="220"/>
    </w:p>
    <w:p w:rsidR="00656B0A" w:rsidRPr="00AA38E8" w:rsidRDefault="00656B0A" w:rsidP="001B7B1D">
      <w:pPr>
        <w:pStyle w:val="Heading2"/>
        <w:numPr>
          <w:ilvl w:val="2"/>
          <w:numId w:val="1"/>
        </w:numPr>
        <w:rPr>
          <w:rFonts w:ascii="Calibri" w:hAnsi="Calibri" w:cs="Calibri"/>
        </w:rPr>
      </w:pPr>
      <w:bookmarkStart w:id="221" w:name="_Toc451178115"/>
      <w:r w:rsidRPr="00AA38E8">
        <w:rPr>
          <w:rFonts w:ascii="Calibri" w:hAnsi="Calibri" w:cs="Calibri"/>
        </w:rPr>
        <w:t>Local Function #1</w:t>
      </w:r>
      <w:bookmarkEnd w:id="22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0"/>
        <w:gridCol w:w="3843"/>
        <w:gridCol w:w="1135"/>
        <w:gridCol w:w="1135"/>
        <w:gridCol w:w="1135"/>
      </w:tblGrid>
      <w:tr w:rsidR="00656B0A" w:rsidRPr="00AA38E8" w:rsidTr="008F531D">
        <w:tc>
          <w:tcPr>
            <w:tcW w:w="1680" w:type="dxa"/>
          </w:tcPr>
          <w:p w:rsidR="00656B0A" w:rsidRPr="00AA38E8" w:rsidRDefault="00656B0A" w:rsidP="00F25926">
            <w:pPr>
              <w:spacing w:before="60"/>
              <w:rPr>
                <w:rFonts w:cs="Calibri"/>
                <w:b/>
                <w:bCs/>
                <w:sz w:val="16"/>
              </w:rPr>
            </w:pPr>
            <w:r w:rsidRPr="00AA38E8">
              <w:rPr>
                <w:rFonts w:cs="Calibri"/>
                <w:b/>
                <w:bCs/>
                <w:sz w:val="16"/>
              </w:rPr>
              <w:t>Function Name</w:t>
            </w:r>
          </w:p>
        </w:tc>
        <w:tc>
          <w:tcPr>
            <w:tcW w:w="3843" w:type="dxa"/>
          </w:tcPr>
          <w:p w:rsidR="00656B0A" w:rsidRPr="00AA38E8" w:rsidRDefault="008F531D" w:rsidP="00F25926">
            <w:pPr>
              <w:spacing w:before="60"/>
              <w:rPr>
                <w:rFonts w:cs="Calibri"/>
                <w:sz w:val="16"/>
              </w:rPr>
            </w:pPr>
            <w:r w:rsidRPr="008F531D">
              <w:rPr>
                <w:rFonts w:cs="Calibri"/>
                <w:sz w:val="16"/>
              </w:rPr>
              <w:t>OddParityFault</w:t>
            </w:r>
          </w:p>
        </w:tc>
        <w:tc>
          <w:tcPr>
            <w:tcW w:w="1135" w:type="dxa"/>
            <w:shd w:val="pct30" w:color="FFFF00" w:fill="auto"/>
          </w:tcPr>
          <w:p w:rsidR="00656B0A" w:rsidRPr="00AA38E8" w:rsidRDefault="00656B0A" w:rsidP="00F25926">
            <w:pPr>
              <w:spacing w:before="60"/>
              <w:jc w:val="center"/>
              <w:rPr>
                <w:rFonts w:cs="Calibri"/>
                <w:sz w:val="16"/>
              </w:rPr>
            </w:pPr>
            <w:r w:rsidRPr="00AA38E8">
              <w:rPr>
                <w:rFonts w:cs="Calibri"/>
                <w:sz w:val="16"/>
              </w:rPr>
              <w:t>Type</w:t>
            </w:r>
          </w:p>
        </w:tc>
        <w:tc>
          <w:tcPr>
            <w:tcW w:w="1135" w:type="dxa"/>
            <w:shd w:val="pct30" w:color="FFFF00" w:fill="auto"/>
          </w:tcPr>
          <w:p w:rsidR="00656B0A" w:rsidRPr="00AA38E8" w:rsidRDefault="00656B0A" w:rsidP="00F25926">
            <w:pPr>
              <w:spacing w:before="60"/>
              <w:jc w:val="center"/>
              <w:rPr>
                <w:rFonts w:cs="Calibri"/>
                <w:sz w:val="16"/>
              </w:rPr>
            </w:pPr>
            <w:r w:rsidRPr="00AA38E8">
              <w:rPr>
                <w:rFonts w:cs="Calibri"/>
                <w:sz w:val="16"/>
              </w:rPr>
              <w:t>Min</w:t>
            </w:r>
          </w:p>
        </w:tc>
        <w:tc>
          <w:tcPr>
            <w:tcW w:w="1135" w:type="dxa"/>
            <w:shd w:val="pct30" w:color="FFFF00" w:fill="auto"/>
          </w:tcPr>
          <w:p w:rsidR="00656B0A" w:rsidRPr="00AA38E8" w:rsidRDefault="00656B0A" w:rsidP="00F25926">
            <w:pPr>
              <w:spacing w:before="60"/>
              <w:jc w:val="center"/>
              <w:rPr>
                <w:rFonts w:cs="Calibri"/>
                <w:sz w:val="16"/>
              </w:rPr>
            </w:pPr>
            <w:r w:rsidRPr="00AA38E8">
              <w:rPr>
                <w:rFonts w:cs="Calibri"/>
                <w:sz w:val="16"/>
              </w:rPr>
              <w:t>Max</w:t>
            </w:r>
          </w:p>
        </w:tc>
      </w:tr>
      <w:tr w:rsidR="00656B0A" w:rsidRPr="00AA38E8" w:rsidTr="008F531D">
        <w:tc>
          <w:tcPr>
            <w:tcW w:w="1680" w:type="dxa"/>
          </w:tcPr>
          <w:p w:rsidR="00656B0A" w:rsidRPr="00AA38E8" w:rsidRDefault="00656B0A" w:rsidP="00F25926">
            <w:pPr>
              <w:spacing w:before="60"/>
              <w:rPr>
                <w:rFonts w:cs="Calibri"/>
                <w:b/>
                <w:bCs/>
                <w:sz w:val="16"/>
              </w:rPr>
            </w:pPr>
            <w:r w:rsidRPr="00AA38E8">
              <w:rPr>
                <w:rFonts w:cs="Calibri"/>
                <w:b/>
                <w:bCs/>
                <w:sz w:val="16"/>
              </w:rPr>
              <w:t xml:space="preserve">Arguments Passed </w:t>
            </w:r>
          </w:p>
        </w:tc>
        <w:tc>
          <w:tcPr>
            <w:tcW w:w="3843" w:type="dxa"/>
          </w:tcPr>
          <w:p w:rsidR="00656B0A" w:rsidRPr="00AA38E8" w:rsidRDefault="008F531D" w:rsidP="00F25926">
            <w:pPr>
              <w:spacing w:before="60"/>
              <w:rPr>
                <w:rFonts w:cs="Calibri"/>
                <w:sz w:val="16"/>
              </w:rPr>
            </w:pPr>
            <w:r w:rsidRPr="008F531D">
              <w:rPr>
                <w:rFonts w:cs="Calibri"/>
                <w:sz w:val="16"/>
              </w:rPr>
              <w:t>Input_Cnt_T_u16</w:t>
            </w:r>
          </w:p>
        </w:tc>
        <w:tc>
          <w:tcPr>
            <w:tcW w:w="1135" w:type="dxa"/>
          </w:tcPr>
          <w:p w:rsidR="00656B0A" w:rsidRPr="00AA38E8" w:rsidRDefault="008F531D" w:rsidP="00F25926">
            <w:pPr>
              <w:spacing w:before="60"/>
              <w:rPr>
                <w:rFonts w:cs="Calibri"/>
                <w:sz w:val="16"/>
              </w:rPr>
            </w:pPr>
            <w:r>
              <w:rPr>
                <w:rFonts w:cs="Calibri"/>
                <w:sz w:val="16"/>
              </w:rPr>
              <w:t>uint16</w:t>
            </w:r>
          </w:p>
        </w:tc>
        <w:tc>
          <w:tcPr>
            <w:tcW w:w="1135" w:type="dxa"/>
          </w:tcPr>
          <w:p w:rsidR="00656B0A" w:rsidRPr="00AA38E8" w:rsidRDefault="008F531D" w:rsidP="00F25926">
            <w:pPr>
              <w:spacing w:before="60"/>
              <w:rPr>
                <w:rFonts w:cs="Calibri"/>
                <w:sz w:val="16"/>
              </w:rPr>
            </w:pPr>
            <w:r>
              <w:rPr>
                <w:rFonts w:cs="Calibri"/>
                <w:sz w:val="16"/>
              </w:rPr>
              <w:t>0</w:t>
            </w:r>
            <w:r w:rsidR="00676659">
              <w:rPr>
                <w:rFonts w:cs="Calibri"/>
                <w:sz w:val="16"/>
              </w:rPr>
              <w:t>U</w:t>
            </w:r>
          </w:p>
        </w:tc>
        <w:tc>
          <w:tcPr>
            <w:tcW w:w="1135" w:type="dxa"/>
          </w:tcPr>
          <w:p w:rsidR="00656B0A" w:rsidRPr="00AA38E8" w:rsidRDefault="008F531D" w:rsidP="00F25926">
            <w:pPr>
              <w:spacing w:before="60"/>
              <w:rPr>
                <w:rFonts w:cs="Calibri"/>
                <w:sz w:val="16"/>
              </w:rPr>
            </w:pPr>
            <w:r>
              <w:rPr>
                <w:rFonts w:cs="Calibri"/>
                <w:sz w:val="16"/>
              </w:rPr>
              <w:t>65535</w:t>
            </w:r>
            <w:r w:rsidR="00676659">
              <w:rPr>
                <w:rFonts w:cs="Calibri"/>
                <w:sz w:val="16"/>
              </w:rPr>
              <w:t>U</w:t>
            </w:r>
          </w:p>
        </w:tc>
      </w:tr>
      <w:tr w:rsidR="00656B0A" w:rsidRPr="00AA38E8" w:rsidTr="008F531D">
        <w:tc>
          <w:tcPr>
            <w:tcW w:w="1680" w:type="dxa"/>
          </w:tcPr>
          <w:p w:rsidR="00656B0A" w:rsidRPr="00AA38E8" w:rsidRDefault="00656B0A" w:rsidP="00F25926">
            <w:pPr>
              <w:spacing w:before="60"/>
              <w:rPr>
                <w:rFonts w:cs="Calibri"/>
                <w:b/>
                <w:bCs/>
                <w:sz w:val="16"/>
              </w:rPr>
            </w:pPr>
            <w:r w:rsidRPr="00AA38E8">
              <w:rPr>
                <w:rFonts w:cs="Calibri"/>
                <w:b/>
                <w:bCs/>
                <w:sz w:val="16"/>
              </w:rPr>
              <w:t>Return Value</w:t>
            </w:r>
          </w:p>
        </w:tc>
        <w:tc>
          <w:tcPr>
            <w:tcW w:w="3843" w:type="dxa"/>
          </w:tcPr>
          <w:p w:rsidR="00656B0A" w:rsidRPr="00AA38E8" w:rsidRDefault="008F531D" w:rsidP="00F25926">
            <w:pPr>
              <w:spacing w:before="60"/>
              <w:rPr>
                <w:rFonts w:cs="Calibri"/>
                <w:sz w:val="16"/>
              </w:rPr>
            </w:pPr>
            <w:r w:rsidRPr="008F531D">
              <w:rPr>
                <w:rFonts w:cs="Calibri"/>
                <w:sz w:val="16"/>
              </w:rPr>
              <w:t>Error_Cnt_T_lgc</w:t>
            </w:r>
          </w:p>
        </w:tc>
        <w:tc>
          <w:tcPr>
            <w:tcW w:w="1135" w:type="dxa"/>
          </w:tcPr>
          <w:p w:rsidR="00656B0A" w:rsidRPr="00AA38E8" w:rsidRDefault="008F531D" w:rsidP="00F25926">
            <w:pPr>
              <w:spacing w:before="60"/>
              <w:rPr>
                <w:rFonts w:cs="Calibri"/>
                <w:sz w:val="16"/>
              </w:rPr>
            </w:pPr>
            <w:r>
              <w:rPr>
                <w:rFonts w:cs="Calibri"/>
                <w:sz w:val="16"/>
              </w:rPr>
              <w:t>boolean</w:t>
            </w:r>
          </w:p>
        </w:tc>
        <w:tc>
          <w:tcPr>
            <w:tcW w:w="1135" w:type="dxa"/>
          </w:tcPr>
          <w:p w:rsidR="00656B0A" w:rsidRPr="00AA38E8" w:rsidRDefault="008F531D" w:rsidP="00F25926">
            <w:pPr>
              <w:spacing w:before="60"/>
              <w:rPr>
                <w:rFonts w:cs="Calibri"/>
                <w:sz w:val="16"/>
              </w:rPr>
            </w:pPr>
            <w:r>
              <w:rPr>
                <w:rFonts w:cs="Calibri"/>
                <w:sz w:val="16"/>
              </w:rPr>
              <w:t>FALSE</w:t>
            </w:r>
          </w:p>
        </w:tc>
        <w:tc>
          <w:tcPr>
            <w:tcW w:w="1135" w:type="dxa"/>
          </w:tcPr>
          <w:p w:rsidR="00656B0A" w:rsidRPr="00AA38E8" w:rsidRDefault="008F531D" w:rsidP="00F25926">
            <w:pPr>
              <w:spacing w:before="60"/>
              <w:rPr>
                <w:rFonts w:cs="Calibri"/>
                <w:sz w:val="16"/>
              </w:rPr>
            </w:pPr>
            <w:r>
              <w:rPr>
                <w:rFonts w:cs="Calibri"/>
                <w:sz w:val="16"/>
              </w:rPr>
              <w:t>TRUE</w:t>
            </w:r>
          </w:p>
        </w:tc>
      </w:tr>
    </w:tbl>
    <w:p w:rsidR="00E64D21" w:rsidRPr="00AA38E8" w:rsidRDefault="00E64D21" w:rsidP="00E64D21">
      <w:pPr>
        <w:pStyle w:val="Heading2"/>
        <w:numPr>
          <w:ilvl w:val="3"/>
          <w:numId w:val="1"/>
        </w:numPr>
        <w:rPr>
          <w:rFonts w:ascii="Calibri" w:hAnsi="Calibri" w:cs="Calibri"/>
        </w:rPr>
      </w:pPr>
      <w:bookmarkStart w:id="222" w:name="_Toc451178116"/>
      <w:r w:rsidRPr="00AA38E8">
        <w:rPr>
          <w:rFonts w:ascii="Calibri" w:hAnsi="Calibri" w:cs="Calibri"/>
        </w:rPr>
        <w:t>Description</w:t>
      </w:r>
      <w:bookmarkEnd w:id="222"/>
    </w:p>
    <w:p w:rsidR="00E64D21" w:rsidRDefault="00E64D21" w:rsidP="00656B0A">
      <w:pPr>
        <w:rPr>
          <w:rFonts w:cs="Calibri"/>
        </w:rPr>
      </w:pPr>
      <w:r>
        <w:rPr>
          <w:rFonts w:cs="Calibri"/>
        </w:rPr>
        <w:t>Refer to “OddParityFault” block in Per1 of Simulink model in FDD</w:t>
      </w:r>
    </w:p>
    <w:p w:rsidR="008F531D" w:rsidRPr="00AA38E8" w:rsidRDefault="008F531D" w:rsidP="008F531D">
      <w:pPr>
        <w:pStyle w:val="Heading2"/>
        <w:numPr>
          <w:ilvl w:val="2"/>
          <w:numId w:val="1"/>
        </w:numPr>
        <w:rPr>
          <w:rFonts w:ascii="Calibri" w:hAnsi="Calibri" w:cs="Calibri"/>
        </w:rPr>
      </w:pPr>
      <w:bookmarkStart w:id="223" w:name="_Toc451178117"/>
      <w:r>
        <w:rPr>
          <w:rFonts w:ascii="Calibri" w:hAnsi="Calibri" w:cs="Calibri"/>
        </w:rPr>
        <w:t>Local Function #2</w:t>
      </w:r>
      <w:bookmarkEnd w:id="223"/>
    </w:p>
    <w:tbl>
      <w:tblPr>
        <w:tblpPr w:leftFromText="180" w:rightFromText="180" w:vertAnchor="text" w:tblpY="1"/>
        <w:tblOverlap w:val="neve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540"/>
        <w:gridCol w:w="1735"/>
        <w:gridCol w:w="1046"/>
        <w:gridCol w:w="1049"/>
      </w:tblGrid>
      <w:tr w:rsidR="008F531D" w:rsidRPr="00AA38E8" w:rsidTr="008F531D">
        <w:tc>
          <w:tcPr>
            <w:tcW w:w="1558" w:type="dxa"/>
          </w:tcPr>
          <w:p w:rsidR="008F531D" w:rsidRPr="00AA38E8" w:rsidRDefault="008F531D" w:rsidP="008F531D">
            <w:pPr>
              <w:spacing w:before="60"/>
              <w:rPr>
                <w:rFonts w:cs="Calibri"/>
                <w:b/>
                <w:bCs/>
                <w:sz w:val="16"/>
              </w:rPr>
            </w:pPr>
            <w:r w:rsidRPr="00AA38E8">
              <w:rPr>
                <w:rFonts w:cs="Calibri"/>
                <w:b/>
                <w:bCs/>
                <w:sz w:val="16"/>
              </w:rPr>
              <w:t>Function Name</w:t>
            </w:r>
          </w:p>
        </w:tc>
        <w:tc>
          <w:tcPr>
            <w:tcW w:w="3540" w:type="dxa"/>
          </w:tcPr>
          <w:p w:rsidR="008F531D" w:rsidRPr="00AA38E8" w:rsidRDefault="008F531D" w:rsidP="008F531D">
            <w:pPr>
              <w:spacing w:before="60"/>
              <w:rPr>
                <w:rFonts w:cs="Calibri"/>
                <w:sz w:val="16"/>
              </w:rPr>
            </w:pPr>
            <w:r w:rsidRPr="008F531D">
              <w:rPr>
                <w:rFonts w:cs="Calibri"/>
                <w:sz w:val="16"/>
              </w:rPr>
              <w:t>DiagnosticThreshold</w:t>
            </w:r>
          </w:p>
        </w:tc>
        <w:tc>
          <w:tcPr>
            <w:tcW w:w="1735" w:type="dxa"/>
            <w:shd w:val="pct30" w:color="FFFF00" w:fill="auto"/>
          </w:tcPr>
          <w:p w:rsidR="008F531D" w:rsidRPr="00AA38E8" w:rsidRDefault="008F531D" w:rsidP="008F531D">
            <w:pPr>
              <w:spacing w:before="60"/>
              <w:jc w:val="center"/>
              <w:rPr>
                <w:rFonts w:cs="Calibri"/>
                <w:sz w:val="16"/>
              </w:rPr>
            </w:pPr>
            <w:r w:rsidRPr="00AA38E8">
              <w:rPr>
                <w:rFonts w:cs="Calibri"/>
                <w:sz w:val="16"/>
              </w:rPr>
              <w:t>Type</w:t>
            </w:r>
          </w:p>
        </w:tc>
        <w:tc>
          <w:tcPr>
            <w:tcW w:w="1046" w:type="dxa"/>
            <w:shd w:val="pct30" w:color="FFFF00" w:fill="auto"/>
          </w:tcPr>
          <w:p w:rsidR="008F531D" w:rsidRPr="00AA38E8" w:rsidRDefault="008F531D" w:rsidP="008F531D">
            <w:pPr>
              <w:spacing w:before="60"/>
              <w:jc w:val="center"/>
              <w:rPr>
                <w:rFonts w:cs="Calibri"/>
                <w:sz w:val="16"/>
              </w:rPr>
            </w:pPr>
            <w:r w:rsidRPr="00AA38E8">
              <w:rPr>
                <w:rFonts w:cs="Calibri"/>
                <w:sz w:val="16"/>
              </w:rPr>
              <w:t>Min</w:t>
            </w:r>
          </w:p>
        </w:tc>
        <w:tc>
          <w:tcPr>
            <w:tcW w:w="1049" w:type="dxa"/>
            <w:shd w:val="pct30" w:color="FFFF00" w:fill="auto"/>
          </w:tcPr>
          <w:p w:rsidR="008F531D" w:rsidRPr="00AA38E8" w:rsidRDefault="008F531D" w:rsidP="008F531D">
            <w:pPr>
              <w:spacing w:before="60"/>
              <w:jc w:val="center"/>
              <w:rPr>
                <w:rFonts w:cs="Calibri"/>
                <w:sz w:val="16"/>
              </w:rPr>
            </w:pPr>
            <w:r w:rsidRPr="00AA38E8">
              <w:rPr>
                <w:rFonts w:cs="Calibri"/>
                <w:sz w:val="16"/>
              </w:rPr>
              <w:t>Max</w:t>
            </w:r>
          </w:p>
        </w:tc>
      </w:tr>
      <w:tr w:rsidR="004B0EC3" w:rsidRPr="00AA38E8" w:rsidTr="008F531D">
        <w:tc>
          <w:tcPr>
            <w:tcW w:w="1558" w:type="dxa"/>
            <w:vMerge w:val="restart"/>
          </w:tcPr>
          <w:p w:rsidR="004B0EC3" w:rsidRPr="00AA38E8" w:rsidRDefault="004B0EC3" w:rsidP="008F531D">
            <w:pPr>
              <w:spacing w:before="60"/>
              <w:rPr>
                <w:rFonts w:cs="Calibri"/>
                <w:b/>
                <w:bCs/>
                <w:sz w:val="16"/>
              </w:rPr>
            </w:pPr>
            <w:r w:rsidRPr="00AA38E8">
              <w:rPr>
                <w:rFonts w:cs="Calibri"/>
                <w:b/>
                <w:bCs/>
                <w:sz w:val="16"/>
              </w:rPr>
              <w:t xml:space="preserve">Arguments Passed </w:t>
            </w:r>
          </w:p>
        </w:tc>
        <w:tc>
          <w:tcPr>
            <w:tcW w:w="3540" w:type="dxa"/>
          </w:tcPr>
          <w:p w:rsidR="004B0EC3" w:rsidRPr="00AA38E8" w:rsidRDefault="004B0EC3" w:rsidP="008F531D">
            <w:pPr>
              <w:spacing w:before="60"/>
              <w:rPr>
                <w:rFonts w:cs="Calibri"/>
                <w:sz w:val="16"/>
              </w:rPr>
            </w:pPr>
            <w:r w:rsidRPr="008F531D">
              <w:rPr>
                <w:rFonts w:cs="Calibri"/>
                <w:sz w:val="16"/>
              </w:rPr>
              <w:t>FaultPresent_Cnt_T_lgc</w:t>
            </w:r>
          </w:p>
        </w:tc>
        <w:tc>
          <w:tcPr>
            <w:tcW w:w="1735" w:type="dxa"/>
          </w:tcPr>
          <w:p w:rsidR="004B0EC3" w:rsidRPr="00AA38E8" w:rsidRDefault="004B0EC3" w:rsidP="008F531D">
            <w:pPr>
              <w:spacing w:before="60"/>
              <w:rPr>
                <w:rFonts w:cs="Calibri"/>
                <w:sz w:val="16"/>
              </w:rPr>
            </w:pPr>
            <w:r>
              <w:rPr>
                <w:rFonts w:cs="Calibri"/>
                <w:sz w:val="16"/>
              </w:rPr>
              <w:t>boolean</w:t>
            </w:r>
          </w:p>
        </w:tc>
        <w:tc>
          <w:tcPr>
            <w:tcW w:w="1046" w:type="dxa"/>
          </w:tcPr>
          <w:p w:rsidR="004B0EC3" w:rsidRPr="00AA38E8" w:rsidRDefault="004B0EC3" w:rsidP="008F531D">
            <w:pPr>
              <w:spacing w:before="60"/>
              <w:rPr>
                <w:rFonts w:cs="Calibri"/>
                <w:sz w:val="16"/>
              </w:rPr>
            </w:pPr>
            <w:r>
              <w:rPr>
                <w:rFonts w:cs="Calibri"/>
                <w:sz w:val="16"/>
              </w:rPr>
              <w:t>FALSE</w:t>
            </w:r>
          </w:p>
        </w:tc>
        <w:tc>
          <w:tcPr>
            <w:tcW w:w="1049" w:type="dxa"/>
          </w:tcPr>
          <w:p w:rsidR="004B0EC3" w:rsidRPr="00AA38E8" w:rsidRDefault="004B0EC3" w:rsidP="008F531D">
            <w:pPr>
              <w:spacing w:before="60"/>
              <w:rPr>
                <w:rFonts w:cs="Calibri"/>
                <w:sz w:val="16"/>
              </w:rPr>
            </w:pPr>
            <w:r>
              <w:rPr>
                <w:rFonts w:cs="Calibri"/>
                <w:sz w:val="16"/>
              </w:rPr>
              <w:t>TRUE</w:t>
            </w:r>
          </w:p>
        </w:tc>
      </w:tr>
      <w:tr w:rsidR="004B0EC3" w:rsidRPr="00AA38E8" w:rsidTr="008F531D">
        <w:tc>
          <w:tcPr>
            <w:tcW w:w="1558" w:type="dxa"/>
            <w:vMerge/>
          </w:tcPr>
          <w:p w:rsidR="004B0EC3" w:rsidRPr="00AA38E8" w:rsidRDefault="004B0EC3" w:rsidP="008F531D">
            <w:pPr>
              <w:spacing w:before="60"/>
              <w:rPr>
                <w:rFonts w:cs="Calibri"/>
                <w:b/>
                <w:bCs/>
                <w:sz w:val="16"/>
              </w:rPr>
            </w:pPr>
          </w:p>
        </w:tc>
        <w:tc>
          <w:tcPr>
            <w:tcW w:w="3540" w:type="dxa"/>
          </w:tcPr>
          <w:p w:rsidR="004B0EC3" w:rsidRPr="008F531D" w:rsidRDefault="004B0EC3" w:rsidP="008F531D">
            <w:pPr>
              <w:spacing w:before="60"/>
              <w:rPr>
                <w:rFonts w:cs="Calibri"/>
                <w:sz w:val="16"/>
              </w:rPr>
            </w:pPr>
            <w:r w:rsidRPr="008F531D">
              <w:rPr>
                <w:rFonts w:cs="Calibri"/>
                <w:sz w:val="16"/>
              </w:rPr>
              <w:t>AccumulatorPtr_Cnt_T_u16</w:t>
            </w:r>
          </w:p>
        </w:tc>
        <w:tc>
          <w:tcPr>
            <w:tcW w:w="1735" w:type="dxa"/>
          </w:tcPr>
          <w:p w:rsidR="004B0EC3" w:rsidRDefault="004B0EC3" w:rsidP="008F531D">
            <w:pPr>
              <w:spacing w:before="60"/>
              <w:rPr>
                <w:rFonts w:cs="Calibri"/>
                <w:sz w:val="16"/>
              </w:rPr>
            </w:pPr>
            <w:r w:rsidRPr="008F531D">
              <w:rPr>
                <w:rFonts w:cs="Calibri"/>
                <w:sz w:val="16"/>
              </w:rPr>
              <w:t>DiagSettings_Cnt_T_str</w:t>
            </w:r>
          </w:p>
        </w:tc>
        <w:tc>
          <w:tcPr>
            <w:tcW w:w="1046" w:type="dxa"/>
          </w:tcPr>
          <w:p w:rsidR="004B0EC3" w:rsidRDefault="004B0EC3" w:rsidP="008F531D">
            <w:pPr>
              <w:spacing w:before="60"/>
              <w:rPr>
                <w:rFonts w:cs="Calibri"/>
                <w:sz w:val="16"/>
              </w:rPr>
            </w:pPr>
            <w:r>
              <w:rPr>
                <w:rFonts w:cs="Calibri"/>
                <w:sz w:val="16"/>
              </w:rPr>
              <w:t>FULL</w:t>
            </w:r>
          </w:p>
        </w:tc>
        <w:tc>
          <w:tcPr>
            <w:tcW w:w="1049" w:type="dxa"/>
          </w:tcPr>
          <w:p w:rsidR="004B0EC3" w:rsidRDefault="004B0EC3" w:rsidP="008F531D">
            <w:pPr>
              <w:spacing w:before="60"/>
              <w:rPr>
                <w:rFonts w:cs="Calibri"/>
                <w:sz w:val="16"/>
              </w:rPr>
            </w:pPr>
            <w:r>
              <w:rPr>
                <w:rFonts w:cs="Calibri"/>
                <w:sz w:val="16"/>
              </w:rPr>
              <w:t>FULL</w:t>
            </w:r>
          </w:p>
        </w:tc>
      </w:tr>
      <w:tr w:rsidR="008F531D" w:rsidRPr="00AA38E8" w:rsidTr="008F531D">
        <w:tc>
          <w:tcPr>
            <w:tcW w:w="1558" w:type="dxa"/>
          </w:tcPr>
          <w:p w:rsidR="008F531D" w:rsidRPr="00AA38E8" w:rsidRDefault="008F531D" w:rsidP="008F531D">
            <w:pPr>
              <w:spacing w:before="60"/>
              <w:rPr>
                <w:rFonts w:cs="Calibri"/>
                <w:b/>
                <w:bCs/>
                <w:sz w:val="16"/>
              </w:rPr>
            </w:pPr>
            <w:r w:rsidRPr="00AA38E8">
              <w:rPr>
                <w:rFonts w:cs="Calibri"/>
                <w:b/>
                <w:bCs/>
                <w:sz w:val="16"/>
              </w:rPr>
              <w:t>Return Value</w:t>
            </w:r>
          </w:p>
        </w:tc>
        <w:tc>
          <w:tcPr>
            <w:tcW w:w="3540" w:type="dxa"/>
          </w:tcPr>
          <w:p w:rsidR="008F531D" w:rsidRPr="00AA38E8" w:rsidRDefault="008F531D" w:rsidP="008F531D">
            <w:pPr>
              <w:spacing w:before="60"/>
              <w:rPr>
                <w:rFonts w:cs="Calibri"/>
                <w:sz w:val="16"/>
              </w:rPr>
            </w:pPr>
            <w:r w:rsidRPr="008F531D">
              <w:rPr>
                <w:rFonts w:cs="Calibri"/>
                <w:sz w:val="16"/>
              </w:rPr>
              <w:t>DiagFailed_Cnt_T_lgc</w:t>
            </w:r>
          </w:p>
        </w:tc>
        <w:tc>
          <w:tcPr>
            <w:tcW w:w="1735" w:type="dxa"/>
          </w:tcPr>
          <w:p w:rsidR="008F531D" w:rsidRPr="00AA38E8" w:rsidRDefault="008F531D" w:rsidP="008F531D">
            <w:pPr>
              <w:spacing w:before="60"/>
              <w:rPr>
                <w:rFonts w:cs="Calibri"/>
                <w:sz w:val="16"/>
              </w:rPr>
            </w:pPr>
            <w:r>
              <w:rPr>
                <w:rFonts w:cs="Calibri"/>
                <w:sz w:val="16"/>
              </w:rPr>
              <w:t>boolean</w:t>
            </w:r>
          </w:p>
        </w:tc>
        <w:tc>
          <w:tcPr>
            <w:tcW w:w="1046" w:type="dxa"/>
          </w:tcPr>
          <w:p w:rsidR="008F531D" w:rsidRPr="00AA38E8" w:rsidRDefault="008F531D" w:rsidP="008F531D">
            <w:pPr>
              <w:spacing w:before="60"/>
              <w:rPr>
                <w:rFonts w:cs="Calibri"/>
                <w:sz w:val="16"/>
              </w:rPr>
            </w:pPr>
            <w:r>
              <w:rPr>
                <w:rFonts w:cs="Calibri"/>
                <w:sz w:val="16"/>
              </w:rPr>
              <w:t>FALSE</w:t>
            </w:r>
          </w:p>
        </w:tc>
        <w:tc>
          <w:tcPr>
            <w:tcW w:w="1049" w:type="dxa"/>
          </w:tcPr>
          <w:p w:rsidR="008F531D" w:rsidRPr="00AA38E8" w:rsidRDefault="008F531D" w:rsidP="008F531D">
            <w:pPr>
              <w:spacing w:before="60"/>
              <w:rPr>
                <w:rFonts w:cs="Calibri"/>
                <w:sz w:val="16"/>
              </w:rPr>
            </w:pPr>
            <w:r>
              <w:rPr>
                <w:rFonts w:cs="Calibri"/>
                <w:sz w:val="16"/>
              </w:rPr>
              <w:t>TRUE</w:t>
            </w:r>
          </w:p>
        </w:tc>
      </w:tr>
    </w:tbl>
    <w:p w:rsidR="00F72283" w:rsidRPr="00AA38E8" w:rsidRDefault="00F72283" w:rsidP="00F72283">
      <w:pPr>
        <w:pStyle w:val="Heading2"/>
        <w:numPr>
          <w:ilvl w:val="3"/>
          <w:numId w:val="1"/>
        </w:numPr>
        <w:rPr>
          <w:rFonts w:ascii="Calibri" w:hAnsi="Calibri" w:cs="Calibri"/>
        </w:rPr>
      </w:pPr>
      <w:bookmarkStart w:id="224" w:name="_Toc451178118"/>
      <w:r w:rsidRPr="00AA38E8">
        <w:rPr>
          <w:rFonts w:ascii="Calibri" w:hAnsi="Calibri" w:cs="Calibri"/>
        </w:rPr>
        <w:t>Description</w:t>
      </w:r>
      <w:bookmarkEnd w:id="224"/>
    </w:p>
    <w:p w:rsidR="00F72283" w:rsidRDefault="00F72283" w:rsidP="00656B0A">
      <w:pPr>
        <w:rPr>
          <w:rFonts w:cs="Calibri"/>
        </w:rPr>
      </w:pPr>
      <w:r>
        <w:rPr>
          <w:rFonts w:cs="Calibri"/>
        </w:rPr>
        <w:t>Refer to “Diagnostic Threshold” block in Per2 of Simulink model in FDD</w:t>
      </w:r>
    </w:p>
    <w:p w:rsidR="004B0EC3" w:rsidRPr="00AA38E8" w:rsidRDefault="004B0EC3" w:rsidP="004B0EC3">
      <w:pPr>
        <w:pStyle w:val="Heading2"/>
        <w:numPr>
          <w:ilvl w:val="2"/>
          <w:numId w:val="1"/>
        </w:numPr>
        <w:rPr>
          <w:rFonts w:ascii="Calibri" w:hAnsi="Calibri" w:cs="Calibri"/>
        </w:rPr>
      </w:pPr>
      <w:bookmarkStart w:id="225" w:name="_Toc451178119"/>
      <w:r>
        <w:rPr>
          <w:rFonts w:ascii="Calibri" w:hAnsi="Calibri" w:cs="Calibri"/>
        </w:rPr>
        <w:t>LOCALFUCNTION #3</w:t>
      </w:r>
      <w:bookmarkEnd w:id="225"/>
    </w:p>
    <w:tbl>
      <w:tblPr>
        <w:tblpPr w:leftFromText="180" w:rightFromText="180" w:vertAnchor="text" w:tblpY="1"/>
        <w:tblOverlap w:val="neve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540"/>
        <w:gridCol w:w="1735"/>
        <w:gridCol w:w="1046"/>
        <w:gridCol w:w="1049"/>
      </w:tblGrid>
      <w:tr w:rsidR="004B0EC3" w:rsidRPr="00AA38E8" w:rsidTr="006A61C6">
        <w:tc>
          <w:tcPr>
            <w:tcW w:w="1558" w:type="dxa"/>
          </w:tcPr>
          <w:p w:rsidR="004B0EC3" w:rsidRPr="00AA38E8" w:rsidRDefault="004B0EC3" w:rsidP="006A61C6">
            <w:pPr>
              <w:spacing w:before="60"/>
              <w:rPr>
                <w:rFonts w:cs="Calibri"/>
                <w:b/>
                <w:bCs/>
                <w:sz w:val="16"/>
              </w:rPr>
            </w:pPr>
            <w:r w:rsidRPr="00AA38E8">
              <w:rPr>
                <w:rFonts w:cs="Calibri"/>
                <w:b/>
                <w:bCs/>
                <w:sz w:val="16"/>
              </w:rPr>
              <w:t>Function Name</w:t>
            </w:r>
          </w:p>
        </w:tc>
        <w:tc>
          <w:tcPr>
            <w:tcW w:w="3540" w:type="dxa"/>
          </w:tcPr>
          <w:p w:rsidR="004B0EC3" w:rsidRPr="00AA38E8" w:rsidRDefault="004B0EC3" w:rsidP="006A61C6">
            <w:pPr>
              <w:spacing w:before="60"/>
              <w:rPr>
                <w:rFonts w:cs="Calibri"/>
                <w:sz w:val="16"/>
              </w:rPr>
            </w:pPr>
            <w:r w:rsidRPr="004B0EC3">
              <w:rPr>
                <w:rFonts w:cs="Calibri"/>
                <w:sz w:val="16"/>
              </w:rPr>
              <w:t>VernierLookup</w:t>
            </w:r>
          </w:p>
        </w:tc>
        <w:tc>
          <w:tcPr>
            <w:tcW w:w="1735" w:type="dxa"/>
            <w:shd w:val="pct30" w:color="FFFF00" w:fill="auto"/>
          </w:tcPr>
          <w:p w:rsidR="004B0EC3" w:rsidRPr="00AA38E8" w:rsidRDefault="004B0EC3" w:rsidP="006A61C6">
            <w:pPr>
              <w:spacing w:before="60"/>
              <w:jc w:val="center"/>
              <w:rPr>
                <w:rFonts w:cs="Calibri"/>
                <w:sz w:val="16"/>
              </w:rPr>
            </w:pPr>
            <w:r w:rsidRPr="00AA38E8">
              <w:rPr>
                <w:rFonts w:cs="Calibri"/>
                <w:sz w:val="16"/>
              </w:rPr>
              <w:t>Type</w:t>
            </w:r>
          </w:p>
        </w:tc>
        <w:tc>
          <w:tcPr>
            <w:tcW w:w="1046" w:type="dxa"/>
            <w:shd w:val="pct30" w:color="FFFF00" w:fill="auto"/>
          </w:tcPr>
          <w:p w:rsidR="004B0EC3" w:rsidRPr="00AA38E8" w:rsidRDefault="004B0EC3" w:rsidP="006A61C6">
            <w:pPr>
              <w:spacing w:before="60"/>
              <w:jc w:val="center"/>
              <w:rPr>
                <w:rFonts w:cs="Calibri"/>
                <w:sz w:val="16"/>
              </w:rPr>
            </w:pPr>
            <w:r w:rsidRPr="00AA38E8">
              <w:rPr>
                <w:rFonts w:cs="Calibri"/>
                <w:sz w:val="16"/>
              </w:rPr>
              <w:t>Min</w:t>
            </w:r>
          </w:p>
        </w:tc>
        <w:tc>
          <w:tcPr>
            <w:tcW w:w="1049" w:type="dxa"/>
            <w:shd w:val="pct30" w:color="FFFF00" w:fill="auto"/>
          </w:tcPr>
          <w:p w:rsidR="004B0EC3" w:rsidRPr="00AA38E8" w:rsidRDefault="004B0EC3" w:rsidP="006A61C6">
            <w:pPr>
              <w:spacing w:before="60"/>
              <w:jc w:val="center"/>
              <w:rPr>
                <w:rFonts w:cs="Calibri"/>
                <w:sz w:val="16"/>
              </w:rPr>
            </w:pPr>
            <w:r w:rsidRPr="00AA38E8">
              <w:rPr>
                <w:rFonts w:cs="Calibri"/>
                <w:sz w:val="16"/>
              </w:rPr>
              <w:t>Max</w:t>
            </w:r>
          </w:p>
        </w:tc>
      </w:tr>
      <w:tr w:rsidR="00415E79" w:rsidRPr="00AA38E8" w:rsidTr="006A61C6">
        <w:tc>
          <w:tcPr>
            <w:tcW w:w="1558" w:type="dxa"/>
            <w:vMerge w:val="restart"/>
          </w:tcPr>
          <w:p w:rsidR="00415E79" w:rsidRPr="00AA38E8" w:rsidRDefault="00415E79" w:rsidP="006A61C6">
            <w:pPr>
              <w:spacing w:before="60"/>
              <w:rPr>
                <w:rFonts w:cs="Calibri"/>
                <w:b/>
                <w:bCs/>
                <w:sz w:val="16"/>
              </w:rPr>
            </w:pPr>
            <w:r w:rsidRPr="00AA38E8">
              <w:rPr>
                <w:rFonts w:cs="Calibri"/>
                <w:b/>
                <w:bCs/>
                <w:sz w:val="16"/>
              </w:rPr>
              <w:t xml:space="preserve">Arguments Passed </w:t>
            </w:r>
          </w:p>
        </w:tc>
        <w:tc>
          <w:tcPr>
            <w:tcW w:w="3540" w:type="dxa"/>
          </w:tcPr>
          <w:p w:rsidR="00415E79" w:rsidRPr="00AA38E8" w:rsidRDefault="00415E79" w:rsidP="006A61C6">
            <w:pPr>
              <w:spacing w:before="60"/>
              <w:rPr>
                <w:rFonts w:cs="Calibri"/>
                <w:sz w:val="16"/>
              </w:rPr>
            </w:pPr>
            <w:r w:rsidRPr="004B0EC3">
              <w:rPr>
                <w:rFonts w:cs="Calibri"/>
                <w:sz w:val="16"/>
              </w:rPr>
              <w:t>VernierLUT_Cnt_T_s16</w:t>
            </w:r>
          </w:p>
        </w:tc>
        <w:tc>
          <w:tcPr>
            <w:tcW w:w="1735" w:type="dxa"/>
          </w:tcPr>
          <w:p w:rsidR="00415E79" w:rsidRPr="00AA38E8" w:rsidRDefault="00415E79" w:rsidP="006A61C6">
            <w:pPr>
              <w:spacing w:before="60"/>
              <w:rPr>
                <w:rFonts w:cs="Calibri"/>
                <w:sz w:val="16"/>
              </w:rPr>
            </w:pPr>
            <w:r>
              <w:rPr>
                <w:rFonts w:cs="Calibri"/>
                <w:sz w:val="16"/>
              </w:rPr>
              <w:t>boolean</w:t>
            </w:r>
          </w:p>
        </w:tc>
        <w:tc>
          <w:tcPr>
            <w:tcW w:w="1046" w:type="dxa"/>
          </w:tcPr>
          <w:p w:rsidR="00415E79" w:rsidRPr="00AA38E8" w:rsidRDefault="00415E79" w:rsidP="006A61C6">
            <w:pPr>
              <w:spacing w:before="60"/>
              <w:rPr>
                <w:rFonts w:cs="Calibri"/>
                <w:sz w:val="16"/>
              </w:rPr>
            </w:pPr>
            <w:r>
              <w:rPr>
                <w:rFonts w:cs="Calibri"/>
                <w:sz w:val="16"/>
              </w:rPr>
              <w:t>See 6.1.2</w:t>
            </w:r>
          </w:p>
        </w:tc>
        <w:tc>
          <w:tcPr>
            <w:tcW w:w="1049" w:type="dxa"/>
          </w:tcPr>
          <w:p w:rsidR="00415E79" w:rsidRPr="00AA38E8" w:rsidRDefault="00415E79" w:rsidP="006A61C6">
            <w:pPr>
              <w:spacing w:before="60"/>
              <w:rPr>
                <w:rFonts w:cs="Calibri"/>
                <w:sz w:val="16"/>
              </w:rPr>
            </w:pPr>
            <w:r>
              <w:rPr>
                <w:rFonts w:cs="Calibri"/>
                <w:sz w:val="16"/>
              </w:rPr>
              <w:t>See 6.1.2</w:t>
            </w:r>
          </w:p>
        </w:tc>
      </w:tr>
      <w:tr w:rsidR="00415E79" w:rsidRPr="00AA38E8" w:rsidTr="006A61C6">
        <w:tc>
          <w:tcPr>
            <w:tcW w:w="1558" w:type="dxa"/>
            <w:vMerge/>
          </w:tcPr>
          <w:p w:rsidR="00415E79" w:rsidRPr="00AA38E8" w:rsidRDefault="00415E79" w:rsidP="006A61C6">
            <w:pPr>
              <w:spacing w:before="60"/>
              <w:rPr>
                <w:rFonts w:cs="Calibri"/>
                <w:b/>
                <w:bCs/>
                <w:sz w:val="16"/>
              </w:rPr>
            </w:pPr>
          </w:p>
        </w:tc>
        <w:tc>
          <w:tcPr>
            <w:tcW w:w="3540" w:type="dxa"/>
          </w:tcPr>
          <w:p w:rsidR="00415E79" w:rsidRPr="008F531D" w:rsidRDefault="00415E79" w:rsidP="006A61C6">
            <w:pPr>
              <w:spacing w:before="60"/>
              <w:rPr>
                <w:rFonts w:cs="Calibri"/>
                <w:sz w:val="16"/>
              </w:rPr>
            </w:pPr>
            <w:r w:rsidRPr="004B0EC3">
              <w:rPr>
                <w:rFonts w:cs="Calibri"/>
                <w:sz w:val="16"/>
              </w:rPr>
              <w:t>LookupTableXSize_Cnt_T_u08</w:t>
            </w:r>
          </w:p>
        </w:tc>
        <w:tc>
          <w:tcPr>
            <w:tcW w:w="1735" w:type="dxa"/>
          </w:tcPr>
          <w:p w:rsidR="00415E79" w:rsidRDefault="00415E79" w:rsidP="006A61C6">
            <w:pPr>
              <w:spacing w:before="60"/>
              <w:rPr>
                <w:rFonts w:cs="Calibri"/>
                <w:sz w:val="16"/>
              </w:rPr>
            </w:pPr>
            <w:r w:rsidRPr="008F531D">
              <w:rPr>
                <w:rFonts w:cs="Calibri"/>
                <w:sz w:val="16"/>
              </w:rPr>
              <w:t>DiagSettings_Cnt_T_str</w:t>
            </w:r>
          </w:p>
        </w:tc>
        <w:tc>
          <w:tcPr>
            <w:tcW w:w="1046" w:type="dxa"/>
          </w:tcPr>
          <w:p w:rsidR="00415E79" w:rsidRPr="00886AF3" w:rsidRDefault="00415E79" w:rsidP="006A61C6">
            <w:pPr>
              <w:spacing w:before="60"/>
              <w:rPr>
                <w:rFonts w:cs="Calibri"/>
                <w:sz w:val="16"/>
              </w:rPr>
            </w:pPr>
            <w:r w:rsidRPr="00886AF3">
              <w:rPr>
                <w:rFonts w:cs="Calibri"/>
                <w:sz w:val="16"/>
              </w:rPr>
              <w:t>17</w:t>
            </w:r>
            <w:r w:rsidR="00886AF3" w:rsidRPr="00886AF3">
              <w:rPr>
                <w:rFonts w:cs="Calibri"/>
                <w:sz w:val="16"/>
              </w:rPr>
              <w:t>U</w:t>
            </w:r>
            <w:r w:rsidRPr="00886AF3">
              <w:rPr>
                <w:rFonts w:cs="Calibri"/>
                <w:sz w:val="16"/>
              </w:rPr>
              <w:t>*</w:t>
            </w:r>
          </w:p>
        </w:tc>
        <w:tc>
          <w:tcPr>
            <w:tcW w:w="1049" w:type="dxa"/>
          </w:tcPr>
          <w:p w:rsidR="00415E79" w:rsidRPr="00886AF3" w:rsidRDefault="00415E79" w:rsidP="006A61C6">
            <w:pPr>
              <w:spacing w:before="60"/>
              <w:rPr>
                <w:rFonts w:cs="Calibri"/>
                <w:sz w:val="16"/>
              </w:rPr>
            </w:pPr>
            <w:r w:rsidRPr="00886AF3">
              <w:rPr>
                <w:rFonts w:cs="Calibri"/>
                <w:sz w:val="16"/>
              </w:rPr>
              <w:t>22</w:t>
            </w:r>
            <w:r w:rsidR="00886AF3" w:rsidRPr="00886AF3">
              <w:rPr>
                <w:rFonts w:cs="Calibri"/>
                <w:sz w:val="16"/>
              </w:rPr>
              <w:t>U</w:t>
            </w:r>
            <w:r w:rsidRPr="00886AF3">
              <w:rPr>
                <w:rFonts w:cs="Calibri"/>
                <w:sz w:val="16"/>
              </w:rPr>
              <w:t>*</w:t>
            </w:r>
          </w:p>
        </w:tc>
      </w:tr>
      <w:tr w:rsidR="00415E79" w:rsidRPr="00AA38E8" w:rsidTr="006A61C6">
        <w:tc>
          <w:tcPr>
            <w:tcW w:w="1558" w:type="dxa"/>
            <w:vMerge/>
          </w:tcPr>
          <w:p w:rsidR="00415E79" w:rsidRPr="00AA38E8" w:rsidRDefault="00415E79" w:rsidP="006A61C6">
            <w:pPr>
              <w:spacing w:before="60"/>
              <w:rPr>
                <w:rFonts w:cs="Calibri"/>
                <w:b/>
                <w:bCs/>
                <w:sz w:val="16"/>
              </w:rPr>
            </w:pPr>
          </w:p>
        </w:tc>
        <w:tc>
          <w:tcPr>
            <w:tcW w:w="3540" w:type="dxa"/>
          </w:tcPr>
          <w:p w:rsidR="00415E79" w:rsidRPr="004B0EC3" w:rsidRDefault="00415E79" w:rsidP="006A61C6">
            <w:pPr>
              <w:spacing w:before="60"/>
              <w:rPr>
                <w:rFonts w:cs="Calibri"/>
                <w:sz w:val="16"/>
              </w:rPr>
            </w:pPr>
            <w:r w:rsidRPr="00EF44BC">
              <w:rPr>
                <w:rFonts w:cs="Calibri"/>
                <w:sz w:val="16"/>
              </w:rPr>
              <w:t>Level_Deg_T_f32</w:t>
            </w:r>
          </w:p>
        </w:tc>
        <w:tc>
          <w:tcPr>
            <w:tcW w:w="1735" w:type="dxa"/>
          </w:tcPr>
          <w:p w:rsidR="00415E79" w:rsidRPr="008F531D" w:rsidRDefault="00415E79" w:rsidP="006A61C6">
            <w:pPr>
              <w:spacing w:before="60"/>
              <w:rPr>
                <w:rFonts w:cs="Calibri"/>
                <w:sz w:val="16"/>
              </w:rPr>
            </w:pPr>
            <w:r>
              <w:rPr>
                <w:rFonts w:cs="Calibri"/>
                <w:sz w:val="16"/>
              </w:rPr>
              <w:t>Deg</w:t>
            </w:r>
          </w:p>
        </w:tc>
        <w:tc>
          <w:tcPr>
            <w:tcW w:w="1046" w:type="dxa"/>
          </w:tcPr>
          <w:p w:rsidR="00415E79" w:rsidRDefault="00415E79" w:rsidP="006A61C6">
            <w:pPr>
              <w:spacing w:before="60"/>
              <w:rPr>
                <w:rFonts w:cs="Calibri"/>
                <w:sz w:val="16"/>
              </w:rPr>
            </w:pPr>
            <w:r>
              <w:rPr>
                <w:rFonts w:cs="Calibri"/>
                <w:sz w:val="16"/>
              </w:rPr>
              <w:t>-792.0F</w:t>
            </w:r>
          </w:p>
        </w:tc>
        <w:tc>
          <w:tcPr>
            <w:tcW w:w="1049" w:type="dxa"/>
          </w:tcPr>
          <w:p w:rsidR="00415E79" w:rsidRDefault="00415E79" w:rsidP="006A61C6">
            <w:pPr>
              <w:spacing w:before="60"/>
              <w:rPr>
                <w:rFonts w:cs="Calibri"/>
                <w:sz w:val="16"/>
              </w:rPr>
            </w:pPr>
            <w:r>
              <w:rPr>
                <w:rFonts w:cs="Calibri"/>
                <w:sz w:val="16"/>
              </w:rPr>
              <w:t>360.0F</w:t>
            </w:r>
          </w:p>
        </w:tc>
      </w:tr>
      <w:tr w:rsidR="00415E79" w:rsidRPr="00AA38E8" w:rsidTr="006A61C6">
        <w:tc>
          <w:tcPr>
            <w:tcW w:w="1558" w:type="dxa"/>
            <w:vMerge/>
          </w:tcPr>
          <w:p w:rsidR="00415E79" w:rsidRPr="00AA38E8" w:rsidRDefault="00415E79" w:rsidP="006A61C6">
            <w:pPr>
              <w:spacing w:before="60"/>
              <w:rPr>
                <w:rFonts w:cs="Calibri"/>
                <w:b/>
                <w:bCs/>
                <w:sz w:val="16"/>
              </w:rPr>
            </w:pPr>
          </w:p>
        </w:tc>
        <w:tc>
          <w:tcPr>
            <w:tcW w:w="3540" w:type="dxa"/>
          </w:tcPr>
          <w:p w:rsidR="00415E79" w:rsidRPr="004B0EC3" w:rsidRDefault="00415E79" w:rsidP="006A61C6">
            <w:pPr>
              <w:spacing w:before="60"/>
              <w:rPr>
                <w:rFonts w:cs="Calibri"/>
                <w:sz w:val="16"/>
              </w:rPr>
            </w:pPr>
            <w:r w:rsidRPr="00EF44BC">
              <w:rPr>
                <w:rFonts w:cs="Calibri"/>
                <w:sz w:val="16"/>
              </w:rPr>
              <w:t>ColRevPtr_Cnt_T_u08</w:t>
            </w:r>
          </w:p>
        </w:tc>
        <w:tc>
          <w:tcPr>
            <w:tcW w:w="1735" w:type="dxa"/>
          </w:tcPr>
          <w:p w:rsidR="00415E79" w:rsidRPr="008F531D" w:rsidRDefault="00415E79" w:rsidP="006A61C6">
            <w:pPr>
              <w:spacing w:before="60"/>
              <w:rPr>
                <w:rFonts w:cs="Calibri"/>
                <w:sz w:val="16"/>
              </w:rPr>
            </w:pPr>
            <w:r>
              <w:rPr>
                <w:rFonts w:cs="Calibri"/>
                <w:sz w:val="16"/>
              </w:rPr>
              <w:t>Cnt</w:t>
            </w:r>
          </w:p>
        </w:tc>
        <w:tc>
          <w:tcPr>
            <w:tcW w:w="1046" w:type="dxa"/>
          </w:tcPr>
          <w:p w:rsidR="00415E79" w:rsidRDefault="00415E79" w:rsidP="006A61C6">
            <w:pPr>
              <w:spacing w:before="60"/>
              <w:rPr>
                <w:rFonts w:cs="Calibri"/>
                <w:sz w:val="16"/>
              </w:rPr>
            </w:pPr>
            <w:r>
              <w:rPr>
                <w:rFonts w:cs="Calibri"/>
                <w:sz w:val="16"/>
              </w:rPr>
              <w:t>0U</w:t>
            </w:r>
          </w:p>
        </w:tc>
        <w:tc>
          <w:tcPr>
            <w:tcW w:w="1049" w:type="dxa"/>
          </w:tcPr>
          <w:p w:rsidR="00415E79" w:rsidRDefault="00415E79" w:rsidP="006A61C6">
            <w:pPr>
              <w:spacing w:before="60"/>
              <w:rPr>
                <w:rFonts w:cs="Calibri"/>
                <w:sz w:val="16"/>
              </w:rPr>
            </w:pPr>
            <w:r>
              <w:rPr>
                <w:rFonts w:cs="Calibri"/>
                <w:sz w:val="16"/>
              </w:rPr>
              <w:t>9U</w:t>
            </w:r>
          </w:p>
        </w:tc>
      </w:tr>
      <w:tr w:rsidR="00415E79" w:rsidRPr="00AA38E8" w:rsidTr="006A61C6">
        <w:tc>
          <w:tcPr>
            <w:tcW w:w="1558" w:type="dxa"/>
            <w:vMerge/>
          </w:tcPr>
          <w:p w:rsidR="00415E79" w:rsidRPr="00AA38E8" w:rsidRDefault="00415E79" w:rsidP="006A61C6">
            <w:pPr>
              <w:spacing w:before="60"/>
              <w:rPr>
                <w:rFonts w:cs="Calibri"/>
                <w:b/>
                <w:bCs/>
                <w:sz w:val="16"/>
              </w:rPr>
            </w:pPr>
          </w:p>
        </w:tc>
        <w:tc>
          <w:tcPr>
            <w:tcW w:w="3540" w:type="dxa"/>
          </w:tcPr>
          <w:p w:rsidR="00415E79" w:rsidRPr="004B0EC3" w:rsidRDefault="00415E79" w:rsidP="006A61C6">
            <w:pPr>
              <w:spacing w:before="60"/>
              <w:rPr>
                <w:rFonts w:cs="Calibri"/>
                <w:sz w:val="16"/>
              </w:rPr>
            </w:pPr>
            <w:r w:rsidRPr="00EF44BC">
              <w:rPr>
                <w:rFonts w:cs="Calibri"/>
                <w:sz w:val="16"/>
              </w:rPr>
              <w:t>SpurRevPtr_Cnt_T_u08</w:t>
            </w:r>
          </w:p>
        </w:tc>
        <w:tc>
          <w:tcPr>
            <w:tcW w:w="1735" w:type="dxa"/>
          </w:tcPr>
          <w:p w:rsidR="00415E79" w:rsidRPr="008F531D" w:rsidRDefault="00415E79" w:rsidP="006A61C6">
            <w:pPr>
              <w:spacing w:before="60"/>
              <w:rPr>
                <w:rFonts w:cs="Calibri"/>
                <w:sz w:val="16"/>
              </w:rPr>
            </w:pPr>
            <w:r>
              <w:rPr>
                <w:rFonts w:cs="Calibri"/>
                <w:sz w:val="16"/>
              </w:rPr>
              <w:t>Cnt</w:t>
            </w:r>
          </w:p>
        </w:tc>
        <w:tc>
          <w:tcPr>
            <w:tcW w:w="1046" w:type="dxa"/>
          </w:tcPr>
          <w:p w:rsidR="00415E79" w:rsidRDefault="00415E79" w:rsidP="006A61C6">
            <w:pPr>
              <w:spacing w:before="60"/>
              <w:rPr>
                <w:rFonts w:cs="Calibri"/>
                <w:sz w:val="16"/>
              </w:rPr>
            </w:pPr>
            <w:r>
              <w:rPr>
                <w:rFonts w:cs="Calibri"/>
                <w:sz w:val="16"/>
              </w:rPr>
              <w:t>0U</w:t>
            </w:r>
          </w:p>
        </w:tc>
        <w:tc>
          <w:tcPr>
            <w:tcW w:w="1049" w:type="dxa"/>
          </w:tcPr>
          <w:p w:rsidR="00415E79" w:rsidRDefault="00415E79" w:rsidP="006A61C6">
            <w:pPr>
              <w:spacing w:before="60"/>
              <w:rPr>
                <w:rFonts w:cs="Calibri"/>
                <w:sz w:val="16"/>
              </w:rPr>
            </w:pPr>
            <w:r>
              <w:rPr>
                <w:rFonts w:cs="Calibri"/>
                <w:sz w:val="16"/>
              </w:rPr>
              <w:t>10U</w:t>
            </w:r>
          </w:p>
        </w:tc>
      </w:tr>
      <w:tr w:rsidR="00415E79" w:rsidRPr="00AA38E8" w:rsidTr="006A61C6">
        <w:tc>
          <w:tcPr>
            <w:tcW w:w="1558" w:type="dxa"/>
            <w:vMerge/>
          </w:tcPr>
          <w:p w:rsidR="00415E79" w:rsidRPr="00AA38E8" w:rsidRDefault="00415E79" w:rsidP="006A61C6">
            <w:pPr>
              <w:spacing w:before="60"/>
              <w:rPr>
                <w:rFonts w:cs="Calibri"/>
                <w:b/>
                <w:bCs/>
                <w:sz w:val="16"/>
              </w:rPr>
            </w:pPr>
          </w:p>
        </w:tc>
        <w:tc>
          <w:tcPr>
            <w:tcW w:w="3540" w:type="dxa"/>
          </w:tcPr>
          <w:p w:rsidR="00415E79" w:rsidRPr="00EF44BC" w:rsidRDefault="00415E79" w:rsidP="006A61C6">
            <w:pPr>
              <w:spacing w:before="60"/>
              <w:rPr>
                <w:rFonts w:cs="Calibri"/>
                <w:sz w:val="16"/>
              </w:rPr>
            </w:pPr>
            <w:r w:rsidRPr="00EF44BC">
              <w:rPr>
                <w:rFonts w:cs="Calibri"/>
                <w:sz w:val="16"/>
              </w:rPr>
              <w:t>VernierLevelNo_Cnt_T_u08</w:t>
            </w:r>
          </w:p>
        </w:tc>
        <w:tc>
          <w:tcPr>
            <w:tcW w:w="1735" w:type="dxa"/>
          </w:tcPr>
          <w:p w:rsidR="00415E79" w:rsidRPr="008F531D" w:rsidRDefault="00415E79" w:rsidP="006A61C6">
            <w:pPr>
              <w:spacing w:before="60"/>
              <w:rPr>
                <w:rFonts w:cs="Calibri"/>
                <w:sz w:val="16"/>
              </w:rPr>
            </w:pPr>
            <w:r>
              <w:rPr>
                <w:rFonts w:cs="Calibri"/>
                <w:sz w:val="16"/>
              </w:rPr>
              <w:t>Cnt</w:t>
            </w:r>
          </w:p>
        </w:tc>
        <w:tc>
          <w:tcPr>
            <w:tcW w:w="1046" w:type="dxa"/>
          </w:tcPr>
          <w:p w:rsidR="00415E79" w:rsidRDefault="00415E79" w:rsidP="006A61C6">
            <w:pPr>
              <w:spacing w:before="60"/>
              <w:rPr>
                <w:rFonts w:cs="Calibri"/>
                <w:sz w:val="16"/>
              </w:rPr>
            </w:pPr>
            <w:r>
              <w:rPr>
                <w:rFonts w:cs="Calibri"/>
                <w:sz w:val="16"/>
              </w:rPr>
              <w:t>1U</w:t>
            </w:r>
          </w:p>
        </w:tc>
        <w:tc>
          <w:tcPr>
            <w:tcW w:w="1049" w:type="dxa"/>
          </w:tcPr>
          <w:p w:rsidR="00415E79" w:rsidRDefault="00415E79" w:rsidP="006A61C6">
            <w:pPr>
              <w:spacing w:before="60"/>
              <w:rPr>
                <w:rFonts w:cs="Calibri"/>
                <w:sz w:val="16"/>
              </w:rPr>
            </w:pPr>
            <w:r>
              <w:rPr>
                <w:rFonts w:cs="Calibri"/>
                <w:sz w:val="16"/>
              </w:rPr>
              <w:t>22U</w:t>
            </w:r>
          </w:p>
        </w:tc>
      </w:tr>
      <w:tr w:rsidR="004B0EC3" w:rsidRPr="00AA38E8" w:rsidTr="006A61C6">
        <w:tc>
          <w:tcPr>
            <w:tcW w:w="1558" w:type="dxa"/>
          </w:tcPr>
          <w:p w:rsidR="004B0EC3" w:rsidRPr="00AA38E8" w:rsidRDefault="004B0EC3" w:rsidP="006A61C6">
            <w:pPr>
              <w:spacing w:before="60"/>
              <w:rPr>
                <w:rFonts w:cs="Calibri"/>
                <w:b/>
                <w:bCs/>
                <w:sz w:val="16"/>
              </w:rPr>
            </w:pPr>
            <w:r w:rsidRPr="00AA38E8">
              <w:rPr>
                <w:rFonts w:cs="Calibri"/>
                <w:b/>
                <w:bCs/>
                <w:sz w:val="16"/>
              </w:rPr>
              <w:t>Return Value</w:t>
            </w:r>
          </w:p>
        </w:tc>
        <w:tc>
          <w:tcPr>
            <w:tcW w:w="3540" w:type="dxa"/>
          </w:tcPr>
          <w:p w:rsidR="004B0EC3" w:rsidRPr="00AA38E8" w:rsidRDefault="00EF44BC" w:rsidP="006A61C6">
            <w:pPr>
              <w:spacing w:before="60"/>
              <w:rPr>
                <w:rFonts w:cs="Calibri"/>
                <w:sz w:val="16"/>
              </w:rPr>
            </w:pPr>
            <w:r>
              <w:rPr>
                <w:rFonts w:cs="Calibri"/>
                <w:sz w:val="16"/>
              </w:rPr>
              <w:t>None</w:t>
            </w:r>
          </w:p>
        </w:tc>
        <w:tc>
          <w:tcPr>
            <w:tcW w:w="1735" w:type="dxa"/>
          </w:tcPr>
          <w:p w:rsidR="004B0EC3" w:rsidRPr="00AA38E8" w:rsidRDefault="00EF44BC" w:rsidP="006A61C6">
            <w:pPr>
              <w:spacing w:before="60"/>
              <w:rPr>
                <w:rFonts w:cs="Calibri"/>
                <w:sz w:val="16"/>
              </w:rPr>
            </w:pPr>
            <w:r>
              <w:rPr>
                <w:rFonts w:cs="Calibri"/>
                <w:sz w:val="16"/>
              </w:rPr>
              <w:t>-</w:t>
            </w:r>
          </w:p>
        </w:tc>
        <w:tc>
          <w:tcPr>
            <w:tcW w:w="1046" w:type="dxa"/>
          </w:tcPr>
          <w:p w:rsidR="004B0EC3" w:rsidRPr="00AA38E8" w:rsidRDefault="00EF44BC" w:rsidP="006A61C6">
            <w:pPr>
              <w:spacing w:before="60"/>
              <w:rPr>
                <w:rFonts w:cs="Calibri"/>
                <w:sz w:val="16"/>
              </w:rPr>
            </w:pPr>
            <w:r>
              <w:rPr>
                <w:rFonts w:cs="Calibri"/>
                <w:sz w:val="16"/>
              </w:rPr>
              <w:t>-</w:t>
            </w:r>
          </w:p>
        </w:tc>
        <w:tc>
          <w:tcPr>
            <w:tcW w:w="1049" w:type="dxa"/>
          </w:tcPr>
          <w:p w:rsidR="004B0EC3" w:rsidRPr="00AA38E8" w:rsidRDefault="00EF44BC" w:rsidP="006A61C6">
            <w:pPr>
              <w:spacing w:before="60"/>
              <w:rPr>
                <w:rFonts w:cs="Calibri"/>
                <w:sz w:val="16"/>
              </w:rPr>
            </w:pPr>
            <w:r>
              <w:rPr>
                <w:rFonts w:cs="Calibri"/>
                <w:sz w:val="16"/>
              </w:rPr>
              <w:t>-</w:t>
            </w:r>
          </w:p>
        </w:tc>
      </w:tr>
      <w:tr w:rsidR="00A92741" w:rsidRPr="00AA38E8" w:rsidTr="006A61C6">
        <w:tc>
          <w:tcPr>
            <w:tcW w:w="8928" w:type="dxa"/>
            <w:gridSpan w:val="5"/>
          </w:tcPr>
          <w:p w:rsidR="00A92741" w:rsidRDefault="00A92741" w:rsidP="006A61C6">
            <w:pPr>
              <w:spacing w:before="60"/>
              <w:rPr>
                <w:rFonts w:ascii="Arial" w:hAnsi="Arial" w:cs="Arial"/>
                <w:sz w:val="16"/>
              </w:rPr>
            </w:pPr>
            <w:r>
              <w:rPr>
                <w:rFonts w:ascii="Arial" w:hAnsi="Arial" w:cs="Arial"/>
                <w:sz w:val="16"/>
              </w:rPr>
              <w:t>*</w:t>
            </w:r>
            <w:r w:rsidRPr="00CB7921">
              <w:rPr>
                <w:rFonts w:ascii="Arial" w:hAnsi="Arial" w:cs="Arial"/>
                <w:sz w:val="16"/>
              </w:rPr>
              <w:t xml:space="preserve"> LookupTableXSize_Cnt_T_u08</w:t>
            </w:r>
            <w:r>
              <w:rPr>
                <w:rFonts w:ascii="Arial" w:hAnsi="Arial" w:cs="Arial"/>
                <w:sz w:val="16"/>
              </w:rPr>
              <w:t xml:space="preserve">  table can be of two size (17 or 22). It’s not a range but two discrete values</w:t>
            </w:r>
          </w:p>
          <w:p w:rsidR="00A92741" w:rsidRDefault="00A92741" w:rsidP="006A61C6">
            <w:pPr>
              <w:spacing w:before="60"/>
              <w:rPr>
                <w:rFonts w:ascii="Arial" w:hAnsi="Arial" w:cs="Arial"/>
                <w:sz w:val="16"/>
              </w:rPr>
            </w:pPr>
            <w:r>
              <w:rPr>
                <w:rFonts w:ascii="Arial" w:hAnsi="Arial" w:cs="Arial"/>
                <w:sz w:val="16"/>
              </w:rPr>
              <w:t xml:space="preserve"> </w:t>
            </w:r>
          </w:p>
        </w:tc>
      </w:tr>
    </w:tbl>
    <w:p w:rsidR="00B527FC" w:rsidRPr="00AA38E8" w:rsidRDefault="00B527FC" w:rsidP="00B527FC">
      <w:pPr>
        <w:pStyle w:val="Heading2"/>
        <w:numPr>
          <w:ilvl w:val="3"/>
          <w:numId w:val="1"/>
        </w:numPr>
        <w:rPr>
          <w:rFonts w:ascii="Calibri" w:hAnsi="Calibri" w:cs="Calibri"/>
        </w:rPr>
      </w:pPr>
      <w:bookmarkStart w:id="226" w:name="_Toc451178120"/>
      <w:r w:rsidRPr="00AA38E8">
        <w:rPr>
          <w:rFonts w:ascii="Calibri" w:hAnsi="Calibri" w:cs="Calibri"/>
        </w:rPr>
        <w:t>Description</w:t>
      </w:r>
      <w:bookmarkEnd w:id="226"/>
    </w:p>
    <w:p w:rsidR="002560D0" w:rsidRDefault="00B527FC" w:rsidP="004B0EC3">
      <w:pPr>
        <w:rPr>
          <w:rFonts w:cs="Calibri"/>
        </w:rPr>
      </w:pPr>
      <w:r>
        <w:rPr>
          <w:rFonts w:cs="Calibri"/>
        </w:rPr>
        <w:t>Refer to “Vernier Level &amp; Revolution Calc” block in Per2 of Simulink model in FDD</w:t>
      </w:r>
    </w:p>
    <w:p w:rsidR="002560D0" w:rsidRDefault="002560D0" w:rsidP="004B0EC3">
      <w:pPr>
        <w:rPr>
          <w:rFonts w:cs="Calibri"/>
        </w:rPr>
      </w:pPr>
    </w:p>
    <w:p w:rsidR="002560D0" w:rsidRDefault="002560D0" w:rsidP="004B0EC3">
      <w:pPr>
        <w:rPr>
          <w:rFonts w:cs="Calibri"/>
        </w:rPr>
      </w:pPr>
    </w:p>
    <w:p w:rsidR="00DD413B" w:rsidRDefault="00DD413B" w:rsidP="004B0EC3">
      <w:pPr>
        <w:rPr>
          <w:rFonts w:cs="Calibri"/>
        </w:rPr>
      </w:pPr>
    </w:p>
    <w:p w:rsidR="00DD413B" w:rsidRDefault="00DD413B" w:rsidP="004B0EC3">
      <w:pPr>
        <w:rPr>
          <w:rFonts w:cs="Calibri"/>
        </w:rPr>
      </w:pPr>
    </w:p>
    <w:p w:rsidR="00DD413B" w:rsidRDefault="00DD413B" w:rsidP="004B0EC3">
      <w:pPr>
        <w:rPr>
          <w:rFonts w:cs="Calibri"/>
        </w:rPr>
      </w:pPr>
    </w:p>
    <w:p w:rsidR="00304CEA" w:rsidRPr="00AA38E8" w:rsidRDefault="00304CEA" w:rsidP="00304CEA">
      <w:pPr>
        <w:pStyle w:val="Heading2"/>
        <w:numPr>
          <w:ilvl w:val="2"/>
          <w:numId w:val="1"/>
        </w:numPr>
        <w:rPr>
          <w:rFonts w:ascii="Calibri" w:hAnsi="Calibri" w:cs="Calibri"/>
        </w:rPr>
      </w:pPr>
      <w:bookmarkStart w:id="227" w:name="_Toc451178121"/>
      <w:r>
        <w:rPr>
          <w:rFonts w:ascii="Calibri" w:hAnsi="Calibri" w:cs="Calibri"/>
        </w:rPr>
        <w:lastRenderedPageBreak/>
        <w:t>Local Function #4</w:t>
      </w:r>
      <w:bookmarkEnd w:id="227"/>
    </w:p>
    <w:tbl>
      <w:tblPr>
        <w:tblpPr w:leftFromText="180" w:rightFromText="180" w:vertAnchor="text" w:tblpY="1"/>
        <w:tblOverlap w:val="neve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540"/>
        <w:gridCol w:w="1735"/>
        <w:gridCol w:w="1046"/>
        <w:gridCol w:w="1049"/>
      </w:tblGrid>
      <w:tr w:rsidR="00304CEA" w:rsidRPr="00AA38E8" w:rsidTr="006A61C6">
        <w:tc>
          <w:tcPr>
            <w:tcW w:w="1558" w:type="dxa"/>
          </w:tcPr>
          <w:p w:rsidR="00304CEA" w:rsidRPr="00AA38E8" w:rsidRDefault="00304CEA" w:rsidP="006A61C6">
            <w:pPr>
              <w:spacing w:before="60"/>
              <w:rPr>
                <w:rFonts w:cs="Calibri"/>
                <w:b/>
                <w:bCs/>
                <w:sz w:val="16"/>
              </w:rPr>
            </w:pPr>
            <w:r w:rsidRPr="00AA38E8">
              <w:rPr>
                <w:rFonts w:cs="Calibri"/>
                <w:b/>
                <w:bCs/>
                <w:sz w:val="16"/>
              </w:rPr>
              <w:t>Function Name</w:t>
            </w:r>
          </w:p>
        </w:tc>
        <w:tc>
          <w:tcPr>
            <w:tcW w:w="3540" w:type="dxa"/>
          </w:tcPr>
          <w:p w:rsidR="00304CEA" w:rsidRPr="00AA38E8" w:rsidRDefault="00304CEA" w:rsidP="006A61C6">
            <w:pPr>
              <w:spacing w:before="60"/>
              <w:rPr>
                <w:rFonts w:cs="Calibri"/>
                <w:sz w:val="16"/>
              </w:rPr>
            </w:pPr>
            <w:r w:rsidRPr="00304CEA">
              <w:rPr>
                <w:rFonts w:cs="Calibri"/>
                <w:sz w:val="16"/>
              </w:rPr>
              <w:t>ComputeRoughTurns</w:t>
            </w:r>
          </w:p>
        </w:tc>
        <w:tc>
          <w:tcPr>
            <w:tcW w:w="1735" w:type="dxa"/>
            <w:shd w:val="pct30" w:color="FFFF00" w:fill="auto"/>
          </w:tcPr>
          <w:p w:rsidR="00304CEA" w:rsidRPr="00AA38E8" w:rsidRDefault="00304CEA" w:rsidP="006A61C6">
            <w:pPr>
              <w:spacing w:before="60"/>
              <w:jc w:val="center"/>
              <w:rPr>
                <w:rFonts w:cs="Calibri"/>
                <w:sz w:val="16"/>
              </w:rPr>
            </w:pPr>
            <w:r w:rsidRPr="00AA38E8">
              <w:rPr>
                <w:rFonts w:cs="Calibri"/>
                <w:sz w:val="16"/>
              </w:rPr>
              <w:t>Type</w:t>
            </w:r>
          </w:p>
        </w:tc>
        <w:tc>
          <w:tcPr>
            <w:tcW w:w="1046" w:type="dxa"/>
            <w:shd w:val="pct30" w:color="FFFF00" w:fill="auto"/>
          </w:tcPr>
          <w:p w:rsidR="00304CEA" w:rsidRPr="00AA38E8" w:rsidRDefault="00304CEA" w:rsidP="006A61C6">
            <w:pPr>
              <w:spacing w:before="60"/>
              <w:jc w:val="center"/>
              <w:rPr>
                <w:rFonts w:cs="Calibri"/>
                <w:sz w:val="16"/>
              </w:rPr>
            </w:pPr>
            <w:r w:rsidRPr="00AA38E8">
              <w:rPr>
                <w:rFonts w:cs="Calibri"/>
                <w:sz w:val="16"/>
              </w:rPr>
              <w:t>Min</w:t>
            </w:r>
          </w:p>
        </w:tc>
        <w:tc>
          <w:tcPr>
            <w:tcW w:w="1049" w:type="dxa"/>
            <w:shd w:val="pct30" w:color="FFFF00" w:fill="auto"/>
          </w:tcPr>
          <w:p w:rsidR="00304CEA" w:rsidRPr="00AA38E8" w:rsidRDefault="00304CEA" w:rsidP="006A61C6">
            <w:pPr>
              <w:spacing w:before="60"/>
              <w:jc w:val="center"/>
              <w:rPr>
                <w:rFonts w:cs="Calibri"/>
                <w:sz w:val="16"/>
              </w:rPr>
            </w:pPr>
            <w:r w:rsidRPr="00AA38E8">
              <w:rPr>
                <w:rFonts w:cs="Calibri"/>
                <w:sz w:val="16"/>
              </w:rPr>
              <w:t>Max</w:t>
            </w:r>
          </w:p>
        </w:tc>
      </w:tr>
      <w:tr w:rsidR="00B501E2" w:rsidRPr="00AA38E8" w:rsidTr="006A61C6">
        <w:tc>
          <w:tcPr>
            <w:tcW w:w="1558" w:type="dxa"/>
            <w:vMerge w:val="restart"/>
          </w:tcPr>
          <w:p w:rsidR="00B501E2" w:rsidRPr="00AA38E8" w:rsidRDefault="00B501E2" w:rsidP="006A61C6">
            <w:pPr>
              <w:spacing w:before="60"/>
              <w:rPr>
                <w:rFonts w:cs="Calibri"/>
                <w:b/>
                <w:bCs/>
                <w:sz w:val="16"/>
              </w:rPr>
            </w:pPr>
            <w:r w:rsidRPr="00AA38E8">
              <w:rPr>
                <w:rFonts w:cs="Calibri"/>
                <w:b/>
                <w:bCs/>
                <w:sz w:val="16"/>
              </w:rPr>
              <w:t xml:space="preserve">Arguments Passed </w:t>
            </w:r>
          </w:p>
        </w:tc>
        <w:tc>
          <w:tcPr>
            <w:tcW w:w="3540" w:type="dxa"/>
          </w:tcPr>
          <w:p w:rsidR="00B501E2" w:rsidRPr="00AA38E8" w:rsidRDefault="00B501E2" w:rsidP="006A61C6">
            <w:pPr>
              <w:spacing w:before="60"/>
              <w:rPr>
                <w:rFonts w:cs="Calibri"/>
                <w:sz w:val="16"/>
              </w:rPr>
            </w:pPr>
            <w:r w:rsidRPr="00304CEA">
              <w:rPr>
                <w:rFonts w:cs="Calibri"/>
                <w:sz w:val="16"/>
              </w:rPr>
              <w:t>Delta_Deg_T_f32</w:t>
            </w:r>
          </w:p>
        </w:tc>
        <w:tc>
          <w:tcPr>
            <w:tcW w:w="1735" w:type="dxa"/>
          </w:tcPr>
          <w:p w:rsidR="00B501E2" w:rsidRPr="00AA38E8" w:rsidRDefault="00B501E2" w:rsidP="006A61C6">
            <w:pPr>
              <w:spacing w:before="60"/>
              <w:rPr>
                <w:rFonts w:cs="Calibri"/>
                <w:sz w:val="16"/>
              </w:rPr>
            </w:pPr>
            <w:r>
              <w:rPr>
                <w:rFonts w:cs="Calibri"/>
                <w:sz w:val="16"/>
              </w:rPr>
              <w:t>float32</w:t>
            </w:r>
          </w:p>
        </w:tc>
        <w:tc>
          <w:tcPr>
            <w:tcW w:w="1046" w:type="dxa"/>
          </w:tcPr>
          <w:p w:rsidR="00B501E2" w:rsidRPr="00594817" w:rsidRDefault="0083185C" w:rsidP="006A61C6">
            <w:pPr>
              <w:spacing w:before="60"/>
              <w:rPr>
                <w:rFonts w:cs="Calibri"/>
                <w:sz w:val="16"/>
              </w:rPr>
            </w:pPr>
            <w:r>
              <w:rPr>
                <w:rFonts w:cs="Calibri"/>
                <w:sz w:val="16"/>
              </w:rPr>
              <w:t>-360.0F</w:t>
            </w:r>
          </w:p>
        </w:tc>
        <w:tc>
          <w:tcPr>
            <w:tcW w:w="1049" w:type="dxa"/>
          </w:tcPr>
          <w:p w:rsidR="00B501E2" w:rsidRPr="00594817" w:rsidRDefault="0083185C" w:rsidP="006A61C6">
            <w:pPr>
              <w:spacing w:before="60"/>
              <w:rPr>
                <w:rFonts w:cs="Calibri"/>
                <w:sz w:val="16"/>
              </w:rPr>
            </w:pPr>
            <w:r>
              <w:rPr>
                <w:rFonts w:cs="Calibri"/>
                <w:sz w:val="16"/>
              </w:rPr>
              <w:t>360.0F</w:t>
            </w:r>
          </w:p>
        </w:tc>
      </w:tr>
      <w:tr w:rsidR="00B501E2" w:rsidRPr="00AA38E8" w:rsidTr="006A61C6">
        <w:tc>
          <w:tcPr>
            <w:tcW w:w="1558" w:type="dxa"/>
            <w:vMerge/>
          </w:tcPr>
          <w:p w:rsidR="00B501E2" w:rsidRPr="00AA38E8" w:rsidRDefault="00B501E2" w:rsidP="006A61C6">
            <w:pPr>
              <w:spacing w:before="60"/>
              <w:rPr>
                <w:rFonts w:cs="Calibri"/>
                <w:b/>
                <w:bCs/>
                <w:sz w:val="16"/>
              </w:rPr>
            </w:pPr>
          </w:p>
        </w:tc>
        <w:tc>
          <w:tcPr>
            <w:tcW w:w="3540" w:type="dxa"/>
          </w:tcPr>
          <w:p w:rsidR="00B501E2" w:rsidRPr="008F531D" w:rsidRDefault="00B501E2" w:rsidP="006A61C6">
            <w:pPr>
              <w:spacing w:before="60"/>
              <w:rPr>
                <w:rFonts w:cs="Calibri"/>
                <w:sz w:val="16"/>
              </w:rPr>
            </w:pPr>
            <w:r w:rsidRPr="00304CEA">
              <w:rPr>
                <w:rFonts w:cs="Calibri"/>
                <w:sz w:val="16"/>
              </w:rPr>
              <w:t>RoughTurnAccPtr_Cnt_T_s16</w:t>
            </w:r>
          </w:p>
        </w:tc>
        <w:tc>
          <w:tcPr>
            <w:tcW w:w="1735" w:type="dxa"/>
          </w:tcPr>
          <w:p w:rsidR="00B501E2" w:rsidRDefault="00B501E2" w:rsidP="006A61C6">
            <w:pPr>
              <w:spacing w:before="60"/>
              <w:rPr>
                <w:rFonts w:cs="Calibri"/>
                <w:sz w:val="16"/>
              </w:rPr>
            </w:pPr>
            <w:r>
              <w:rPr>
                <w:rFonts w:cs="Calibri"/>
                <w:sz w:val="16"/>
              </w:rPr>
              <w:t>sint16</w:t>
            </w:r>
          </w:p>
        </w:tc>
        <w:tc>
          <w:tcPr>
            <w:tcW w:w="1046" w:type="dxa"/>
          </w:tcPr>
          <w:p w:rsidR="00B501E2" w:rsidRPr="00594817" w:rsidRDefault="0083185C" w:rsidP="006A61C6">
            <w:pPr>
              <w:spacing w:before="60"/>
              <w:rPr>
                <w:rFonts w:cs="Calibri"/>
                <w:sz w:val="16"/>
              </w:rPr>
            </w:pPr>
            <w:r>
              <w:rPr>
                <w:rFonts w:cs="Calibri"/>
                <w:sz w:val="16"/>
              </w:rPr>
              <w:t>-5</w:t>
            </w:r>
          </w:p>
        </w:tc>
        <w:tc>
          <w:tcPr>
            <w:tcW w:w="1049" w:type="dxa"/>
          </w:tcPr>
          <w:p w:rsidR="00B501E2" w:rsidRPr="00594817" w:rsidRDefault="0083185C" w:rsidP="006A61C6">
            <w:pPr>
              <w:spacing w:before="60"/>
              <w:rPr>
                <w:rFonts w:cs="Calibri"/>
                <w:sz w:val="16"/>
              </w:rPr>
            </w:pPr>
            <w:r>
              <w:rPr>
                <w:rFonts w:cs="Calibri"/>
                <w:sz w:val="16"/>
              </w:rPr>
              <w:t>5</w:t>
            </w:r>
          </w:p>
        </w:tc>
      </w:tr>
      <w:tr w:rsidR="00B501E2" w:rsidRPr="00AA38E8" w:rsidTr="00304CEA">
        <w:trPr>
          <w:trHeight w:val="265"/>
        </w:trPr>
        <w:tc>
          <w:tcPr>
            <w:tcW w:w="1558" w:type="dxa"/>
          </w:tcPr>
          <w:p w:rsidR="00B501E2" w:rsidRPr="00AA38E8" w:rsidRDefault="00B501E2" w:rsidP="006A61C6">
            <w:pPr>
              <w:spacing w:before="60"/>
              <w:rPr>
                <w:rFonts w:cs="Calibri"/>
                <w:b/>
                <w:bCs/>
                <w:sz w:val="16"/>
              </w:rPr>
            </w:pPr>
            <w:r w:rsidRPr="00AA38E8">
              <w:rPr>
                <w:rFonts w:cs="Calibri"/>
                <w:b/>
                <w:bCs/>
                <w:sz w:val="16"/>
              </w:rPr>
              <w:t>Return Value</w:t>
            </w:r>
          </w:p>
        </w:tc>
        <w:tc>
          <w:tcPr>
            <w:tcW w:w="3540" w:type="dxa"/>
          </w:tcPr>
          <w:p w:rsidR="00B501E2" w:rsidRPr="00AA38E8" w:rsidRDefault="00B501E2" w:rsidP="006A61C6">
            <w:pPr>
              <w:spacing w:before="60"/>
              <w:rPr>
                <w:rFonts w:cs="Calibri"/>
                <w:sz w:val="16"/>
              </w:rPr>
            </w:pPr>
            <w:r w:rsidRPr="00304CEA">
              <w:rPr>
                <w:rFonts w:cs="Calibri"/>
                <w:sz w:val="16"/>
              </w:rPr>
              <w:t>RoughTurnCount_Deg_T_f32</w:t>
            </w:r>
          </w:p>
        </w:tc>
        <w:tc>
          <w:tcPr>
            <w:tcW w:w="1735" w:type="dxa"/>
          </w:tcPr>
          <w:p w:rsidR="00B501E2" w:rsidRPr="00AA38E8" w:rsidRDefault="00B501E2" w:rsidP="006A61C6">
            <w:pPr>
              <w:spacing w:before="60"/>
              <w:rPr>
                <w:rFonts w:cs="Calibri"/>
                <w:sz w:val="16"/>
              </w:rPr>
            </w:pPr>
            <w:r>
              <w:rPr>
                <w:rFonts w:cs="Calibri"/>
                <w:sz w:val="16"/>
              </w:rPr>
              <w:t>float32</w:t>
            </w:r>
          </w:p>
        </w:tc>
        <w:tc>
          <w:tcPr>
            <w:tcW w:w="1046" w:type="dxa"/>
          </w:tcPr>
          <w:p w:rsidR="00B501E2" w:rsidRPr="00594817" w:rsidRDefault="0083185C" w:rsidP="006A61C6">
            <w:pPr>
              <w:spacing w:before="60"/>
              <w:rPr>
                <w:rFonts w:cs="Calibri"/>
                <w:sz w:val="16"/>
              </w:rPr>
            </w:pPr>
            <w:r>
              <w:rPr>
                <w:rFonts w:cs="Calibri"/>
                <w:sz w:val="16"/>
              </w:rPr>
              <w:t>-1800.0F</w:t>
            </w:r>
          </w:p>
        </w:tc>
        <w:tc>
          <w:tcPr>
            <w:tcW w:w="1049" w:type="dxa"/>
          </w:tcPr>
          <w:p w:rsidR="00B501E2" w:rsidRPr="00594817" w:rsidRDefault="0083185C" w:rsidP="006A61C6">
            <w:pPr>
              <w:spacing w:before="60"/>
              <w:rPr>
                <w:rFonts w:cs="Calibri"/>
                <w:sz w:val="16"/>
              </w:rPr>
            </w:pPr>
            <w:r>
              <w:rPr>
                <w:rFonts w:cs="Calibri"/>
                <w:sz w:val="16"/>
              </w:rPr>
              <w:t>1800.0F</w:t>
            </w:r>
          </w:p>
        </w:tc>
      </w:tr>
    </w:tbl>
    <w:p w:rsidR="00E67237" w:rsidRPr="00AA38E8" w:rsidRDefault="00E67237" w:rsidP="00E67237">
      <w:pPr>
        <w:pStyle w:val="Heading2"/>
        <w:numPr>
          <w:ilvl w:val="3"/>
          <w:numId w:val="1"/>
        </w:numPr>
        <w:rPr>
          <w:rFonts w:ascii="Calibri" w:hAnsi="Calibri" w:cs="Calibri"/>
        </w:rPr>
      </w:pPr>
      <w:bookmarkStart w:id="228" w:name="_Toc451178122"/>
      <w:r w:rsidRPr="00AA38E8">
        <w:rPr>
          <w:rFonts w:ascii="Calibri" w:hAnsi="Calibri" w:cs="Calibri"/>
        </w:rPr>
        <w:t>Description</w:t>
      </w:r>
      <w:bookmarkEnd w:id="228"/>
    </w:p>
    <w:p w:rsidR="00E67237" w:rsidRDefault="00E67237" w:rsidP="00656B0A">
      <w:pPr>
        <w:rPr>
          <w:rFonts w:cs="Calibri"/>
        </w:rPr>
      </w:pPr>
      <w:r>
        <w:rPr>
          <w:rFonts w:cs="Calibri"/>
        </w:rPr>
        <w:t>Refer to “Compute Rough Turns” block in Per1 of Simulink model in FDD</w:t>
      </w:r>
    </w:p>
    <w:p w:rsidR="00415E79" w:rsidRPr="00AA38E8" w:rsidRDefault="00415E79" w:rsidP="00415E79">
      <w:pPr>
        <w:pStyle w:val="Heading2"/>
        <w:numPr>
          <w:ilvl w:val="2"/>
          <w:numId w:val="1"/>
        </w:numPr>
        <w:rPr>
          <w:rFonts w:ascii="Calibri" w:hAnsi="Calibri" w:cs="Calibri"/>
        </w:rPr>
      </w:pPr>
      <w:bookmarkStart w:id="229" w:name="_Toc451178123"/>
      <w:r>
        <w:rPr>
          <w:rFonts w:ascii="Calibri" w:hAnsi="Calibri" w:cs="Calibri"/>
        </w:rPr>
        <w:t>Local Function #5</w:t>
      </w:r>
      <w:bookmarkEnd w:id="229"/>
    </w:p>
    <w:tbl>
      <w:tblPr>
        <w:tblpPr w:leftFromText="180" w:rightFromText="180" w:vertAnchor="text" w:tblpY="1"/>
        <w:tblOverlap w:val="neve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540"/>
        <w:gridCol w:w="1735"/>
        <w:gridCol w:w="1046"/>
        <w:gridCol w:w="1049"/>
      </w:tblGrid>
      <w:tr w:rsidR="00415E79" w:rsidRPr="00AA38E8" w:rsidTr="006A61C6">
        <w:tc>
          <w:tcPr>
            <w:tcW w:w="1558" w:type="dxa"/>
          </w:tcPr>
          <w:p w:rsidR="00415E79" w:rsidRPr="00AA38E8" w:rsidRDefault="00415E79" w:rsidP="006A61C6">
            <w:pPr>
              <w:spacing w:before="60"/>
              <w:rPr>
                <w:rFonts w:cs="Calibri"/>
                <w:b/>
                <w:bCs/>
                <w:sz w:val="16"/>
              </w:rPr>
            </w:pPr>
            <w:r w:rsidRPr="00AA38E8">
              <w:rPr>
                <w:rFonts w:cs="Calibri"/>
                <w:b/>
                <w:bCs/>
                <w:sz w:val="16"/>
              </w:rPr>
              <w:t>Function Name</w:t>
            </w:r>
          </w:p>
        </w:tc>
        <w:tc>
          <w:tcPr>
            <w:tcW w:w="3540" w:type="dxa"/>
          </w:tcPr>
          <w:p w:rsidR="00415E79" w:rsidRPr="00AA38E8" w:rsidRDefault="00415E79" w:rsidP="006A61C6">
            <w:pPr>
              <w:spacing w:before="60"/>
              <w:rPr>
                <w:rFonts w:cs="Calibri"/>
                <w:sz w:val="16"/>
              </w:rPr>
            </w:pPr>
            <w:r w:rsidRPr="00415E79">
              <w:rPr>
                <w:rFonts w:cs="Calibri"/>
                <w:sz w:val="16"/>
              </w:rPr>
              <w:t>ConstrainOneRev</w:t>
            </w:r>
            <w:r w:rsidRPr="00304CEA">
              <w:rPr>
                <w:rFonts w:cs="Calibri"/>
                <w:sz w:val="16"/>
              </w:rPr>
              <w:t>s</w:t>
            </w:r>
          </w:p>
        </w:tc>
        <w:tc>
          <w:tcPr>
            <w:tcW w:w="1735" w:type="dxa"/>
            <w:shd w:val="pct30" w:color="FFFF00" w:fill="auto"/>
          </w:tcPr>
          <w:p w:rsidR="00415E79" w:rsidRPr="00AA38E8" w:rsidRDefault="00415E79" w:rsidP="006A61C6">
            <w:pPr>
              <w:spacing w:before="60"/>
              <w:jc w:val="center"/>
              <w:rPr>
                <w:rFonts w:cs="Calibri"/>
                <w:sz w:val="16"/>
              </w:rPr>
            </w:pPr>
            <w:r w:rsidRPr="00AA38E8">
              <w:rPr>
                <w:rFonts w:cs="Calibri"/>
                <w:sz w:val="16"/>
              </w:rPr>
              <w:t>Type</w:t>
            </w:r>
          </w:p>
        </w:tc>
        <w:tc>
          <w:tcPr>
            <w:tcW w:w="1046" w:type="dxa"/>
            <w:shd w:val="pct30" w:color="FFFF00" w:fill="auto"/>
          </w:tcPr>
          <w:p w:rsidR="00415E79" w:rsidRPr="00AA38E8" w:rsidRDefault="00415E79" w:rsidP="006A61C6">
            <w:pPr>
              <w:spacing w:before="60"/>
              <w:jc w:val="center"/>
              <w:rPr>
                <w:rFonts w:cs="Calibri"/>
                <w:sz w:val="16"/>
              </w:rPr>
            </w:pPr>
            <w:r w:rsidRPr="00AA38E8">
              <w:rPr>
                <w:rFonts w:cs="Calibri"/>
                <w:sz w:val="16"/>
              </w:rPr>
              <w:t>Min</w:t>
            </w:r>
          </w:p>
        </w:tc>
        <w:tc>
          <w:tcPr>
            <w:tcW w:w="1049" w:type="dxa"/>
            <w:shd w:val="pct30" w:color="FFFF00" w:fill="auto"/>
          </w:tcPr>
          <w:p w:rsidR="00415E79" w:rsidRPr="00AA38E8" w:rsidRDefault="00415E79" w:rsidP="006A61C6">
            <w:pPr>
              <w:spacing w:before="60"/>
              <w:jc w:val="center"/>
              <w:rPr>
                <w:rFonts w:cs="Calibri"/>
                <w:sz w:val="16"/>
              </w:rPr>
            </w:pPr>
            <w:r w:rsidRPr="00AA38E8">
              <w:rPr>
                <w:rFonts w:cs="Calibri"/>
                <w:sz w:val="16"/>
              </w:rPr>
              <w:t>Max</w:t>
            </w:r>
          </w:p>
        </w:tc>
      </w:tr>
      <w:tr w:rsidR="00676659" w:rsidRPr="00AA38E8" w:rsidTr="006A61C6">
        <w:tc>
          <w:tcPr>
            <w:tcW w:w="1558" w:type="dxa"/>
          </w:tcPr>
          <w:p w:rsidR="00676659" w:rsidRPr="00AA38E8" w:rsidRDefault="00676659" w:rsidP="00676659">
            <w:pPr>
              <w:spacing w:before="60"/>
              <w:rPr>
                <w:rFonts w:cs="Calibri"/>
                <w:b/>
                <w:bCs/>
                <w:sz w:val="16"/>
              </w:rPr>
            </w:pPr>
            <w:r w:rsidRPr="00AA38E8">
              <w:rPr>
                <w:rFonts w:cs="Calibri"/>
                <w:b/>
                <w:bCs/>
                <w:sz w:val="16"/>
              </w:rPr>
              <w:t xml:space="preserve">Arguments Passed </w:t>
            </w:r>
          </w:p>
        </w:tc>
        <w:tc>
          <w:tcPr>
            <w:tcW w:w="3540" w:type="dxa"/>
          </w:tcPr>
          <w:p w:rsidR="00676659" w:rsidRPr="00AA38E8" w:rsidRDefault="00676659" w:rsidP="00676659">
            <w:pPr>
              <w:spacing w:before="60"/>
              <w:rPr>
                <w:rFonts w:cs="Calibri"/>
                <w:sz w:val="16"/>
              </w:rPr>
            </w:pPr>
            <w:r w:rsidRPr="00415E79">
              <w:rPr>
                <w:rFonts w:cs="Calibri"/>
                <w:sz w:val="16"/>
              </w:rPr>
              <w:t>Input_Deg_T_f32</w:t>
            </w:r>
          </w:p>
        </w:tc>
        <w:tc>
          <w:tcPr>
            <w:tcW w:w="1735" w:type="dxa"/>
          </w:tcPr>
          <w:p w:rsidR="00676659" w:rsidRPr="00AA38E8" w:rsidRDefault="00676659" w:rsidP="00676659">
            <w:pPr>
              <w:spacing w:before="60"/>
              <w:rPr>
                <w:rFonts w:cs="Calibri"/>
                <w:sz w:val="16"/>
              </w:rPr>
            </w:pPr>
            <w:r>
              <w:rPr>
                <w:rFonts w:cs="Calibri"/>
                <w:sz w:val="16"/>
              </w:rPr>
              <w:t>float32</w:t>
            </w:r>
          </w:p>
        </w:tc>
        <w:tc>
          <w:tcPr>
            <w:tcW w:w="1046" w:type="dxa"/>
          </w:tcPr>
          <w:p w:rsidR="00676659" w:rsidRPr="00594817" w:rsidRDefault="00676659" w:rsidP="00676659">
            <w:pPr>
              <w:spacing w:before="60"/>
              <w:rPr>
                <w:rFonts w:cs="Calibri"/>
                <w:sz w:val="16"/>
              </w:rPr>
            </w:pPr>
            <w:r>
              <w:rPr>
                <w:rFonts w:cs="Calibri"/>
                <w:sz w:val="16"/>
              </w:rPr>
              <w:t>-1800.0F</w:t>
            </w:r>
          </w:p>
        </w:tc>
        <w:tc>
          <w:tcPr>
            <w:tcW w:w="1049" w:type="dxa"/>
          </w:tcPr>
          <w:p w:rsidR="00676659" w:rsidRPr="00594817" w:rsidRDefault="00676659" w:rsidP="00676659">
            <w:pPr>
              <w:spacing w:before="60"/>
              <w:rPr>
                <w:rFonts w:cs="Calibri"/>
                <w:sz w:val="16"/>
              </w:rPr>
            </w:pPr>
            <w:r>
              <w:rPr>
                <w:rFonts w:cs="Calibri"/>
                <w:sz w:val="16"/>
              </w:rPr>
              <w:t>1800.0F</w:t>
            </w:r>
          </w:p>
        </w:tc>
      </w:tr>
      <w:tr w:rsidR="00676659" w:rsidRPr="00AA38E8" w:rsidTr="006A61C6">
        <w:trPr>
          <w:trHeight w:val="265"/>
        </w:trPr>
        <w:tc>
          <w:tcPr>
            <w:tcW w:w="1558" w:type="dxa"/>
          </w:tcPr>
          <w:p w:rsidR="00676659" w:rsidRPr="00AA38E8" w:rsidRDefault="00676659" w:rsidP="00676659">
            <w:pPr>
              <w:spacing w:before="60"/>
              <w:rPr>
                <w:rFonts w:cs="Calibri"/>
                <w:b/>
                <w:bCs/>
                <w:sz w:val="16"/>
              </w:rPr>
            </w:pPr>
            <w:r w:rsidRPr="00AA38E8">
              <w:rPr>
                <w:rFonts w:cs="Calibri"/>
                <w:b/>
                <w:bCs/>
                <w:sz w:val="16"/>
              </w:rPr>
              <w:t>Return Value</w:t>
            </w:r>
          </w:p>
        </w:tc>
        <w:tc>
          <w:tcPr>
            <w:tcW w:w="3540" w:type="dxa"/>
          </w:tcPr>
          <w:p w:rsidR="00676659" w:rsidRPr="00AA38E8" w:rsidRDefault="00676659" w:rsidP="00676659">
            <w:pPr>
              <w:spacing w:before="60"/>
              <w:rPr>
                <w:rFonts w:cs="Calibri"/>
                <w:sz w:val="16"/>
              </w:rPr>
            </w:pPr>
            <w:r w:rsidRPr="00415E79">
              <w:rPr>
                <w:rFonts w:cs="Calibri"/>
                <w:sz w:val="16"/>
              </w:rPr>
              <w:t>Input_Deg_T_f32</w:t>
            </w:r>
          </w:p>
        </w:tc>
        <w:tc>
          <w:tcPr>
            <w:tcW w:w="1735" w:type="dxa"/>
          </w:tcPr>
          <w:p w:rsidR="00676659" w:rsidRPr="00AA38E8" w:rsidRDefault="00676659" w:rsidP="00676659">
            <w:pPr>
              <w:spacing w:before="60"/>
              <w:rPr>
                <w:rFonts w:cs="Calibri"/>
                <w:sz w:val="16"/>
              </w:rPr>
            </w:pPr>
            <w:r>
              <w:rPr>
                <w:rFonts w:cs="Calibri"/>
                <w:sz w:val="16"/>
              </w:rPr>
              <w:t>float32</w:t>
            </w:r>
          </w:p>
        </w:tc>
        <w:tc>
          <w:tcPr>
            <w:tcW w:w="1046" w:type="dxa"/>
          </w:tcPr>
          <w:p w:rsidR="00676659" w:rsidRPr="00594817" w:rsidRDefault="00676659" w:rsidP="00676659">
            <w:pPr>
              <w:spacing w:before="60"/>
              <w:rPr>
                <w:rFonts w:cs="Calibri"/>
                <w:sz w:val="16"/>
              </w:rPr>
            </w:pPr>
            <w:r>
              <w:rPr>
                <w:rFonts w:cs="Calibri"/>
                <w:sz w:val="16"/>
              </w:rPr>
              <w:t>0.0F</w:t>
            </w:r>
          </w:p>
        </w:tc>
        <w:tc>
          <w:tcPr>
            <w:tcW w:w="1049" w:type="dxa"/>
          </w:tcPr>
          <w:p w:rsidR="00676659" w:rsidRPr="00594817" w:rsidRDefault="00676659" w:rsidP="00676659">
            <w:pPr>
              <w:spacing w:before="60"/>
              <w:rPr>
                <w:rFonts w:cs="Calibri"/>
                <w:sz w:val="16"/>
              </w:rPr>
            </w:pPr>
            <w:r>
              <w:rPr>
                <w:rFonts w:cs="Calibri"/>
                <w:sz w:val="16"/>
              </w:rPr>
              <w:t>360.0F</w:t>
            </w:r>
          </w:p>
        </w:tc>
      </w:tr>
    </w:tbl>
    <w:p w:rsidR="00125BBC" w:rsidRPr="00AA38E8" w:rsidRDefault="00125BBC" w:rsidP="00125BBC">
      <w:pPr>
        <w:pStyle w:val="Heading2"/>
        <w:numPr>
          <w:ilvl w:val="3"/>
          <w:numId w:val="1"/>
        </w:numPr>
        <w:rPr>
          <w:rFonts w:ascii="Calibri" w:hAnsi="Calibri" w:cs="Calibri"/>
        </w:rPr>
      </w:pPr>
      <w:bookmarkStart w:id="230" w:name="_Toc451178124"/>
      <w:r w:rsidRPr="00AA38E8">
        <w:rPr>
          <w:rFonts w:ascii="Calibri" w:hAnsi="Calibri" w:cs="Calibri"/>
        </w:rPr>
        <w:t>Description</w:t>
      </w:r>
      <w:bookmarkEnd w:id="230"/>
    </w:p>
    <w:p w:rsidR="00125BBC" w:rsidRDefault="00125BBC" w:rsidP="00125BBC">
      <w:pPr>
        <w:rPr>
          <w:rFonts w:cs="Calibri"/>
        </w:rPr>
      </w:pPr>
      <w:r>
        <w:rPr>
          <w:rFonts w:cs="Calibri"/>
        </w:rPr>
        <w:t>Refer to “ConstrainOneRev” block in Per1 of Simulink model in FDD</w:t>
      </w:r>
    </w:p>
    <w:p w:rsidR="00B0319E" w:rsidRPr="00AA38E8" w:rsidRDefault="00B0319E" w:rsidP="00B0319E">
      <w:pPr>
        <w:pStyle w:val="Heading2"/>
        <w:numPr>
          <w:ilvl w:val="2"/>
          <w:numId w:val="1"/>
        </w:numPr>
        <w:rPr>
          <w:rFonts w:ascii="Calibri" w:hAnsi="Calibri" w:cs="Calibri"/>
        </w:rPr>
      </w:pPr>
      <w:bookmarkStart w:id="231" w:name="_Toc451178125"/>
      <w:r>
        <w:rPr>
          <w:rFonts w:ascii="Calibri" w:hAnsi="Calibri" w:cs="Calibri"/>
        </w:rPr>
        <w:t>Local Function #6</w:t>
      </w:r>
      <w:bookmarkEnd w:id="231"/>
    </w:p>
    <w:tbl>
      <w:tblPr>
        <w:tblpPr w:leftFromText="180" w:rightFromText="180" w:vertAnchor="text" w:tblpY="1"/>
        <w:tblOverlap w:val="neve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540"/>
        <w:gridCol w:w="1735"/>
        <w:gridCol w:w="1046"/>
        <w:gridCol w:w="1049"/>
      </w:tblGrid>
      <w:tr w:rsidR="00B0319E" w:rsidRPr="00AA38E8" w:rsidTr="006A61C6">
        <w:tc>
          <w:tcPr>
            <w:tcW w:w="1558" w:type="dxa"/>
          </w:tcPr>
          <w:p w:rsidR="00B0319E" w:rsidRPr="00AA38E8" w:rsidRDefault="00B0319E" w:rsidP="006A61C6">
            <w:pPr>
              <w:spacing w:before="60"/>
              <w:rPr>
                <w:rFonts w:cs="Calibri"/>
                <w:b/>
                <w:bCs/>
                <w:sz w:val="16"/>
              </w:rPr>
            </w:pPr>
            <w:r w:rsidRPr="00AA38E8">
              <w:rPr>
                <w:rFonts w:cs="Calibri"/>
                <w:b/>
                <w:bCs/>
                <w:sz w:val="16"/>
              </w:rPr>
              <w:t>Function Name</w:t>
            </w:r>
          </w:p>
        </w:tc>
        <w:tc>
          <w:tcPr>
            <w:tcW w:w="3540" w:type="dxa"/>
          </w:tcPr>
          <w:p w:rsidR="00B0319E" w:rsidRPr="00AA38E8" w:rsidRDefault="00AC5831" w:rsidP="006A61C6">
            <w:pPr>
              <w:spacing w:before="60"/>
              <w:rPr>
                <w:rFonts w:cs="Calibri"/>
                <w:sz w:val="16"/>
              </w:rPr>
            </w:pPr>
            <w:r w:rsidRPr="00AC5831">
              <w:rPr>
                <w:rFonts w:cs="Calibri"/>
                <w:sz w:val="16"/>
              </w:rPr>
              <w:t>I2CCommFltDiag</w:t>
            </w:r>
          </w:p>
        </w:tc>
        <w:tc>
          <w:tcPr>
            <w:tcW w:w="1735" w:type="dxa"/>
            <w:shd w:val="pct30" w:color="FFFF00" w:fill="auto"/>
          </w:tcPr>
          <w:p w:rsidR="00B0319E" w:rsidRPr="00AA38E8" w:rsidRDefault="00B0319E" w:rsidP="006A61C6">
            <w:pPr>
              <w:spacing w:before="60"/>
              <w:jc w:val="center"/>
              <w:rPr>
                <w:rFonts w:cs="Calibri"/>
                <w:sz w:val="16"/>
              </w:rPr>
            </w:pPr>
            <w:r w:rsidRPr="00AA38E8">
              <w:rPr>
                <w:rFonts w:cs="Calibri"/>
                <w:sz w:val="16"/>
              </w:rPr>
              <w:t>Type</w:t>
            </w:r>
          </w:p>
        </w:tc>
        <w:tc>
          <w:tcPr>
            <w:tcW w:w="1046" w:type="dxa"/>
            <w:shd w:val="pct30" w:color="FFFF00" w:fill="auto"/>
          </w:tcPr>
          <w:p w:rsidR="00B0319E" w:rsidRPr="00AA38E8" w:rsidRDefault="00B0319E" w:rsidP="006A61C6">
            <w:pPr>
              <w:spacing w:before="60"/>
              <w:jc w:val="center"/>
              <w:rPr>
                <w:rFonts w:cs="Calibri"/>
                <w:sz w:val="16"/>
              </w:rPr>
            </w:pPr>
            <w:r w:rsidRPr="00AA38E8">
              <w:rPr>
                <w:rFonts w:cs="Calibri"/>
                <w:sz w:val="16"/>
              </w:rPr>
              <w:t>Min</w:t>
            </w:r>
          </w:p>
        </w:tc>
        <w:tc>
          <w:tcPr>
            <w:tcW w:w="1049" w:type="dxa"/>
            <w:shd w:val="pct30" w:color="FFFF00" w:fill="auto"/>
          </w:tcPr>
          <w:p w:rsidR="00B0319E" w:rsidRPr="00AA38E8" w:rsidRDefault="00B0319E" w:rsidP="006A61C6">
            <w:pPr>
              <w:spacing w:before="60"/>
              <w:jc w:val="center"/>
              <w:rPr>
                <w:rFonts w:cs="Calibri"/>
                <w:sz w:val="16"/>
              </w:rPr>
            </w:pPr>
            <w:r w:rsidRPr="00AA38E8">
              <w:rPr>
                <w:rFonts w:cs="Calibri"/>
                <w:sz w:val="16"/>
              </w:rPr>
              <w:t>Max</w:t>
            </w:r>
          </w:p>
        </w:tc>
      </w:tr>
      <w:tr w:rsidR="00B0319E" w:rsidRPr="00AA38E8" w:rsidTr="006A61C6">
        <w:tc>
          <w:tcPr>
            <w:tcW w:w="1558" w:type="dxa"/>
          </w:tcPr>
          <w:p w:rsidR="00B0319E" w:rsidRPr="00AA38E8" w:rsidRDefault="00B0319E" w:rsidP="006A61C6">
            <w:pPr>
              <w:spacing w:before="60"/>
              <w:rPr>
                <w:rFonts w:cs="Calibri"/>
                <w:b/>
                <w:bCs/>
                <w:sz w:val="16"/>
              </w:rPr>
            </w:pPr>
            <w:r w:rsidRPr="00AA38E8">
              <w:rPr>
                <w:rFonts w:cs="Calibri"/>
                <w:b/>
                <w:bCs/>
                <w:sz w:val="16"/>
              </w:rPr>
              <w:t xml:space="preserve">Arguments Passed </w:t>
            </w:r>
          </w:p>
        </w:tc>
        <w:tc>
          <w:tcPr>
            <w:tcW w:w="3540" w:type="dxa"/>
          </w:tcPr>
          <w:p w:rsidR="00B0319E" w:rsidRPr="00AA38E8" w:rsidRDefault="000753ED" w:rsidP="000753ED">
            <w:pPr>
              <w:spacing w:before="60"/>
              <w:ind w:left="864" w:hanging="864"/>
              <w:rPr>
                <w:rFonts w:cs="Calibri"/>
                <w:sz w:val="16"/>
              </w:rPr>
            </w:pPr>
            <w:r>
              <w:rPr>
                <w:rFonts w:cs="Calibri"/>
                <w:sz w:val="16"/>
              </w:rPr>
              <w:t>I2CSensCommFlts_Cnt_T</w:t>
            </w:r>
            <w:r w:rsidR="009474C1" w:rsidRPr="009474C1">
              <w:rPr>
                <w:rFonts w:cs="Calibri"/>
                <w:sz w:val="16"/>
              </w:rPr>
              <w:t>_u08</w:t>
            </w:r>
          </w:p>
        </w:tc>
        <w:tc>
          <w:tcPr>
            <w:tcW w:w="1735" w:type="dxa"/>
          </w:tcPr>
          <w:p w:rsidR="00B0319E" w:rsidRPr="00AA38E8" w:rsidRDefault="009474C1" w:rsidP="006A61C6">
            <w:pPr>
              <w:spacing w:before="60"/>
              <w:rPr>
                <w:rFonts w:cs="Calibri"/>
                <w:sz w:val="16"/>
              </w:rPr>
            </w:pPr>
            <w:r>
              <w:rPr>
                <w:rFonts w:cs="Calibri"/>
                <w:sz w:val="16"/>
              </w:rPr>
              <w:t>uint8</w:t>
            </w:r>
          </w:p>
        </w:tc>
        <w:tc>
          <w:tcPr>
            <w:tcW w:w="1046" w:type="dxa"/>
          </w:tcPr>
          <w:p w:rsidR="00B0319E" w:rsidRPr="00594817" w:rsidRDefault="009474C1" w:rsidP="006A61C6">
            <w:pPr>
              <w:spacing w:before="60"/>
              <w:rPr>
                <w:rFonts w:cs="Calibri"/>
                <w:sz w:val="16"/>
              </w:rPr>
            </w:pPr>
            <w:r>
              <w:rPr>
                <w:rFonts w:cs="Calibri"/>
                <w:sz w:val="16"/>
              </w:rPr>
              <w:t>0</w:t>
            </w:r>
            <w:r w:rsidR="005E0204">
              <w:rPr>
                <w:rFonts w:cs="Calibri"/>
                <w:sz w:val="16"/>
              </w:rPr>
              <w:t>U</w:t>
            </w:r>
          </w:p>
        </w:tc>
        <w:tc>
          <w:tcPr>
            <w:tcW w:w="1049" w:type="dxa"/>
          </w:tcPr>
          <w:p w:rsidR="00B0319E" w:rsidRPr="00594817" w:rsidRDefault="009474C1" w:rsidP="006A61C6">
            <w:pPr>
              <w:spacing w:before="60"/>
              <w:rPr>
                <w:rFonts w:cs="Calibri"/>
                <w:sz w:val="16"/>
              </w:rPr>
            </w:pPr>
            <w:r>
              <w:rPr>
                <w:rFonts w:cs="Calibri"/>
                <w:sz w:val="16"/>
              </w:rPr>
              <w:t>255</w:t>
            </w:r>
            <w:r w:rsidR="005E0204">
              <w:rPr>
                <w:rFonts w:cs="Calibri"/>
                <w:sz w:val="16"/>
              </w:rPr>
              <w:t>U</w:t>
            </w:r>
          </w:p>
        </w:tc>
      </w:tr>
      <w:tr w:rsidR="00B0319E" w:rsidRPr="00AA38E8" w:rsidTr="006A61C6">
        <w:trPr>
          <w:trHeight w:val="265"/>
        </w:trPr>
        <w:tc>
          <w:tcPr>
            <w:tcW w:w="1558" w:type="dxa"/>
          </w:tcPr>
          <w:p w:rsidR="00B0319E" w:rsidRPr="00AA38E8" w:rsidRDefault="00B0319E" w:rsidP="006A61C6">
            <w:pPr>
              <w:spacing w:before="60"/>
              <w:rPr>
                <w:rFonts w:cs="Calibri"/>
                <w:b/>
                <w:bCs/>
                <w:sz w:val="16"/>
              </w:rPr>
            </w:pPr>
            <w:r w:rsidRPr="00AA38E8">
              <w:rPr>
                <w:rFonts w:cs="Calibri"/>
                <w:b/>
                <w:bCs/>
                <w:sz w:val="16"/>
              </w:rPr>
              <w:t>Return Value</w:t>
            </w:r>
          </w:p>
        </w:tc>
        <w:tc>
          <w:tcPr>
            <w:tcW w:w="3540" w:type="dxa"/>
          </w:tcPr>
          <w:p w:rsidR="00B0319E" w:rsidRPr="00AA38E8" w:rsidRDefault="00AC5831" w:rsidP="006A61C6">
            <w:pPr>
              <w:spacing w:before="60"/>
              <w:rPr>
                <w:rFonts w:cs="Calibri"/>
                <w:sz w:val="16"/>
              </w:rPr>
            </w:pPr>
            <w:r>
              <w:rPr>
                <w:rFonts w:cs="Calibri"/>
                <w:sz w:val="16"/>
              </w:rPr>
              <w:t>None</w:t>
            </w:r>
          </w:p>
        </w:tc>
        <w:tc>
          <w:tcPr>
            <w:tcW w:w="1735" w:type="dxa"/>
          </w:tcPr>
          <w:p w:rsidR="00B0319E" w:rsidRPr="00AA38E8" w:rsidRDefault="00AC5831" w:rsidP="006A61C6">
            <w:pPr>
              <w:spacing w:before="60"/>
              <w:rPr>
                <w:rFonts w:cs="Calibri"/>
                <w:sz w:val="16"/>
              </w:rPr>
            </w:pPr>
            <w:r>
              <w:rPr>
                <w:rFonts w:cs="Calibri"/>
                <w:sz w:val="16"/>
              </w:rPr>
              <w:t>-</w:t>
            </w:r>
          </w:p>
        </w:tc>
        <w:tc>
          <w:tcPr>
            <w:tcW w:w="1046" w:type="dxa"/>
          </w:tcPr>
          <w:p w:rsidR="00B0319E" w:rsidRPr="00594817" w:rsidRDefault="00AC5831" w:rsidP="006A61C6">
            <w:pPr>
              <w:spacing w:before="60"/>
              <w:rPr>
                <w:rFonts w:cs="Calibri"/>
                <w:sz w:val="16"/>
              </w:rPr>
            </w:pPr>
            <w:r>
              <w:rPr>
                <w:rFonts w:cs="Calibri"/>
                <w:sz w:val="16"/>
              </w:rPr>
              <w:t>-</w:t>
            </w:r>
          </w:p>
        </w:tc>
        <w:tc>
          <w:tcPr>
            <w:tcW w:w="1049" w:type="dxa"/>
          </w:tcPr>
          <w:p w:rsidR="00B0319E" w:rsidRPr="00594817" w:rsidRDefault="00AC5831" w:rsidP="006A61C6">
            <w:pPr>
              <w:spacing w:before="60"/>
              <w:rPr>
                <w:rFonts w:cs="Calibri"/>
                <w:sz w:val="16"/>
              </w:rPr>
            </w:pPr>
            <w:r>
              <w:rPr>
                <w:rFonts w:cs="Calibri"/>
                <w:sz w:val="16"/>
              </w:rPr>
              <w:t>-</w:t>
            </w:r>
          </w:p>
        </w:tc>
      </w:tr>
    </w:tbl>
    <w:p w:rsidR="00637BAE" w:rsidRPr="00AA38E8" w:rsidRDefault="00637BAE" w:rsidP="00637BAE">
      <w:pPr>
        <w:pStyle w:val="Heading2"/>
        <w:numPr>
          <w:ilvl w:val="3"/>
          <w:numId w:val="1"/>
        </w:numPr>
        <w:rPr>
          <w:rFonts w:ascii="Calibri" w:hAnsi="Calibri" w:cs="Calibri"/>
        </w:rPr>
      </w:pPr>
      <w:bookmarkStart w:id="232" w:name="_Toc451178126"/>
      <w:r w:rsidRPr="00AA38E8">
        <w:rPr>
          <w:rFonts w:ascii="Calibri" w:hAnsi="Calibri" w:cs="Calibri"/>
        </w:rPr>
        <w:t>Description</w:t>
      </w:r>
      <w:bookmarkEnd w:id="232"/>
    </w:p>
    <w:p w:rsidR="00415E79" w:rsidRDefault="00637BAE" w:rsidP="00656B0A">
      <w:pPr>
        <w:rPr>
          <w:rFonts w:cs="Calibri"/>
        </w:rPr>
      </w:pPr>
      <w:r>
        <w:rPr>
          <w:rFonts w:cs="Calibri"/>
        </w:rPr>
        <w:t>Refer to “I2C Diagnostic” block in Per1 of Simulink model in FDD</w:t>
      </w:r>
    </w:p>
    <w:p w:rsidR="005B6F5A" w:rsidRPr="00AA38E8" w:rsidRDefault="005B6F5A" w:rsidP="005B6F5A">
      <w:pPr>
        <w:pStyle w:val="Heading2"/>
        <w:numPr>
          <w:ilvl w:val="2"/>
          <w:numId w:val="1"/>
        </w:numPr>
        <w:rPr>
          <w:rFonts w:ascii="Calibri" w:hAnsi="Calibri" w:cs="Calibri"/>
        </w:rPr>
      </w:pPr>
      <w:bookmarkStart w:id="233" w:name="_Toc451178127"/>
      <w:r>
        <w:rPr>
          <w:rFonts w:ascii="Calibri" w:hAnsi="Calibri" w:cs="Calibri"/>
        </w:rPr>
        <w:t>Local Function #7</w:t>
      </w:r>
      <w:bookmarkEnd w:id="233"/>
    </w:p>
    <w:tbl>
      <w:tblPr>
        <w:tblpPr w:leftFromText="180" w:rightFromText="180" w:vertAnchor="text" w:tblpY="1"/>
        <w:tblOverlap w:val="neve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540"/>
        <w:gridCol w:w="1735"/>
        <w:gridCol w:w="1046"/>
        <w:gridCol w:w="1049"/>
      </w:tblGrid>
      <w:tr w:rsidR="005B6F5A" w:rsidRPr="00AA38E8" w:rsidTr="006A61C6">
        <w:tc>
          <w:tcPr>
            <w:tcW w:w="1558" w:type="dxa"/>
          </w:tcPr>
          <w:p w:rsidR="005B6F5A" w:rsidRPr="00AA38E8" w:rsidRDefault="005B6F5A" w:rsidP="006A61C6">
            <w:pPr>
              <w:spacing w:before="60"/>
              <w:rPr>
                <w:rFonts w:cs="Calibri"/>
                <w:b/>
                <w:bCs/>
                <w:sz w:val="16"/>
              </w:rPr>
            </w:pPr>
            <w:r w:rsidRPr="00AA38E8">
              <w:rPr>
                <w:rFonts w:cs="Calibri"/>
                <w:b/>
                <w:bCs/>
                <w:sz w:val="16"/>
              </w:rPr>
              <w:t>Function Name</w:t>
            </w:r>
          </w:p>
        </w:tc>
        <w:tc>
          <w:tcPr>
            <w:tcW w:w="3540" w:type="dxa"/>
          </w:tcPr>
          <w:p w:rsidR="005B6F5A" w:rsidRPr="00AA38E8" w:rsidRDefault="008608DD" w:rsidP="006A61C6">
            <w:pPr>
              <w:spacing w:before="60"/>
              <w:rPr>
                <w:rFonts w:cs="Calibri"/>
                <w:sz w:val="16"/>
              </w:rPr>
            </w:pPr>
            <w:r w:rsidRPr="008608DD">
              <w:rPr>
                <w:rFonts w:cs="Calibri"/>
                <w:sz w:val="16"/>
              </w:rPr>
              <w:t>I2CSnsrDataCheck</w:t>
            </w:r>
          </w:p>
        </w:tc>
        <w:tc>
          <w:tcPr>
            <w:tcW w:w="1735" w:type="dxa"/>
            <w:shd w:val="pct30" w:color="FFFF00" w:fill="auto"/>
          </w:tcPr>
          <w:p w:rsidR="005B6F5A" w:rsidRPr="00AA38E8" w:rsidRDefault="005B6F5A" w:rsidP="006A61C6">
            <w:pPr>
              <w:spacing w:before="60"/>
              <w:jc w:val="center"/>
              <w:rPr>
                <w:rFonts w:cs="Calibri"/>
                <w:sz w:val="16"/>
              </w:rPr>
            </w:pPr>
            <w:r w:rsidRPr="00AA38E8">
              <w:rPr>
                <w:rFonts w:cs="Calibri"/>
                <w:sz w:val="16"/>
              </w:rPr>
              <w:t>Type</w:t>
            </w:r>
          </w:p>
        </w:tc>
        <w:tc>
          <w:tcPr>
            <w:tcW w:w="1046" w:type="dxa"/>
            <w:shd w:val="pct30" w:color="FFFF00" w:fill="auto"/>
          </w:tcPr>
          <w:p w:rsidR="005B6F5A" w:rsidRPr="00AA38E8" w:rsidRDefault="005B6F5A" w:rsidP="006A61C6">
            <w:pPr>
              <w:spacing w:before="60"/>
              <w:jc w:val="center"/>
              <w:rPr>
                <w:rFonts w:cs="Calibri"/>
                <w:sz w:val="16"/>
              </w:rPr>
            </w:pPr>
            <w:r w:rsidRPr="00AA38E8">
              <w:rPr>
                <w:rFonts w:cs="Calibri"/>
                <w:sz w:val="16"/>
              </w:rPr>
              <w:t>Min</w:t>
            </w:r>
          </w:p>
        </w:tc>
        <w:tc>
          <w:tcPr>
            <w:tcW w:w="1049" w:type="dxa"/>
            <w:shd w:val="pct30" w:color="FFFF00" w:fill="auto"/>
          </w:tcPr>
          <w:p w:rsidR="005B6F5A" w:rsidRPr="00AA38E8" w:rsidRDefault="005B6F5A" w:rsidP="006A61C6">
            <w:pPr>
              <w:spacing w:before="60"/>
              <w:jc w:val="center"/>
              <w:rPr>
                <w:rFonts w:cs="Calibri"/>
                <w:sz w:val="16"/>
              </w:rPr>
            </w:pPr>
            <w:r w:rsidRPr="00AA38E8">
              <w:rPr>
                <w:rFonts w:cs="Calibri"/>
                <w:sz w:val="16"/>
              </w:rPr>
              <w:t>Max</w:t>
            </w:r>
          </w:p>
        </w:tc>
      </w:tr>
      <w:tr w:rsidR="006C5FC2" w:rsidRPr="00AA38E8" w:rsidTr="006A61C6">
        <w:tc>
          <w:tcPr>
            <w:tcW w:w="1558" w:type="dxa"/>
            <w:vMerge w:val="restart"/>
          </w:tcPr>
          <w:p w:rsidR="006C5FC2" w:rsidRPr="00AA38E8" w:rsidRDefault="006C5FC2" w:rsidP="006A61C6">
            <w:pPr>
              <w:spacing w:before="60"/>
              <w:rPr>
                <w:rFonts w:cs="Calibri"/>
                <w:b/>
                <w:bCs/>
                <w:sz w:val="16"/>
              </w:rPr>
            </w:pPr>
            <w:r w:rsidRPr="00AA38E8">
              <w:rPr>
                <w:rFonts w:cs="Calibri"/>
                <w:b/>
                <w:bCs/>
                <w:sz w:val="16"/>
              </w:rPr>
              <w:t xml:space="preserve">Arguments Passed </w:t>
            </w:r>
          </w:p>
        </w:tc>
        <w:tc>
          <w:tcPr>
            <w:tcW w:w="3540" w:type="dxa"/>
          </w:tcPr>
          <w:p w:rsidR="006C5FC2" w:rsidRPr="00AA38E8" w:rsidRDefault="006C5FC2" w:rsidP="006A61C6">
            <w:pPr>
              <w:spacing w:before="60"/>
              <w:rPr>
                <w:rFonts w:cs="Calibri"/>
                <w:sz w:val="16"/>
              </w:rPr>
            </w:pPr>
            <w:r w:rsidRPr="008608DD">
              <w:rPr>
                <w:rFonts w:cs="Calibri"/>
                <w:sz w:val="16"/>
              </w:rPr>
              <w:t>I2CHwColAngle_Cnt_T_u16</w:t>
            </w:r>
          </w:p>
        </w:tc>
        <w:tc>
          <w:tcPr>
            <w:tcW w:w="1735" w:type="dxa"/>
          </w:tcPr>
          <w:p w:rsidR="006C5FC2" w:rsidRPr="00AA38E8" w:rsidRDefault="006C5FC2" w:rsidP="006A61C6">
            <w:pPr>
              <w:spacing w:before="60"/>
              <w:rPr>
                <w:rFonts w:cs="Calibri"/>
                <w:sz w:val="16"/>
              </w:rPr>
            </w:pPr>
            <w:r>
              <w:rPr>
                <w:rFonts w:cs="Calibri"/>
                <w:sz w:val="16"/>
              </w:rPr>
              <w:t>uint16</w:t>
            </w:r>
          </w:p>
        </w:tc>
        <w:tc>
          <w:tcPr>
            <w:tcW w:w="1046" w:type="dxa"/>
          </w:tcPr>
          <w:p w:rsidR="006C5FC2" w:rsidRPr="00594817" w:rsidRDefault="006C5FC2" w:rsidP="006A61C6">
            <w:pPr>
              <w:spacing w:before="60"/>
              <w:rPr>
                <w:rFonts w:cs="Calibri"/>
                <w:sz w:val="16"/>
              </w:rPr>
            </w:pPr>
            <w:r>
              <w:rPr>
                <w:rFonts w:cs="Calibri"/>
                <w:sz w:val="16"/>
              </w:rPr>
              <w:t>0U</w:t>
            </w:r>
          </w:p>
        </w:tc>
        <w:tc>
          <w:tcPr>
            <w:tcW w:w="1049" w:type="dxa"/>
          </w:tcPr>
          <w:p w:rsidR="006C5FC2" w:rsidRPr="00594817" w:rsidRDefault="006C5FC2" w:rsidP="006A61C6">
            <w:pPr>
              <w:spacing w:before="60"/>
              <w:rPr>
                <w:rFonts w:cs="Calibri"/>
                <w:sz w:val="16"/>
              </w:rPr>
            </w:pPr>
            <w:r>
              <w:rPr>
                <w:rFonts w:cs="Calibri"/>
                <w:sz w:val="16"/>
              </w:rPr>
              <w:t>65535U</w:t>
            </w:r>
          </w:p>
        </w:tc>
      </w:tr>
      <w:tr w:rsidR="006C5FC2" w:rsidRPr="00AA38E8" w:rsidTr="006A61C6">
        <w:tc>
          <w:tcPr>
            <w:tcW w:w="1558" w:type="dxa"/>
            <w:vMerge/>
          </w:tcPr>
          <w:p w:rsidR="006C5FC2" w:rsidRPr="00AA38E8" w:rsidRDefault="006C5FC2" w:rsidP="0006428C">
            <w:pPr>
              <w:spacing w:before="60"/>
              <w:rPr>
                <w:rFonts w:cs="Calibri"/>
                <w:b/>
                <w:bCs/>
                <w:sz w:val="16"/>
              </w:rPr>
            </w:pPr>
          </w:p>
        </w:tc>
        <w:tc>
          <w:tcPr>
            <w:tcW w:w="3540" w:type="dxa"/>
          </w:tcPr>
          <w:p w:rsidR="006C5FC2" w:rsidRPr="008608DD" w:rsidRDefault="006C5FC2" w:rsidP="0006428C">
            <w:pPr>
              <w:spacing w:before="60"/>
              <w:rPr>
                <w:rFonts w:cs="Calibri"/>
                <w:sz w:val="16"/>
              </w:rPr>
            </w:pPr>
            <w:r w:rsidRPr="008608DD">
              <w:rPr>
                <w:rFonts w:cs="Calibri"/>
                <w:sz w:val="16"/>
              </w:rPr>
              <w:t>I2CHwSpurAngle_Cnt_T_u16</w:t>
            </w:r>
          </w:p>
        </w:tc>
        <w:tc>
          <w:tcPr>
            <w:tcW w:w="1735" w:type="dxa"/>
          </w:tcPr>
          <w:p w:rsidR="006C5FC2" w:rsidRPr="00AA38E8" w:rsidRDefault="006C5FC2" w:rsidP="0006428C">
            <w:pPr>
              <w:spacing w:before="60"/>
              <w:rPr>
                <w:rFonts w:cs="Calibri"/>
                <w:sz w:val="16"/>
              </w:rPr>
            </w:pPr>
            <w:r>
              <w:rPr>
                <w:rFonts w:cs="Calibri"/>
                <w:sz w:val="16"/>
              </w:rPr>
              <w:t>uint16</w:t>
            </w:r>
          </w:p>
        </w:tc>
        <w:tc>
          <w:tcPr>
            <w:tcW w:w="1046" w:type="dxa"/>
          </w:tcPr>
          <w:p w:rsidR="006C5FC2" w:rsidRPr="00594817" w:rsidRDefault="006C5FC2" w:rsidP="0006428C">
            <w:pPr>
              <w:spacing w:before="60"/>
              <w:rPr>
                <w:rFonts w:cs="Calibri"/>
                <w:sz w:val="16"/>
              </w:rPr>
            </w:pPr>
            <w:r>
              <w:rPr>
                <w:rFonts w:cs="Calibri"/>
                <w:sz w:val="16"/>
              </w:rPr>
              <w:t>0U</w:t>
            </w:r>
          </w:p>
        </w:tc>
        <w:tc>
          <w:tcPr>
            <w:tcW w:w="1049" w:type="dxa"/>
          </w:tcPr>
          <w:p w:rsidR="006C5FC2" w:rsidRPr="00594817" w:rsidRDefault="006C5FC2" w:rsidP="0006428C">
            <w:pPr>
              <w:spacing w:before="60"/>
              <w:rPr>
                <w:rFonts w:cs="Calibri"/>
                <w:sz w:val="16"/>
              </w:rPr>
            </w:pPr>
            <w:r>
              <w:rPr>
                <w:rFonts w:cs="Calibri"/>
                <w:sz w:val="16"/>
              </w:rPr>
              <w:t>65535U</w:t>
            </w:r>
          </w:p>
        </w:tc>
      </w:tr>
      <w:tr w:rsidR="006C5FC2" w:rsidRPr="00AA38E8" w:rsidTr="006A61C6">
        <w:tc>
          <w:tcPr>
            <w:tcW w:w="1558" w:type="dxa"/>
            <w:vMerge/>
          </w:tcPr>
          <w:p w:rsidR="006C5FC2" w:rsidRPr="00AA38E8" w:rsidRDefault="006C5FC2" w:rsidP="0006428C">
            <w:pPr>
              <w:spacing w:before="60"/>
              <w:rPr>
                <w:rFonts w:cs="Calibri"/>
                <w:b/>
                <w:bCs/>
                <w:sz w:val="16"/>
              </w:rPr>
            </w:pPr>
          </w:p>
        </w:tc>
        <w:tc>
          <w:tcPr>
            <w:tcW w:w="3540" w:type="dxa"/>
          </w:tcPr>
          <w:p w:rsidR="006C5FC2" w:rsidRPr="008608DD" w:rsidRDefault="006C5FC2" w:rsidP="0006428C">
            <w:pPr>
              <w:spacing w:before="60"/>
              <w:rPr>
                <w:rFonts w:cs="Calibri"/>
                <w:sz w:val="16"/>
              </w:rPr>
            </w:pPr>
            <w:r w:rsidRPr="00A243BA">
              <w:rPr>
                <w:rFonts w:cs="Calibri"/>
                <w:sz w:val="16"/>
              </w:rPr>
              <w:t>ColSensorFault_Cnt_T_lgc</w:t>
            </w:r>
          </w:p>
        </w:tc>
        <w:tc>
          <w:tcPr>
            <w:tcW w:w="1735" w:type="dxa"/>
          </w:tcPr>
          <w:p w:rsidR="006C5FC2" w:rsidRDefault="006C5FC2" w:rsidP="0006428C">
            <w:pPr>
              <w:spacing w:before="60"/>
              <w:rPr>
                <w:rFonts w:cs="Calibri"/>
                <w:sz w:val="16"/>
              </w:rPr>
            </w:pPr>
            <w:r>
              <w:rPr>
                <w:rFonts w:cs="Calibri"/>
                <w:sz w:val="16"/>
              </w:rPr>
              <w:t>boolean</w:t>
            </w:r>
          </w:p>
        </w:tc>
        <w:tc>
          <w:tcPr>
            <w:tcW w:w="1046" w:type="dxa"/>
          </w:tcPr>
          <w:p w:rsidR="006C5FC2" w:rsidRDefault="006C5FC2" w:rsidP="0006428C">
            <w:pPr>
              <w:spacing w:before="60"/>
              <w:rPr>
                <w:rFonts w:cs="Calibri"/>
                <w:sz w:val="16"/>
              </w:rPr>
            </w:pPr>
            <w:r>
              <w:rPr>
                <w:rFonts w:cs="Calibri"/>
                <w:sz w:val="16"/>
              </w:rPr>
              <w:t>FALSE</w:t>
            </w:r>
          </w:p>
        </w:tc>
        <w:tc>
          <w:tcPr>
            <w:tcW w:w="1049" w:type="dxa"/>
          </w:tcPr>
          <w:p w:rsidR="006C5FC2" w:rsidRDefault="006C5FC2" w:rsidP="0006428C">
            <w:pPr>
              <w:spacing w:before="60"/>
              <w:rPr>
                <w:rFonts w:cs="Calibri"/>
                <w:sz w:val="16"/>
              </w:rPr>
            </w:pPr>
            <w:r>
              <w:rPr>
                <w:rFonts w:cs="Calibri"/>
                <w:sz w:val="16"/>
              </w:rPr>
              <w:t>TRUE</w:t>
            </w:r>
          </w:p>
        </w:tc>
      </w:tr>
      <w:tr w:rsidR="006C5FC2" w:rsidRPr="00AA38E8" w:rsidTr="006A61C6">
        <w:tc>
          <w:tcPr>
            <w:tcW w:w="1558" w:type="dxa"/>
            <w:vMerge/>
          </w:tcPr>
          <w:p w:rsidR="006C5FC2" w:rsidRPr="00AA38E8" w:rsidRDefault="006C5FC2" w:rsidP="0006428C">
            <w:pPr>
              <w:spacing w:before="60"/>
              <w:rPr>
                <w:rFonts w:cs="Calibri"/>
                <w:b/>
                <w:bCs/>
                <w:sz w:val="16"/>
              </w:rPr>
            </w:pPr>
          </w:p>
        </w:tc>
        <w:tc>
          <w:tcPr>
            <w:tcW w:w="3540" w:type="dxa"/>
          </w:tcPr>
          <w:p w:rsidR="006C5FC2" w:rsidRPr="008608DD" w:rsidRDefault="006C5FC2" w:rsidP="0006428C">
            <w:pPr>
              <w:spacing w:before="60"/>
              <w:rPr>
                <w:rFonts w:cs="Calibri"/>
                <w:sz w:val="16"/>
              </w:rPr>
            </w:pPr>
            <w:r w:rsidRPr="00A243BA">
              <w:rPr>
                <w:rFonts w:cs="Calibri"/>
                <w:sz w:val="16"/>
              </w:rPr>
              <w:t>SpurSensorFault_Cnt_T_lgc</w:t>
            </w:r>
          </w:p>
        </w:tc>
        <w:tc>
          <w:tcPr>
            <w:tcW w:w="1735" w:type="dxa"/>
          </w:tcPr>
          <w:p w:rsidR="006C5FC2" w:rsidRDefault="006C5FC2" w:rsidP="0006428C">
            <w:pPr>
              <w:spacing w:before="60"/>
              <w:rPr>
                <w:rFonts w:cs="Calibri"/>
                <w:sz w:val="16"/>
              </w:rPr>
            </w:pPr>
            <w:r>
              <w:rPr>
                <w:rFonts w:cs="Calibri"/>
                <w:sz w:val="16"/>
              </w:rPr>
              <w:t>boolean</w:t>
            </w:r>
          </w:p>
        </w:tc>
        <w:tc>
          <w:tcPr>
            <w:tcW w:w="1046" w:type="dxa"/>
          </w:tcPr>
          <w:p w:rsidR="006C5FC2" w:rsidRDefault="006C5FC2" w:rsidP="0006428C">
            <w:pPr>
              <w:spacing w:before="60"/>
              <w:rPr>
                <w:rFonts w:cs="Calibri"/>
                <w:sz w:val="16"/>
              </w:rPr>
            </w:pPr>
            <w:r>
              <w:rPr>
                <w:rFonts w:cs="Calibri"/>
                <w:sz w:val="16"/>
              </w:rPr>
              <w:t>FALSE</w:t>
            </w:r>
          </w:p>
        </w:tc>
        <w:tc>
          <w:tcPr>
            <w:tcW w:w="1049" w:type="dxa"/>
          </w:tcPr>
          <w:p w:rsidR="006C5FC2" w:rsidRDefault="006C5FC2" w:rsidP="0006428C">
            <w:pPr>
              <w:spacing w:before="60"/>
              <w:rPr>
                <w:rFonts w:cs="Calibri"/>
                <w:sz w:val="16"/>
              </w:rPr>
            </w:pPr>
            <w:r>
              <w:rPr>
                <w:rFonts w:cs="Calibri"/>
                <w:sz w:val="16"/>
              </w:rPr>
              <w:t>TRUE</w:t>
            </w:r>
          </w:p>
        </w:tc>
      </w:tr>
      <w:tr w:rsidR="006C5FC2" w:rsidRPr="00AA38E8" w:rsidTr="006A61C6">
        <w:tc>
          <w:tcPr>
            <w:tcW w:w="1558" w:type="dxa"/>
            <w:vMerge/>
          </w:tcPr>
          <w:p w:rsidR="006C5FC2" w:rsidRPr="00AA38E8" w:rsidRDefault="006C5FC2" w:rsidP="0006428C">
            <w:pPr>
              <w:spacing w:before="60"/>
              <w:rPr>
                <w:rFonts w:cs="Calibri"/>
                <w:b/>
                <w:bCs/>
                <w:sz w:val="16"/>
              </w:rPr>
            </w:pPr>
          </w:p>
        </w:tc>
        <w:tc>
          <w:tcPr>
            <w:tcW w:w="3540" w:type="dxa"/>
          </w:tcPr>
          <w:p w:rsidR="006C5FC2" w:rsidRPr="00A243BA" w:rsidRDefault="006C5FC2" w:rsidP="0006428C">
            <w:pPr>
              <w:spacing w:before="60"/>
              <w:rPr>
                <w:rFonts w:cs="Calibri"/>
                <w:sz w:val="16"/>
              </w:rPr>
            </w:pPr>
            <w:r w:rsidRPr="00A243BA">
              <w:rPr>
                <w:rFonts w:cs="Calibri"/>
                <w:sz w:val="16"/>
              </w:rPr>
              <w:t>ColRegisterFaultCnt_T_lgc</w:t>
            </w:r>
          </w:p>
        </w:tc>
        <w:tc>
          <w:tcPr>
            <w:tcW w:w="1735" w:type="dxa"/>
          </w:tcPr>
          <w:p w:rsidR="006C5FC2" w:rsidRDefault="006C5FC2" w:rsidP="0006428C">
            <w:pPr>
              <w:spacing w:before="60"/>
              <w:rPr>
                <w:rFonts w:cs="Calibri"/>
                <w:sz w:val="16"/>
              </w:rPr>
            </w:pPr>
            <w:r>
              <w:rPr>
                <w:rFonts w:cs="Calibri"/>
                <w:sz w:val="16"/>
              </w:rPr>
              <w:t>boolean</w:t>
            </w:r>
          </w:p>
        </w:tc>
        <w:tc>
          <w:tcPr>
            <w:tcW w:w="1046" w:type="dxa"/>
          </w:tcPr>
          <w:p w:rsidR="006C5FC2" w:rsidRDefault="006C5FC2" w:rsidP="0006428C">
            <w:pPr>
              <w:spacing w:before="60"/>
              <w:rPr>
                <w:rFonts w:cs="Calibri"/>
                <w:sz w:val="16"/>
              </w:rPr>
            </w:pPr>
            <w:r>
              <w:rPr>
                <w:rFonts w:cs="Calibri"/>
                <w:sz w:val="16"/>
              </w:rPr>
              <w:t>FALSE</w:t>
            </w:r>
          </w:p>
        </w:tc>
        <w:tc>
          <w:tcPr>
            <w:tcW w:w="1049" w:type="dxa"/>
          </w:tcPr>
          <w:p w:rsidR="006C5FC2" w:rsidRDefault="006C5FC2" w:rsidP="0006428C">
            <w:pPr>
              <w:spacing w:before="60"/>
              <w:rPr>
                <w:rFonts w:cs="Calibri"/>
                <w:sz w:val="16"/>
              </w:rPr>
            </w:pPr>
            <w:r>
              <w:rPr>
                <w:rFonts w:cs="Calibri"/>
                <w:sz w:val="16"/>
              </w:rPr>
              <w:t>TRUE</w:t>
            </w:r>
          </w:p>
        </w:tc>
      </w:tr>
      <w:tr w:rsidR="006C5FC2" w:rsidRPr="00AA38E8" w:rsidTr="006A61C6">
        <w:tc>
          <w:tcPr>
            <w:tcW w:w="1558" w:type="dxa"/>
            <w:vMerge/>
          </w:tcPr>
          <w:p w:rsidR="006C5FC2" w:rsidRPr="00AA38E8" w:rsidRDefault="006C5FC2" w:rsidP="0006428C">
            <w:pPr>
              <w:spacing w:before="60"/>
              <w:rPr>
                <w:rFonts w:cs="Calibri"/>
                <w:b/>
                <w:bCs/>
                <w:sz w:val="16"/>
              </w:rPr>
            </w:pPr>
          </w:p>
        </w:tc>
        <w:tc>
          <w:tcPr>
            <w:tcW w:w="3540" w:type="dxa"/>
          </w:tcPr>
          <w:p w:rsidR="006C5FC2" w:rsidRPr="00A243BA" w:rsidRDefault="006C5FC2" w:rsidP="0006428C">
            <w:pPr>
              <w:spacing w:before="60"/>
              <w:rPr>
                <w:rFonts w:cs="Calibri"/>
                <w:sz w:val="16"/>
              </w:rPr>
            </w:pPr>
            <w:r w:rsidRPr="00A243BA">
              <w:rPr>
                <w:rFonts w:cs="Calibri"/>
                <w:sz w:val="16"/>
              </w:rPr>
              <w:t>SpurRegisterFaultCnt_T_lgc</w:t>
            </w:r>
          </w:p>
        </w:tc>
        <w:tc>
          <w:tcPr>
            <w:tcW w:w="1735" w:type="dxa"/>
          </w:tcPr>
          <w:p w:rsidR="006C5FC2" w:rsidRDefault="006C5FC2" w:rsidP="0006428C">
            <w:pPr>
              <w:spacing w:before="60"/>
              <w:rPr>
                <w:rFonts w:cs="Calibri"/>
                <w:sz w:val="16"/>
              </w:rPr>
            </w:pPr>
            <w:r>
              <w:rPr>
                <w:rFonts w:cs="Calibri"/>
                <w:sz w:val="16"/>
              </w:rPr>
              <w:t>boolean</w:t>
            </w:r>
          </w:p>
        </w:tc>
        <w:tc>
          <w:tcPr>
            <w:tcW w:w="1046" w:type="dxa"/>
          </w:tcPr>
          <w:p w:rsidR="006C5FC2" w:rsidRDefault="006C5FC2" w:rsidP="0006428C">
            <w:pPr>
              <w:spacing w:before="60"/>
              <w:rPr>
                <w:rFonts w:cs="Calibri"/>
                <w:sz w:val="16"/>
              </w:rPr>
            </w:pPr>
            <w:r>
              <w:rPr>
                <w:rFonts w:cs="Calibri"/>
                <w:sz w:val="16"/>
              </w:rPr>
              <w:t>FALSE</w:t>
            </w:r>
          </w:p>
        </w:tc>
        <w:tc>
          <w:tcPr>
            <w:tcW w:w="1049" w:type="dxa"/>
          </w:tcPr>
          <w:p w:rsidR="006C5FC2" w:rsidRDefault="006C5FC2" w:rsidP="0006428C">
            <w:pPr>
              <w:spacing w:before="60"/>
              <w:rPr>
                <w:rFonts w:cs="Calibri"/>
                <w:sz w:val="16"/>
              </w:rPr>
            </w:pPr>
            <w:r>
              <w:rPr>
                <w:rFonts w:cs="Calibri"/>
                <w:sz w:val="16"/>
              </w:rPr>
              <w:t>TRUE</w:t>
            </w:r>
          </w:p>
        </w:tc>
      </w:tr>
      <w:tr w:rsidR="0006428C" w:rsidRPr="00AA38E8" w:rsidTr="006A61C6">
        <w:trPr>
          <w:trHeight w:val="265"/>
        </w:trPr>
        <w:tc>
          <w:tcPr>
            <w:tcW w:w="1558" w:type="dxa"/>
          </w:tcPr>
          <w:p w:rsidR="0006428C" w:rsidRPr="00AA38E8" w:rsidRDefault="0006428C" w:rsidP="0006428C">
            <w:pPr>
              <w:spacing w:before="60"/>
              <w:rPr>
                <w:rFonts w:cs="Calibri"/>
                <w:b/>
                <w:bCs/>
                <w:sz w:val="16"/>
              </w:rPr>
            </w:pPr>
            <w:r w:rsidRPr="00AA38E8">
              <w:rPr>
                <w:rFonts w:cs="Calibri"/>
                <w:b/>
                <w:bCs/>
                <w:sz w:val="16"/>
              </w:rPr>
              <w:t>Return Value</w:t>
            </w:r>
          </w:p>
        </w:tc>
        <w:tc>
          <w:tcPr>
            <w:tcW w:w="3540" w:type="dxa"/>
          </w:tcPr>
          <w:p w:rsidR="0006428C" w:rsidRPr="00AA38E8" w:rsidRDefault="0006428C" w:rsidP="0006428C">
            <w:pPr>
              <w:spacing w:before="60"/>
              <w:rPr>
                <w:rFonts w:cs="Calibri"/>
                <w:sz w:val="16"/>
              </w:rPr>
            </w:pPr>
            <w:r>
              <w:rPr>
                <w:rFonts w:cs="Calibri"/>
                <w:sz w:val="16"/>
              </w:rPr>
              <w:t>None</w:t>
            </w:r>
          </w:p>
        </w:tc>
        <w:tc>
          <w:tcPr>
            <w:tcW w:w="1735" w:type="dxa"/>
          </w:tcPr>
          <w:p w:rsidR="0006428C" w:rsidRPr="00AA38E8" w:rsidRDefault="0006428C" w:rsidP="0006428C">
            <w:pPr>
              <w:spacing w:before="60"/>
              <w:rPr>
                <w:rFonts w:cs="Calibri"/>
                <w:sz w:val="16"/>
              </w:rPr>
            </w:pPr>
            <w:r>
              <w:rPr>
                <w:rFonts w:cs="Calibri"/>
                <w:sz w:val="16"/>
              </w:rPr>
              <w:t>-</w:t>
            </w:r>
          </w:p>
        </w:tc>
        <w:tc>
          <w:tcPr>
            <w:tcW w:w="1046" w:type="dxa"/>
          </w:tcPr>
          <w:p w:rsidR="0006428C" w:rsidRPr="00594817" w:rsidRDefault="0006428C" w:rsidP="0006428C">
            <w:pPr>
              <w:spacing w:before="60"/>
              <w:rPr>
                <w:rFonts w:cs="Calibri"/>
                <w:sz w:val="16"/>
              </w:rPr>
            </w:pPr>
            <w:r>
              <w:rPr>
                <w:rFonts w:cs="Calibri"/>
                <w:sz w:val="16"/>
              </w:rPr>
              <w:t>-</w:t>
            </w:r>
          </w:p>
        </w:tc>
        <w:tc>
          <w:tcPr>
            <w:tcW w:w="1049" w:type="dxa"/>
          </w:tcPr>
          <w:p w:rsidR="0006428C" w:rsidRPr="00594817" w:rsidRDefault="0006428C" w:rsidP="0006428C">
            <w:pPr>
              <w:spacing w:before="60"/>
              <w:rPr>
                <w:rFonts w:cs="Calibri"/>
                <w:sz w:val="16"/>
              </w:rPr>
            </w:pPr>
            <w:r>
              <w:rPr>
                <w:rFonts w:cs="Calibri"/>
                <w:sz w:val="16"/>
              </w:rPr>
              <w:t>-</w:t>
            </w:r>
          </w:p>
        </w:tc>
      </w:tr>
    </w:tbl>
    <w:p w:rsidR="002560D0" w:rsidRPr="00AA38E8" w:rsidRDefault="002560D0" w:rsidP="002560D0">
      <w:pPr>
        <w:pStyle w:val="Heading2"/>
        <w:numPr>
          <w:ilvl w:val="3"/>
          <w:numId w:val="1"/>
        </w:numPr>
        <w:rPr>
          <w:rFonts w:ascii="Calibri" w:hAnsi="Calibri" w:cs="Calibri"/>
        </w:rPr>
      </w:pPr>
      <w:bookmarkStart w:id="234" w:name="_Toc451178128"/>
      <w:r w:rsidRPr="00AA38E8">
        <w:rPr>
          <w:rFonts w:ascii="Calibri" w:hAnsi="Calibri" w:cs="Calibri"/>
        </w:rPr>
        <w:t>Description</w:t>
      </w:r>
      <w:bookmarkEnd w:id="234"/>
    </w:p>
    <w:p w:rsidR="002560D0" w:rsidRDefault="00DA6D28" w:rsidP="002560D0">
      <w:pPr>
        <w:rPr>
          <w:rFonts w:cs="Calibri"/>
        </w:rPr>
      </w:pPr>
      <w:r>
        <w:rPr>
          <w:rFonts w:cs="Calibri"/>
        </w:rPr>
        <w:t xml:space="preserve">This function is responsible for checking sensor related data the I2C receives like Sensor Faults,Register Faults </w:t>
      </w:r>
    </w:p>
    <w:p w:rsidR="002560D0" w:rsidRDefault="00DA6D28" w:rsidP="00656B0A">
      <w:pPr>
        <w:rPr>
          <w:rFonts w:cs="Calibri"/>
        </w:rPr>
      </w:pPr>
      <w:r>
        <w:rPr>
          <w:rFonts w:cs="Calibri"/>
        </w:rPr>
        <w:t>for both column and spur angles.</w:t>
      </w:r>
    </w:p>
    <w:p w:rsidR="008D4792" w:rsidRPr="00AA38E8" w:rsidRDefault="008D4792" w:rsidP="008D4792">
      <w:pPr>
        <w:pStyle w:val="Heading2"/>
        <w:numPr>
          <w:ilvl w:val="2"/>
          <w:numId w:val="1"/>
        </w:numPr>
        <w:rPr>
          <w:rFonts w:ascii="Calibri" w:hAnsi="Calibri" w:cs="Calibri"/>
        </w:rPr>
      </w:pPr>
      <w:bookmarkStart w:id="235" w:name="_Toc451178129"/>
      <w:r>
        <w:rPr>
          <w:rFonts w:ascii="Calibri" w:hAnsi="Calibri" w:cs="Calibri"/>
        </w:rPr>
        <w:t>Local Function #8</w:t>
      </w:r>
      <w:bookmarkEnd w:id="235"/>
    </w:p>
    <w:tbl>
      <w:tblPr>
        <w:tblpPr w:leftFromText="180" w:rightFromText="180" w:vertAnchor="text" w:tblpY="1"/>
        <w:tblOverlap w:val="neve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540"/>
        <w:gridCol w:w="1735"/>
        <w:gridCol w:w="1046"/>
        <w:gridCol w:w="1049"/>
      </w:tblGrid>
      <w:tr w:rsidR="008D4792" w:rsidRPr="00AA38E8" w:rsidTr="006A61C6">
        <w:tc>
          <w:tcPr>
            <w:tcW w:w="1558" w:type="dxa"/>
          </w:tcPr>
          <w:p w:rsidR="008D4792" w:rsidRPr="00AA38E8" w:rsidRDefault="008D4792" w:rsidP="006A61C6">
            <w:pPr>
              <w:spacing w:before="60"/>
              <w:rPr>
                <w:rFonts w:cs="Calibri"/>
                <w:b/>
                <w:bCs/>
                <w:sz w:val="16"/>
              </w:rPr>
            </w:pPr>
            <w:r w:rsidRPr="00AA38E8">
              <w:rPr>
                <w:rFonts w:cs="Calibri"/>
                <w:b/>
                <w:bCs/>
                <w:sz w:val="16"/>
              </w:rPr>
              <w:t>Function Name</w:t>
            </w:r>
          </w:p>
        </w:tc>
        <w:tc>
          <w:tcPr>
            <w:tcW w:w="3540" w:type="dxa"/>
          </w:tcPr>
          <w:p w:rsidR="008D4792" w:rsidRPr="00AA38E8" w:rsidRDefault="008D4792" w:rsidP="006A61C6">
            <w:pPr>
              <w:spacing w:before="60"/>
              <w:rPr>
                <w:rFonts w:cs="Calibri"/>
                <w:sz w:val="16"/>
              </w:rPr>
            </w:pPr>
            <w:r w:rsidRPr="008D4792">
              <w:rPr>
                <w:rFonts w:cs="Calibri"/>
                <w:sz w:val="16"/>
              </w:rPr>
              <w:t>I2CSnsrReInitMaxTry</w:t>
            </w:r>
          </w:p>
        </w:tc>
        <w:tc>
          <w:tcPr>
            <w:tcW w:w="1735" w:type="dxa"/>
            <w:shd w:val="pct30" w:color="FFFF00" w:fill="auto"/>
          </w:tcPr>
          <w:p w:rsidR="008D4792" w:rsidRPr="00AA38E8" w:rsidRDefault="008D4792" w:rsidP="006A61C6">
            <w:pPr>
              <w:spacing w:before="60"/>
              <w:jc w:val="center"/>
              <w:rPr>
                <w:rFonts w:cs="Calibri"/>
                <w:sz w:val="16"/>
              </w:rPr>
            </w:pPr>
            <w:r w:rsidRPr="00AA38E8">
              <w:rPr>
                <w:rFonts w:cs="Calibri"/>
                <w:sz w:val="16"/>
              </w:rPr>
              <w:t>Type</w:t>
            </w:r>
          </w:p>
        </w:tc>
        <w:tc>
          <w:tcPr>
            <w:tcW w:w="1046" w:type="dxa"/>
            <w:shd w:val="pct30" w:color="FFFF00" w:fill="auto"/>
          </w:tcPr>
          <w:p w:rsidR="008D4792" w:rsidRPr="00AA38E8" w:rsidRDefault="008D4792" w:rsidP="006A61C6">
            <w:pPr>
              <w:spacing w:before="60"/>
              <w:jc w:val="center"/>
              <w:rPr>
                <w:rFonts w:cs="Calibri"/>
                <w:sz w:val="16"/>
              </w:rPr>
            </w:pPr>
            <w:r w:rsidRPr="00AA38E8">
              <w:rPr>
                <w:rFonts w:cs="Calibri"/>
                <w:sz w:val="16"/>
              </w:rPr>
              <w:t>Min</w:t>
            </w:r>
          </w:p>
        </w:tc>
        <w:tc>
          <w:tcPr>
            <w:tcW w:w="1049" w:type="dxa"/>
            <w:shd w:val="pct30" w:color="FFFF00" w:fill="auto"/>
          </w:tcPr>
          <w:p w:rsidR="008D4792" w:rsidRPr="00AA38E8" w:rsidRDefault="008D4792" w:rsidP="006A61C6">
            <w:pPr>
              <w:spacing w:before="60"/>
              <w:jc w:val="center"/>
              <w:rPr>
                <w:rFonts w:cs="Calibri"/>
                <w:sz w:val="16"/>
              </w:rPr>
            </w:pPr>
            <w:r w:rsidRPr="00AA38E8">
              <w:rPr>
                <w:rFonts w:cs="Calibri"/>
                <w:sz w:val="16"/>
              </w:rPr>
              <w:t>Max</w:t>
            </w:r>
          </w:p>
        </w:tc>
      </w:tr>
      <w:tr w:rsidR="009474C1" w:rsidRPr="00AA38E8" w:rsidTr="006A61C6">
        <w:tc>
          <w:tcPr>
            <w:tcW w:w="1558" w:type="dxa"/>
          </w:tcPr>
          <w:p w:rsidR="009474C1" w:rsidRPr="00AA38E8" w:rsidRDefault="009474C1" w:rsidP="009474C1">
            <w:pPr>
              <w:spacing w:before="60"/>
              <w:rPr>
                <w:rFonts w:cs="Calibri"/>
                <w:b/>
                <w:bCs/>
                <w:sz w:val="16"/>
              </w:rPr>
            </w:pPr>
            <w:r w:rsidRPr="00AA38E8">
              <w:rPr>
                <w:rFonts w:cs="Calibri"/>
                <w:b/>
                <w:bCs/>
                <w:sz w:val="16"/>
              </w:rPr>
              <w:t xml:space="preserve">Arguments Passed </w:t>
            </w:r>
          </w:p>
        </w:tc>
        <w:tc>
          <w:tcPr>
            <w:tcW w:w="3540" w:type="dxa"/>
          </w:tcPr>
          <w:p w:rsidR="009474C1" w:rsidRPr="00AA38E8" w:rsidRDefault="000753ED" w:rsidP="009474C1">
            <w:pPr>
              <w:spacing w:before="60"/>
              <w:rPr>
                <w:rFonts w:cs="Calibri"/>
                <w:sz w:val="16"/>
              </w:rPr>
            </w:pPr>
            <w:r>
              <w:rPr>
                <w:rFonts w:cs="Calibri"/>
                <w:sz w:val="16"/>
              </w:rPr>
              <w:t>I2CSensCommFlts_Cnt_T</w:t>
            </w:r>
            <w:r w:rsidR="009474C1" w:rsidRPr="009474C1">
              <w:rPr>
                <w:rFonts w:cs="Calibri"/>
                <w:sz w:val="16"/>
              </w:rPr>
              <w:t>_u08</w:t>
            </w:r>
          </w:p>
        </w:tc>
        <w:tc>
          <w:tcPr>
            <w:tcW w:w="1735" w:type="dxa"/>
          </w:tcPr>
          <w:p w:rsidR="009474C1" w:rsidRPr="00AA38E8" w:rsidRDefault="009474C1" w:rsidP="009474C1">
            <w:pPr>
              <w:spacing w:before="60"/>
              <w:rPr>
                <w:rFonts w:cs="Calibri"/>
                <w:sz w:val="16"/>
              </w:rPr>
            </w:pPr>
            <w:r>
              <w:rPr>
                <w:rFonts w:cs="Calibri"/>
                <w:sz w:val="16"/>
              </w:rPr>
              <w:t>uint8</w:t>
            </w:r>
          </w:p>
        </w:tc>
        <w:tc>
          <w:tcPr>
            <w:tcW w:w="1046" w:type="dxa"/>
          </w:tcPr>
          <w:p w:rsidR="009474C1" w:rsidRPr="00594817" w:rsidRDefault="009474C1" w:rsidP="009474C1">
            <w:pPr>
              <w:spacing w:before="60"/>
              <w:rPr>
                <w:rFonts w:cs="Calibri"/>
                <w:sz w:val="16"/>
              </w:rPr>
            </w:pPr>
            <w:r>
              <w:rPr>
                <w:rFonts w:cs="Calibri"/>
                <w:sz w:val="16"/>
              </w:rPr>
              <w:t>0</w:t>
            </w:r>
            <w:r w:rsidR="005E0204">
              <w:rPr>
                <w:rFonts w:cs="Calibri"/>
                <w:sz w:val="16"/>
              </w:rPr>
              <w:t>U</w:t>
            </w:r>
          </w:p>
        </w:tc>
        <w:tc>
          <w:tcPr>
            <w:tcW w:w="1049" w:type="dxa"/>
          </w:tcPr>
          <w:p w:rsidR="009474C1" w:rsidRPr="00594817" w:rsidRDefault="009474C1" w:rsidP="009474C1">
            <w:pPr>
              <w:spacing w:before="60"/>
              <w:rPr>
                <w:rFonts w:cs="Calibri"/>
                <w:sz w:val="16"/>
              </w:rPr>
            </w:pPr>
            <w:r>
              <w:rPr>
                <w:rFonts w:cs="Calibri"/>
                <w:sz w:val="16"/>
              </w:rPr>
              <w:t>255</w:t>
            </w:r>
            <w:r w:rsidR="005E0204">
              <w:rPr>
                <w:rFonts w:cs="Calibri"/>
                <w:sz w:val="16"/>
              </w:rPr>
              <w:t>U</w:t>
            </w:r>
          </w:p>
        </w:tc>
      </w:tr>
      <w:tr w:rsidR="00C247BF" w:rsidRPr="00AA38E8" w:rsidTr="006A61C6">
        <w:trPr>
          <w:ins w:id="236" w:author="Thundathil, Jayakrishnan" w:date="2016-08-04T09:46:00Z"/>
        </w:trPr>
        <w:tc>
          <w:tcPr>
            <w:tcW w:w="1558" w:type="dxa"/>
          </w:tcPr>
          <w:p w:rsidR="00C247BF" w:rsidRPr="00AA38E8" w:rsidRDefault="00C247BF" w:rsidP="00C247BF">
            <w:pPr>
              <w:spacing w:before="60"/>
              <w:rPr>
                <w:ins w:id="237" w:author="Thundathil, Jayakrishnan" w:date="2016-08-04T09:46:00Z"/>
                <w:rFonts w:cs="Calibri"/>
                <w:b/>
                <w:bCs/>
                <w:sz w:val="16"/>
              </w:rPr>
            </w:pPr>
            <w:bookmarkStart w:id="238" w:name="_GoBack" w:colFirst="2" w:colLast="2"/>
          </w:p>
        </w:tc>
        <w:tc>
          <w:tcPr>
            <w:tcW w:w="3540" w:type="dxa"/>
          </w:tcPr>
          <w:p w:rsidR="00C247BF" w:rsidRDefault="00C247BF" w:rsidP="00C247BF">
            <w:pPr>
              <w:spacing w:before="60"/>
              <w:rPr>
                <w:ins w:id="239" w:author="Thundathil, Jayakrishnan" w:date="2016-08-04T09:46:00Z"/>
                <w:rFonts w:cs="Calibri"/>
                <w:sz w:val="16"/>
              </w:rPr>
            </w:pPr>
            <w:ins w:id="240" w:author="Thundathil, Jayakrishnan" w:date="2016-08-04T09:46:00Z">
              <w:r w:rsidRPr="00C247BF">
                <w:rPr>
                  <w:rFonts w:cs="Calibri"/>
                  <w:sz w:val="16"/>
                </w:rPr>
                <w:t>ColSensorFlt_Cnt_T_lgc</w:t>
              </w:r>
            </w:ins>
          </w:p>
        </w:tc>
        <w:tc>
          <w:tcPr>
            <w:tcW w:w="1735" w:type="dxa"/>
          </w:tcPr>
          <w:p w:rsidR="00C247BF" w:rsidRDefault="00C247BF" w:rsidP="00C247BF">
            <w:pPr>
              <w:spacing w:before="60"/>
              <w:rPr>
                <w:ins w:id="241" w:author="Thundathil, Jayakrishnan" w:date="2016-08-04T09:46:00Z"/>
                <w:rFonts w:cs="Calibri"/>
                <w:sz w:val="16"/>
              </w:rPr>
            </w:pPr>
            <w:ins w:id="242" w:author="Thundathil, Jayakrishnan" w:date="2016-08-04T09:46:00Z">
              <w:r>
                <w:rPr>
                  <w:rFonts w:cs="Calibri"/>
                  <w:sz w:val="16"/>
                </w:rPr>
                <w:t>boolean</w:t>
              </w:r>
            </w:ins>
          </w:p>
        </w:tc>
        <w:tc>
          <w:tcPr>
            <w:tcW w:w="1046" w:type="dxa"/>
          </w:tcPr>
          <w:p w:rsidR="00C247BF" w:rsidRDefault="00C247BF" w:rsidP="00C247BF">
            <w:pPr>
              <w:spacing w:before="60"/>
              <w:rPr>
                <w:ins w:id="243" w:author="Thundathil, Jayakrishnan" w:date="2016-08-04T09:46:00Z"/>
                <w:rFonts w:cs="Calibri"/>
                <w:sz w:val="16"/>
              </w:rPr>
            </w:pPr>
            <w:ins w:id="244" w:author="Thundathil, Jayakrishnan" w:date="2016-08-04T09:46:00Z">
              <w:r>
                <w:rPr>
                  <w:rFonts w:cs="Calibri"/>
                  <w:sz w:val="16"/>
                </w:rPr>
                <w:t>FALSE</w:t>
              </w:r>
            </w:ins>
          </w:p>
        </w:tc>
        <w:tc>
          <w:tcPr>
            <w:tcW w:w="1049" w:type="dxa"/>
          </w:tcPr>
          <w:p w:rsidR="00C247BF" w:rsidRDefault="00C247BF" w:rsidP="00C247BF">
            <w:pPr>
              <w:spacing w:before="60"/>
              <w:rPr>
                <w:ins w:id="245" w:author="Thundathil, Jayakrishnan" w:date="2016-08-04T09:46:00Z"/>
                <w:rFonts w:cs="Calibri"/>
                <w:sz w:val="16"/>
              </w:rPr>
            </w:pPr>
            <w:ins w:id="246" w:author="Thundathil, Jayakrishnan" w:date="2016-08-04T09:46:00Z">
              <w:r>
                <w:rPr>
                  <w:rFonts w:cs="Calibri"/>
                  <w:sz w:val="16"/>
                </w:rPr>
                <w:t>TRUE</w:t>
              </w:r>
            </w:ins>
          </w:p>
        </w:tc>
      </w:tr>
      <w:bookmarkEnd w:id="238"/>
      <w:tr w:rsidR="00C247BF" w:rsidRPr="00AA38E8" w:rsidTr="006A61C6">
        <w:trPr>
          <w:ins w:id="247" w:author="Thundathil, Jayakrishnan" w:date="2016-08-04T09:46:00Z"/>
        </w:trPr>
        <w:tc>
          <w:tcPr>
            <w:tcW w:w="1558" w:type="dxa"/>
          </w:tcPr>
          <w:p w:rsidR="00C247BF" w:rsidRPr="00AA38E8" w:rsidRDefault="00C247BF" w:rsidP="00C247BF">
            <w:pPr>
              <w:spacing w:before="60"/>
              <w:rPr>
                <w:ins w:id="248" w:author="Thundathil, Jayakrishnan" w:date="2016-08-04T09:46:00Z"/>
                <w:rFonts w:cs="Calibri"/>
                <w:b/>
                <w:bCs/>
                <w:sz w:val="16"/>
              </w:rPr>
            </w:pPr>
          </w:p>
        </w:tc>
        <w:tc>
          <w:tcPr>
            <w:tcW w:w="3540" w:type="dxa"/>
          </w:tcPr>
          <w:p w:rsidR="00C247BF" w:rsidRDefault="00C247BF" w:rsidP="00C247BF">
            <w:pPr>
              <w:spacing w:before="60"/>
              <w:rPr>
                <w:ins w:id="249" w:author="Thundathil, Jayakrishnan" w:date="2016-08-04T09:46:00Z"/>
                <w:rFonts w:cs="Calibri"/>
                <w:sz w:val="16"/>
              </w:rPr>
            </w:pPr>
            <w:ins w:id="250" w:author="Thundathil, Jayakrishnan" w:date="2016-08-04T09:46:00Z">
              <w:r>
                <w:rPr>
                  <w:rFonts w:cs="Calibri"/>
                  <w:sz w:val="16"/>
                </w:rPr>
                <w:t>Spur</w:t>
              </w:r>
              <w:r w:rsidRPr="00C247BF">
                <w:rPr>
                  <w:rFonts w:cs="Calibri"/>
                  <w:sz w:val="16"/>
                </w:rPr>
                <w:t>SensorFlt_Cnt_T_lgc</w:t>
              </w:r>
            </w:ins>
          </w:p>
        </w:tc>
        <w:tc>
          <w:tcPr>
            <w:tcW w:w="1735" w:type="dxa"/>
          </w:tcPr>
          <w:p w:rsidR="00C247BF" w:rsidRDefault="00C247BF" w:rsidP="00C247BF">
            <w:pPr>
              <w:spacing w:before="60"/>
              <w:rPr>
                <w:ins w:id="251" w:author="Thundathil, Jayakrishnan" w:date="2016-08-04T09:46:00Z"/>
                <w:rFonts w:cs="Calibri"/>
                <w:sz w:val="16"/>
              </w:rPr>
            </w:pPr>
            <w:ins w:id="252" w:author="Thundathil, Jayakrishnan" w:date="2016-08-04T09:46:00Z">
              <w:r>
                <w:rPr>
                  <w:rFonts w:cs="Calibri"/>
                  <w:sz w:val="16"/>
                </w:rPr>
                <w:t>boolean</w:t>
              </w:r>
            </w:ins>
          </w:p>
        </w:tc>
        <w:tc>
          <w:tcPr>
            <w:tcW w:w="1046" w:type="dxa"/>
          </w:tcPr>
          <w:p w:rsidR="00C247BF" w:rsidRDefault="00C247BF" w:rsidP="00C247BF">
            <w:pPr>
              <w:spacing w:before="60"/>
              <w:rPr>
                <w:ins w:id="253" w:author="Thundathil, Jayakrishnan" w:date="2016-08-04T09:46:00Z"/>
                <w:rFonts w:cs="Calibri"/>
                <w:sz w:val="16"/>
              </w:rPr>
            </w:pPr>
            <w:ins w:id="254" w:author="Thundathil, Jayakrishnan" w:date="2016-08-04T09:46:00Z">
              <w:r>
                <w:rPr>
                  <w:rFonts w:cs="Calibri"/>
                  <w:sz w:val="16"/>
                </w:rPr>
                <w:t>FALSE</w:t>
              </w:r>
            </w:ins>
          </w:p>
        </w:tc>
        <w:tc>
          <w:tcPr>
            <w:tcW w:w="1049" w:type="dxa"/>
          </w:tcPr>
          <w:p w:rsidR="00C247BF" w:rsidRDefault="00C247BF" w:rsidP="00C247BF">
            <w:pPr>
              <w:spacing w:before="60"/>
              <w:rPr>
                <w:ins w:id="255" w:author="Thundathil, Jayakrishnan" w:date="2016-08-04T09:46:00Z"/>
                <w:rFonts w:cs="Calibri"/>
                <w:sz w:val="16"/>
              </w:rPr>
            </w:pPr>
            <w:ins w:id="256" w:author="Thundathil, Jayakrishnan" w:date="2016-08-04T09:46:00Z">
              <w:r>
                <w:rPr>
                  <w:rFonts w:cs="Calibri"/>
                  <w:sz w:val="16"/>
                </w:rPr>
                <w:t>TRUE</w:t>
              </w:r>
            </w:ins>
          </w:p>
        </w:tc>
      </w:tr>
      <w:tr w:rsidR="00C247BF" w:rsidRPr="00AA38E8" w:rsidTr="006A61C6">
        <w:trPr>
          <w:trHeight w:val="265"/>
        </w:trPr>
        <w:tc>
          <w:tcPr>
            <w:tcW w:w="1558" w:type="dxa"/>
          </w:tcPr>
          <w:p w:rsidR="00C247BF" w:rsidRPr="00AA38E8" w:rsidRDefault="00C247BF" w:rsidP="00C247BF">
            <w:pPr>
              <w:spacing w:before="60"/>
              <w:rPr>
                <w:rFonts w:cs="Calibri"/>
                <w:b/>
                <w:bCs/>
                <w:sz w:val="16"/>
              </w:rPr>
            </w:pPr>
            <w:r w:rsidRPr="00AA38E8">
              <w:rPr>
                <w:rFonts w:cs="Calibri"/>
                <w:b/>
                <w:bCs/>
                <w:sz w:val="16"/>
              </w:rPr>
              <w:t>Return Value</w:t>
            </w:r>
          </w:p>
        </w:tc>
        <w:tc>
          <w:tcPr>
            <w:tcW w:w="3540" w:type="dxa"/>
          </w:tcPr>
          <w:p w:rsidR="00C247BF" w:rsidRPr="00AA38E8" w:rsidRDefault="00C247BF" w:rsidP="00C247BF">
            <w:pPr>
              <w:spacing w:before="60"/>
              <w:rPr>
                <w:rFonts w:cs="Calibri"/>
                <w:sz w:val="16"/>
              </w:rPr>
            </w:pPr>
            <w:r w:rsidRPr="00265AE9">
              <w:rPr>
                <w:rFonts w:cs="Calibri"/>
                <w:sz w:val="16"/>
              </w:rPr>
              <w:t>I2CHwDataType_Cnt_T_u08</w:t>
            </w:r>
          </w:p>
        </w:tc>
        <w:tc>
          <w:tcPr>
            <w:tcW w:w="1735" w:type="dxa"/>
          </w:tcPr>
          <w:p w:rsidR="00C247BF" w:rsidRPr="00AA38E8" w:rsidRDefault="00C247BF" w:rsidP="00C247BF">
            <w:pPr>
              <w:spacing w:before="60"/>
              <w:rPr>
                <w:rFonts w:cs="Calibri"/>
                <w:sz w:val="16"/>
              </w:rPr>
            </w:pPr>
            <w:r>
              <w:rPr>
                <w:rFonts w:cs="Calibri"/>
                <w:sz w:val="16"/>
              </w:rPr>
              <w:t>uint8</w:t>
            </w:r>
          </w:p>
        </w:tc>
        <w:tc>
          <w:tcPr>
            <w:tcW w:w="1046" w:type="dxa"/>
          </w:tcPr>
          <w:p w:rsidR="00C247BF" w:rsidRPr="00594817" w:rsidRDefault="00C247BF" w:rsidP="00C247BF">
            <w:pPr>
              <w:spacing w:before="60"/>
              <w:rPr>
                <w:rFonts w:cs="Calibri"/>
                <w:sz w:val="16"/>
              </w:rPr>
            </w:pPr>
            <w:r>
              <w:rPr>
                <w:rFonts w:cs="Calibri"/>
                <w:sz w:val="16"/>
              </w:rPr>
              <w:t>0U</w:t>
            </w:r>
          </w:p>
        </w:tc>
        <w:tc>
          <w:tcPr>
            <w:tcW w:w="1049" w:type="dxa"/>
          </w:tcPr>
          <w:p w:rsidR="00C247BF" w:rsidRPr="00594817" w:rsidRDefault="00C247BF" w:rsidP="00C247BF">
            <w:pPr>
              <w:spacing w:before="60"/>
              <w:rPr>
                <w:rFonts w:cs="Calibri"/>
                <w:sz w:val="16"/>
              </w:rPr>
            </w:pPr>
            <w:r>
              <w:rPr>
                <w:rFonts w:cs="Calibri"/>
                <w:sz w:val="16"/>
              </w:rPr>
              <w:t>4U</w:t>
            </w:r>
          </w:p>
        </w:tc>
      </w:tr>
    </w:tbl>
    <w:p w:rsidR="00642C14" w:rsidRPr="00AA38E8" w:rsidRDefault="00642C14" w:rsidP="00642C14">
      <w:pPr>
        <w:pStyle w:val="Heading2"/>
        <w:numPr>
          <w:ilvl w:val="3"/>
          <w:numId w:val="1"/>
        </w:numPr>
        <w:rPr>
          <w:rFonts w:ascii="Calibri" w:hAnsi="Calibri" w:cs="Calibri"/>
        </w:rPr>
      </w:pPr>
      <w:bookmarkStart w:id="257" w:name="_Toc451178130"/>
      <w:r w:rsidRPr="00AA38E8">
        <w:rPr>
          <w:rFonts w:ascii="Calibri" w:hAnsi="Calibri" w:cs="Calibri"/>
        </w:rPr>
        <w:t>Description</w:t>
      </w:r>
      <w:bookmarkEnd w:id="257"/>
    </w:p>
    <w:p w:rsidR="00642C14" w:rsidRDefault="00642C14" w:rsidP="00656B0A">
      <w:pPr>
        <w:rPr>
          <w:rFonts w:cs="Calibri"/>
        </w:rPr>
      </w:pPr>
      <w:r>
        <w:rPr>
          <w:rFonts w:cs="Calibri"/>
        </w:rPr>
        <w:t>Refer to “Max Try Logic” block in Per1 of Simulink model in FDD</w:t>
      </w:r>
    </w:p>
    <w:p w:rsidR="00063595" w:rsidRPr="00AA38E8" w:rsidRDefault="00063595" w:rsidP="00063595">
      <w:pPr>
        <w:pStyle w:val="Heading2"/>
        <w:numPr>
          <w:ilvl w:val="2"/>
          <w:numId w:val="1"/>
        </w:numPr>
        <w:rPr>
          <w:rFonts w:ascii="Calibri" w:hAnsi="Calibri" w:cs="Calibri"/>
        </w:rPr>
      </w:pPr>
      <w:bookmarkStart w:id="258" w:name="_Toc451178131"/>
      <w:r>
        <w:rPr>
          <w:rFonts w:ascii="Calibri" w:hAnsi="Calibri" w:cs="Calibri"/>
        </w:rPr>
        <w:lastRenderedPageBreak/>
        <w:t>Local Function #9</w:t>
      </w:r>
      <w:bookmarkEnd w:id="258"/>
    </w:p>
    <w:tbl>
      <w:tblPr>
        <w:tblpPr w:leftFromText="180" w:rightFromText="180" w:vertAnchor="text" w:tblpY="1"/>
        <w:tblOverlap w:val="neve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540"/>
        <w:gridCol w:w="1735"/>
        <w:gridCol w:w="1046"/>
        <w:gridCol w:w="1049"/>
      </w:tblGrid>
      <w:tr w:rsidR="00063595" w:rsidRPr="00AA38E8" w:rsidTr="006A61C6">
        <w:tc>
          <w:tcPr>
            <w:tcW w:w="1558" w:type="dxa"/>
          </w:tcPr>
          <w:p w:rsidR="00063595" w:rsidRPr="00AA38E8" w:rsidRDefault="00063595" w:rsidP="006A61C6">
            <w:pPr>
              <w:spacing w:before="60"/>
              <w:rPr>
                <w:rFonts w:cs="Calibri"/>
                <w:b/>
                <w:bCs/>
                <w:sz w:val="16"/>
              </w:rPr>
            </w:pPr>
            <w:r w:rsidRPr="00AA38E8">
              <w:rPr>
                <w:rFonts w:cs="Calibri"/>
                <w:b/>
                <w:bCs/>
                <w:sz w:val="16"/>
              </w:rPr>
              <w:t>Function Name</w:t>
            </w:r>
          </w:p>
        </w:tc>
        <w:tc>
          <w:tcPr>
            <w:tcW w:w="3540" w:type="dxa"/>
          </w:tcPr>
          <w:p w:rsidR="00063595" w:rsidRPr="00AA38E8" w:rsidRDefault="006C5FC2" w:rsidP="006A61C6">
            <w:pPr>
              <w:spacing w:before="60"/>
              <w:rPr>
                <w:rFonts w:cs="Calibri"/>
                <w:sz w:val="16"/>
              </w:rPr>
            </w:pPr>
            <w:r w:rsidRPr="006C5FC2">
              <w:rPr>
                <w:rFonts w:cs="Calibri"/>
                <w:sz w:val="16"/>
              </w:rPr>
              <w:t>SnsrFltDiag</w:t>
            </w:r>
          </w:p>
        </w:tc>
        <w:tc>
          <w:tcPr>
            <w:tcW w:w="1735" w:type="dxa"/>
            <w:shd w:val="pct30" w:color="FFFF00" w:fill="auto"/>
          </w:tcPr>
          <w:p w:rsidR="00063595" w:rsidRPr="00AA38E8" w:rsidRDefault="00063595" w:rsidP="006A61C6">
            <w:pPr>
              <w:spacing w:before="60"/>
              <w:jc w:val="center"/>
              <w:rPr>
                <w:rFonts w:cs="Calibri"/>
                <w:sz w:val="16"/>
              </w:rPr>
            </w:pPr>
            <w:r w:rsidRPr="00AA38E8">
              <w:rPr>
                <w:rFonts w:cs="Calibri"/>
                <w:sz w:val="16"/>
              </w:rPr>
              <w:t>Type</w:t>
            </w:r>
          </w:p>
        </w:tc>
        <w:tc>
          <w:tcPr>
            <w:tcW w:w="1046" w:type="dxa"/>
            <w:shd w:val="pct30" w:color="FFFF00" w:fill="auto"/>
          </w:tcPr>
          <w:p w:rsidR="00063595" w:rsidRPr="00AA38E8" w:rsidRDefault="00063595" w:rsidP="006A61C6">
            <w:pPr>
              <w:spacing w:before="60"/>
              <w:jc w:val="center"/>
              <w:rPr>
                <w:rFonts w:cs="Calibri"/>
                <w:sz w:val="16"/>
              </w:rPr>
            </w:pPr>
            <w:r w:rsidRPr="00AA38E8">
              <w:rPr>
                <w:rFonts w:cs="Calibri"/>
                <w:sz w:val="16"/>
              </w:rPr>
              <w:t>Min</w:t>
            </w:r>
          </w:p>
        </w:tc>
        <w:tc>
          <w:tcPr>
            <w:tcW w:w="1049" w:type="dxa"/>
            <w:shd w:val="pct30" w:color="FFFF00" w:fill="auto"/>
          </w:tcPr>
          <w:p w:rsidR="00063595" w:rsidRPr="00AA38E8" w:rsidRDefault="00063595" w:rsidP="006A61C6">
            <w:pPr>
              <w:spacing w:before="60"/>
              <w:jc w:val="center"/>
              <w:rPr>
                <w:rFonts w:cs="Calibri"/>
                <w:sz w:val="16"/>
              </w:rPr>
            </w:pPr>
            <w:r w:rsidRPr="00AA38E8">
              <w:rPr>
                <w:rFonts w:cs="Calibri"/>
                <w:sz w:val="16"/>
              </w:rPr>
              <w:t>Max</w:t>
            </w:r>
          </w:p>
        </w:tc>
      </w:tr>
      <w:tr w:rsidR="006C5FC2" w:rsidRPr="00AA38E8" w:rsidTr="006A61C6">
        <w:tc>
          <w:tcPr>
            <w:tcW w:w="1558" w:type="dxa"/>
            <w:vMerge w:val="restart"/>
          </w:tcPr>
          <w:p w:rsidR="006C5FC2" w:rsidRPr="00AA38E8" w:rsidRDefault="006C5FC2" w:rsidP="006A61C6">
            <w:pPr>
              <w:spacing w:before="60"/>
              <w:rPr>
                <w:rFonts w:cs="Calibri"/>
                <w:b/>
                <w:bCs/>
                <w:sz w:val="16"/>
              </w:rPr>
            </w:pPr>
            <w:r w:rsidRPr="00AA38E8">
              <w:rPr>
                <w:rFonts w:cs="Calibri"/>
                <w:b/>
                <w:bCs/>
                <w:sz w:val="16"/>
              </w:rPr>
              <w:t xml:space="preserve">Arguments Passed </w:t>
            </w:r>
          </w:p>
        </w:tc>
        <w:tc>
          <w:tcPr>
            <w:tcW w:w="3540" w:type="dxa"/>
          </w:tcPr>
          <w:p w:rsidR="006C5FC2" w:rsidRPr="00AA38E8" w:rsidRDefault="006C5FC2" w:rsidP="006A61C6">
            <w:pPr>
              <w:spacing w:before="60"/>
              <w:rPr>
                <w:rFonts w:cs="Calibri"/>
                <w:sz w:val="16"/>
              </w:rPr>
            </w:pPr>
            <w:r w:rsidRPr="008608DD">
              <w:rPr>
                <w:rFonts w:cs="Calibri"/>
                <w:sz w:val="16"/>
              </w:rPr>
              <w:t>I2CHwColAngle_Cnt_T_u16</w:t>
            </w:r>
          </w:p>
        </w:tc>
        <w:tc>
          <w:tcPr>
            <w:tcW w:w="1735" w:type="dxa"/>
          </w:tcPr>
          <w:p w:rsidR="006C5FC2" w:rsidRPr="00AA38E8" w:rsidRDefault="006C5FC2" w:rsidP="006A61C6">
            <w:pPr>
              <w:spacing w:before="60"/>
              <w:rPr>
                <w:rFonts w:cs="Calibri"/>
                <w:sz w:val="16"/>
              </w:rPr>
            </w:pPr>
            <w:r>
              <w:rPr>
                <w:rFonts w:cs="Calibri"/>
                <w:sz w:val="16"/>
              </w:rPr>
              <w:t>uint16</w:t>
            </w:r>
          </w:p>
        </w:tc>
        <w:tc>
          <w:tcPr>
            <w:tcW w:w="1046" w:type="dxa"/>
          </w:tcPr>
          <w:p w:rsidR="006C5FC2" w:rsidRPr="00594817" w:rsidRDefault="006C5FC2" w:rsidP="006A61C6">
            <w:pPr>
              <w:spacing w:before="60"/>
              <w:rPr>
                <w:rFonts w:cs="Calibri"/>
                <w:sz w:val="16"/>
              </w:rPr>
            </w:pPr>
            <w:r>
              <w:rPr>
                <w:rFonts w:cs="Calibri"/>
                <w:sz w:val="16"/>
              </w:rPr>
              <w:t>0U</w:t>
            </w:r>
          </w:p>
        </w:tc>
        <w:tc>
          <w:tcPr>
            <w:tcW w:w="1049" w:type="dxa"/>
          </w:tcPr>
          <w:p w:rsidR="006C5FC2" w:rsidRPr="00594817" w:rsidRDefault="006C5FC2" w:rsidP="006A61C6">
            <w:pPr>
              <w:spacing w:before="60"/>
              <w:rPr>
                <w:rFonts w:cs="Calibri"/>
                <w:sz w:val="16"/>
              </w:rPr>
            </w:pPr>
            <w:r>
              <w:rPr>
                <w:rFonts w:cs="Calibri"/>
                <w:sz w:val="16"/>
              </w:rPr>
              <w:t>65535U</w:t>
            </w:r>
          </w:p>
        </w:tc>
      </w:tr>
      <w:tr w:rsidR="006C5FC2" w:rsidRPr="00AA38E8" w:rsidTr="006A61C6">
        <w:tc>
          <w:tcPr>
            <w:tcW w:w="1558" w:type="dxa"/>
            <w:vMerge/>
          </w:tcPr>
          <w:p w:rsidR="006C5FC2" w:rsidRPr="00AA38E8" w:rsidRDefault="006C5FC2" w:rsidP="006A61C6">
            <w:pPr>
              <w:spacing w:before="60"/>
              <w:rPr>
                <w:rFonts w:cs="Calibri"/>
                <w:b/>
                <w:bCs/>
                <w:sz w:val="16"/>
              </w:rPr>
            </w:pPr>
          </w:p>
        </w:tc>
        <w:tc>
          <w:tcPr>
            <w:tcW w:w="3540" w:type="dxa"/>
          </w:tcPr>
          <w:p w:rsidR="006C5FC2" w:rsidRPr="008608DD" w:rsidRDefault="006C5FC2" w:rsidP="006A61C6">
            <w:pPr>
              <w:spacing w:before="60"/>
              <w:rPr>
                <w:rFonts w:cs="Calibri"/>
                <w:sz w:val="16"/>
              </w:rPr>
            </w:pPr>
            <w:r w:rsidRPr="008608DD">
              <w:rPr>
                <w:rFonts w:cs="Calibri"/>
                <w:sz w:val="16"/>
              </w:rPr>
              <w:t>I2CHwSpurAngle_Cnt_T_u16</w:t>
            </w:r>
          </w:p>
        </w:tc>
        <w:tc>
          <w:tcPr>
            <w:tcW w:w="1735" w:type="dxa"/>
          </w:tcPr>
          <w:p w:rsidR="006C5FC2" w:rsidRPr="00AA38E8" w:rsidRDefault="006C5FC2" w:rsidP="006A61C6">
            <w:pPr>
              <w:spacing w:before="60"/>
              <w:rPr>
                <w:rFonts w:cs="Calibri"/>
                <w:sz w:val="16"/>
              </w:rPr>
            </w:pPr>
            <w:r>
              <w:rPr>
                <w:rFonts w:cs="Calibri"/>
                <w:sz w:val="16"/>
              </w:rPr>
              <w:t>uint16</w:t>
            </w:r>
          </w:p>
        </w:tc>
        <w:tc>
          <w:tcPr>
            <w:tcW w:w="1046" w:type="dxa"/>
          </w:tcPr>
          <w:p w:rsidR="006C5FC2" w:rsidRPr="00594817" w:rsidRDefault="006C5FC2" w:rsidP="006A61C6">
            <w:pPr>
              <w:spacing w:before="60"/>
              <w:rPr>
                <w:rFonts w:cs="Calibri"/>
                <w:sz w:val="16"/>
              </w:rPr>
            </w:pPr>
            <w:r>
              <w:rPr>
                <w:rFonts w:cs="Calibri"/>
                <w:sz w:val="16"/>
              </w:rPr>
              <w:t>0U</w:t>
            </w:r>
          </w:p>
        </w:tc>
        <w:tc>
          <w:tcPr>
            <w:tcW w:w="1049" w:type="dxa"/>
          </w:tcPr>
          <w:p w:rsidR="006C5FC2" w:rsidRPr="00594817" w:rsidRDefault="006C5FC2" w:rsidP="006A61C6">
            <w:pPr>
              <w:spacing w:before="60"/>
              <w:rPr>
                <w:rFonts w:cs="Calibri"/>
                <w:sz w:val="16"/>
              </w:rPr>
            </w:pPr>
            <w:r>
              <w:rPr>
                <w:rFonts w:cs="Calibri"/>
                <w:sz w:val="16"/>
              </w:rPr>
              <w:t>65535U</w:t>
            </w:r>
          </w:p>
        </w:tc>
      </w:tr>
      <w:tr w:rsidR="006C5FC2" w:rsidRPr="00AA38E8" w:rsidTr="006A61C6">
        <w:tc>
          <w:tcPr>
            <w:tcW w:w="1558" w:type="dxa"/>
            <w:vMerge/>
          </w:tcPr>
          <w:p w:rsidR="006C5FC2" w:rsidRPr="00AA38E8" w:rsidRDefault="006C5FC2" w:rsidP="006A61C6">
            <w:pPr>
              <w:spacing w:before="60"/>
              <w:rPr>
                <w:rFonts w:cs="Calibri"/>
                <w:b/>
                <w:bCs/>
                <w:sz w:val="16"/>
              </w:rPr>
            </w:pPr>
          </w:p>
        </w:tc>
        <w:tc>
          <w:tcPr>
            <w:tcW w:w="3540" w:type="dxa"/>
          </w:tcPr>
          <w:p w:rsidR="006C5FC2" w:rsidRPr="008608DD" w:rsidRDefault="006C5FC2" w:rsidP="006A61C6">
            <w:pPr>
              <w:spacing w:before="60"/>
              <w:rPr>
                <w:rFonts w:cs="Calibri"/>
                <w:sz w:val="16"/>
              </w:rPr>
            </w:pPr>
            <w:r w:rsidRPr="006C5FC2">
              <w:rPr>
                <w:rFonts w:cs="Calibri"/>
                <w:sz w:val="16"/>
              </w:rPr>
              <w:t>I2CHwDataType_Cnt_T_u08</w:t>
            </w:r>
          </w:p>
        </w:tc>
        <w:tc>
          <w:tcPr>
            <w:tcW w:w="1735" w:type="dxa"/>
          </w:tcPr>
          <w:p w:rsidR="006C5FC2" w:rsidRDefault="006C5FC2" w:rsidP="006A61C6">
            <w:pPr>
              <w:spacing w:before="60"/>
              <w:rPr>
                <w:rFonts w:cs="Calibri"/>
                <w:sz w:val="16"/>
              </w:rPr>
            </w:pPr>
            <w:r>
              <w:rPr>
                <w:rFonts w:cs="Calibri"/>
                <w:sz w:val="16"/>
              </w:rPr>
              <w:t>uint8</w:t>
            </w:r>
          </w:p>
        </w:tc>
        <w:tc>
          <w:tcPr>
            <w:tcW w:w="1046" w:type="dxa"/>
          </w:tcPr>
          <w:p w:rsidR="006C5FC2" w:rsidRDefault="006C5FC2" w:rsidP="006A61C6">
            <w:pPr>
              <w:spacing w:before="60"/>
              <w:rPr>
                <w:rFonts w:cs="Calibri"/>
                <w:sz w:val="16"/>
              </w:rPr>
            </w:pPr>
            <w:r>
              <w:rPr>
                <w:rFonts w:cs="Calibri"/>
                <w:sz w:val="16"/>
              </w:rPr>
              <w:t>0U</w:t>
            </w:r>
          </w:p>
        </w:tc>
        <w:tc>
          <w:tcPr>
            <w:tcW w:w="1049" w:type="dxa"/>
          </w:tcPr>
          <w:p w:rsidR="006C5FC2" w:rsidRDefault="006C5FC2" w:rsidP="006A61C6">
            <w:pPr>
              <w:spacing w:before="60"/>
              <w:rPr>
                <w:rFonts w:cs="Calibri"/>
                <w:sz w:val="16"/>
              </w:rPr>
            </w:pPr>
            <w:r>
              <w:rPr>
                <w:rFonts w:cs="Calibri"/>
                <w:sz w:val="16"/>
              </w:rPr>
              <w:t>4U</w:t>
            </w:r>
          </w:p>
        </w:tc>
      </w:tr>
      <w:tr w:rsidR="00B17BA6" w:rsidRPr="00AA38E8" w:rsidTr="006A61C6">
        <w:tc>
          <w:tcPr>
            <w:tcW w:w="1558" w:type="dxa"/>
            <w:vMerge/>
          </w:tcPr>
          <w:p w:rsidR="00B17BA6" w:rsidRPr="00AA38E8" w:rsidRDefault="00B17BA6" w:rsidP="00B17BA6">
            <w:pPr>
              <w:spacing w:before="60"/>
              <w:rPr>
                <w:rFonts w:cs="Calibri"/>
                <w:b/>
                <w:bCs/>
                <w:sz w:val="16"/>
              </w:rPr>
            </w:pPr>
          </w:p>
        </w:tc>
        <w:tc>
          <w:tcPr>
            <w:tcW w:w="3540" w:type="dxa"/>
          </w:tcPr>
          <w:p w:rsidR="00B17BA6" w:rsidRPr="006C5FC2" w:rsidRDefault="00B17BA6" w:rsidP="00B17BA6">
            <w:pPr>
              <w:spacing w:before="60"/>
              <w:rPr>
                <w:rFonts w:cs="Calibri"/>
                <w:sz w:val="16"/>
              </w:rPr>
            </w:pPr>
            <w:r w:rsidRPr="00B17BA6">
              <w:rPr>
                <w:rFonts w:cs="Calibri"/>
                <w:sz w:val="16"/>
              </w:rPr>
              <w:t>I2CSensCommFlts_Cnt_T_u08</w:t>
            </w:r>
          </w:p>
        </w:tc>
        <w:tc>
          <w:tcPr>
            <w:tcW w:w="1735" w:type="dxa"/>
          </w:tcPr>
          <w:p w:rsidR="00B17BA6" w:rsidRPr="00AA38E8" w:rsidRDefault="00B17BA6" w:rsidP="00B17BA6">
            <w:pPr>
              <w:spacing w:before="60"/>
              <w:rPr>
                <w:rFonts w:cs="Calibri"/>
                <w:sz w:val="16"/>
              </w:rPr>
            </w:pPr>
            <w:r>
              <w:rPr>
                <w:rFonts w:cs="Calibri"/>
                <w:sz w:val="16"/>
              </w:rPr>
              <w:t>uint8</w:t>
            </w:r>
          </w:p>
        </w:tc>
        <w:tc>
          <w:tcPr>
            <w:tcW w:w="1046" w:type="dxa"/>
          </w:tcPr>
          <w:p w:rsidR="00B17BA6" w:rsidRPr="00594817" w:rsidRDefault="00B17BA6" w:rsidP="00B17BA6">
            <w:pPr>
              <w:spacing w:before="60"/>
              <w:rPr>
                <w:rFonts w:cs="Calibri"/>
                <w:sz w:val="16"/>
              </w:rPr>
            </w:pPr>
            <w:r>
              <w:rPr>
                <w:rFonts w:cs="Calibri"/>
                <w:sz w:val="16"/>
              </w:rPr>
              <w:t>0</w:t>
            </w:r>
            <w:r w:rsidR="005E0204">
              <w:rPr>
                <w:rFonts w:cs="Calibri"/>
                <w:sz w:val="16"/>
              </w:rPr>
              <w:t>U</w:t>
            </w:r>
          </w:p>
        </w:tc>
        <w:tc>
          <w:tcPr>
            <w:tcW w:w="1049" w:type="dxa"/>
          </w:tcPr>
          <w:p w:rsidR="00B17BA6" w:rsidRPr="00594817" w:rsidRDefault="00B17BA6" w:rsidP="00B17BA6">
            <w:pPr>
              <w:spacing w:before="60"/>
              <w:rPr>
                <w:rFonts w:cs="Calibri"/>
                <w:sz w:val="16"/>
              </w:rPr>
            </w:pPr>
            <w:r>
              <w:rPr>
                <w:rFonts w:cs="Calibri"/>
                <w:sz w:val="16"/>
              </w:rPr>
              <w:t>255</w:t>
            </w:r>
            <w:r w:rsidR="005E0204">
              <w:rPr>
                <w:rFonts w:cs="Calibri"/>
                <w:sz w:val="16"/>
              </w:rPr>
              <w:t>U</w:t>
            </w:r>
          </w:p>
        </w:tc>
      </w:tr>
      <w:tr w:rsidR="00B17BA6" w:rsidRPr="00AA38E8" w:rsidTr="006A61C6">
        <w:tc>
          <w:tcPr>
            <w:tcW w:w="1558" w:type="dxa"/>
            <w:vMerge/>
          </w:tcPr>
          <w:p w:rsidR="00B17BA6" w:rsidRPr="00AA38E8" w:rsidRDefault="00B17BA6" w:rsidP="00B17BA6">
            <w:pPr>
              <w:spacing w:before="60"/>
              <w:rPr>
                <w:rFonts w:cs="Calibri"/>
                <w:b/>
                <w:bCs/>
                <w:sz w:val="16"/>
              </w:rPr>
            </w:pPr>
          </w:p>
        </w:tc>
        <w:tc>
          <w:tcPr>
            <w:tcW w:w="3540" w:type="dxa"/>
          </w:tcPr>
          <w:p w:rsidR="00B17BA6" w:rsidRPr="008608DD" w:rsidRDefault="00B17BA6" w:rsidP="00B17BA6">
            <w:pPr>
              <w:spacing w:before="60"/>
              <w:rPr>
                <w:rFonts w:cs="Calibri"/>
                <w:sz w:val="16"/>
              </w:rPr>
            </w:pPr>
            <w:r w:rsidRPr="006C5FC2">
              <w:rPr>
                <w:rFonts w:cs="Calibri"/>
                <w:sz w:val="16"/>
              </w:rPr>
              <w:t>ColParityErrorEvt_Cnt_T_lgc</w:t>
            </w:r>
          </w:p>
        </w:tc>
        <w:tc>
          <w:tcPr>
            <w:tcW w:w="1735" w:type="dxa"/>
          </w:tcPr>
          <w:p w:rsidR="00B17BA6" w:rsidRDefault="00B17BA6" w:rsidP="00B17BA6">
            <w:pPr>
              <w:spacing w:before="60"/>
              <w:rPr>
                <w:rFonts w:cs="Calibri"/>
                <w:sz w:val="16"/>
              </w:rPr>
            </w:pPr>
            <w:r>
              <w:rPr>
                <w:rFonts w:cs="Calibri"/>
                <w:sz w:val="16"/>
              </w:rPr>
              <w:t>boolean</w:t>
            </w:r>
          </w:p>
        </w:tc>
        <w:tc>
          <w:tcPr>
            <w:tcW w:w="1046" w:type="dxa"/>
          </w:tcPr>
          <w:p w:rsidR="00B17BA6" w:rsidRDefault="00B17BA6" w:rsidP="00B17BA6">
            <w:pPr>
              <w:spacing w:before="60"/>
              <w:rPr>
                <w:rFonts w:cs="Calibri"/>
                <w:sz w:val="16"/>
              </w:rPr>
            </w:pPr>
            <w:r>
              <w:rPr>
                <w:rFonts w:cs="Calibri"/>
                <w:sz w:val="16"/>
              </w:rPr>
              <w:t>FALSE</w:t>
            </w:r>
          </w:p>
        </w:tc>
        <w:tc>
          <w:tcPr>
            <w:tcW w:w="1049" w:type="dxa"/>
          </w:tcPr>
          <w:p w:rsidR="00B17BA6" w:rsidRDefault="00B17BA6" w:rsidP="00B17BA6">
            <w:pPr>
              <w:spacing w:before="60"/>
              <w:rPr>
                <w:rFonts w:cs="Calibri"/>
                <w:sz w:val="16"/>
              </w:rPr>
            </w:pPr>
            <w:r>
              <w:rPr>
                <w:rFonts w:cs="Calibri"/>
                <w:sz w:val="16"/>
              </w:rPr>
              <w:t>TRUE</w:t>
            </w:r>
          </w:p>
        </w:tc>
      </w:tr>
      <w:tr w:rsidR="00B17BA6" w:rsidRPr="00AA38E8" w:rsidTr="006A61C6">
        <w:tc>
          <w:tcPr>
            <w:tcW w:w="1558" w:type="dxa"/>
            <w:vMerge/>
          </w:tcPr>
          <w:p w:rsidR="00B17BA6" w:rsidRPr="00AA38E8" w:rsidRDefault="00B17BA6" w:rsidP="00B17BA6">
            <w:pPr>
              <w:spacing w:before="60"/>
              <w:rPr>
                <w:rFonts w:cs="Calibri"/>
                <w:b/>
                <w:bCs/>
                <w:sz w:val="16"/>
              </w:rPr>
            </w:pPr>
          </w:p>
        </w:tc>
        <w:tc>
          <w:tcPr>
            <w:tcW w:w="3540" w:type="dxa"/>
          </w:tcPr>
          <w:p w:rsidR="00B17BA6" w:rsidRPr="00A243BA" w:rsidRDefault="00B17BA6" w:rsidP="00B17BA6">
            <w:pPr>
              <w:spacing w:before="60"/>
              <w:rPr>
                <w:rFonts w:cs="Calibri"/>
                <w:sz w:val="16"/>
              </w:rPr>
            </w:pPr>
            <w:r w:rsidRPr="006C5FC2">
              <w:rPr>
                <w:rFonts w:cs="Calibri"/>
                <w:sz w:val="16"/>
              </w:rPr>
              <w:t>SpurParityErrorEvt_Cnt_T_lgc</w:t>
            </w:r>
          </w:p>
        </w:tc>
        <w:tc>
          <w:tcPr>
            <w:tcW w:w="1735" w:type="dxa"/>
          </w:tcPr>
          <w:p w:rsidR="00B17BA6" w:rsidRDefault="00B17BA6" w:rsidP="00B17BA6">
            <w:pPr>
              <w:spacing w:before="60"/>
              <w:rPr>
                <w:rFonts w:cs="Calibri"/>
                <w:sz w:val="16"/>
              </w:rPr>
            </w:pPr>
            <w:r>
              <w:rPr>
                <w:rFonts w:cs="Calibri"/>
                <w:sz w:val="16"/>
              </w:rPr>
              <w:t>boolean</w:t>
            </w:r>
          </w:p>
        </w:tc>
        <w:tc>
          <w:tcPr>
            <w:tcW w:w="1046" w:type="dxa"/>
          </w:tcPr>
          <w:p w:rsidR="00B17BA6" w:rsidRDefault="00B17BA6" w:rsidP="00B17BA6">
            <w:pPr>
              <w:spacing w:before="60"/>
              <w:rPr>
                <w:rFonts w:cs="Calibri"/>
                <w:sz w:val="16"/>
              </w:rPr>
            </w:pPr>
            <w:r>
              <w:rPr>
                <w:rFonts w:cs="Calibri"/>
                <w:sz w:val="16"/>
              </w:rPr>
              <w:t>FALSE</w:t>
            </w:r>
          </w:p>
        </w:tc>
        <w:tc>
          <w:tcPr>
            <w:tcW w:w="1049" w:type="dxa"/>
          </w:tcPr>
          <w:p w:rsidR="00B17BA6" w:rsidRDefault="00B17BA6" w:rsidP="00B17BA6">
            <w:pPr>
              <w:spacing w:before="60"/>
              <w:rPr>
                <w:rFonts w:cs="Calibri"/>
                <w:sz w:val="16"/>
              </w:rPr>
            </w:pPr>
            <w:r>
              <w:rPr>
                <w:rFonts w:cs="Calibri"/>
                <w:sz w:val="16"/>
              </w:rPr>
              <w:t>TRUE</w:t>
            </w:r>
          </w:p>
        </w:tc>
      </w:tr>
      <w:tr w:rsidR="00B17BA6" w:rsidRPr="00AA38E8" w:rsidTr="006A61C6">
        <w:trPr>
          <w:trHeight w:val="265"/>
        </w:trPr>
        <w:tc>
          <w:tcPr>
            <w:tcW w:w="1558" w:type="dxa"/>
          </w:tcPr>
          <w:p w:rsidR="00B17BA6" w:rsidRPr="00AA38E8" w:rsidRDefault="00B17BA6" w:rsidP="00B17BA6">
            <w:pPr>
              <w:spacing w:before="60"/>
              <w:rPr>
                <w:rFonts w:cs="Calibri"/>
                <w:b/>
                <w:bCs/>
                <w:sz w:val="16"/>
              </w:rPr>
            </w:pPr>
            <w:r w:rsidRPr="00AA38E8">
              <w:rPr>
                <w:rFonts w:cs="Calibri"/>
                <w:b/>
                <w:bCs/>
                <w:sz w:val="16"/>
              </w:rPr>
              <w:t>Return Value</w:t>
            </w:r>
          </w:p>
        </w:tc>
        <w:tc>
          <w:tcPr>
            <w:tcW w:w="3540" w:type="dxa"/>
          </w:tcPr>
          <w:p w:rsidR="00B17BA6" w:rsidRPr="00AA38E8" w:rsidRDefault="00B17BA6" w:rsidP="00B17BA6">
            <w:pPr>
              <w:spacing w:before="60"/>
              <w:rPr>
                <w:rFonts w:cs="Calibri"/>
                <w:sz w:val="16"/>
              </w:rPr>
            </w:pPr>
            <w:r>
              <w:rPr>
                <w:rFonts w:cs="Calibri"/>
                <w:sz w:val="16"/>
              </w:rPr>
              <w:t>None</w:t>
            </w:r>
          </w:p>
        </w:tc>
        <w:tc>
          <w:tcPr>
            <w:tcW w:w="1735" w:type="dxa"/>
          </w:tcPr>
          <w:p w:rsidR="00B17BA6" w:rsidRPr="00AA38E8" w:rsidRDefault="00B17BA6" w:rsidP="00B17BA6">
            <w:pPr>
              <w:spacing w:before="60"/>
              <w:rPr>
                <w:rFonts w:cs="Calibri"/>
                <w:sz w:val="16"/>
              </w:rPr>
            </w:pPr>
            <w:r>
              <w:rPr>
                <w:rFonts w:cs="Calibri"/>
                <w:sz w:val="16"/>
              </w:rPr>
              <w:t>-</w:t>
            </w:r>
          </w:p>
        </w:tc>
        <w:tc>
          <w:tcPr>
            <w:tcW w:w="1046" w:type="dxa"/>
          </w:tcPr>
          <w:p w:rsidR="00B17BA6" w:rsidRPr="00594817" w:rsidRDefault="00B17BA6" w:rsidP="00B17BA6">
            <w:pPr>
              <w:spacing w:before="60"/>
              <w:rPr>
                <w:rFonts w:cs="Calibri"/>
                <w:sz w:val="16"/>
              </w:rPr>
            </w:pPr>
            <w:r>
              <w:rPr>
                <w:rFonts w:cs="Calibri"/>
                <w:sz w:val="16"/>
              </w:rPr>
              <w:t>-</w:t>
            </w:r>
          </w:p>
        </w:tc>
        <w:tc>
          <w:tcPr>
            <w:tcW w:w="1049" w:type="dxa"/>
          </w:tcPr>
          <w:p w:rsidR="00B17BA6" w:rsidRPr="00594817" w:rsidRDefault="00B17BA6" w:rsidP="00B17BA6">
            <w:pPr>
              <w:spacing w:before="60"/>
              <w:rPr>
                <w:rFonts w:cs="Calibri"/>
                <w:sz w:val="16"/>
              </w:rPr>
            </w:pPr>
            <w:r>
              <w:rPr>
                <w:rFonts w:cs="Calibri"/>
                <w:sz w:val="16"/>
              </w:rPr>
              <w:t>-</w:t>
            </w:r>
          </w:p>
        </w:tc>
      </w:tr>
    </w:tbl>
    <w:p w:rsidR="00883551" w:rsidRPr="00AA38E8" w:rsidRDefault="00883551" w:rsidP="00883551">
      <w:pPr>
        <w:pStyle w:val="Heading2"/>
        <w:numPr>
          <w:ilvl w:val="3"/>
          <w:numId w:val="1"/>
        </w:numPr>
        <w:rPr>
          <w:rFonts w:ascii="Calibri" w:hAnsi="Calibri" w:cs="Calibri"/>
        </w:rPr>
      </w:pPr>
      <w:bookmarkStart w:id="259" w:name="_Toc451178132"/>
      <w:r w:rsidRPr="00AA38E8">
        <w:rPr>
          <w:rFonts w:ascii="Calibri" w:hAnsi="Calibri" w:cs="Calibri"/>
        </w:rPr>
        <w:t>Description</w:t>
      </w:r>
      <w:bookmarkEnd w:id="259"/>
    </w:p>
    <w:p w:rsidR="00883551" w:rsidRDefault="00883551" w:rsidP="00656B0A">
      <w:pPr>
        <w:rPr>
          <w:rFonts w:cs="Calibri"/>
        </w:rPr>
      </w:pPr>
      <w:r>
        <w:rPr>
          <w:rFonts w:cs="Calibri"/>
        </w:rPr>
        <w:t>Refer to “Get Sensor Fault Parameter Data ” block in Per2 of Simulink model in FDD</w:t>
      </w:r>
    </w:p>
    <w:p w:rsidR="00104222" w:rsidRPr="00AA38E8" w:rsidRDefault="00104222" w:rsidP="00104222">
      <w:pPr>
        <w:pStyle w:val="Heading2"/>
        <w:numPr>
          <w:ilvl w:val="2"/>
          <w:numId w:val="1"/>
        </w:numPr>
        <w:rPr>
          <w:rFonts w:ascii="Calibri" w:hAnsi="Calibri" w:cs="Calibri"/>
        </w:rPr>
      </w:pPr>
      <w:bookmarkStart w:id="260" w:name="_Toc451178133"/>
      <w:r>
        <w:rPr>
          <w:rFonts w:ascii="Calibri" w:hAnsi="Calibri" w:cs="Calibri"/>
        </w:rPr>
        <w:t>Local Function #10</w:t>
      </w:r>
      <w:bookmarkEnd w:id="260"/>
    </w:p>
    <w:tbl>
      <w:tblPr>
        <w:tblpPr w:leftFromText="180" w:rightFromText="180" w:vertAnchor="text" w:tblpY="1"/>
        <w:tblOverlap w:val="neve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540"/>
        <w:gridCol w:w="1735"/>
        <w:gridCol w:w="1046"/>
        <w:gridCol w:w="1049"/>
      </w:tblGrid>
      <w:tr w:rsidR="00104222" w:rsidRPr="00AA38E8" w:rsidTr="00E949BF">
        <w:tc>
          <w:tcPr>
            <w:tcW w:w="1558" w:type="dxa"/>
          </w:tcPr>
          <w:p w:rsidR="00104222" w:rsidRPr="00AA38E8" w:rsidRDefault="00104222" w:rsidP="00E949BF">
            <w:pPr>
              <w:spacing w:before="60"/>
              <w:rPr>
                <w:rFonts w:cs="Calibri"/>
                <w:b/>
                <w:bCs/>
                <w:sz w:val="16"/>
              </w:rPr>
            </w:pPr>
            <w:r w:rsidRPr="00AA38E8">
              <w:rPr>
                <w:rFonts w:cs="Calibri"/>
                <w:b/>
                <w:bCs/>
                <w:sz w:val="16"/>
              </w:rPr>
              <w:t>Function Name</w:t>
            </w:r>
          </w:p>
        </w:tc>
        <w:tc>
          <w:tcPr>
            <w:tcW w:w="3540" w:type="dxa"/>
          </w:tcPr>
          <w:p w:rsidR="00104222" w:rsidRPr="00AA38E8" w:rsidRDefault="00104222" w:rsidP="00E949BF">
            <w:pPr>
              <w:spacing w:before="60"/>
              <w:rPr>
                <w:rFonts w:cs="Calibri"/>
                <w:sz w:val="16"/>
              </w:rPr>
            </w:pPr>
            <w:r w:rsidRPr="00104222">
              <w:rPr>
                <w:rFonts w:cs="Calibri"/>
                <w:sz w:val="16"/>
              </w:rPr>
              <w:t>VernCorrlnFltDiag</w:t>
            </w:r>
          </w:p>
        </w:tc>
        <w:tc>
          <w:tcPr>
            <w:tcW w:w="1735" w:type="dxa"/>
            <w:shd w:val="pct30" w:color="FFFF00" w:fill="auto"/>
          </w:tcPr>
          <w:p w:rsidR="00104222" w:rsidRPr="00AA38E8" w:rsidRDefault="00104222" w:rsidP="00E949BF">
            <w:pPr>
              <w:spacing w:before="60"/>
              <w:jc w:val="center"/>
              <w:rPr>
                <w:rFonts w:cs="Calibri"/>
                <w:sz w:val="16"/>
              </w:rPr>
            </w:pPr>
            <w:r w:rsidRPr="00AA38E8">
              <w:rPr>
                <w:rFonts w:cs="Calibri"/>
                <w:sz w:val="16"/>
              </w:rPr>
              <w:t>Type</w:t>
            </w:r>
          </w:p>
        </w:tc>
        <w:tc>
          <w:tcPr>
            <w:tcW w:w="1046" w:type="dxa"/>
            <w:shd w:val="pct30" w:color="FFFF00" w:fill="auto"/>
          </w:tcPr>
          <w:p w:rsidR="00104222" w:rsidRPr="00AA38E8" w:rsidRDefault="00104222" w:rsidP="00E949BF">
            <w:pPr>
              <w:spacing w:before="60"/>
              <w:jc w:val="center"/>
              <w:rPr>
                <w:rFonts w:cs="Calibri"/>
                <w:sz w:val="16"/>
              </w:rPr>
            </w:pPr>
            <w:r w:rsidRPr="00AA38E8">
              <w:rPr>
                <w:rFonts w:cs="Calibri"/>
                <w:sz w:val="16"/>
              </w:rPr>
              <w:t>Min</w:t>
            </w:r>
          </w:p>
        </w:tc>
        <w:tc>
          <w:tcPr>
            <w:tcW w:w="1049" w:type="dxa"/>
            <w:shd w:val="pct30" w:color="FFFF00" w:fill="auto"/>
          </w:tcPr>
          <w:p w:rsidR="00104222" w:rsidRPr="00AA38E8" w:rsidRDefault="00104222" w:rsidP="00E949BF">
            <w:pPr>
              <w:spacing w:before="60"/>
              <w:jc w:val="center"/>
              <w:rPr>
                <w:rFonts w:cs="Calibri"/>
                <w:sz w:val="16"/>
              </w:rPr>
            </w:pPr>
            <w:r w:rsidRPr="00AA38E8">
              <w:rPr>
                <w:rFonts w:cs="Calibri"/>
                <w:sz w:val="16"/>
              </w:rPr>
              <w:t>Max</w:t>
            </w:r>
          </w:p>
        </w:tc>
      </w:tr>
      <w:tr w:rsidR="00AF7086" w:rsidRPr="00AA38E8" w:rsidTr="00E949BF">
        <w:tc>
          <w:tcPr>
            <w:tcW w:w="1558" w:type="dxa"/>
            <w:vMerge w:val="restart"/>
          </w:tcPr>
          <w:p w:rsidR="00AF7086" w:rsidRPr="00AA38E8" w:rsidRDefault="00AF7086" w:rsidP="00104222">
            <w:pPr>
              <w:spacing w:before="60"/>
              <w:rPr>
                <w:rFonts w:cs="Calibri"/>
                <w:b/>
                <w:bCs/>
                <w:sz w:val="16"/>
              </w:rPr>
            </w:pPr>
            <w:r w:rsidRPr="00AA38E8">
              <w:rPr>
                <w:rFonts w:cs="Calibri"/>
                <w:b/>
                <w:bCs/>
                <w:sz w:val="16"/>
              </w:rPr>
              <w:t xml:space="preserve">Arguments Passed </w:t>
            </w:r>
          </w:p>
        </w:tc>
        <w:tc>
          <w:tcPr>
            <w:tcW w:w="3540" w:type="dxa"/>
          </w:tcPr>
          <w:p w:rsidR="00AF7086" w:rsidRPr="00AA38E8" w:rsidRDefault="00AF7086" w:rsidP="00104222">
            <w:pPr>
              <w:spacing w:before="60"/>
              <w:rPr>
                <w:rFonts w:cs="Calibri"/>
                <w:sz w:val="16"/>
              </w:rPr>
            </w:pPr>
            <w:r w:rsidRPr="00104222">
              <w:rPr>
                <w:rFonts w:cs="Calibri"/>
                <w:sz w:val="16"/>
              </w:rPr>
              <w:t>VernCorrDetect_Cnt_T_lgc</w:t>
            </w:r>
          </w:p>
        </w:tc>
        <w:tc>
          <w:tcPr>
            <w:tcW w:w="1735" w:type="dxa"/>
          </w:tcPr>
          <w:p w:rsidR="00AF7086" w:rsidRDefault="00AF7086" w:rsidP="00104222">
            <w:pPr>
              <w:spacing w:before="60"/>
              <w:rPr>
                <w:rFonts w:cs="Calibri"/>
                <w:sz w:val="16"/>
              </w:rPr>
            </w:pPr>
            <w:r>
              <w:rPr>
                <w:rFonts w:cs="Calibri"/>
                <w:sz w:val="16"/>
              </w:rPr>
              <w:t>boolean</w:t>
            </w:r>
          </w:p>
        </w:tc>
        <w:tc>
          <w:tcPr>
            <w:tcW w:w="1046" w:type="dxa"/>
          </w:tcPr>
          <w:p w:rsidR="00AF7086" w:rsidRDefault="00AF7086" w:rsidP="00104222">
            <w:pPr>
              <w:spacing w:before="60"/>
              <w:rPr>
                <w:rFonts w:cs="Calibri"/>
                <w:sz w:val="16"/>
              </w:rPr>
            </w:pPr>
            <w:r>
              <w:rPr>
                <w:rFonts w:cs="Calibri"/>
                <w:sz w:val="16"/>
              </w:rPr>
              <w:t>FALSE</w:t>
            </w:r>
          </w:p>
        </w:tc>
        <w:tc>
          <w:tcPr>
            <w:tcW w:w="1049" w:type="dxa"/>
          </w:tcPr>
          <w:p w:rsidR="00AF7086" w:rsidRDefault="00AF7086" w:rsidP="00104222">
            <w:pPr>
              <w:spacing w:before="60"/>
              <w:rPr>
                <w:rFonts w:cs="Calibri"/>
                <w:sz w:val="16"/>
              </w:rPr>
            </w:pPr>
            <w:r>
              <w:rPr>
                <w:rFonts w:cs="Calibri"/>
                <w:sz w:val="16"/>
              </w:rPr>
              <w:t>TRUE</w:t>
            </w:r>
          </w:p>
        </w:tc>
      </w:tr>
      <w:tr w:rsidR="00AF7086" w:rsidRPr="00AA38E8" w:rsidTr="00E949BF">
        <w:tc>
          <w:tcPr>
            <w:tcW w:w="1558" w:type="dxa"/>
            <w:vMerge/>
          </w:tcPr>
          <w:p w:rsidR="00AF7086" w:rsidRPr="00AA38E8" w:rsidRDefault="00AF7086" w:rsidP="00104222">
            <w:pPr>
              <w:spacing w:before="60"/>
              <w:rPr>
                <w:rFonts w:cs="Calibri"/>
                <w:b/>
                <w:bCs/>
                <w:sz w:val="16"/>
              </w:rPr>
            </w:pPr>
          </w:p>
        </w:tc>
        <w:tc>
          <w:tcPr>
            <w:tcW w:w="3540" w:type="dxa"/>
          </w:tcPr>
          <w:p w:rsidR="00AF7086" w:rsidRPr="00104222" w:rsidRDefault="00AF7086" w:rsidP="00104222">
            <w:pPr>
              <w:spacing w:before="60"/>
              <w:rPr>
                <w:rFonts w:cs="Calibri"/>
                <w:sz w:val="16"/>
              </w:rPr>
            </w:pPr>
            <w:r w:rsidRPr="00104222">
              <w:rPr>
                <w:rFonts w:cs="Calibri"/>
                <w:sz w:val="16"/>
              </w:rPr>
              <w:t>SkipStepFltDetect_Cnt_T_lgc</w:t>
            </w:r>
          </w:p>
        </w:tc>
        <w:tc>
          <w:tcPr>
            <w:tcW w:w="1735" w:type="dxa"/>
          </w:tcPr>
          <w:p w:rsidR="00AF7086" w:rsidRDefault="00AF7086" w:rsidP="00104222">
            <w:pPr>
              <w:spacing w:before="60"/>
              <w:rPr>
                <w:rFonts w:cs="Calibri"/>
                <w:sz w:val="16"/>
              </w:rPr>
            </w:pPr>
            <w:r>
              <w:rPr>
                <w:rFonts w:cs="Calibri"/>
                <w:sz w:val="16"/>
              </w:rPr>
              <w:t>boolean</w:t>
            </w:r>
          </w:p>
        </w:tc>
        <w:tc>
          <w:tcPr>
            <w:tcW w:w="1046" w:type="dxa"/>
          </w:tcPr>
          <w:p w:rsidR="00AF7086" w:rsidRDefault="00AF7086" w:rsidP="00104222">
            <w:pPr>
              <w:spacing w:before="60"/>
              <w:rPr>
                <w:rFonts w:cs="Calibri"/>
                <w:sz w:val="16"/>
              </w:rPr>
            </w:pPr>
            <w:r>
              <w:rPr>
                <w:rFonts w:cs="Calibri"/>
                <w:sz w:val="16"/>
              </w:rPr>
              <w:t>FALSE</w:t>
            </w:r>
          </w:p>
        </w:tc>
        <w:tc>
          <w:tcPr>
            <w:tcW w:w="1049" w:type="dxa"/>
          </w:tcPr>
          <w:p w:rsidR="00AF7086" w:rsidRDefault="00AF7086" w:rsidP="00104222">
            <w:pPr>
              <w:spacing w:before="60"/>
              <w:rPr>
                <w:rFonts w:cs="Calibri"/>
                <w:sz w:val="16"/>
              </w:rPr>
            </w:pPr>
            <w:r>
              <w:rPr>
                <w:rFonts w:cs="Calibri"/>
                <w:sz w:val="16"/>
              </w:rPr>
              <w:t>TRUE</w:t>
            </w:r>
          </w:p>
        </w:tc>
      </w:tr>
      <w:tr w:rsidR="00104222" w:rsidRPr="00AA38E8" w:rsidTr="00E949BF">
        <w:trPr>
          <w:trHeight w:val="265"/>
        </w:trPr>
        <w:tc>
          <w:tcPr>
            <w:tcW w:w="1558" w:type="dxa"/>
          </w:tcPr>
          <w:p w:rsidR="00104222" w:rsidRPr="00AA38E8" w:rsidRDefault="00104222" w:rsidP="00E949BF">
            <w:pPr>
              <w:spacing w:before="60"/>
              <w:rPr>
                <w:rFonts w:cs="Calibri"/>
                <w:b/>
                <w:bCs/>
                <w:sz w:val="16"/>
              </w:rPr>
            </w:pPr>
            <w:r w:rsidRPr="00AA38E8">
              <w:rPr>
                <w:rFonts w:cs="Calibri"/>
                <w:b/>
                <w:bCs/>
                <w:sz w:val="16"/>
              </w:rPr>
              <w:t>Return Value</w:t>
            </w:r>
          </w:p>
        </w:tc>
        <w:tc>
          <w:tcPr>
            <w:tcW w:w="3540" w:type="dxa"/>
          </w:tcPr>
          <w:p w:rsidR="00104222" w:rsidRPr="00AA38E8" w:rsidRDefault="00104222" w:rsidP="00E949BF">
            <w:pPr>
              <w:spacing w:before="60"/>
              <w:rPr>
                <w:rFonts w:cs="Calibri"/>
                <w:sz w:val="16"/>
              </w:rPr>
            </w:pPr>
            <w:r>
              <w:rPr>
                <w:rFonts w:cs="Calibri"/>
                <w:sz w:val="16"/>
              </w:rPr>
              <w:t>None</w:t>
            </w:r>
          </w:p>
        </w:tc>
        <w:tc>
          <w:tcPr>
            <w:tcW w:w="1735" w:type="dxa"/>
          </w:tcPr>
          <w:p w:rsidR="00104222" w:rsidRPr="00AA38E8" w:rsidRDefault="00104222" w:rsidP="00E949BF">
            <w:pPr>
              <w:spacing w:before="60"/>
              <w:rPr>
                <w:rFonts w:cs="Calibri"/>
                <w:sz w:val="16"/>
              </w:rPr>
            </w:pPr>
            <w:r>
              <w:rPr>
                <w:rFonts w:cs="Calibri"/>
                <w:sz w:val="16"/>
              </w:rPr>
              <w:t>-</w:t>
            </w:r>
          </w:p>
        </w:tc>
        <w:tc>
          <w:tcPr>
            <w:tcW w:w="1046" w:type="dxa"/>
          </w:tcPr>
          <w:p w:rsidR="00104222" w:rsidRPr="00594817" w:rsidRDefault="00104222" w:rsidP="00E949BF">
            <w:pPr>
              <w:spacing w:before="60"/>
              <w:rPr>
                <w:rFonts w:cs="Calibri"/>
                <w:sz w:val="16"/>
              </w:rPr>
            </w:pPr>
            <w:r>
              <w:rPr>
                <w:rFonts w:cs="Calibri"/>
                <w:sz w:val="16"/>
              </w:rPr>
              <w:t>-</w:t>
            </w:r>
          </w:p>
        </w:tc>
        <w:tc>
          <w:tcPr>
            <w:tcW w:w="1049" w:type="dxa"/>
          </w:tcPr>
          <w:p w:rsidR="00104222" w:rsidRPr="00594817" w:rsidRDefault="00104222" w:rsidP="00E949BF">
            <w:pPr>
              <w:spacing w:before="60"/>
              <w:rPr>
                <w:rFonts w:cs="Calibri"/>
                <w:sz w:val="16"/>
              </w:rPr>
            </w:pPr>
            <w:r>
              <w:rPr>
                <w:rFonts w:cs="Calibri"/>
                <w:sz w:val="16"/>
              </w:rPr>
              <w:t>-</w:t>
            </w:r>
          </w:p>
        </w:tc>
      </w:tr>
    </w:tbl>
    <w:p w:rsidR="00D974D0" w:rsidRPr="00AA38E8" w:rsidRDefault="00D974D0" w:rsidP="00D974D0">
      <w:pPr>
        <w:pStyle w:val="Heading2"/>
        <w:numPr>
          <w:ilvl w:val="3"/>
          <w:numId w:val="1"/>
        </w:numPr>
        <w:rPr>
          <w:rFonts w:ascii="Calibri" w:hAnsi="Calibri" w:cs="Calibri"/>
        </w:rPr>
      </w:pPr>
      <w:bookmarkStart w:id="261" w:name="_Toc451178134"/>
      <w:r w:rsidRPr="00AA38E8">
        <w:rPr>
          <w:rFonts w:ascii="Calibri" w:hAnsi="Calibri" w:cs="Calibri"/>
        </w:rPr>
        <w:t>Description</w:t>
      </w:r>
      <w:bookmarkEnd w:id="261"/>
    </w:p>
    <w:p w:rsidR="00104222" w:rsidRDefault="002A5EFF" w:rsidP="00656B0A">
      <w:pPr>
        <w:rPr>
          <w:rFonts w:cs="Calibri"/>
        </w:rPr>
      </w:pPr>
      <w:r>
        <w:rPr>
          <w:rFonts w:cs="Calibri"/>
        </w:rPr>
        <w:t xml:space="preserve">This function is responsible for setting /reset the NTC 0x6C - </w:t>
      </w:r>
      <w:r w:rsidRPr="002A5EFF">
        <w:rPr>
          <w:rFonts w:cs="Calibri"/>
        </w:rPr>
        <w:t>NTC_Num_HWACrossChecks</w:t>
      </w:r>
      <w:r>
        <w:rPr>
          <w:rFonts w:cs="Calibri"/>
        </w:rPr>
        <w:t xml:space="preserve"> based on the inputs vernier correlation fault ,skip step fault and vernier out of range error.</w:t>
      </w:r>
    </w:p>
    <w:p w:rsidR="00786663" w:rsidRPr="00AA38E8" w:rsidRDefault="00786663" w:rsidP="00786663">
      <w:pPr>
        <w:pStyle w:val="Heading2"/>
        <w:numPr>
          <w:ilvl w:val="2"/>
          <w:numId w:val="1"/>
        </w:numPr>
        <w:rPr>
          <w:rFonts w:ascii="Calibri" w:hAnsi="Calibri" w:cs="Calibri"/>
        </w:rPr>
      </w:pPr>
      <w:bookmarkStart w:id="262" w:name="_Toc451178135"/>
      <w:r>
        <w:rPr>
          <w:rFonts w:ascii="Calibri" w:hAnsi="Calibri" w:cs="Calibri"/>
        </w:rPr>
        <w:t>Local Function #11</w:t>
      </w:r>
      <w:bookmarkEnd w:id="262"/>
    </w:p>
    <w:tbl>
      <w:tblPr>
        <w:tblpPr w:leftFromText="180" w:rightFromText="180" w:vertAnchor="text" w:tblpY="1"/>
        <w:tblOverlap w:val="neve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540"/>
        <w:gridCol w:w="1735"/>
        <w:gridCol w:w="1046"/>
        <w:gridCol w:w="1049"/>
      </w:tblGrid>
      <w:tr w:rsidR="00786663" w:rsidRPr="00AA38E8" w:rsidTr="00E949BF">
        <w:tc>
          <w:tcPr>
            <w:tcW w:w="1558" w:type="dxa"/>
          </w:tcPr>
          <w:p w:rsidR="00786663" w:rsidRPr="00AA38E8" w:rsidRDefault="00786663" w:rsidP="00E949BF">
            <w:pPr>
              <w:spacing w:before="60"/>
              <w:rPr>
                <w:rFonts w:cs="Calibri"/>
                <w:b/>
                <w:bCs/>
                <w:sz w:val="16"/>
              </w:rPr>
            </w:pPr>
            <w:r w:rsidRPr="00AA38E8">
              <w:rPr>
                <w:rFonts w:cs="Calibri"/>
                <w:b/>
                <w:bCs/>
                <w:sz w:val="16"/>
              </w:rPr>
              <w:t>Function Name</w:t>
            </w:r>
          </w:p>
        </w:tc>
        <w:tc>
          <w:tcPr>
            <w:tcW w:w="3540" w:type="dxa"/>
          </w:tcPr>
          <w:p w:rsidR="00786663" w:rsidRPr="00AA38E8" w:rsidRDefault="00593E24" w:rsidP="00E949BF">
            <w:pPr>
              <w:spacing w:before="60"/>
              <w:rPr>
                <w:rFonts w:cs="Calibri"/>
                <w:sz w:val="16"/>
              </w:rPr>
            </w:pPr>
            <w:r w:rsidRPr="00593E24">
              <w:rPr>
                <w:rFonts w:cs="Calibri"/>
                <w:sz w:val="16"/>
              </w:rPr>
              <w:t>ChkVernCorrlnError</w:t>
            </w:r>
          </w:p>
        </w:tc>
        <w:tc>
          <w:tcPr>
            <w:tcW w:w="1735" w:type="dxa"/>
            <w:shd w:val="pct30" w:color="FFFF00" w:fill="auto"/>
          </w:tcPr>
          <w:p w:rsidR="00786663" w:rsidRPr="00AA38E8" w:rsidRDefault="00786663" w:rsidP="00E949BF">
            <w:pPr>
              <w:spacing w:before="60"/>
              <w:jc w:val="center"/>
              <w:rPr>
                <w:rFonts w:cs="Calibri"/>
                <w:sz w:val="16"/>
              </w:rPr>
            </w:pPr>
            <w:r w:rsidRPr="00AA38E8">
              <w:rPr>
                <w:rFonts w:cs="Calibri"/>
                <w:sz w:val="16"/>
              </w:rPr>
              <w:t>Type</w:t>
            </w:r>
          </w:p>
        </w:tc>
        <w:tc>
          <w:tcPr>
            <w:tcW w:w="1046" w:type="dxa"/>
            <w:shd w:val="pct30" w:color="FFFF00" w:fill="auto"/>
          </w:tcPr>
          <w:p w:rsidR="00786663" w:rsidRPr="00AA38E8" w:rsidRDefault="00786663" w:rsidP="00E949BF">
            <w:pPr>
              <w:spacing w:before="60"/>
              <w:jc w:val="center"/>
              <w:rPr>
                <w:rFonts w:cs="Calibri"/>
                <w:sz w:val="16"/>
              </w:rPr>
            </w:pPr>
            <w:r w:rsidRPr="00AA38E8">
              <w:rPr>
                <w:rFonts w:cs="Calibri"/>
                <w:sz w:val="16"/>
              </w:rPr>
              <w:t>Min</w:t>
            </w:r>
          </w:p>
        </w:tc>
        <w:tc>
          <w:tcPr>
            <w:tcW w:w="1049" w:type="dxa"/>
            <w:shd w:val="pct30" w:color="FFFF00" w:fill="auto"/>
          </w:tcPr>
          <w:p w:rsidR="00786663" w:rsidRPr="00AA38E8" w:rsidRDefault="00786663" w:rsidP="00E949BF">
            <w:pPr>
              <w:spacing w:before="60"/>
              <w:jc w:val="center"/>
              <w:rPr>
                <w:rFonts w:cs="Calibri"/>
                <w:sz w:val="16"/>
              </w:rPr>
            </w:pPr>
            <w:r w:rsidRPr="00AA38E8">
              <w:rPr>
                <w:rFonts w:cs="Calibri"/>
                <w:sz w:val="16"/>
              </w:rPr>
              <w:t>Max</w:t>
            </w:r>
          </w:p>
        </w:tc>
      </w:tr>
      <w:tr w:rsidR="00AF7086" w:rsidRPr="00AA38E8" w:rsidTr="00E949BF">
        <w:tc>
          <w:tcPr>
            <w:tcW w:w="1558" w:type="dxa"/>
            <w:vMerge w:val="restart"/>
          </w:tcPr>
          <w:p w:rsidR="00AF7086" w:rsidRPr="00AA38E8" w:rsidRDefault="00AF7086" w:rsidP="00E949BF">
            <w:pPr>
              <w:spacing w:before="60"/>
              <w:rPr>
                <w:rFonts w:cs="Calibri"/>
                <w:b/>
                <w:bCs/>
                <w:sz w:val="16"/>
              </w:rPr>
            </w:pPr>
            <w:r w:rsidRPr="00AA38E8">
              <w:rPr>
                <w:rFonts w:cs="Calibri"/>
                <w:b/>
                <w:bCs/>
                <w:sz w:val="16"/>
              </w:rPr>
              <w:t xml:space="preserve">Arguments Passed </w:t>
            </w:r>
          </w:p>
        </w:tc>
        <w:tc>
          <w:tcPr>
            <w:tcW w:w="3540" w:type="dxa"/>
          </w:tcPr>
          <w:p w:rsidR="00AF7086" w:rsidRPr="00AA38E8" w:rsidRDefault="00AF7086" w:rsidP="00E949BF">
            <w:pPr>
              <w:spacing w:before="60"/>
              <w:rPr>
                <w:rFonts w:cs="Calibri"/>
                <w:sz w:val="16"/>
              </w:rPr>
            </w:pPr>
            <w:r w:rsidRPr="00AF7086">
              <w:rPr>
                <w:rFonts w:cs="Calibri"/>
                <w:sz w:val="16"/>
              </w:rPr>
              <w:t>VernierLevelNo_Cnt_T_u08</w:t>
            </w:r>
          </w:p>
        </w:tc>
        <w:tc>
          <w:tcPr>
            <w:tcW w:w="1735" w:type="dxa"/>
          </w:tcPr>
          <w:p w:rsidR="00AF7086" w:rsidRDefault="00AF7086" w:rsidP="00E949BF">
            <w:pPr>
              <w:spacing w:before="60"/>
              <w:rPr>
                <w:rFonts w:cs="Calibri"/>
                <w:sz w:val="16"/>
              </w:rPr>
            </w:pPr>
            <w:r>
              <w:rPr>
                <w:rFonts w:cs="Calibri"/>
                <w:sz w:val="16"/>
              </w:rPr>
              <w:t>uint8</w:t>
            </w:r>
          </w:p>
        </w:tc>
        <w:tc>
          <w:tcPr>
            <w:tcW w:w="1046" w:type="dxa"/>
          </w:tcPr>
          <w:p w:rsidR="00AF7086" w:rsidRDefault="00372DEA" w:rsidP="00E949BF">
            <w:pPr>
              <w:spacing w:before="60"/>
              <w:rPr>
                <w:rFonts w:cs="Calibri"/>
                <w:sz w:val="16"/>
              </w:rPr>
            </w:pPr>
            <w:r>
              <w:rPr>
                <w:rFonts w:cs="Calibri"/>
                <w:sz w:val="16"/>
              </w:rPr>
              <w:t>1U</w:t>
            </w:r>
          </w:p>
        </w:tc>
        <w:tc>
          <w:tcPr>
            <w:tcW w:w="1049" w:type="dxa"/>
          </w:tcPr>
          <w:p w:rsidR="00AF7086" w:rsidRDefault="00372DEA" w:rsidP="00E949BF">
            <w:pPr>
              <w:spacing w:before="60"/>
              <w:rPr>
                <w:rFonts w:cs="Calibri"/>
                <w:sz w:val="16"/>
              </w:rPr>
            </w:pPr>
            <w:r>
              <w:rPr>
                <w:rFonts w:cs="Calibri"/>
                <w:sz w:val="16"/>
              </w:rPr>
              <w:t>22U</w:t>
            </w:r>
          </w:p>
        </w:tc>
      </w:tr>
      <w:tr w:rsidR="00AF7086" w:rsidRPr="00AA38E8" w:rsidTr="00E949BF">
        <w:tc>
          <w:tcPr>
            <w:tcW w:w="1558" w:type="dxa"/>
            <w:vMerge/>
          </w:tcPr>
          <w:p w:rsidR="00AF7086" w:rsidRPr="00AA38E8" w:rsidRDefault="00AF7086" w:rsidP="00E949BF">
            <w:pPr>
              <w:spacing w:before="60"/>
              <w:rPr>
                <w:rFonts w:cs="Calibri"/>
                <w:b/>
                <w:bCs/>
                <w:sz w:val="16"/>
              </w:rPr>
            </w:pPr>
          </w:p>
        </w:tc>
        <w:tc>
          <w:tcPr>
            <w:tcW w:w="3540" w:type="dxa"/>
          </w:tcPr>
          <w:p w:rsidR="00AF7086" w:rsidRPr="00104222" w:rsidRDefault="00AF7086" w:rsidP="00E949BF">
            <w:pPr>
              <w:spacing w:before="60"/>
              <w:rPr>
                <w:rFonts w:cs="Calibri"/>
                <w:sz w:val="16"/>
              </w:rPr>
            </w:pPr>
            <w:r w:rsidRPr="00AF7086">
              <w:rPr>
                <w:rFonts w:cs="Calibri"/>
                <w:sz w:val="16"/>
              </w:rPr>
              <w:t>VernDiagError_Deg_T_f32</w:t>
            </w:r>
          </w:p>
        </w:tc>
        <w:tc>
          <w:tcPr>
            <w:tcW w:w="1735" w:type="dxa"/>
          </w:tcPr>
          <w:p w:rsidR="00AF7086" w:rsidRDefault="00803A8D" w:rsidP="00E949BF">
            <w:pPr>
              <w:spacing w:before="60"/>
              <w:rPr>
                <w:rFonts w:cs="Calibri"/>
                <w:sz w:val="16"/>
              </w:rPr>
            </w:pPr>
            <w:r>
              <w:rPr>
                <w:rFonts w:cs="Calibri"/>
                <w:sz w:val="16"/>
              </w:rPr>
              <w:t>float</w:t>
            </w:r>
            <w:r w:rsidR="002F5246">
              <w:rPr>
                <w:rFonts w:cs="Calibri"/>
                <w:sz w:val="16"/>
              </w:rPr>
              <w:t>32</w:t>
            </w:r>
          </w:p>
        </w:tc>
        <w:tc>
          <w:tcPr>
            <w:tcW w:w="1046" w:type="dxa"/>
          </w:tcPr>
          <w:p w:rsidR="00AF7086" w:rsidRDefault="00426EE3" w:rsidP="00E949BF">
            <w:pPr>
              <w:spacing w:before="60"/>
              <w:rPr>
                <w:rFonts w:cs="Calibri"/>
                <w:sz w:val="16"/>
              </w:rPr>
            </w:pPr>
            <w:r>
              <w:rPr>
                <w:rFonts w:cs="Calibri"/>
                <w:sz w:val="16"/>
              </w:rPr>
              <w:t>-1800.0F</w:t>
            </w:r>
          </w:p>
        </w:tc>
        <w:tc>
          <w:tcPr>
            <w:tcW w:w="1049" w:type="dxa"/>
          </w:tcPr>
          <w:p w:rsidR="00AF7086" w:rsidRDefault="00426EE3" w:rsidP="00E949BF">
            <w:pPr>
              <w:spacing w:before="60"/>
              <w:rPr>
                <w:rFonts w:cs="Calibri"/>
                <w:sz w:val="16"/>
              </w:rPr>
            </w:pPr>
            <w:r>
              <w:rPr>
                <w:rFonts w:cs="Calibri"/>
                <w:sz w:val="16"/>
              </w:rPr>
              <w:t>1800.0F</w:t>
            </w:r>
          </w:p>
        </w:tc>
      </w:tr>
      <w:tr w:rsidR="00AF7086" w:rsidRPr="00AA38E8" w:rsidTr="00E949BF">
        <w:tc>
          <w:tcPr>
            <w:tcW w:w="1558" w:type="dxa"/>
            <w:vMerge/>
          </w:tcPr>
          <w:p w:rsidR="00AF7086" w:rsidRPr="00AA38E8" w:rsidRDefault="00AF7086" w:rsidP="00AF7086">
            <w:pPr>
              <w:spacing w:before="60"/>
              <w:rPr>
                <w:rFonts w:cs="Calibri"/>
                <w:b/>
                <w:bCs/>
                <w:sz w:val="16"/>
              </w:rPr>
            </w:pPr>
          </w:p>
        </w:tc>
        <w:tc>
          <w:tcPr>
            <w:tcW w:w="3540" w:type="dxa"/>
          </w:tcPr>
          <w:p w:rsidR="00AF7086" w:rsidRPr="00AF7086" w:rsidRDefault="00AF7086" w:rsidP="00AF7086">
            <w:pPr>
              <w:spacing w:before="60"/>
              <w:rPr>
                <w:rFonts w:cs="Calibri"/>
                <w:sz w:val="16"/>
              </w:rPr>
            </w:pPr>
            <w:r w:rsidRPr="00AF7086">
              <w:rPr>
                <w:rFonts w:cs="Calibri"/>
                <w:sz w:val="16"/>
              </w:rPr>
              <w:t>TrimComplete_Cnt_T_lgc</w:t>
            </w:r>
          </w:p>
        </w:tc>
        <w:tc>
          <w:tcPr>
            <w:tcW w:w="1735" w:type="dxa"/>
          </w:tcPr>
          <w:p w:rsidR="00AF7086" w:rsidRDefault="00AF7086" w:rsidP="00AF7086">
            <w:pPr>
              <w:spacing w:before="60"/>
              <w:rPr>
                <w:rFonts w:cs="Calibri"/>
                <w:sz w:val="16"/>
              </w:rPr>
            </w:pPr>
            <w:r>
              <w:rPr>
                <w:rFonts w:cs="Calibri"/>
                <w:sz w:val="16"/>
              </w:rPr>
              <w:t>boolean</w:t>
            </w:r>
          </w:p>
        </w:tc>
        <w:tc>
          <w:tcPr>
            <w:tcW w:w="1046" w:type="dxa"/>
          </w:tcPr>
          <w:p w:rsidR="00AF7086" w:rsidRDefault="00AF7086" w:rsidP="00AF7086">
            <w:pPr>
              <w:spacing w:before="60"/>
              <w:rPr>
                <w:rFonts w:cs="Calibri"/>
                <w:sz w:val="16"/>
              </w:rPr>
            </w:pPr>
            <w:r>
              <w:rPr>
                <w:rFonts w:cs="Calibri"/>
                <w:sz w:val="16"/>
              </w:rPr>
              <w:t>FALSE</w:t>
            </w:r>
          </w:p>
        </w:tc>
        <w:tc>
          <w:tcPr>
            <w:tcW w:w="1049" w:type="dxa"/>
          </w:tcPr>
          <w:p w:rsidR="00AF7086" w:rsidRDefault="00AF7086" w:rsidP="00AF7086">
            <w:pPr>
              <w:spacing w:before="60"/>
              <w:rPr>
                <w:rFonts w:cs="Calibri"/>
                <w:sz w:val="16"/>
              </w:rPr>
            </w:pPr>
            <w:r>
              <w:rPr>
                <w:rFonts w:cs="Calibri"/>
                <w:sz w:val="16"/>
              </w:rPr>
              <w:t>TRUE</w:t>
            </w:r>
          </w:p>
        </w:tc>
      </w:tr>
      <w:tr w:rsidR="00390F0D" w:rsidRPr="00AA38E8" w:rsidTr="00E949BF">
        <w:trPr>
          <w:trHeight w:val="265"/>
        </w:trPr>
        <w:tc>
          <w:tcPr>
            <w:tcW w:w="1558" w:type="dxa"/>
          </w:tcPr>
          <w:p w:rsidR="00390F0D" w:rsidRPr="00AA38E8" w:rsidRDefault="00390F0D" w:rsidP="00390F0D">
            <w:pPr>
              <w:spacing w:before="60"/>
              <w:rPr>
                <w:rFonts w:cs="Calibri"/>
                <w:b/>
                <w:bCs/>
                <w:sz w:val="16"/>
              </w:rPr>
            </w:pPr>
            <w:r w:rsidRPr="00AA38E8">
              <w:rPr>
                <w:rFonts w:cs="Calibri"/>
                <w:b/>
                <w:bCs/>
                <w:sz w:val="16"/>
              </w:rPr>
              <w:t>Return Value</w:t>
            </w:r>
          </w:p>
        </w:tc>
        <w:tc>
          <w:tcPr>
            <w:tcW w:w="3540" w:type="dxa"/>
          </w:tcPr>
          <w:p w:rsidR="00390F0D" w:rsidRPr="00AA38E8" w:rsidRDefault="00390F0D" w:rsidP="00390F0D">
            <w:pPr>
              <w:spacing w:before="60"/>
              <w:rPr>
                <w:rFonts w:cs="Calibri"/>
                <w:sz w:val="16"/>
              </w:rPr>
            </w:pPr>
            <w:r w:rsidRPr="00390F0D">
              <w:rPr>
                <w:rFonts w:cs="Calibri"/>
                <w:sz w:val="16"/>
              </w:rPr>
              <w:t>VernCorrDetect_Cnt_T_lgc</w:t>
            </w:r>
          </w:p>
        </w:tc>
        <w:tc>
          <w:tcPr>
            <w:tcW w:w="1735" w:type="dxa"/>
          </w:tcPr>
          <w:p w:rsidR="00390F0D" w:rsidRDefault="00390F0D" w:rsidP="00390F0D">
            <w:pPr>
              <w:spacing w:before="60"/>
              <w:rPr>
                <w:rFonts w:cs="Calibri"/>
                <w:sz w:val="16"/>
              </w:rPr>
            </w:pPr>
            <w:r>
              <w:rPr>
                <w:rFonts w:cs="Calibri"/>
                <w:sz w:val="16"/>
              </w:rPr>
              <w:t>boolean</w:t>
            </w:r>
          </w:p>
        </w:tc>
        <w:tc>
          <w:tcPr>
            <w:tcW w:w="1046" w:type="dxa"/>
          </w:tcPr>
          <w:p w:rsidR="00390F0D" w:rsidRDefault="00390F0D" w:rsidP="00390F0D">
            <w:pPr>
              <w:spacing w:before="60"/>
              <w:rPr>
                <w:rFonts w:cs="Calibri"/>
                <w:sz w:val="16"/>
              </w:rPr>
            </w:pPr>
            <w:r>
              <w:rPr>
                <w:rFonts w:cs="Calibri"/>
                <w:sz w:val="16"/>
              </w:rPr>
              <w:t>FALSE</w:t>
            </w:r>
          </w:p>
        </w:tc>
        <w:tc>
          <w:tcPr>
            <w:tcW w:w="1049" w:type="dxa"/>
          </w:tcPr>
          <w:p w:rsidR="00390F0D" w:rsidRDefault="00390F0D" w:rsidP="00390F0D">
            <w:pPr>
              <w:spacing w:before="60"/>
              <w:rPr>
                <w:rFonts w:cs="Calibri"/>
                <w:sz w:val="16"/>
              </w:rPr>
            </w:pPr>
            <w:r>
              <w:rPr>
                <w:rFonts w:cs="Calibri"/>
                <w:sz w:val="16"/>
              </w:rPr>
              <w:t>TRUE</w:t>
            </w:r>
          </w:p>
        </w:tc>
      </w:tr>
    </w:tbl>
    <w:p w:rsidR="00EE4559" w:rsidRPr="00AA38E8" w:rsidRDefault="00EE4559" w:rsidP="00EE4559">
      <w:pPr>
        <w:pStyle w:val="Heading2"/>
        <w:numPr>
          <w:ilvl w:val="3"/>
          <w:numId w:val="1"/>
        </w:numPr>
        <w:rPr>
          <w:rFonts w:ascii="Calibri" w:hAnsi="Calibri" w:cs="Calibri"/>
        </w:rPr>
      </w:pPr>
      <w:bookmarkStart w:id="263" w:name="_Toc451178136"/>
      <w:r w:rsidRPr="00AA38E8">
        <w:rPr>
          <w:rFonts w:ascii="Calibri" w:hAnsi="Calibri" w:cs="Calibri"/>
        </w:rPr>
        <w:t>Description</w:t>
      </w:r>
      <w:bookmarkEnd w:id="263"/>
    </w:p>
    <w:p w:rsidR="00213A0E" w:rsidRDefault="00EE4559" w:rsidP="00656B0A">
      <w:pPr>
        <w:rPr>
          <w:rFonts w:cs="Calibri"/>
        </w:rPr>
      </w:pPr>
      <w:r>
        <w:rPr>
          <w:rFonts w:cs="Calibri"/>
        </w:rPr>
        <w:t>Refer to “</w:t>
      </w:r>
      <w:r>
        <w:t>Check Vernier Correlation Error</w:t>
      </w:r>
      <w:r>
        <w:rPr>
          <w:rFonts w:cs="Calibri"/>
        </w:rPr>
        <w:t>” block in Per1 of Simulink model in FDD</w:t>
      </w:r>
    </w:p>
    <w:p w:rsidR="00213A0E" w:rsidRPr="00AA38E8" w:rsidRDefault="00213A0E" w:rsidP="00213A0E">
      <w:pPr>
        <w:pStyle w:val="Heading2"/>
        <w:numPr>
          <w:ilvl w:val="2"/>
          <w:numId w:val="1"/>
        </w:numPr>
        <w:rPr>
          <w:rFonts w:ascii="Calibri" w:hAnsi="Calibri" w:cs="Calibri"/>
        </w:rPr>
      </w:pPr>
      <w:bookmarkStart w:id="264" w:name="_Toc451178137"/>
      <w:r>
        <w:rPr>
          <w:rFonts w:ascii="Calibri" w:hAnsi="Calibri" w:cs="Calibri"/>
        </w:rPr>
        <w:t>Local Function #12</w:t>
      </w:r>
      <w:bookmarkEnd w:id="264"/>
    </w:p>
    <w:tbl>
      <w:tblPr>
        <w:tblpPr w:leftFromText="180" w:rightFromText="180" w:vertAnchor="text" w:tblpY="1"/>
        <w:tblOverlap w:val="neve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540"/>
        <w:gridCol w:w="1735"/>
        <w:gridCol w:w="1046"/>
        <w:gridCol w:w="1049"/>
      </w:tblGrid>
      <w:tr w:rsidR="00213A0E" w:rsidRPr="00AA38E8" w:rsidTr="00E949BF">
        <w:tc>
          <w:tcPr>
            <w:tcW w:w="1558" w:type="dxa"/>
          </w:tcPr>
          <w:p w:rsidR="00213A0E" w:rsidRPr="00AA38E8" w:rsidRDefault="00213A0E" w:rsidP="00E949BF">
            <w:pPr>
              <w:spacing w:before="60"/>
              <w:rPr>
                <w:rFonts w:cs="Calibri"/>
                <w:b/>
                <w:bCs/>
                <w:sz w:val="16"/>
              </w:rPr>
            </w:pPr>
            <w:r w:rsidRPr="00AA38E8">
              <w:rPr>
                <w:rFonts w:cs="Calibri"/>
                <w:b/>
                <w:bCs/>
                <w:sz w:val="16"/>
              </w:rPr>
              <w:t>Function Name</w:t>
            </w:r>
          </w:p>
        </w:tc>
        <w:tc>
          <w:tcPr>
            <w:tcW w:w="3540" w:type="dxa"/>
          </w:tcPr>
          <w:p w:rsidR="00213A0E" w:rsidRPr="00AA38E8" w:rsidRDefault="003269A1" w:rsidP="00E949BF">
            <w:pPr>
              <w:spacing w:before="60"/>
              <w:rPr>
                <w:rFonts w:cs="Calibri"/>
                <w:sz w:val="16"/>
              </w:rPr>
            </w:pPr>
            <w:r w:rsidRPr="003269A1">
              <w:rPr>
                <w:rFonts w:cs="Calibri"/>
                <w:sz w:val="16"/>
              </w:rPr>
              <w:t>ChkSkipStepError</w:t>
            </w:r>
          </w:p>
        </w:tc>
        <w:tc>
          <w:tcPr>
            <w:tcW w:w="1735" w:type="dxa"/>
            <w:shd w:val="pct30" w:color="FFFF00" w:fill="auto"/>
          </w:tcPr>
          <w:p w:rsidR="00213A0E" w:rsidRPr="00AA38E8" w:rsidRDefault="00213A0E" w:rsidP="00E949BF">
            <w:pPr>
              <w:spacing w:before="60"/>
              <w:jc w:val="center"/>
              <w:rPr>
                <w:rFonts w:cs="Calibri"/>
                <w:sz w:val="16"/>
              </w:rPr>
            </w:pPr>
            <w:r w:rsidRPr="00AA38E8">
              <w:rPr>
                <w:rFonts w:cs="Calibri"/>
                <w:sz w:val="16"/>
              </w:rPr>
              <w:t>Type</w:t>
            </w:r>
          </w:p>
        </w:tc>
        <w:tc>
          <w:tcPr>
            <w:tcW w:w="1046" w:type="dxa"/>
            <w:shd w:val="pct30" w:color="FFFF00" w:fill="auto"/>
          </w:tcPr>
          <w:p w:rsidR="00213A0E" w:rsidRPr="00AA38E8" w:rsidRDefault="00213A0E" w:rsidP="00E949BF">
            <w:pPr>
              <w:spacing w:before="60"/>
              <w:jc w:val="center"/>
              <w:rPr>
                <w:rFonts w:cs="Calibri"/>
                <w:sz w:val="16"/>
              </w:rPr>
            </w:pPr>
            <w:r w:rsidRPr="00AA38E8">
              <w:rPr>
                <w:rFonts w:cs="Calibri"/>
                <w:sz w:val="16"/>
              </w:rPr>
              <w:t>Min</w:t>
            </w:r>
          </w:p>
        </w:tc>
        <w:tc>
          <w:tcPr>
            <w:tcW w:w="1049" w:type="dxa"/>
            <w:shd w:val="pct30" w:color="FFFF00" w:fill="auto"/>
          </w:tcPr>
          <w:p w:rsidR="00213A0E" w:rsidRPr="00AA38E8" w:rsidRDefault="00213A0E" w:rsidP="00E949BF">
            <w:pPr>
              <w:spacing w:before="60"/>
              <w:jc w:val="center"/>
              <w:rPr>
                <w:rFonts w:cs="Calibri"/>
                <w:sz w:val="16"/>
              </w:rPr>
            </w:pPr>
            <w:r w:rsidRPr="00AA38E8">
              <w:rPr>
                <w:rFonts w:cs="Calibri"/>
                <w:sz w:val="16"/>
              </w:rPr>
              <w:t>Max</w:t>
            </w:r>
          </w:p>
        </w:tc>
      </w:tr>
      <w:tr w:rsidR="00213A0E" w:rsidRPr="00AA38E8" w:rsidTr="00E949BF">
        <w:tc>
          <w:tcPr>
            <w:tcW w:w="1558" w:type="dxa"/>
            <w:vMerge w:val="restart"/>
          </w:tcPr>
          <w:p w:rsidR="00213A0E" w:rsidRPr="00AA38E8" w:rsidRDefault="00213A0E" w:rsidP="00E949BF">
            <w:pPr>
              <w:spacing w:before="60"/>
              <w:rPr>
                <w:rFonts w:cs="Calibri"/>
                <w:b/>
                <w:bCs/>
                <w:sz w:val="16"/>
              </w:rPr>
            </w:pPr>
            <w:r w:rsidRPr="00AA38E8">
              <w:rPr>
                <w:rFonts w:cs="Calibri"/>
                <w:b/>
                <w:bCs/>
                <w:sz w:val="16"/>
              </w:rPr>
              <w:t xml:space="preserve">Arguments Passed </w:t>
            </w:r>
          </w:p>
        </w:tc>
        <w:tc>
          <w:tcPr>
            <w:tcW w:w="3540" w:type="dxa"/>
          </w:tcPr>
          <w:p w:rsidR="00213A0E" w:rsidRPr="00AA38E8" w:rsidRDefault="003269A1" w:rsidP="00E949BF">
            <w:pPr>
              <w:spacing w:before="60"/>
              <w:rPr>
                <w:rFonts w:cs="Calibri"/>
                <w:sz w:val="16"/>
              </w:rPr>
            </w:pPr>
            <w:r w:rsidRPr="003269A1">
              <w:rPr>
                <w:rFonts w:cs="Calibri"/>
                <w:sz w:val="16"/>
              </w:rPr>
              <w:t>AbsVernLevelDiff_Cnt_T_u08</w:t>
            </w:r>
          </w:p>
        </w:tc>
        <w:tc>
          <w:tcPr>
            <w:tcW w:w="1735" w:type="dxa"/>
          </w:tcPr>
          <w:p w:rsidR="00213A0E" w:rsidRDefault="003269A1" w:rsidP="00E949BF">
            <w:pPr>
              <w:spacing w:before="60"/>
              <w:rPr>
                <w:rFonts w:cs="Calibri"/>
                <w:sz w:val="16"/>
              </w:rPr>
            </w:pPr>
            <w:r>
              <w:rPr>
                <w:rFonts w:cs="Calibri"/>
                <w:sz w:val="16"/>
              </w:rPr>
              <w:t>uint8</w:t>
            </w:r>
          </w:p>
        </w:tc>
        <w:tc>
          <w:tcPr>
            <w:tcW w:w="1046" w:type="dxa"/>
          </w:tcPr>
          <w:p w:rsidR="00213A0E" w:rsidRDefault="003269A1" w:rsidP="00E949BF">
            <w:pPr>
              <w:spacing w:before="60"/>
              <w:rPr>
                <w:rFonts w:cs="Calibri"/>
                <w:sz w:val="16"/>
              </w:rPr>
            </w:pPr>
            <w:r>
              <w:rPr>
                <w:rFonts w:cs="Calibri"/>
                <w:sz w:val="16"/>
              </w:rPr>
              <w:t>0U</w:t>
            </w:r>
          </w:p>
        </w:tc>
        <w:tc>
          <w:tcPr>
            <w:tcW w:w="1049" w:type="dxa"/>
          </w:tcPr>
          <w:p w:rsidR="00213A0E" w:rsidRDefault="003269A1" w:rsidP="00713B85">
            <w:pPr>
              <w:spacing w:before="60"/>
              <w:rPr>
                <w:rFonts w:cs="Calibri"/>
                <w:sz w:val="16"/>
              </w:rPr>
            </w:pPr>
            <w:r>
              <w:rPr>
                <w:rFonts w:cs="Calibri"/>
                <w:sz w:val="16"/>
              </w:rPr>
              <w:t>2</w:t>
            </w:r>
            <w:r w:rsidR="00713B85">
              <w:rPr>
                <w:rFonts w:cs="Calibri"/>
                <w:sz w:val="16"/>
              </w:rPr>
              <w:t>2</w:t>
            </w:r>
            <w:r>
              <w:rPr>
                <w:rFonts w:cs="Calibri"/>
                <w:sz w:val="16"/>
              </w:rPr>
              <w:t>U</w:t>
            </w:r>
          </w:p>
        </w:tc>
      </w:tr>
      <w:tr w:rsidR="00213A0E" w:rsidRPr="00AA38E8" w:rsidTr="00E949BF">
        <w:tc>
          <w:tcPr>
            <w:tcW w:w="1558" w:type="dxa"/>
            <w:vMerge/>
          </w:tcPr>
          <w:p w:rsidR="00213A0E" w:rsidRPr="00AA38E8" w:rsidRDefault="00213A0E" w:rsidP="00E949BF">
            <w:pPr>
              <w:spacing w:before="60"/>
              <w:rPr>
                <w:rFonts w:cs="Calibri"/>
                <w:b/>
                <w:bCs/>
                <w:sz w:val="16"/>
              </w:rPr>
            </w:pPr>
          </w:p>
        </w:tc>
        <w:tc>
          <w:tcPr>
            <w:tcW w:w="3540" w:type="dxa"/>
          </w:tcPr>
          <w:p w:rsidR="00213A0E" w:rsidRPr="00104222" w:rsidRDefault="003269A1" w:rsidP="00E949BF">
            <w:pPr>
              <w:spacing w:before="60"/>
              <w:rPr>
                <w:rFonts w:cs="Calibri"/>
                <w:sz w:val="16"/>
              </w:rPr>
            </w:pPr>
            <w:r w:rsidRPr="003269A1">
              <w:rPr>
                <w:rFonts w:cs="Calibri"/>
                <w:sz w:val="16"/>
              </w:rPr>
              <w:t>TrimComplete_Cnt_T_lgc</w:t>
            </w:r>
          </w:p>
        </w:tc>
        <w:tc>
          <w:tcPr>
            <w:tcW w:w="1735" w:type="dxa"/>
          </w:tcPr>
          <w:p w:rsidR="00213A0E" w:rsidRDefault="00213A0E" w:rsidP="00E949BF">
            <w:pPr>
              <w:spacing w:before="60"/>
              <w:rPr>
                <w:rFonts w:cs="Calibri"/>
                <w:sz w:val="16"/>
              </w:rPr>
            </w:pPr>
            <w:r>
              <w:rPr>
                <w:rFonts w:cs="Calibri"/>
                <w:sz w:val="16"/>
              </w:rPr>
              <w:t>boolean</w:t>
            </w:r>
          </w:p>
        </w:tc>
        <w:tc>
          <w:tcPr>
            <w:tcW w:w="1046" w:type="dxa"/>
          </w:tcPr>
          <w:p w:rsidR="00213A0E" w:rsidRDefault="00213A0E" w:rsidP="00E949BF">
            <w:pPr>
              <w:spacing w:before="60"/>
              <w:rPr>
                <w:rFonts w:cs="Calibri"/>
                <w:sz w:val="16"/>
              </w:rPr>
            </w:pPr>
            <w:r>
              <w:rPr>
                <w:rFonts w:cs="Calibri"/>
                <w:sz w:val="16"/>
              </w:rPr>
              <w:t>FALSE</w:t>
            </w:r>
          </w:p>
        </w:tc>
        <w:tc>
          <w:tcPr>
            <w:tcW w:w="1049" w:type="dxa"/>
          </w:tcPr>
          <w:p w:rsidR="00213A0E" w:rsidRDefault="00213A0E" w:rsidP="00E949BF">
            <w:pPr>
              <w:spacing w:before="60"/>
              <w:rPr>
                <w:rFonts w:cs="Calibri"/>
                <w:sz w:val="16"/>
              </w:rPr>
            </w:pPr>
            <w:r>
              <w:rPr>
                <w:rFonts w:cs="Calibri"/>
                <w:sz w:val="16"/>
              </w:rPr>
              <w:t>TRUE</w:t>
            </w:r>
          </w:p>
        </w:tc>
      </w:tr>
      <w:tr w:rsidR="007D40F0" w:rsidRPr="00AA38E8" w:rsidTr="00E949BF">
        <w:trPr>
          <w:trHeight w:val="265"/>
        </w:trPr>
        <w:tc>
          <w:tcPr>
            <w:tcW w:w="1558" w:type="dxa"/>
          </w:tcPr>
          <w:p w:rsidR="007D40F0" w:rsidRPr="00AA38E8" w:rsidRDefault="007D40F0" w:rsidP="007D40F0">
            <w:pPr>
              <w:spacing w:before="60"/>
              <w:rPr>
                <w:rFonts w:cs="Calibri"/>
                <w:b/>
                <w:bCs/>
                <w:sz w:val="16"/>
              </w:rPr>
            </w:pPr>
            <w:r w:rsidRPr="00AA38E8">
              <w:rPr>
                <w:rFonts w:cs="Calibri"/>
                <w:b/>
                <w:bCs/>
                <w:sz w:val="16"/>
              </w:rPr>
              <w:t>Return Value</w:t>
            </w:r>
          </w:p>
        </w:tc>
        <w:tc>
          <w:tcPr>
            <w:tcW w:w="3540" w:type="dxa"/>
          </w:tcPr>
          <w:p w:rsidR="007D40F0" w:rsidRPr="00AA38E8" w:rsidRDefault="007D40F0" w:rsidP="007D40F0">
            <w:pPr>
              <w:spacing w:before="60"/>
              <w:rPr>
                <w:rFonts w:cs="Calibri"/>
                <w:sz w:val="16"/>
              </w:rPr>
            </w:pPr>
            <w:r w:rsidRPr="007D40F0">
              <w:rPr>
                <w:rFonts w:cs="Calibri"/>
                <w:sz w:val="16"/>
              </w:rPr>
              <w:t>SkipStepFltDetect_Cnt_T_lgc</w:t>
            </w:r>
          </w:p>
        </w:tc>
        <w:tc>
          <w:tcPr>
            <w:tcW w:w="1735" w:type="dxa"/>
          </w:tcPr>
          <w:p w:rsidR="007D40F0" w:rsidRDefault="007D40F0" w:rsidP="007D40F0">
            <w:pPr>
              <w:spacing w:before="60"/>
              <w:rPr>
                <w:rFonts w:cs="Calibri"/>
                <w:sz w:val="16"/>
              </w:rPr>
            </w:pPr>
            <w:r>
              <w:rPr>
                <w:rFonts w:cs="Calibri"/>
                <w:sz w:val="16"/>
              </w:rPr>
              <w:t>boolean</w:t>
            </w:r>
          </w:p>
        </w:tc>
        <w:tc>
          <w:tcPr>
            <w:tcW w:w="1046" w:type="dxa"/>
          </w:tcPr>
          <w:p w:rsidR="007D40F0" w:rsidRDefault="007D40F0" w:rsidP="007D40F0">
            <w:pPr>
              <w:spacing w:before="60"/>
              <w:rPr>
                <w:rFonts w:cs="Calibri"/>
                <w:sz w:val="16"/>
              </w:rPr>
            </w:pPr>
            <w:r>
              <w:rPr>
                <w:rFonts w:cs="Calibri"/>
                <w:sz w:val="16"/>
              </w:rPr>
              <w:t>FALSE</w:t>
            </w:r>
          </w:p>
        </w:tc>
        <w:tc>
          <w:tcPr>
            <w:tcW w:w="1049" w:type="dxa"/>
          </w:tcPr>
          <w:p w:rsidR="007D40F0" w:rsidRDefault="007D40F0" w:rsidP="007D40F0">
            <w:pPr>
              <w:spacing w:before="60"/>
              <w:rPr>
                <w:rFonts w:cs="Calibri"/>
                <w:sz w:val="16"/>
              </w:rPr>
            </w:pPr>
            <w:r>
              <w:rPr>
                <w:rFonts w:cs="Calibri"/>
                <w:sz w:val="16"/>
              </w:rPr>
              <w:t>TRUE</w:t>
            </w:r>
          </w:p>
        </w:tc>
      </w:tr>
    </w:tbl>
    <w:p w:rsidR="00524A9C" w:rsidRPr="00AA38E8" w:rsidRDefault="00524A9C" w:rsidP="00524A9C">
      <w:pPr>
        <w:pStyle w:val="Heading2"/>
        <w:numPr>
          <w:ilvl w:val="3"/>
          <w:numId w:val="1"/>
        </w:numPr>
        <w:rPr>
          <w:rFonts w:ascii="Calibri" w:hAnsi="Calibri" w:cs="Calibri"/>
        </w:rPr>
      </w:pPr>
      <w:bookmarkStart w:id="265" w:name="_Toc451178138"/>
      <w:r w:rsidRPr="00AA38E8">
        <w:rPr>
          <w:rFonts w:ascii="Calibri" w:hAnsi="Calibri" w:cs="Calibri"/>
        </w:rPr>
        <w:t>Description</w:t>
      </w:r>
      <w:bookmarkEnd w:id="265"/>
    </w:p>
    <w:p w:rsidR="00213A0E" w:rsidRDefault="00524A9C" w:rsidP="00656B0A">
      <w:pPr>
        <w:rPr>
          <w:rFonts w:cs="Calibri"/>
        </w:rPr>
      </w:pPr>
      <w:r>
        <w:rPr>
          <w:rFonts w:cs="Calibri"/>
        </w:rPr>
        <w:t>Refer to “</w:t>
      </w:r>
      <w:r>
        <w:t>Check Skip Step Error</w:t>
      </w:r>
      <w:r>
        <w:rPr>
          <w:rFonts w:cs="Calibri"/>
        </w:rPr>
        <w:t>” block in Per1 of Simulink model in FDD</w:t>
      </w:r>
    </w:p>
    <w:p w:rsidR="0054277E" w:rsidRDefault="0054277E" w:rsidP="00656B0A">
      <w:pPr>
        <w:rPr>
          <w:rFonts w:cs="Calibri"/>
        </w:rPr>
      </w:pPr>
    </w:p>
    <w:p w:rsidR="0054277E" w:rsidRDefault="0054277E" w:rsidP="00656B0A">
      <w:pPr>
        <w:rPr>
          <w:rFonts w:cs="Calibri"/>
        </w:rPr>
      </w:pPr>
    </w:p>
    <w:p w:rsidR="0054277E" w:rsidRDefault="0054277E" w:rsidP="00656B0A">
      <w:pPr>
        <w:rPr>
          <w:rFonts w:cs="Calibri"/>
        </w:rPr>
      </w:pPr>
    </w:p>
    <w:p w:rsidR="0054277E" w:rsidRDefault="0054277E" w:rsidP="00656B0A">
      <w:pPr>
        <w:rPr>
          <w:rFonts w:cs="Calibri"/>
        </w:rPr>
      </w:pPr>
    </w:p>
    <w:p w:rsidR="0054277E" w:rsidRDefault="0054277E" w:rsidP="00656B0A">
      <w:pPr>
        <w:rPr>
          <w:rFonts w:cs="Calibri"/>
        </w:rPr>
      </w:pPr>
    </w:p>
    <w:p w:rsidR="001E0633" w:rsidRPr="00623416" w:rsidRDefault="001E0633" w:rsidP="001E0633">
      <w:pPr>
        <w:pStyle w:val="Heading2"/>
        <w:numPr>
          <w:ilvl w:val="1"/>
          <w:numId w:val="1"/>
        </w:numPr>
        <w:rPr>
          <w:rFonts w:ascii="Calibri" w:hAnsi="Calibri" w:cs="Calibri"/>
        </w:rPr>
      </w:pPr>
      <w:bookmarkStart w:id="266" w:name="_Toc451178139"/>
      <w:r>
        <w:rPr>
          <w:rFonts w:ascii="Calibri" w:hAnsi="Calibri" w:cs="Calibri"/>
        </w:rPr>
        <w:lastRenderedPageBreak/>
        <w:t>GLObAL</w:t>
      </w:r>
      <w:r w:rsidRPr="00AA38E8">
        <w:rPr>
          <w:rFonts w:ascii="Calibri" w:hAnsi="Calibri" w:cs="Calibri"/>
        </w:rPr>
        <w:t xml:space="preserve"> Function/Macro Definitions</w:t>
      </w:r>
      <w:bookmarkEnd w:id="266"/>
    </w:p>
    <w:p w:rsidR="001E0633" w:rsidRPr="00AA38E8" w:rsidRDefault="001E0633" w:rsidP="001E0633">
      <w:pPr>
        <w:pStyle w:val="Heading2"/>
        <w:numPr>
          <w:ilvl w:val="2"/>
          <w:numId w:val="1"/>
        </w:numPr>
        <w:rPr>
          <w:rFonts w:ascii="Calibri" w:hAnsi="Calibri" w:cs="Calibri"/>
        </w:rPr>
      </w:pPr>
      <w:bookmarkStart w:id="267" w:name="_Toc451178140"/>
      <w:r>
        <w:rPr>
          <w:rFonts w:ascii="Calibri" w:hAnsi="Calibri" w:cs="Calibri"/>
        </w:rPr>
        <w:t>GLObAL</w:t>
      </w:r>
      <w:r w:rsidRPr="00AA38E8">
        <w:rPr>
          <w:rFonts w:ascii="Calibri" w:hAnsi="Calibri" w:cs="Calibri"/>
        </w:rPr>
        <w:t xml:space="preserve"> Function #1</w:t>
      </w:r>
      <w:bookmarkEnd w:id="26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1E0633" w:rsidRPr="00AA38E8" w:rsidTr="00302D3C">
        <w:tc>
          <w:tcPr>
            <w:tcW w:w="1779" w:type="dxa"/>
          </w:tcPr>
          <w:p w:rsidR="001E0633" w:rsidRPr="00AA38E8" w:rsidRDefault="001E0633" w:rsidP="00302D3C">
            <w:pPr>
              <w:spacing w:before="60"/>
              <w:rPr>
                <w:rFonts w:cs="Calibri"/>
                <w:b/>
                <w:bCs/>
                <w:sz w:val="16"/>
              </w:rPr>
            </w:pPr>
            <w:r w:rsidRPr="00AA38E8">
              <w:rPr>
                <w:rFonts w:cs="Calibri"/>
                <w:b/>
                <w:bCs/>
                <w:sz w:val="16"/>
              </w:rPr>
              <w:t>Function Name</w:t>
            </w:r>
          </w:p>
        </w:tc>
        <w:tc>
          <w:tcPr>
            <w:tcW w:w="4179" w:type="dxa"/>
          </w:tcPr>
          <w:p w:rsidR="001E0633" w:rsidRPr="00AA38E8" w:rsidRDefault="001034FE" w:rsidP="00302D3C">
            <w:pPr>
              <w:spacing w:before="60"/>
              <w:rPr>
                <w:rFonts w:cs="Calibri"/>
                <w:sz w:val="16"/>
              </w:rPr>
            </w:pPr>
            <w:r>
              <w:rPr>
                <w:rFonts w:cs="Calibri"/>
                <w:sz w:val="16"/>
              </w:rPr>
              <w:t>None</w:t>
            </w:r>
          </w:p>
        </w:tc>
        <w:tc>
          <w:tcPr>
            <w:tcW w:w="990" w:type="dxa"/>
            <w:shd w:val="pct30" w:color="FFFF00" w:fill="auto"/>
          </w:tcPr>
          <w:p w:rsidR="001E0633" w:rsidRPr="00AA38E8" w:rsidRDefault="001E0633" w:rsidP="00302D3C">
            <w:pPr>
              <w:spacing w:before="60"/>
              <w:jc w:val="center"/>
              <w:rPr>
                <w:rFonts w:cs="Calibri"/>
                <w:sz w:val="16"/>
              </w:rPr>
            </w:pPr>
            <w:r w:rsidRPr="00AA38E8">
              <w:rPr>
                <w:rFonts w:cs="Calibri"/>
                <w:sz w:val="16"/>
              </w:rPr>
              <w:t>Type</w:t>
            </w:r>
          </w:p>
        </w:tc>
        <w:tc>
          <w:tcPr>
            <w:tcW w:w="990" w:type="dxa"/>
            <w:shd w:val="pct30" w:color="FFFF00" w:fill="auto"/>
          </w:tcPr>
          <w:p w:rsidR="001E0633" w:rsidRPr="00AA38E8" w:rsidRDefault="001E0633" w:rsidP="00302D3C">
            <w:pPr>
              <w:spacing w:before="60"/>
              <w:jc w:val="center"/>
              <w:rPr>
                <w:rFonts w:cs="Calibri"/>
                <w:sz w:val="16"/>
              </w:rPr>
            </w:pPr>
            <w:r w:rsidRPr="00AA38E8">
              <w:rPr>
                <w:rFonts w:cs="Calibri"/>
                <w:sz w:val="16"/>
              </w:rPr>
              <w:t>Min</w:t>
            </w:r>
          </w:p>
        </w:tc>
        <w:tc>
          <w:tcPr>
            <w:tcW w:w="990" w:type="dxa"/>
            <w:shd w:val="pct30" w:color="FFFF00" w:fill="auto"/>
          </w:tcPr>
          <w:p w:rsidR="001E0633" w:rsidRPr="00AA38E8" w:rsidRDefault="001E0633" w:rsidP="00302D3C">
            <w:pPr>
              <w:spacing w:before="60"/>
              <w:jc w:val="center"/>
              <w:rPr>
                <w:rFonts w:cs="Calibri"/>
                <w:sz w:val="16"/>
              </w:rPr>
            </w:pPr>
            <w:r w:rsidRPr="00AA38E8">
              <w:rPr>
                <w:rFonts w:cs="Calibri"/>
                <w:sz w:val="16"/>
              </w:rPr>
              <w:t>Max</w:t>
            </w:r>
          </w:p>
        </w:tc>
      </w:tr>
      <w:tr w:rsidR="001E0633" w:rsidRPr="00AA38E8" w:rsidTr="00302D3C">
        <w:tc>
          <w:tcPr>
            <w:tcW w:w="1779" w:type="dxa"/>
          </w:tcPr>
          <w:p w:rsidR="001E0633" w:rsidRPr="00AA38E8" w:rsidRDefault="001E0633" w:rsidP="00302D3C">
            <w:pPr>
              <w:spacing w:before="60"/>
              <w:rPr>
                <w:rFonts w:cs="Calibri"/>
                <w:b/>
                <w:bCs/>
                <w:sz w:val="16"/>
              </w:rPr>
            </w:pPr>
            <w:r w:rsidRPr="00AA38E8">
              <w:rPr>
                <w:rFonts w:cs="Calibri"/>
                <w:b/>
                <w:bCs/>
                <w:sz w:val="16"/>
              </w:rPr>
              <w:t xml:space="preserve">Arguments Passed </w:t>
            </w:r>
          </w:p>
        </w:tc>
        <w:tc>
          <w:tcPr>
            <w:tcW w:w="4179" w:type="dxa"/>
          </w:tcPr>
          <w:p w:rsidR="001E0633" w:rsidRPr="00AA38E8" w:rsidRDefault="003A2A64" w:rsidP="00302D3C">
            <w:pPr>
              <w:spacing w:before="60"/>
              <w:rPr>
                <w:rFonts w:cs="Calibri"/>
                <w:sz w:val="16"/>
              </w:rPr>
            </w:pPr>
            <w:r>
              <w:rPr>
                <w:rFonts w:cs="Calibri"/>
                <w:sz w:val="16"/>
              </w:rPr>
              <w:t>-</w:t>
            </w:r>
          </w:p>
        </w:tc>
        <w:tc>
          <w:tcPr>
            <w:tcW w:w="990" w:type="dxa"/>
          </w:tcPr>
          <w:p w:rsidR="001E0633" w:rsidRPr="00AA38E8" w:rsidRDefault="003A2A64" w:rsidP="00302D3C">
            <w:pPr>
              <w:spacing w:before="60"/>
              <w:rPr>
                <w:rFonts w:cs="Calibri"/>
                <w:sz w:val="16"/>
              </w:rPr>
            </w:pPr>
            <w:r>
              <w:rPr>
                <w:rFonts w:cs="Calibri"/>
                <w:sz w:val="16"/>
              </w:rPr>
              <w:t>-</w:t>
            </w:r>
          </w:p>
        </w:tc>
        <w:tc>
          <w:tcPr>
            <w:tcW w:w="990" w:type="dxa"/>
          </w:tcPr>
          <w:p w:rsidR="001E0633" w:rsidRPr="00AA38E8" w:rsidRDefault="003A2A64" w:rsidP="00302D3C">
            <w:pPr>
              <w:spacing w:before="60"/>
              <w:rPr>
                <w:rFonts w:cs="Calibri"/>
                <w:sz w:val="16"/>
              </w:rPr>
            </w:pPr>
            <w:r>
              <w:rPr>
                <w:rFonts w:cs="Calibri"/>
                <w:sz w:val="16"/>
              </w:rPr>
              <w:t>-</w:t>
            </w:r>
          </w:p>
        </w:tc>
        <w:tc>
          <w:tcPr>
            <w:tcW w:w="990" w:type="dxa"/>
          </w:tcPr>
          <w:p w:rsidR="001E0633" w:rsidRPr="00AA38E8" w:rsidRDefault="003A2A64" w:rsidP="00302D3C">
            <w:pPr>
              <w:spacing w:before="60"/>
              <w:rPr>
                <w:rFonts w:cs="Calibri"/>
                <w:sz w:val="16"/>
              </w:rPr>
            </w:pPr>
            <w:r>
              <w:rPr>
                <w:rFonts w:cs="Calibri"/>
                <w:sz w:val="16"/>
              </w:rPr>
              <w:t>-</w:t>
            </w:r>
          </w:p>
        </w:tc>
      </w:tr>
      <w:tr w:rsidR="001E0633" w:rsidRPr="00AA38E8" w:rsidTr="00302D3C">
        <w:tc>
          <w:tcPr>
            <w:tcW w:w="1779" w:type="dxa"/>
          </w:tcPr>
          <w:p w:rsidR="001E0633" w:rsidRPr="00AA38E8" w:rsidRDefault="001E0633" w:rsidP="00302D3C">
            <w:pPr>
              <w:spacing w:before="60"/>
              <w:rPr>
                <w:rFonts w:cs="Calibri"/>
                <w:b/>
                <w:bCs/>
                <w:sz w:val="16"/>
              </w:rPr>
            </w:pPr>
          </w:p>
        </w:tc>
        <w:tc>
          <w:tcPr>
            <w:tcW w:w="4179" w:type="dxa"/>
          </w:tcPr>
          <w:p w:rsidR="001E0633" w:rsidRPr="00AA38E8" w:rsidRDefault="001E0633" w:rsidP="00302D3C">
            <w:pPr>
              <w:spacing w:before="60"/>
              <w:rPr>
                <w:rFonts w:cs="Calibri"/>
                <w:sz w:val="16"/>
              </w:rPr>
            </w:pPr>
          </w:p>
        </w:tc>
        <w:tc>
          <w:tcPr>
            <w:tcW w:w="990" w:type="dxa"/>
          </w:tcPr>
          <w:p w:rsidR="001E0633" w:rsidRPr="00AA38E8" w:rsidRDefault="001E0633" w:rsidP="00302D3C">
            <w:pPr>
              <w:spacing w:before="60"/>
              <w:rPr>
                <w:rFonts w:cs="Calibri"/>
                <w:sz w:val="16"/>
              </w:rPr>
            </w:pPr>
          </w:p>
        </w:tc>
        <w:tc>
          <w:tcPr>
            <w:tcW w:w="990" w:type="dxa"/>
          </w:tcPr>
          <w:p w:rsidR="001E0633" w:rsidRPr="00AA38E8" w:rsidRDefault="001E0633" w:rsidP="00302D3C">
            <w:pPr>
              <w:spacing w:before="60"/>
              <w:rPr>
                <w:rFonts w:cs="Calibri"/>
                <w:sz w:val="16"/>
              </w:rPr>
            </w:pPr>
          </w:p>
        </w:tc>
        <w:tc>
          <w:tcPr>
            <w:tcW w:w="990" w:type="dxa"/>
          </w:tcPr>
          <w:p w:rsidR="001E0633" w:rsidRPr="00AA38E8" w:rsidRDefault="001E0633" w:rsidP="00302D3C">
            <w:pPr>
              <w:spacing w:before="60"/>
              <w:rPr>
                <w:rFonts w:cs="Calibri"/>
                <w:sz w:val="16"/>
              </w:rPr>
            </w:pPr>
          </w:p>
        </w:tc>
      </w:tr>
      <w:tr w:rsidR="001E0633" w:rsidRPr="00AA38E8" w:rsidTr="00302D3C">
        <w:tc>
          <w:tcPr>
            <w:tcW w:w="1779" w:type="dxa"/>
          </w:tcPr>
          <w:p w:rsidR="001E0633" w:rsidRPr="00AA38E8" w:rsidRDefault="001E0633" w:rsidP="00302D3C">
            <w:pPr>
              <w:spacing w:before="60"/>
              <w:rPr>
                <w:rFonts w:cs="Calibri"/>
                <w:b/>
                <w:bCs/>
                <w:sz w:val="16"/>
              </w:rPr>
            </w:pPr>
            <w:r w:rsidRPr="00AA38E8">
              <w:rPr>
                <w:rFonts w:cs="Calibri"/>
                <w:b/>
                <w:bCs/>
                <w:sz w:val="16"/>
              </w:rPr>
              <w:t>Return Value</w:t>
            </w:r>
          </w:p>
        </w:tc>
        <w:tc>
          <w:tcPr>
            <w:tcW w:w="4179" w:type="dxa"/>
          </w:tcPr>
          <w:p w:rsidR="001E0633" w:rsidRPr="00AA38E8" w:rsidRDefault="003A2A64" w:rsidP="00302D3C">
            <w:pPr>
              <w:spacing w:before="60"/>
              <w:rPr>
                <w:rFonts w:cs="Calibri"/>
                <w:sz w:val="16"/>
              </w:rPr>
            </w:pPr>
            <w:r>
              <w:rPr>
                <w:rFonts w:cs="Calibri"/>
                <w:sz w:val="16"/>
              </w:rPr>
              <w:t>-</w:t>
            </w:r>
          </w:p>
        </w:tc>
        <w:tc>
          <w:tcPr>
            <w:tcW w:w="990" w:type="dxa"/>
          </w:tcPr>
          <w:p w:rsidR="001E0633" w:rsidRPr="00AA38E8" w:rsidRDefault="003A2A64" w:rsidP="00302D3C">
            <w:pPr>
              <w:spacing w:before="60"/>
              <w:rPr>
                <w:rFonts w:cs="Calibri"/>
                <w:sz w:val="16"/>
              </w:rPr>
            </w:pPr>
            <w:r>
              <w:rPr>
                <w:rFonts w:cs="Calibri"/>
                <w:sz w:val="16"/>
              </w:rPr>
              <w:t>-</w:t>
            </w:r>
          </w:p>
        </w:tc>
        <w:tc>
          <w:tcPr>
            <w:tcW w:w="990" w:type="dxa"/>
          </w:tcPr>
          <w:p w:rsidR="001E0633" w:rsidRPr="00AA38E8" w:rsidRDefault="003A2A64" w:rsidP="00302D3C">
            <w:pPr>
              <w:spacing w:before="60"/>
              <w:rPr>
                <w:rFonts w:cs="Calibri"/>
                <w:sz w:val="16"/>
              </w:rPr>
            </w:pPr>
            <w:r>
              <w:rPr>
                <w:rFonts w:cs="Calibri"/>
                <w:sz w:val="16"/>
              </w:rPr>
              <w:t>-</w:t>
            </w:r>
          </w:p>
        </w:tc>
        <w:tc>
          <w:tcPr>
            <w:tcW w:w="990" w:type="dxa"/>
          </w:tcPr>
          <w:p w:rsidR="001E0633" w:rsidRPr="00AA38E8" w:rsidRDefault="003A2A64" w:rsidP="00302D3C">
            <w:pPr>
              <w:spacing w:before="60"/>
              <w:rPr>
                <w:rFonts w:cs="Calibri"/>
                <w:sz w:val="16"/>
              </w:rPr>
            </w:pPr>
            <w:r>
              <w:rPr>
                <w:rFonts w:cs="Calibri"/>
                <w:sz w:val="16"/>
              </w:rPr>
              <w:t>-</w:t>
            </w:r>
          </w:p>
        </w:tc>
      </w:tr>
    </w:tbl>
    <w:p w:rsidR="001E0633" w:rsidRPr="00AA38E8" w:rsidRDefault="001E0633" w:rsidP="001E0633">
      <w:pPr>
        <w:pStyle w:val="Heading2"/>
        <w:numPr>
          <w:ilvl w:val="3"/>
          <w:numId w:val="1"/>
        </w:numPr>
        <w:rPr>
          <w:rFonts w:ascii="Calibri" w:hAnsi="Calibri" w:cs="Calibri"/>
        </w:rPr>
      </w:pPr>
      <w:bookmarkStart w:id="268" w:name="_Toc451178141"/>
      <w:r w:rsidRPr="00AA38E8">
        <w:rPr>
          <w:rFonts w:ascii="Calibri" w:hAnsi="Calibri" w:cs="Calibri"/>
        </w:rPr>
        <w:t>Description</w:t>
      </w:r>
      <w:bookmarkEnd w:id="268"/>
    </w:p>
    <w:p w:rsidR="001E0633" w:rsidRDefault="001E0633" w:rsidP="001E0633">
      <w:pPr>
        <w:rPr>
          <w:rFonts w:cs="Calibri"/>
        </w:rPr>
      </w:pPr>
      <w:r w:rsidRPr="00AA38E8">
        <w:rPr>
          <w:rFonts w:cs="Calibri"/>
        </w:rPr>
        <w:t>(Place flowchart/design for local function)</w:t>
      </w:r>
    </w:p>
    <w:p w:rsidR="001E0633" w:rsidRDefault="001E0633" w:rsidP="00656B0A">
      <w:pPr>
        <w:rPr>
          <w:rFonts w:cs="Calibri"/>
        </w:rPr>
      </w:pPr>
    </w:p>
    <w:p w:rsidR="00934EA5" w:rsidRDefault="00623416" w:rsidP="00934EA5">
      <w:pPr>
        <w:rPr>
          <w:rFonts w:cs="Calibri"/>
        </w:rPr>
      </w:pPr>
      <w:r>
        <w:rPr>
          <w:rFonts w:cs="Calibri"/>
        </w:rPr>
        <w:t>None</w:t>
      </w:r>
    </w:p>
    <w:p w:rsidR="00934EA5" w:rsidRPr="00623416" w:rsidRDefault="00934EA5" w:rsidP="00934EA5">
      <w:pPr>
        <w:pStyle w:val="Heading2"/>
        <w:numPr>
          <w:ilvl w:val="1"/>
          <w:numId w:val="1"/>
        </w:numPr>
        <w:rPr>
          <w:rFonts w:ascii="Calibri" w:hAnsi="Calibri" w:cs="Calibri"/>
        </w:rPr>
      </w:pPr>
      <w:bookmarkStart w:id="269" w:name="_Toc451178142"/>
      <w:r>
        <w:rPr>
          <w:rFonts w:ascii="Calibri" w:hAnsi="Calibri" w:cs="Calibri"/>
        </w:rPr>
        <w:t>TRANSIENT FUNCTIONS</w:t>
      </w:r>
      <w:bookmarkEnd w:id="269"/>
      <w:r>
        <w:rPr>
          <w:rFonts w:ascii="Calibri" w:hAnsi="Calibri" w:cs="Calibri"/>
        </w:rPr>
        <w:t xml:space="preserve">  </w:t>
      </w:r>
    </w:p>
    <w:p w:rsidR="00934EA5" w:rsidRDefault="00181ABA" w:rsidP="00656B0A">
      <w:pPr>
        <w:rPr>
          <w:rFonts w:cs="Calibri"/>
        </w:rPr>
      </w:pPr>
      <w:r>
        <w:rPr>
          <w:rFonts w:cs="Calibri"/>
        </w:rPr>
        <w:t>None</w:t>
      </w:r>
    </w:p>
    <w:p w:rsidR="00F93FCB" w:rsidRDefault="00F93FCB" w:rsidP="00F93FCB">
      <w:pPr>
        <w:pStyle w:val="Heading1"/>
        <w:numPr>
          <w:ilvl w:val="0"/>
          <w:numId w:val="1"/>
        </w:numPr>
        <w:rPr>
          <w:rFonts w:ascii="Calibri" w:hAnsi="Calibri" w:cs="Calibri"/>
        </w:rPr>
      </w:pPr>
      <w:bookmarkStart w:id="270" w:name="_Toc382295931"/>
      <w:bookmarkStart w:id="271" w:name="_Toc382297409"/>
      <w:bookmarkStart w:id="272" w:name="_Toc383611582"/>
      <w:bookmarkStart w:id="273" w:name="_Toc389213069"/>
      <w:bookmarkStart w:id="274" w:name="_Toc382295932"/>
      <w:bookmarkStart w:id="275" w:name="_Toc382297410"/>
      <w:bookmarkStart w:id="276" w:name="_Toc383611583"/>
      <w:bookmarkStart w:id="277" w:name="_Toc389213070"/>
      <w:bookmarkStart w:id="278" w:name="_Toc382295935"/>
      <w:bookmarkStart w:id="279" w:name="_Toc382297413"/>
      <w:bookmarkStart w:id="280" w:name="_Toc383611586"/>
      <w:bookmarkStart w:id="281" w:name="_Toc389213073"/>
      <w:bookmarkStart w:id="282" w:name="_Toc382295937"/>
      <w:bookmarkStart w:id="283" w:name="_Toc382297415"/>
      <w:bookmarkStart w:id="284" w:name="_Toc383611588"/>
      <w:bookmarkStart w:id="285" w:name="_Toc389213075"/>
      <w:bookmarkStart w:id="286" w:name="_Toc382295942"/>
      <w:bookmarkStart w:id="287" w:name="_Toc382297420"/>
      <w:bookmarkStart w:id="288" w:name="_Toc383611593"/>
      <w:bookmarkStart w:id="289" w:name="_Toc389213080"/>
      <w:bookmarkStart w:id="290" w:name="_Toc382295950"/>
      <w:bookmarkStart w:id="291" w:name="_Toc382297428"/>
      <w:bookmarkStart w:id="292" w:name="_Toc383611601"/>
      <w:bookmarkStart w:id="293" w:name="_Toc389213088"/>
      <w:bookmarkStart w:id="294" w:name="_Toc382295955"/>
      <w:bookmarkStart w:id="295" w:name="_Toc382297433"/>
      <w:bookmarkStart w:id="296" w:name="_Toc383611606"/>
      <w:bookmarkStart w:id="297" w:name="_Toc389213093"/>
      <w:bookmarkStart w:id="298" w:name="_Toc382295959"/>
      <w:bookmarkStart w:id="299" w:name="_Toc382297437"/>
      <w:bookmarkStart w:id="300" w:name="_Toc383611610"/>
      <w:bookmarkStart w:id="301" w:name="_Toc389213097"/>
      <w:bookmarkStart w:id="302" w:name="_Toc382295963"/>
      <w:bookmarkStart w:id="303" w:name="_Toc382297441"/>
      <w:bookmarkStart w:id="304" w:name="_Toc383611614"/>
      <w:bookmarkStart w:id="305" w:name="_Toc389213101"/>
      <w:bookmarkStart w:id="306" w:name="_Toc382295967"/>
      <w:bookmarkStart w:id="307" w:name="_Toc382297445"/>
      <w:bookmarkStart w:id="308" w:name="_Toc383611618"/>
      <w:bookmarkStart w:id="309" w:name="_Toc389213105"/>
      <w:bookmarkStart w:id="310" w:name="_Toc451178143"/>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sidRPr="00F93FCB">
        <w:rPr>
          <w:rFonts w:ascii="Calibri" w:hAnsi="Calibri" w:cs="Calibri"/>
        </w:rPr>
        <w:lastRenderedPageBreak/>
        <w:t>Unit Test Considerations</w:t>
      </w:r>
      <w:bookmarkEnd w:id="310"/>
    </w:p>
    <w:p w:rsidR="00F93FCB" w:rsidRPr="00F93FCB" w:rsidRDefault="00ED40E8" w:rsidP="00F93FCB">
      <w:pPr>
        <w:rPr>
          <w:lang w:bidi="ar-SA"/>
        </w:rPr>
      </w:pPr>
      <w:r>
        <w:rPr>
          <w:lang w:bidi="ar-SA"/>
        </w:rPr>
        <w:t>None</w:t>
      </w:r>
    </w:p>
    <w:p w:rsidR="00656B0A" w:rsidRPr="00AA38E8" w:rsidRDefault="00656B0A" w:rsidP="00F25926">
      <w:pPr>
        <w:pStyle w:val="Heading1"/>
        <w:numPr>
          <w:ilvl w:val="0"/>
          <w:numId w:val="1"/>
        </w:numPr>
        <w:tabs>
          <w:tab w:val="clear" w:pos="567"/>
          <w:tab w:val="num" w:pos="432"/>
        </w:tabs>
        <w:rPr>
          <w:rFonts w:ascii="Calibri" w:hAnsi="Calibri" w:cs="Calibri"/>
        </w:rPr>
      </w:pPr>
      <w:bookmarkStart w:id="311" w:name="_Toc451178144"/>
      <w:r w:rsidRPr="00AA38E8">
        <w:rPr>
          <w:rFonts w:ascii="Calibri" w:hAnsi="Calibri" w:cs="Calibri"/>
        </w:rPr>
        <w:lastRenderedPageBreak/>
        <w:t>Known Limitations With Design</w:t>
      </w:r>
      <w:bookmarkEnd w:id="311"/>
    </w:p>
    <w:p w:rsidR="00656B0A" w:rsidRDefault="00DC7292" w:rsidP="0043236B">
      <w:pPr>
        <w:spacing w:after="120"/>
        <w:rPr>
          <w:rFonts w:cs="Calibri"/>
        </w:rPr>
      </w:pPr>
      <w:r>
        <w:rPr>
          <w:rFonts w:cs="Calibri"/>
        </w:rPr>
        <w:t>None</w:t>
      </w:r>
    </w:p>
    <w:p w:rsidR="00FA5768" w:rsidRPr="00AA38E8" w:rsidRDefault="00FA5768" w:rsidP="00FA5768">
      <w:pPr>
        <w:pStyle w:val="Heading1"/>
        <w:numPr>
          <w:ilvl w:val="0"/>
          <w:numId w:val="1"/>
        </w:numPr>
        <w:tabs>
          <w:tab w:val="clear" w:pos="567"/>
          <w:tab w:val="num" w:pos="432"/>
        </w:tabs>
        <w:rPr>
          <w:rFonts w:ascii="Calibri" w:hAnsi="Calibri" w:cs="Calibri"/>
        </w:rPr>
      </w:pPr>
      <w:bookmarkStart w:id="312" w:name="_Toc451178145"/>
      <w:r>
        <w:rPr>
          <w:rFonts w:ascii="Calibri" w:hAnsi="Calibri" w:cs="Calibri"/>
        </w:rPr>
        <w:lastRenderedPageBreak/>
        <w:t>UNIT TEST CONSIDERATION</w:t>
      </w:r>
      <w:bookmarkEnd w:id="312"/>
    </w:p>
    <w:p w:rsidR="00FA5768" w:rsidRPr="00AB017F" w:rsidRDefault="005B6D52" w:rsidP="00FA5768">
      <w:pPr>
        <w:rPr>
          <w:rFonts w:cs="Calibri"/>
        </w:rPr>
      </w:pPr>
      <w:r>
        <w:rPr>
          <w:rFonts w:cs="Calibri"/>
        </w:rPr>
        <w:t>None</w:t>
      </w:r>
    </w:p>
    <w:p w:rsidR="00FA5768" w:rsidRPr="00AA38E8" w:rsidRDefault="00FA5768" w:rsidP="00151B09">
      <w:pPr>
        <w:spacing w:after="120"/>
        <w:ind w:left="720"/>
        <w:rPr>
          <w:rFonts w:cs="Calibri"/>
        </w:rPr>
      </w:pPr>
    </w:p>
    <w:p w:rsidR="00F4712F" w:rsidRPr="00AA38E8" w:rsidRDefault="00F4712F" w:rsidP="0027405F">
      <w:pPr>
        <w:rPr>
          <w:rFonts w:cs="Calibri"/>
        </w:rPr>
      </w:pPr>
    </w:p>
    <w:p w:rsidR="00722EA8" w:rsidRPr="00AA38E8" w:rsidRDefault="00722EA8" w:rsidP="00722EA8">
      <w:pPr>
        <w:rPr>
          <w:rFonts w:cs="Calibri"/>
          <w:lang w:bidi="ar-SA"/>
        </w:rPr>
      </w:pPr>
    </w:p>
    <w:p w:rsidR="009F3119" w:rsidRPr="00AA38E8" w:rsidRDefault="00912AE0" w:rsidP="0027405F">
      <w:pPr>
        <w:pStyle w:val="Heading1"/>
        <w:numPr>
          <w:ilvl w:val="0"/>
          <w:numId w:val="1"/>
        </w:numPr>
        <w:tabs>
          <w:tab w:val="clear" w:pos="567"/>
          <w:tab w:val="num" w:pos="432"/>
        </w:tabs>
        <w:rPr>
          <w:rFonts w:ascii="Calibri" w:hAnsi="Calibri" w:cs="Calibri"/>
        </w:rPr>
      </w:pPr>
      <w:bookmarkStart w:id="313" w:name="_Toc451178146"/>
      <w:r w:rsidRPr="00AA38E8">
        <w:rPr>
          <w:rFonts w:ascii="Calibri" w:hAnsi="Calibri" w:cs="Calibri"/>
        </w:rPr>
        <w:lastRenderedPageBreak/>
        <w:t>Appendix</w:t>
      </w:r>
      <w:bookmarkEnd w:id="313"/>
    </w:p>
    <w:p w:rsidR="00912AE0" w:rsidRPr="00B53938" w:rsidRDefault="00B53938" w:rsidP="00912AE0">
      <w:pPr>
        <w:rPr>
          <w:rFonts w:cs="Calibri"/>
          <w:lang w:bidi="ar-SA"/>
        </w:rPr>
      </w:pPr>
      <w:r>
        <w:rPr>
          <w:rFonts w:cs="Calibri"/>
          <w:lang w:bidi="ar-SA"/>
        </w:rPr>
        <w:t>None</w:t>
      </w:r>
    </w:p>
    <w:sectPr w:rsidR="00912AE0" w:rsidRPr="00B53938">
      <w:headerReference w:type="default" r:id="rId18"/>
      <w:footerReference w:type="default" r:id="rId19"/>
      <w:pgSz w:w="11907" w:h="16840" w:code="9"/>
      <w:pgMar w:top="1701" w:right="1418" w:bottom="1701" w:left="1418"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D63" w:rsidRDefault="00BE3D63">
      <w:r>
        <w:separator/>
      </w:r>
    </w:p>
  </w:endnote>
  <w:endnote w:type="continuationSeparator" w:id="0">
    <w:p w:rsidR="00BE3D63" w:rsidRDefault="00BE3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2" w:space="0" w:color="auto"/>
      </w:tblBorders>
      <w:tblLook w:val="04A0" w:firstRow="1" w:lastRow="0" w:firstColumn="1" w:lastColumn="0" w:noHBand="0" w:noVBand="1"/>
    </w:tblPr>
    <w:tblGrid>
      <w:gridCol w:w="3618"/>
      <w:gridCol w:w="2520"/>
      <w:gridCol w:w="3149"/>
    </w:tblGrid>
    <w:tr w:rsidR="002560D0" w:rsidRPr="008969C4" w:rsidTr="00722EA8">
      <w:tc>
        <w:tcPr>
          <w:tcW w:w="3618" w:type="dxa"/>
          <w:shd w:val="clear" w:color="auto" w:fill="auto"/>
        </w:tcPr>
        <w:p w:rsidR="002560D0" w:rsidRPr="00891F29" w:rsidRDefault="002560D0" w:rsidP="004F3C64">
          <w:pPr>
            <w:pStyle w:val="Footer"/>
            <w:rPr>
              <w:sz w:val="16"/>
            </w:rPr>
          </w:pPr>
          <w:r>
            <w:rPr>
              <w:sz w:val="16"/>
            </w:rPr>
            <w:t>Module Design Document Template</w:t>
          </w:r>
        </w:p>
        <w:p w:rsidR="002560D0" w:rsidRPr="002C4E7D" w:rsidRDefault="002560D0" w:rsidP="0095572C">
          <w:pPr>
            <w:pStyle w:val="Footer"/>
            <w:rPr>
              <w:sz w:val="16"/>
            </w:rPr>
          </w:pPr>
          <w:r>
            <w:rPr>
              <w:sz w:val="16"/>
            </w:rPr>
            <w:t>Version: 1.4, Date: dd-Mmm-yyyy</w:t>
          </w:r>
        </w:p>
      </w:tc>
      <w:tc>
        <w:tcPr>
          <w:tcW w:w="2520" w:type="dxa"/>
          <w:shd w:val="clear" w:color="auto" w:fill="auto"/>
        </w:tcPr>
        <w:p w:rsidR="002560D0" w:rsidRPr="00891F29" w:rsidRDefault="002560D0" w:rsidP="00891F29">
          <w:pPr>
            <w:spacing w:before="100" w:beforeAutospacing="1" w:after="100" w:afterAutospacing="1" w:line="330" w:lineRule="atLeast"/>
            <w:ind w:left="720"/>
            <w:rPr>
              <w:rFonts w:ascii="Arial" w:hAnsi="Arial" w:cs="Arial"/>
              <w:color w:val="666666"/>
              <w:sz w:val="16"/>
              <w:szCs w:val="21"/>
              <w:lang w:bidi="ar-SA"/>
            </w:rPr>
          </w:pPr>
          <w:r w:rsidRPr="00891F29">
            <w:rPr>
              <w:rFonts w:ascii="Arial" w:hAnsi="Arial" w:cs="Arial"/>
              <w:color w:val="666666"/>
              <w:sz w:val="16"/>
              <w:szCs w:val="21"/>
              <w:lang w:bidi="ar-SA"/>
            </w:rPr>
            <w:t>© Nexteer Automotive</w:t>
          </w:r>
        </w:p>
        <w:p w:rsidR="002560D0" w:rsidRPr="00891F29" w:rsidRDefault="002560D0" w:rsidP="00891F29">
          <w:pPr>
            <w:pStyle w:val="Footer"/>
            <w:jc w:val="center"/>
            <w:rPr>
              <w:b/>
            </w:rPr>
          </w:pPr>
        </w:p>
      </w:tc>
      <w:tc>
        <w:tcPr>
          <w:tcW w:w="3149" w:type="dxa"/>
          <w:shd w:val="clear" w:color="auto" w:fill="auto"/>
        </w:tcPr>
        <w:p w:rsidR="002560D0" w:rsidRPr="00722EA8" w:rsidRDefault="002560D0" w:rsidP="00722EA8">
          <w:pPr>
            <w:spacing w:before="100" w:beforeAutospacing="1" w:after="100" w:afterAutospacing="1" w:line="330" w:lineRule="atLeast"/>
            <w:ind w:left="720"/>
            <w:jc w:val="right"/>
            <w:rPr>
              <w:sz w:val="16"/>
              <w:szCs w:val="16"/>
            </w:rPr>
          </w:pPr>
          <w:r w:rsidRPr="00722EA8">
            <w:rPr>
              <w:sz w:val="16"/>
              <w:szCs w:val="16"/>
            </w:rPr>
            <w:t xml:space="preserve">Page </w:t>
          </w:r>
          <w:r w:rsidRPr="00722EA8">
            <w:rPr>
              <w:sz w:val="16"/>
              <w:szCs w:val="16"/>
            </w:rPr>
            <w:fldChar w:fldCharType="begin"/>
          </w:r>
          <w:r w:rsidRPr="00722EA8">
            <w:rPr>
              <w:sz w:val="16"/>
              <w:szCs w:val="16"/>
            </w:rPr>
            <w:instrText xml:space="preserve"> PAGE  \* Arabic  \* MERGEFORMAT </w:instrText>
          </w:r>
          <w:r w:rsidRPr="00722EA8">
            <w:rPr>
              <w:sz w:val="16"/>
              <w:szCs w:val="16"/>
            </w:rPr>
            <w:fldChar w:fldCharType="separate"/>
          </w:r>
          <w:r w:rsidR="00516B54">
            <w:rPr>
              <w:noProof/>
              <w:sz w:val="16"/>
              <w:szCs w:val="16"/>
            </w:rPr>
            <w:t>23</w:t>
          </w:r>
          <w:r w:rsidRPr="00722EA8">
            <w:rPr>
              <w:sz w:val="16"/>
              <w:szCs w:val="16"/>
            </w:rPr>
            <w:fldChar w:fldCharType="end"/>
          </w:r>
          <w:r w:rsidRPr="00722EA8">
            <w:rPr>
              <w:sz w:val="16"/>
              <w:szCs w:val="16"/>
            </w:rPr>
            <w:t xml:space="preserve"> of </w:t>
          </w:r>
          <w:r w:rsidRPr="00722EA8">
            <w:rPr>
              <w:sz w:val="16"/>
              <w:szCs w:val="16"/>
            </w:rPr>
            <w:fldChar w:fldCharType="begin"/>
          </w:r>
          <w:r w:rsidRPr="00722EA8">
            <w:rPr>
              <w:sz w:val="16"/>
              <w:szCs w:val="16"/>
            </w:rPr>
            <w:instrText xml:space="preserve"> NUMPAGES   \* MERGEFORMAT </w:instrText>
          </w:r>
          <w:r w:rsidRPr="00722EA8">
            <w:rPr>
              <w:sz w:val="16"/>
              <w:szCs w:val="16"/>
            </w:rPr>
            <w:fldChar w:fldCharType="separate"/>
          </w:r>
          <w:r w:rsidR="00516B54">
            <w:rPr>
              <w:noProof/>
              <w:sz w:val="16"/>
              <w:szCs w:val="16"/>
            </w:rPr>
            <w:t>29</w:t>
          </w:r>
          <w:r w:rsidRPr="00722EA8">
            <w:rPr>
              <w:sz w:val="16"/>
              <w:szCs w:val="16"/>
            </w:rPr>
            <w:fldChar w:fldCharType="end"/>
          </w:r>
        </w:p>
      </w:tc>
    </w:tr>
  </w:tbl>
  <w:p w:rsidR="002560D0" w:rsidRPr="004F3C64" w:rsidRDefault="002560D0" w:rsidP="004F3C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D63" w:rsidRDefault="00BE3D63">
      <w:r>
        <w:separator/>
      </w:r>
    </w:p>
  </w:footnote>
  <w:footnote w:type="continuationSeparator" w:id="0">
    <w:p w:rsidR="00BE3D63" w:rsidRDefault="00BE3D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6659"/>
    </w:tblGrid>
    <w:tr w:rsidR="002560D0" w:rsidRPr="008969C4" w:rsidTr="001B11CC">
      <w:trPr>
        <w:trHeight w:val="710"/>
      </w:trPr>
      <w:tc>
        <w:tcPr>
          <w:tcW w:w="2520" w:type="dxa"/>
        </w:tcPr>
        <w:p w:rsidR="002560D0" w:rsidRPr="008969C4" w:rsidRDefault="002560D0">
          <w:pPr>
            <w:pStyle w:val="Header"/>
          </w:pPr>
          <w:r>
            <w:rPr>
              <w:noProof/>
              <w:lang w:bidi="ar-SA"/>
            </w:rPr>
            <w:drawing>
              <wp:inline distT="0" distB="0" distL="0" distR="0">
                <wp:extent cx="1064260" cy="436880"/>
                <wp:effectExtent l="0" t="0" r="254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4260" cy="436880"/>
                        </a:xfrm>
                        <a:prstGeom prst="rect">
                          <a:avLst/>
                        </a:prstGeom>
                        <a:noFill/>
                        <a:ln>
                          <a:noFill/>
                        </a:ln>
                      </pic:spPr>
                    </pic:pic>
                  </a:graphicData>
                </a:graphic>
              </wp:inline>
            </w:drawing>
          </w:r>
        </w:p>
      </w:tc>
      <w:tc>
        <w:tcPr>
          <w:tcW w:w="6659" w:type="dxa"/>
          <w:vAlign w:val="center"/>
        </w:tcPr>
        <w:p w:rsidR="002560D0" w:rsidRPr="00891F29" w:rsidRDefault="002560D0" w:rsidP="001B11CC">
          <w:pPr>
            <w:pStyle w:val="Header"/>
            <w:jc w:val="right"/>
            <w:rPr>
              <w:sz w:val="16"/>
              <w:szCs w:val="20"/>
            </w:rPr>
          </w:pPr>
          <w:r w:rsidRPr="00891F29">
            <w:rPr>
              <w:sz w:val="16"/>
              <w:szCs w:val="20"/>
            </w:rPr>
            <w:t>Nexteer Automotive Confidential Proprietary Information</w:t>
          </w:r>
        </w:p>
        <w:p w:rsidR="002560D0" w:rsidRPr="008969C4" w:rsidRDefault="002560D0" w:rsidP="001B11CC">
          <w:pPr>
            <w:pStyle w:val="Header"/>
            <w:jc w:val="right"/>
            <w:rPr>
              <w:szCs w:val="20"/>
            </w:rPr>
          </w:pPr>
          <w:r w:rsidRPr="00891F29">
            <w:rPr>
              <w:sz w:val="16"/>
              <w:szCs w:val="20"/>
            </w:rPr>
            <w:t>Do Not Copy/Distribute Without Prior Permission</w:t>
          </w:r>
        </w:p>
      </w:tc>
    </w:tr>
  </w:tbl>
  <w:p w:rsidR="002560D0" w:rsidRDefault="002560D0">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7696C9FE"/>
    <w:lvl w:ilvl="0">
      <w:numFmt w:val="decimal"/>
      <w:lvlText w:val="*"/>
      <w:lvlJc w:val="left"/>
    </w:lvl>
  </w:abstractNum>
  <w:abstractNum w:abstractNumId="11">
    <w:nsid w:val="031F6FB5"/>
    <w:multiLevelType w:val="hybridMultilevel"/>
    <w:tmpl w:val="99BA225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718410B"/>
    <w:multiLevelType w:val="multilevel"/>
    <w:tmpl w:val="7862C13E"/>
    <w:lvl w:ilvl="0">
      <w:start w:val="1"/>
      <w:numFmt w:val="decimal"/>
      <w:lvlText w:val="%1"/>
      <w:lvlJc w:val="left"/>
      <w:pPr>
        <w:ind w:left="1137" w:hanging="570"/>
      </w:pPr>
      <w:rPr>
        <w:rFonts w:hint="default"/>
      </w:rPr>
    </w:lvl>
    <w:lvl w:ilvl="1">
      <w:start w:val="1"/>
      <w:numFmt w:val="decimal"/>
      <w:isLgl/>
      <w:lvlText w:val="%1.%2"/>
      <w:lvlJc w:val="left"/>
      <w:pPr>
        <w:ind w:left="1107" w:hanging="540"/>
      </w:pPr>
      <w:rPr>
        <w:rFonts w:hint="default"/>
      </w:rPr>
    </w:lvl>
    <w:lvl w:ilvl="2">
      <w:start w:val="1"/>
      <w:numFmt w:val="decimal"/>
      <w:pStyle w:val="TOC3"/>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3">
    <w:nsid w:val="08891948"/>
    <w:multiLevelType w:val="multilevel"/>
    <w:tmpl w:val="3A86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E60BB7"/>
    <w:multiLevelType w:val="hybridMultilevel"/>
    <w:tmpl w:val="623C1C48"/>
    <w:lvl w:ilvl="0" w:tplc="E6A856D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sz w:val="20"/>
        <w:szCs w:val="20"/>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8A40E88"/>
    <w:multiLevelType w:val="hybridMultilevel"/>
    <w:tmpl w:val="3E78DDBA"/>
    <w:lvl w:ilvl="0" w:tplc="AC3021B2">
      <w:numFmt w:val="bullet"/>
      <w:lvlText w:val="-"/>
      <w:lvlJc w:val="left"/>
      <w:pPr>
        <w:tabs>
          <w:tab w:val="num" w:pos="720"/>
        </w:tabs>
        <w:ind w:left="720" w:hanging="360"/>
      </w:pPr>
      <w:rPr>
        <w:rFonts w:ascii="Trebuchet MS" w:eastAsia="Times New Roman" w:hAnsi="Trebuchet M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FD2F18"/>
    <w:multiLevelType w:val="multilevel"/>
    <w:tmpl w:val="8D8A81A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6BD2D92"/>
    <w:multiLevelType w:val="hybridMultilevel"/>
    <w:tmpl w:val="0A44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3FB42D7B"/>
    <w:multiLevelType w:val="hybridMultilevel"/>
    <w:tmpl w:val="D8C44F04"/>
    <w:lvl w:ilvl="0" w:tplc="CFB607E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BDB489D"/>
    <w:multiLevelType w:val="hybridMultilevel"/>
    <w:tmpl w:val="E9305DDE"/>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8BA7604"/>
    <w:multiLevelType w:val="multilevel"/>
    <w:tmpl w:val="3E78DDBA"/>
    <w:lvl w:ilvl="0">
      <w:numFmt w:val="bullet"/>
      <w:lvlText w:val="-"/>
      <w:lvlJc w:val="left"/>
      <w:pPr>
        <w:tabs>
          <w:tab w:val="num" w:pos="720"/>
        </w:tabs>
        <w:ind w:left="720" w:hanging="360"/>
      </w:pPr>
      <w:rPr>
        <w:rFonts w:ascii="Trebuchet MS" w:eastAsia="Times New Roman" w:hAnsi="Trebuchet M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7B7A3CE8"/>
    <w:multiLevelType w:val="hybridMultilevel"/>
    <w:tmpl w:val="C3786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D975107"/>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9"/>
  </w:num>
  <w:num w:numId="14">
    <w:abstractNumId w:val="25"/>
  </w:num>
  <w:num w:numId="15">
    <w:abstractNumId w:val="14"/>
  </w:num>
  <w:num w:numId="16">
    <w:abstractNumId w:val="11"/>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7"/>
  </w:num>
  <w:num w:numId="21">
    <w:abstractNumId w:val="15"/>
  </w:num>
  <w:num w:numId="22">
    <w:abstractNumId w:val="24"/>
  </w:num>
  <w:num w:numId="23">
    <w:abstractNumId w:val="21"/>
  </w:num>
  <w:num w:numId="24">
    <w:abstractNumId w:val="8"/>
  </w:num>
  <w:num w:numId="25">
    <w:abstractNumId w:val="8"/>
  </w:num>
  <w:num w:numId="26">
    <w:abstractNumId w:val="8"/>
  </w:num>
  <w:num w:numId="27">
    <w:abstractNumId w:val="8"/>
  </w:num>
  <w:num w:numId="28">
    <w:abstractNumId w:val="13"/>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26"/>
  </w:num>
  <w:num w:numId="37">
    <w:abstractNumId w:val="17"/>
  </w:num>
  <w:num w:numId="38">
    <w:abstractNumId w:val="16"/>
  </w:num>
  <w:num w:numId="39">
    <w:abstractNumId w:val="17"/>
  </w:num>
  <w:num w:numId="4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41">
    <w:abstractNumId w:val="22"/>
  </w:num>
  <w:num w:numId="42">
    <w:abstractNumId w:val="18"/>
  </w:num>
  <w:num w:numId="43">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64"/>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98E"/>
    <w:rsid w:val="00002D6E"/>
    <w:rsid w:val="00004C8E"/>
    <w:rsid w:val="0002711E"/>
    <w:rsid w:val="00030567"/>
    <w:rsid w:val="00045875"/>
    <w:rsid w:val="0005078B"/>
    <w:rsid w:val="000558D3"/>
    <w:rsid w:val="000573ED"/>
    <w:rsid w:val="00057E0F"/>
    <w:rsid w:val="00063595"/>
    <w:rsid w:val="000635CA"/>
    <w:rsid w:val="00063A7A"/>
    <w:rsid w:val="0006428C"/>
    <w:rsid w:val="000753ED"/>
    <w:rsid w:val="00083652"/>
    <w:rsid w:val="000863AA"/>
    <w:rsid w:val="000900A0"/>
    <w:rsid w:val="000A0ED7"/>
    <w:rsid w:val="000A2854"/>
    <w:rsid w:val="000B202E"/>
    <w:rsid w:val="000C40B4"/>
    <w:rsid w:val="000D5DB4"/>
    <w:rsid w:val="000E0B71"/>
    <w:rsid w:val="000E102A"/>
    <w:rsid w:val="000F13B1"/>
    <w:rsid w:val="000F2505"/>
    <w:rsid w:val="00101127"/>
    <w:rsid w:val="001034FE"/>
    <w:rsid w:val="00103C4C"/>
    <w:rsid w:val="00104222"/>
    <w:rsid w:val="0010555E"/>
    <w:rsid w:val="00107918"/>
    <w:rsid w:val="001123AD"/>
    <w:rsid w:val="00114319"/>
    <w:rsid w:val="001161D2"/>
    <w:rsid w:val="00120D8E"/>
    <w:rsid w:val="00125BBC"/>
    <w:rsid w:val="00125EFC"/>
    <w:rsid w:val="00132EC3"/>
    <w:rsid w:val="00136080"/>
    <w:rsid w:val="00151B09"/>
    <w:rsid w:val="00151B57"/>
    <w:rsid w:val="00152041"/>
    <w:rsid w:val="00174F0E"/>
    <w:rsid w:val="00181ABA"/>
    <w:rsid w:val="001833C5"/>
    <w:rsid w:val="00186C07"/>
    <w:rsid w:val="0019671A"/>
    <w:rsid w:val="001B11CC"/>
    <w:rsid w:val="001B1516"/>
    <w:rsid w:val="001B7B1D"/>
    <w:rsid w:val="001D2F1D"/>
    <w:rsid w:val="001D631F"/>
    <w:rsid w:val="001E0633"/>
    <w:rsid w:val="001E1526"/>
    <w:rsid w:val="001E414D"/>
    <w:rsid w:val="00213A0E"/>
    <w:rsid w:val="00213F47"/>
    <w:rsid w:val="0022551D"/>
    <w:rsid w:val="0023169C"/>
    <w:rsid w:val="00236557"/>
    <w:rsid w:val="00237A90"/>
    <w:rsid w:val="00237E82"/>
    <w:rsid w:val="00246432"/>
    <w:rsid w:val="00250CE0"/>
    <w:rsid w:val="0025182D"/>
    <w:rsid w:val="00252ED8"/>
    <w:rsid w:val="002540D9"/>
    <w:rsid w:val="002560D0"/>
    <w:rsid w:val="00264FD5"/>
    <w:rsid w:val="00265AE9"/>
    <w:rsid w:val="0027405F"/>
    <w:rsid w:val="002748BA"/>
    <w:rsid w:val="00286F38"/>
    <w:rsid w:val="00293B87"/>
    <w:rsid w:val="002A087E"/>
    <w:rsid w:val="002A3DCD"/>
    <w:rsid w:val="002A5EFF"/>
    <w:rsid w:val="002B2EB2"/>
    <w:rsid w:val="002B6BA8"/>
    <w:rsid w:val="002C4E7D"/>
    <w:rsid w:val="002C742E"/>
    <w:rsid w:val="002D2079"/>
    <w:rsid w:val="002D6391"/>
    <w:rsid w:val="002E081C"/>
    <w:rsid w:val="002E08B6"/>
    <w:rsid w:val="002E0FEE"/>
    <w:rsid w:val="002E14D9"/>
    <w:rsid w:val="002E2ADA"/>
    <w:rsid w:val="002E5773"/>
    <w:rsid w:val="002F5246"/>
    <w:rsid w:val="00302D3C"/>
    <w:rsid w:val="00304CEA"/>
    <w:rsid w:val="00314939"/>
    <w:rsid w:val="00325666"/>
    <w:rsid w:val="003269A1"/>
    <w:rsid w:val="00332C76"/>
    <w:rsid w:val="00333CDC"/>
    <w:rsid w:val="0033680E"/>
    <w:rsid w:val="00341CE9"/>
    <w:rsid w:val="00347663"/>
    <w:rsid w:val="00364F00"/>
    <w:rsid w:val="00372DEA"/>
    <w:rsid w:val="003837A9"/>
    <w:rsid w:val="00390F0D"/>
    <w:rsid w:val="00392D24"/>
    <w:rsid w:val="003A2A64"/>
    <w:rsid w:val="003B4A55"/>
    <w:rsid w:val="003B5604"/>
    <w:rsid w:val="003C4980"/>
    <w:rsid w:val="0040296C"/>
    <w:rsid w:val="00410E30"/>
    <w:rsid w:val="00415E79"/>
    <w:rsid w:val="0042494B"/>
    <w:rsid w:val="00426EE3"/>
    <w:rsid w:val="0043236B"/>
    <w:rsid w:val="00432A72"/>
    <w:rsid w:val="0043354D"/>
    <w:rsid w:val="00434D79"/>
    <w:rsid w:val="00436F3E"/>
    <w:rsid w:val="00443370"/>
    <w:rsid w:val="00444F99"/>
    <w:rsid w:val="004456D6"/>
    <w:rsid w:val="004516E6"/>
    <w:rsid w:val="00454165"/>
    <w:rsid w:val="00467A4E"/>
    <w:rsid w:val="004746D7"/>
    <w:rsid w:val="004863BF"/>
    <w:rsid w:val="0049479C"/>
    <w:rsid w:val="004B0EC3"/>
    <w:rsid w:val="004C3E01"/>
    <w:rsid w:val="004C715B"/>
    <w:rsid w:val="004E362F"/>
    <w:rsid w:val="004F3152"/>
    <w:rsid w:val="004F3C64"/>
    <w:rsid w:val="005026D8"/>
    <w:rsid w:val="00510DB3"/>
    <w:rsid w:val="00511C23"/>
    <w:rsid w:val="00516B54"/>
    <w:rsid w:val="00523070"/>
    <w:rsid w:val="00524A9C"/>
    <w:rsid w:val="00524CC1"/>
    <w:rsid w:val="0054277E"/>
    <w:rsid w:val="00567EB9"/>
    <w:rsid w:val="00585674"/>
    <w:rsid w:val="005878B7"/>
    <w:rsid w:val="00593E24"/>
    <w:rsid w:val="00594817"/>
    <w:rsid w:val="005A3EDE"/>
    <w:rsid w:val="005B6300"/>
    <w:rsid w:val="005B6D52"/>
    <w:rsid w:val="005B6F5A"/>
    <w:rsid w:val="005C0E59"/>
    <w:rsid w:val="005C6E8D"/>
    <w:rsid w:val="005D4850"/>
    <w:rsid w:val="005D671A"/>
    <w:rsid w:val="005E0204"/>
    <w:rsid w:val="006106DD"/>
    <w:rsid w:val="006171B3"/>
    <w:rsid w:val="00623416"/>
    <w:rsid w:val="00632B4E"/>
    <w:rsid w:val="00633FE1"/>
    <w:rsid w:val="00635BB0"/>
    <w:rsid w:val="006374FA"/>
    <w:rsid w:val="00637BAE"/>
    <w:rsid w:val="00642C14"/>
    <w:rsid w:val="00646455"/>
    <w:rsid w:val="00651D19"/>
    <w:rsid w:val="0065533E"/>
    <w:rsid w:val="00656B0A"/>
    <w:rsid w:val="006719D4"/>
    <w:rsid w:val="00676659"/>
    <w:rsid w:val="00677B0E"/>
    <w:rsid w:val="00680079"/>
    <w:rsid w:val="00681E5A"/>
    <w:rsid w:val="006A3DAC"/>
    <w:rsid w:val="006A61C6"/>
    <w:rsid w:val="006A61EA"/>
    <w:rsid w:val="006B2E05"/>
    <w:rsid w:val="006B5229"/>
    <w:rsid w:val="006B5804"/>
    <w:rsid w:val="006B5F56"/>
    <w:rsid w:val="006C5FC2"/>
    <w:rsid w:val="006D1DB4"/>
    <w:rsid w:val="006D4B2E"/>
    <w:rsid w:val="006F3CF4"/>
    <w:rsid w:val="006F6B39"/>
    <w:rsid w:val="0070701D"/>
    <w:rsid w:val="00707BA6"/>
    <w:rsid w:val="007129B5"/>
    <w:rsid w:val="00713B85"/>
    <w:rsid w:val="0071423B"/>
    <w:rsid w:val="00722EA8"/>
    <w:rsid w:val="00727610"/>
    <w:rsid w:val="00733434"/>
    <w:rsid w:val="007559B7"/>
    <w:rsid w:val="0075721A"/>
    <w:rsid w:val="00764686"/>
    <w:rsid w:val="00767585"/>
    <w:rsid w:val="00782216"/>
    <w:rsid w:val="00786663"/>
    <w:rsid w:val="00786CA6"/>
    <w:rsid w:val="00791343"/>
    <w:rsid w:val="007A2CEC"/>
    <w:rsid w:val="007B1EDB"/>
    <w:rsid w:val="007B71B8"/>
    <w:rsid w:val="007C4BC5"/>
    <w:rsid w:val="007D40F0"/>
    <w:rsid w:val="007E1D79"/>
    <w:rsid w:val="007E4EF4"/>
    <w:rsid w:val="00803A8D"/>
    <w:rsid w:val="008057B9"/>
    <w:rsid w:val="00811510"/>
    <w:rsid w:val="008119C7"/>
    <w:rsid w:val="00823506"/>
    <w:rsid w:val="0083185C"/>
    <w:rsid w:val="008608DD"/>
    <w:rsid w:val="00862735"/>
    <w:rsid w:val="0087612B"/>
    <w:rsid w:val="008805EE"/>
    <w:rsid w:val="00883551"/>
    <w:rsid w:val="0088479F"/>
    <w:rsid w:val="00886AF3"/>
    <w:rsid w:val="00891F29"/>
    <w:rsid w:val="00893A8E"/>
    <w:rsid w:val="008943A3"/>
    <w:rsid w:val="008965D7"/>
    <w:rsid w:val="008969C4"/>
    <w:rsid w:val="00897465"/>
    <w:rsid w:val="008A1CA9"/>
    <w:rsid w:val="008A3DEA"/>
    <w:rsid w:val="008C4FBE"/>
    <w:rsid w:val="008D4792"/>
    <w:rsid w:val="008D69B7"/>
    <w:rsid w:val="008F11FD"/>
    <w:rsid w:val="008F2BEC"/>
    <w:rsid w:val="008F3FD4"/>
    <w:rsid w:val="008F4A9B"/>
    <w:rsid w:val="008F531D"/>
    <w:rsid w:val="008F7506"/>
    <w:rsid w:val="00905BA7"/>
    <w:rsid w:val="00912AE0"/>
    <w:rsid w:val="00926383"/>
    <w:rsid w:val="00934EA5"/>
    <w:rsid w:val="00942D04"/>
    <w:rsid w:val="00946E5C"/>
    <w:rsid w:val="009474C1"/>
    <w:rsid w:val="0095572C"/>
    <w:rsid w:val="00957855"/>
    <w:rsid w:val="0096191C"/>
    <w:rsid w:val="00962170"/>
    <w:rsid w:val="00970DBB"/>
    <w:rsid w:val="0097381A"/>
    <w:rsid w:val="009A0A6F"/>
    <w:rsid w:val="009B5CE1"/>
    <w:rsid w:val="009B6BDF"/>
    <w:rsid w:val="009B754B"/>
    <w:rsid w:val="009C2C9A"/>
    <w:rsid w:val="009C5629"/>
    <w:rsid w:val="009C694E"/>
    <w:rsid w:val="009C6A3A"/>
    <w:rsid w:val="009D56A4"/>
    <w:rsid w:val="009F3119"/>
    <w:rsid w:val="00A243BA"/>
    <w:rsid w:val="00A2583B"/>
    <w:rsid w:val="00A25B61"/>
    <w:rsid w:val="00A26934"/>
    <w:rsid w:val="00A32585"/>
    <w:rsid w:val="00A348F5"/>
    <w:rsid w:val="00A365F0"/>
    <w:rsid w:val="00A36EC5"/>
    <w:rsid w:val="00A5749E"/>
    <w:rsid w:val="00A751F3"/>
    <w:rsid w:val="00A92741"/>
    <w:rsid w:val="00A92EE5"/>
    <w:rsid w:val="00AA3334"/>
    <w:rsid w:val="00AA38E8"/>
    <w:rsid w:val="00AB017F"/>
    <w:rsid w:val="00AB200C"/>
    <w:rsid w:val="00AB2785"/>
    <w:rsid w:val="00AC5831"/>
    <w:rsid w:val="00AD0231"/>
    <w:rsid w:val="00AE0435"/>
    <w:rsid w:val="00AE5C76"/>
    <w:rsid w:val="00AE640F"/>
    <w:rsid w:val="00AE684E"/>
    <w:rsid w:val="00AF082D"/>
    <w:rsid w:val="00AF21A5"/>
    <w:rsid w:val="00AF3731"/>
    <w:rsid w:val="00AF7086"/>
    <w:rsid w:val="00B0319E"/>
    <w:rsid w:val="00B119B6"/>
    <w:rsid w:val="00B11BE8"/>
    <w:rsid w:val="00B17BA6"/>
    <w:rsid w:val="00B2597C"/>
    <w:rsid w:val="00B263A8"/>
    <w:rsid w:val="00B305B7"/>
    <w:rsid w:val="00B35242"/>
    <w:rsid w:val="00B352F7"/>
    <w:rsid w:val="00B3604D"/>
    <w:rsid w:val="00B501E2"/>
    <w:rsid w:val="00B527FC"/>
    <w:rsid w:val="00B53938"/>
    <w:rsid w:val="00B53D2A"/>
    <w:rsid w:val="00B563B1"/>
    <w:rsid w:val="00B81B39"/>
    <w:rsid w:val="00B81C1B"/>
    <w:rsid w:val="00B85E5D"/>
    <w:rsid w:val="00B871EB"/>
    <w:rsid w:val="00B915BD"/>
    <w:rsid w:val="00B96B57"/>
    <w:rsid w:val="00BA0018"/>
    <w:rsid w:val="00BC5F1E"/>
    <w:rsid w:val="00BC6B0F"/>
    <w:rsid w:val="00BD6557"/>
    <w:rsid w:val="00BE3D63"/>
    <w:rsid w:val="00BF1475"/>
    <w:rsid w:val="00BF5242"/>
    <w:rsid w:val="00C0276C"/>
    <w:rsid w:val="00C145F2"/>
    <w:rsid w:val="00C247BF"/>
    <w:rsid w:val="00C24FF5"/>
    <w:rsid w:val="00C27725"/>
    <w:rsid w:val="00C3267C"/>
    <w:rsid w:val="00C375E8"/>
    <w:rsid w:val="00C46DA6"/>
    <w:rsid w:val="00C576BF"/>
    <w:rsid w:val="00C60657"/>
    <w:rsid w:val="00C71993"/>
    <w:rsid w:val="00C71EF8"/>
    <w:rsid w:val="00C84F9B"/>
    <w:rsid w:val="00CA5BBE"/>
    <w:rsid w:val="00CB724F"/>
    <w:rsid w:val="00CC5FFD"/>
    <w:rsid w:val="00CC7474"/>
    <w:rsid w:val="00CD1BBB"/>
    <w:rsid w:val="00CF01A3"/>
    <w:rsid w:val="00CF7C4B"/>
    <w:rsid w:val="00D15A70"/>
    <w:rsid w:val="00D16229"/>
    <w:rsid w:val="00D31601"/>
    <w:rsid w:val="00D4065B"/>
    <w:rsid w:val="00D51275"/>
    <w:rsid w:val="00D52276"/>
    <w:rsid w:val="00D5295D"/>
    <w:rsid w:val="00D57397"/>
    <w:rsid w:val="00D621E6"/>
    <w:rsid w:val="00D6547D"/>
    <w:rsid w:val="00D66AB8"/>
    <w:rsid w:val="00D77952"/>
    <w:rsid w:val="00D8298E"/>
    <w:rsid w:val="00D953C4"/>
    <w:rsid w:val="00D974D0"/>
    <w:rsid w:val="00DA6D28"/>
    <w:rsid w:val="00DB0456"/>
    <w:rsid w:val="00DB213C"/>
    <w:rsid w:val="00DC7292"/>
    <w:rsid w:val="00DD3B65"/>
    <w:rsid w:val="00DD413B"/>
    <w:rsid w:val="00DE22A2"/>
    <w:rsid w:val="00DE24CB"/>
    <w:rsid w:val="00DE2FDE"/>
    <w:rsid w:val="00E01806"/>
    <w:rsid w:val="00E107A7"/>
    <w:rsid w:val="00E202D5"/>
    <w:rsid w:val="00E35A9F"/>
    <w:rsid w:val="00E36420"/>
    <w:rsid w:val="00E53BF0"/>
    <w:rsid w:val="00E61FD9"/>
    <w:rsid w:val="00E64D21"/>
    <w:rsid w:val="00E67237"/>
    <w:rsid w:val="00E70D2A"/>
    <w:rsid w:val="00E75015"/>
    <w:rsid w:val="00E77432"/>
    <w:rsid w:val="00E827AC"/>
    <w:rsid w:val="00E949BF"/>
    <w:rsid w:val="00E94A04"/>
    <w:rsid w:val="00EA128E"/>
    <w:rsid w:val="00EB6E03"/>
    <w:rsid w:val="00EC0CCD"/>
    <w:rsid w:val="00EC5913"/>
    <w:rsid w:val="00ED40E8"/>
    <w:rsid w:val="00ED7CA4"/>
    <w:rsid w:val="00EE26AB"/>
    <w:rsid w:val="00EE4559"/>
    <w:rsid w:val="00EF1337"/>
    <w:rsid w:val="00EF137C"/>
    <w:rsid w:val="00EF44BC"/>
    <w:rsid w:val="00F01D8E"/>
    <w:rsid w:val="00F027C3"/>
    <w:rsid w:val="00F25926"/>
    <w:rsid w:val="00F30EC0"/>
    <w:rsid w:val="00F31A9D"/>
    <w:rsid w:val="00F348F9"/>
    <w:rsid w:val="00F35D4D"/>
    <w:rsid w:val="00F36729"/>
    <w:rsid w:val="00F36CC2"/>
    <w:rsid w:val="00F41E6C"/>
    <w:rsid w:val="00F4330C"/>
    <w:rsid w:val="00F448AB"/>
    <w:rsid w:val="00F4712F"/>
    <w:rsid w:val="00F56F9A"/>
    <w:rsid w:val="00F575E2"/>
    <w:rsid w:val="00F602B0"/>
    <w:rsid w:val="00F64A35"/>
    <w:rsid w:val="00F664F4"/>
    <w:rsid w:val="00F72283"/>
    <w:rsid w:val="00F737FE"/>
    <w:rsid w:val="00F763FB"/>
    <w:rsid w:val="00F91518"/>
    <w:rsid w:val="00F93FCB"/>
    <w:rsid w:val="00F94904"/>
    <w:rsid w:val="00FA5768"/>
    <w:rsid w:val="00FB39DC"/>
    <w:rsid w:val="00FC02CC"/>
    <w:rsid w:val="00FC66FC"/>
    <w:rsid w:val="00FE6DF7"/>
    <w:rsid w:val="00FF0123"/>
    <w:rsid w:val="00FF2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2EA8"/>
    <w:rPr>
      <w:rFonts w:ascii="Calibri" w:hAnsi="Calibri"/>
      <w:szCs w:val="24"/>
      <w:lang w:bidi="ur-PK"/>
    </w:rPr>
  </w:style>
  <w:style w:type="paragraph" w:styleId="Heading1">
    <w:name w:val="heading 1"/>
    <w:next w:val="Normal"/>
    <w:qFormat/>
    <w:pPr>
      <w:pageBreakBefore/>
      <w:widowControl w:val="0"/>
      <w:spacing w:before="240" w:after="60"/>
      <w:outlineLvl w:val="0"/>
    </w:pPr>
    <w:rPr>
      <w:rFonts w:ascii="Arial" w:hAnsi="Arial"/>
      <w:b/>
      <w:caps/>
      <w:kern w:val="28"/>
      <w:sz w:val="24"/>
    </w:rPr>
  </w:style>
  <w:style w:type="paragraph" w:styleId="Heading2">
    <w:name w:val="heading 2"/>
    <w:next w:val="Normal"/>
    <w:qFormat/>
    <w:pPr>
      <w:keepNext/>
      <w:widowControl w:val="0"/>
      <w:spacing w:before="240" w:after="60"/>
      <w:outlineLvl w:val="1"/>
    </w:pPr>
    <w:rPr>
      <w:rFonts w:ascii="Arial" w:hAnsi="Arial"/>
      <w:b/>
      <w:caps/>
    </w:rPr>
  </w:style>
  <w:style w:type="paragraph" w:styleId="Heading3">
    <w:name w:val="heading 3"/>
    <w:next w:val="Normal"/>
    <w:qFormat/>
    <w:rsid w:val="009C5629"/>
    <w:pPr>
      <w:widowControl w:val="0"/>
      <w:spacing w:before="240" w:after="60"/>
      <w:outlineLvl w:val="2"/>
    </w:pPr>
    <w:rPr>
      <w:rFonts w:ascii="Calibri Light" w:hAnsi="Calibri Light"/>
      <w:b/>
      <w:caps/>
    </w:rPr>
  </w:style>
  <w:style w:type="paragraph" w:styleId="Heading4">
    <w:name w:val="heading 4"/>
    <w:next w:val="Normal"/>
    <w:qFormat/>
    <w:pPr>
      <w:keepNext/>
      <w:spacing w:before="240" w:after="60"/>
      <w:outlineLvl w:val="3"/>
    </w:pPr>
    <w:rPr>
      <w:rFonts w:ascii="Arial" w:hAnsi="Arial"/>
      <w:b/>
      <w:caps/>
    </w:rPr>
  </w:style>
  <w:style w:type="paragraph" w:styleId="Heading5">
    <w:name w:val="heading 5"/>
    <w:next w:val="Normal"/>
    <w:qFormat/>
    <w:pPr>
      <w:keepNext/>
      <w:tabs>
        <w:tab w:val="left" w:pos="900"/>
      </w:tabs>
      <w:spacing w:after="60"/>
      <w:outlineLvl w:val="4"/>
    </w:pPr>
    <w:rPr>
      <w:rFonts w:ascii="Arial" w:hAnsi="Arial"/>
    </w:rPr>
  </w:style>
  <w:style w:type="paragraph" w:styleId="Heading6">
    <w:name w:val="heading 6"/>
    <w:next w:val="Normal"/>
    <w:qFormat/>
    <w:pPr>
      <w:keepNext/>
      <w:tabs>
        <w:tab w:val="left" w:pos="4320"/>
        <w:tab w:val="left" w:pos="8640"/>
      </w:tabs>
      <w:spacing w:after="60"/>
      <w:outlineLvl w:val="5"/>
    </w:pPr>
    <w:rPr>
      <w:rFonts w:ascii="Arial" w:hAnsi="Arial"/>
    </w:rPr>
  </w:style>
  <w:style w:type="paragraph" w:styleId="Heading7">
    <w:name w:val="heading 7"/>
    <w:next w:val="Normal"/>
    <w:qFormat/>
    <w:pPr>
      <w:tabs>
        <w:tab w:val="left" w:pos="864"/>
      </w:tabs>
      <w:spacing w:after="60"/>
      <w:outlineLvl w:val="6"/>
    </w:pPr>
    <w:rPr>
      <w:rFonts w:ascii="Arial" w:hAnsi="Arial"/>
    </w:rPr>
  </w:style>
  <w:style w:type="paragraph" w:styleId="Heading8">
    <w:name w:val="heading 8"/>
    <w:next w:val="Normal"/>
    <w:qFormat/>
    <w:pPr>
      <w:spacing w:after="60"/>
      <w:outlineLvl w:val="7"/>
    </w:pPr>
    <w:rPr>
      <w:rFonts w:ascii="Arial" w:hAnsi="Arial"/>
    </w:rPr>
  </w:style>
  <w:style w:type="paragraph" w:styleId="Heading9">
    <w:name w:val="heading 9"/>
    <w:next w:val="Normal"/>
    <w:qFormat/>
    <w:pPr>
      <w:spacing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autoRedefine/>
    <w:uiPriority w:val="39"/>
    <w:rsid w:val="00585674"/>
    <w:pPr>
      <w:widowControl w:val="0"/>
      <w:tabs>
        <w:tab w:val="left" w:pos="600"/>
        <w:tab w:val="right" w:leader="dot" w:pos="9072"/>
      </w:tabs>
      <w:overflowPunct w:val="0"/>
      <w:autoSpaceDE w:val="0"/>
      <w:autoSpaceDN w:val="0"/>
      <w:adjustRightInd w:val="0"/>
      <w:spacing w:before="60" w:after="60"/>
      <w:textAlignment w:val="baseline"/>
    </w:pPr>
    <w:rPr>
      <w:rFonts w:ascii="Trebuchet MS" w:hAnsi="Trebuchet MS"/>
      <w:b/>
      <w:caps/>
      <w:color w:val="000000"/>
      <w:sz w:val="24"/>
      <w:lang w:val="en-GB"/>
    </w:rPr>
  </w:style>
  <w:style w:type="paragraph" w:styleId="TOC2">
    <w:name w:val="toc 2"/>
    <w:next w:val="Normal"/>
    <w:autoRedefine/>
    <w:uiPriority w:val="39"/>
    <w:rsid w:val="00585674"/>
    <w:pPr>
      <w:widowControl w:val="0"/>
      <w:tabs>
        <w:tab w:val="left" w:pos="600"/>
        <w:tab w:val="left" w:pos="800"/>
        <w:tab w:val="right" w:leader="dot" w:pos="9072"/>
      </w:tabs>
      <w:spacing w:before="60" w:after="60"/>
    </w:pPr>
    <w:rPr>
      <w:rFonts w:ascii="Trebuchet MS" w:hAnsi="Trebuchet MS"/>
      <w:b/>
      <w:caps/>
      <w:noProof/>
    </w:rPr>
  </w:style>
  <w:style w:type="paragraph" w:styleId="Index1">
    <w:name w:val="index 1"/>
    <w:basedOn w:val="Normal"/>
    <w:next w:val="Normal"/>
    <w:autoRedefine/>
    <w:semiHidden/>
    <w:pPr>
      <w:spacing w:after="120"/>
      <w:ind w:left="200" w:hanging="200"/>
    </w:pPr>
  </w:style>
  <w:style w:type="paragraph" w:styleId="Index2">
    <w:name w:val="index 2"/>
    <w:basedOn w:val="Normal"/>
    <w:next w:val="Normal"/>
    <w:autoRedefine/>
    <w:semiHidden/>
    <w:pPr>
      <w:spacing w:after="120"/>
      <w:ind w:left="400" w:hanging="200"/>
    </w:pPr>
  </w:style>
  <w:style w:type="paragraph" w:styleId="Index3">
    <w:name w:val="index 3"/>
    <w:basedOn w:val="Normal"/>
    <w:next w:val="Normal"/>
    <w:autoRedefine/>
    <w:semiHidden/>
    <w:pPr>
      <w:spacing w:after="120"/>
      <w:ind w:left="600" w:hanging="200"/>
    </w:pPr>
  </w:style>
  <w:style w:type="paragraph" w:styleId="Index4">
    <w:name w:val="index 4"/>
    <w:basedOn w:val="Normal"/>
    <w:next w:val="Normal"/>
    <w:autoRedefine/>
    <w:semiHidden/>
    <w:pPr>
      <w:spacing w:after="120"/>
      <w:ind w:left="800" w:hanging="200"/>
    </w:pPr>
  </w:style>
  <w:style w:type="paragraph" w:styleId="Index5">
    <w:name w:val="index 5"/>
    <w:basedOn w:val="Normal"/>
    <w:next w:val="Normal"/>
    <w:autoRedefine/>
    <w:semiHidden/>
    <w:pPr>
      <w:spacing w:after="120"/>
      <w:ind w:left="1000" w:hanging="200"/>
    </w:pPr>
  </w:style>
  <w:style w:type="paragraph" w:styleId="Index6">
    <w:name w:val="index 6"/>
    <w:basedOn w:val="Normal"/>
    <w:next w:val="Normal"/>
    <w:autoRedefine/>
    <w:semiHidden/>
    <w:pPr>
      <w:spacing w:after="120"/>
      <w:ind w:left="1200" w:hanging="200"/>
    </w:pPr>
  </w:style>
  <w:style w:type="paragraph" w:styleId="Index7">
    <w:name w:val="index 7"/>
    <w:basedOn w:val="Normal"/>
    <w:next w:val="Normal"/>
    <w:autoRedefine/>
    <w:semiHidden/>
    <w:pPr>
      <w:spacing w:after="120"/>
      <w:ind w:left="1400" w:hanging="200"/>
    </w:pPr>
  </w:style>
  <w:style w:type="paragraph" w:styleId="Index8">
    <w:name w:val="index 8"/>
    <w:basedOn w:val="Normal"/>
    <w:next w:val="Normal"/>
    <w:autoRedefine/>
    <w:semiHidden/>
    <w:pPr>
      <w:spacing w:after="120"/>
      <w:ind w:left="1600" w:hanging="200"/>
    </w:pPr>
  </w:style>
  <w:style w:type="paragraph" w:styleId="Index9">
    <w:name w:val="index 9"/>
    <w:basedOn w:val="Normal"/>
    <w:next w:val="Normal"/>
    <w:autoRedefine/>
    <w:semiHidden/>
    <w:pPr>
      <w:spacing w:after="120"/>
      <w:ind w:left="1800" w:hanging="200"/>
    </w:pPr>
  </w:style>
  <w:style w:type="paragraph" w:styleId="TOC3">
    <w:name w:val="toc 3"/>
    <w:basedOn w:val="Normal"/>
    <w:next w:val="Normal"/>
    <w:autoRedefine/>
    <w:uiPriority w:val="39"/>
    <w:rsid w:val="008943A3"/>
    <w:pPr>
      <w:numPr>
        <w:ilvl w:val="2"/>
        <w:numId w:val="17"/>
      </w:numPr>
      <w:tabs>
        <w:tab w:val="left" w:pos="800"/>
        <w:tab w:val="left" w:pos="1080"/>
        <w:tab w:val="right" w:leader="dot" w:pos="8280"/>
      </w:tabs>
    </w:pPr>
    <w:rPr>
      <w:caps/>
      <w:noProof/>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2"/>
      </w:numPr>
      <w:spacing w:before="20" w:after="20"/>
      <w:ind w:left="357" w:hanging="357"/>
    </w:pPr>
    <w:rPr>
      <w:lang w:val="en-GB"/>
    </w:rPr>
  </w:style>
  <w:style w:type="paragraph" w:styleId="ListBullet2">
    <w:name w:val="List Bullet 2"/>
    <w:basedOn w:val="Normal"/>
    <w:pPr>
      <w:numPr>
        <w:numId w:val="3"/>
      </w:numPr>
      <w:spacing w:before="20" w:after="20"/>
      <w:ind w:left="714" w:hanging="357"/>
    </w:pPr>
    <w:rPr>
      <w:lang w:val="en-GB"/>
    </w:rPr>
  </w:style>
  <w:style w:type="paragraph" w:styleId="ListBullet3">
    <w:name w:val="List Bullet 3"/>
    <w:basedOn w:val="Normal"/>
    <w:pPr>
      <w:numPr>
        <w:numId w:val="4"/>
      </w:numPr>
      <w:spacing w:before="20" w:after="20"/>
      <w:ind w:left="1077" w:hanging="357"/>
    </w:pPr>
    <w:rPr>
      <w:lang w:val="en-GB"/>
    </w:rPr>
  </w:style>
  <w:style w:type="paragraph" w:styleId="ListBullet4">
    <w:name w:val="List Bullet 4"/>
    <w:basedOn w:val="Normal"/>
    <w:pPr>
      <w:numPr>
        <w:numId w:val="5"/>
      </w:numPr>
      <w:spacing w:before="20" w:after="20"/>
      <w:ind w:left="1434" w:hanging="357"/>
    </w:pPr>
    <w:rPr>
      <w:lang w:val="en-GB"/>
    </w:rPr>
  </w:style>
  <w:style w:type="paragraph" w:styleId="ListBullet5">
    <w:name w:val="List Bullet 5"/>
    <w:basedOn w:val="Normal"/>
    <w:pPr>
      <w:numPr>
        <w:numId w:val="6"/>
      </w:numPr>
    </w:pPr>
    <w:rPr>
      <w:lang w:val="en-GB"/>
    </w:rPr>
  </w:style>
  <w:style w:type="paragraph" w:styleId="ListNumber">
    <w:name w:val="List Number"/>
    <w:basedOn w:val="Normal"/>
    <w:pPr>
      <w:numPr>
        <w:numId w:val="7"/>
      </w:numPr>
      <w:spacing w:before="20" w:after="20"/>
    </w:pPr>
    <w:rPr>
      <w:lang w:val="en-GB"/>
    </w:rPr>
  </w:style>
  <w:style w:type="paragraph" w:styleId="ListNumber2">
    <w:name w:val="List Number 2"/>
    <w:basedOn w:val="Normal"/>
    <w:pPr>
      <w:numPr>
        <w:numId w:val="8"/>
      </w:numPr>
      <w:spacing w:before="20" w:after="20"/>
      <w:ind w:left="714" w:hanging="357"/>
    </w:pPr>
    <w:rPr>
      <w:lang w:val="en-GB"/>
    </w:rPr>
  </w:style>
  <w:style w:type="paragraph" w:styleId="ListNumber3">
    <w:name w:val="List Number 3"/>
    <w:basedOn w:val="Normal"/>
    <w:pPr>
      <w:numPr>
        <w:numId w:val="9"/>
      </w:numPr>
      <w:spacing w:before="20" w:after="20"/>
      <w:ind w:left="1077" w:hanging="357"/>
    </w:pPr>
    <w:rPr>
      <w:lang w:val="en-GB"/>
    </w:rPr>
  </w:style>
  <w:style w:type="paragraph" w:styleId="ListNumber4">
    <w:name w:val="List Number 4"/>
    <w:basedOn w:val="Normal"/>
    <w:pPr>
      <w:numPr>
        <w:numId w:val="10"/>
      </w:numPr>
      <w:spacing w:before="20" w:after="20"/>
      <w:ind w:left="1434" w:hanging="357"/>
    </w:pPr>
    <w:rPr>
      <w:lang w:val="en-GB"/>
    </w:rPr>
  </w:style>
  <w:style w:type="paragraph" w:styleId="ListNumber5">
    <w:name w:val="List Number 5"/>
    <w:basedOn w:val="Normal"/>
    <w:pPr>
      <w:numPr>
        <w:numId w:val="11"/>
      </w:numPr>
    </w:pPr>
    <w:rPr>
      <w:lang w:val="en-GB"/>
    </w:rPr>
  </w:style>
  <w:style w:type="paragraph" w:styleId="Caption">
    <w:name w:val="caption"/>
    <w:basedOn w:val="Normal"/>
    <w:next w:val="Normal"/>
    <w:qFormat/>
    <w:pPr>
      <w:spacing w:before="120" w:after="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91F29"/>
    <w:pPr>
      <w:keepNext/>
      <w:keepLines/>
      <w:pageBreakBefore w:val="0"/>
      <w:widowControl/>
      <w:spacing w:after="0" w:line="259" w:lineRule="auto"/>
      <w:outlineLvl w:val="9"/>
    </w:pPr>
    <w:rPr>
      <w:rFonts w:ascii="Calibri Light" w:hAnsi="Calibri Light"/>
      <w:b w:val="0"/>
      <w:caps w:val="0"/>
      <w:color w:val="2E74B5"/>
      <w:kern w:val="0"/>
      <w:sz w:val="32"/>
      <w:szCs w:val="32"/>
    </w:rPr>
  </w:style>
  <w:style w:type="table" w:styleId="TableGrid3">
    <w:name w:val="Table Grid 3"/>
    <w:basedOn w:val="TableNormal"/>
    <w:rsid w:val="001161D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odyText">
    <w:name w:val="Body Text"/>
    <w:basedOn w:val="Normal"/>
    <w:link w:val="BodyTextChar"/>
    <w:rsid w:val="00CC5FFD"/>
    <w:pPr>
      <w:spacing w:after="120"/>
    </w:pPr>
    <w:rPr>
      <w:rFonts w:ascii="Times New Roman" w:hAnsi="Times New Roman"/>
      <w:sz w:val="24"/>
      <w:szCs w:val="20"/>
      <w:lang w:bidi="ar-SA"/>
    </w:rPr>
  </w:style>
  <w:style w:type="character" w:customStyle="1" w:styleId="BodyTextChar">
    <w:name w:val="Body Text Char"/>
    <w:link w:val="BodyText"/>
    <w:rsid w:val="00CC5FFD"/>
    <w:rPr>
      <w:sz w:val="24"/>
    </w:rPr>
  </w:style>
  <w:style w:type="character" w:styleId="CommentReference">
    <w:name w:val="annotation reference"/>
    <w:rsid w:val="00136080"/>
    <w:rPr>
      <w:sz w:val="16"/>
      <w:szCs w:val="16"/>
    </w:rPr>
  </w:style>
  <w:style w:type="paragraph" w:styleId="CommentText">
    <w:name w:val="annotation text"/>
    <w:basedOn w:val="Normal"/>
    <w:link w:val="CommentTextChar"/>
    <w:rsid w:val="00136080"/>
    <w:rPr>
      <w:szCs w:val="20"/>
    </w:rPr>
  </w:style>
  <w:style w:type="character" w:customStyle="1" w:styleId="CommentTextChar">
    <w:name w:val="Comment Text Char"/>
    <w:link w:val="CommentText"/>
    <w:rsid w:val="00136080"/>
    <w:rPr>
      <w:rFonts w:ascii="Calibri" w:hAnsi="Calibri"/>
      <w:lang w:bidi="ur-PK"/>
    </w:rPr>
  </w:style>
  <w:style w:type="paragraph" w:styleId="CommentSubject">
    <w:name w:val="annotation subject"/>
    <w:basedOn w:val="CommentText"/>
    <w:next w:val="CommentText"/>
    <w:link w:val="CommentSubjectChar"/>
    <w:rsid w:val="00136080"/>
    <w:rPr>
      <w:b/>
      <w:bCs/>
    </w:rPr>
  </w:style>
  <w:style w:type="character" w:customStyle="1" w:styleId="CommentSubjectChar">
    <w:name w:val="Comment Subject Char"/>
    <w:link w:val="CommentSubject"/>
    <w:rsid w:val="00136080"/>
    <w:rPr>
      <w:rFonts w:ascii="Calibri" w:hAnsi="Calibri"/>
      <w:b/>
      <w:bCs/>
      <w:lang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2EA8"/>
    <w:rPr>
      <w:rFonts w:ascii="Calibri" w:hAnsi="Calibri"/>
      <w:szCs w:val="24"/>
      <w:lang w:bidi="ur-PK"/>
    </w:rPr>
  </w:style>
  <w:style w:type="paragraph" w:styleId="Heading1">
    <w:name w:val="heading 1"/>
    <w:next w:val="Normal"/>
    <w:qFormat/>
    <w:pPr>
      <w:pageBreakBefore/>
      <w:widowControl w:val="0"/>
      <w:spacing w:before="240" w:after="60"/>
      <w:outlineLvl w:val="0"/>
    </w:pPr>
    <w:rPr>
      <w:rFonts w:ascii="Arial" w:hAnsi="Arial"/>
      <w:b/>
      <w:caps/>
      <w:kern w:val="28"/>
      <w:sz w:val="24"/>
    </w:rPr>
  </w:style>
  <w:style w:type="paragraph" w:styleId="Heading2">
    <w:name w:val="heading 2"/>
    <w:next w:val="Normal"/>
    <w:qFormat/>
    <w:pPr>
      <w:keepNext/>
      <w:widowControl w:val="0"/>
      <w:spacing w:before="240" w:after="60"/>
      <w:outlineLvl w:val="1"/>
    </w:pPr>
    <w:rPr>
      <w:rFonts w:ascii="Arial" w:hAnsi="Arial"/>
      <w:b/>
      <w:caps/>
    </w:rPr>
  </w:style>
  <w:style w:type="paragraph" w:styleId="Heading3">
    <w:name w:val="heading 3"/>
    <w:next w:val="Normal"/>
    <w:qFormat/>
    <w:rsid w:val="009C5629"/>
    <w:pPr>
      <w:widowControl w:val="0"/>
      <w:spacing w:before="240" w:after="60"/>
      <w:outlineLvl w:val="2"/>
    </w:pPr>
    <w:rPr>
      <w:rFonts w:ascii="Calibri Light" w:hAnsi="Calibri Light"/>
      <w:b/>
      <w:caps/>
    </w:rPr>
  </w:style>
  <w:style w:type="paragraph" w:styleId="Heading4">
    <w:name w:val="heading 4"/>
    <w:next w:val="Normal"/>
    <w:qFormat/>
    <w:pPr>
      <w:keepNext/>
      <w:spacing w:before="240" w:after="60"/>
      <w:outlineLvl w:val="3"/>
    </w:pPr>
    <w:rPr>
      <w:rFonts w:ascii="Arial" w:hAnsi="Arial"/>
      <w:b/>
      <w:caps/>
    </w:rPr>
  </w:style>
  <w:style w:type="paragraph" w:styleId="Heading5">
    <w:name w:val="heading 5"/>
    <w:next w:val="Normal"/>
    <w:qFormat/>
    <w:pPr>
      <w:keepNext/>
      <w:tabs>
        <w:tab w:val="left" w:pos="900"/>
      </w:tabs>
      <w:spacing w:after="60"/>
      <w:outlineLvl w:val="4"/>
    </w:pPr>
    <w:rPr>
      <w:rFonts w:ascii="Arial" w:hAnsi="Arial"/>
    </w:rPr>
  </w:style>
  <w:style w:type="paragraph" w:styleId="Heading6">
    <w:name w:val="heading 6"/>
    <w:next w:val="Normal"/>
    <w:qFormat/>
    <w:pPr>
      <w:keepNext/>
      <w:tabs>
        <w:tab w:val="left" w:pos="4320"/>
        <w:tab w:val="left" w:pos="8640"/>
      </w:tabs>
      <w:spacing w:after="60"/>
      <w:outlineLvl w:val="5"/>
    </w:pPr>
    <w:rPr>
      <w:rFonts w:ascii="Arial" w:hAnsi="Arial"/>
    </w:rPr>
  </w:style>
  <w:style w:type="paragraph" w:styleId="Heading7">
    <w:name w:val="heading 7"/>
    <w:next w:val="Normal"/>
    <w:qFormat/>
    <w:pPr>
      <w:tabs>
        <w:tab w:val="left" w:pos="864"/>
      </w:tabs>
      <w:spacing w:after="60"/>
      <w:outlineLvl w:val="6"/>
    </w:pPr>
    <w:rPr>
      <w:rFonts w:ascii="Arial" w:hAnsi="Arial"/>
    </w:rPr>
  </w:style>
  <w:style w:type="paragraph" w:styleId="Heading8">
    <w:name w:val="heading 8"/>
    <w:next w:val="Normal"/>
    <w:qFormat/>
    <w:pPr>
      <w:spacing w:after="60"/>
      <w:outlineLvl w:val="7"/>
    </w:pPr>
    <w:rPr>
      <w:rFonts w:ascii="Arial" w:hAnsi="Arial"/>
    </w:rPr>
  </w:style>
  <w:style w:type="paragraph" w:styleId="Heading9">
    <w:name w:val="heading 9"/>
    <w:next w:val="Normal"/>
    <w:qFormat/>
    <w:pPr>
      <w:spacing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autoRedefine/>
    <w:uiPriority w:val="39"/>
    <w:rsid w:val="00585674"/>
    <w:pPr>
      <w:widowControl w:val="0"/>
      <w:tabs>
        <w:tab w:val="left" w:pos="600"/>
        <w:tab w:val="right" w:leader="dot" w:pos="9072"/>
      </w:tabs>
      <w:overflowPunct w:val="0"/>
      <w:autoSpaceDE w:val="0"/>
      <w:autoSpaceDN w:val="0"/>
      <w:adjustRightInd w:val="0"/>
      <w:spacing w:before="60" w:after="60"/>
      <w:textAlignment w:val="baseline"/>
    </w:pPr>
    <w:rPr>
      <w:rFonts w:ascii="Trebuchet MS" w:hAnsi="Trebuchet MS"/>
      <w:b/>
      <w:caps/>
      <w:color w:val="000000"/>
      <w:sz w:val="24"/>
      <w:lang w:val="en-GB"/>
    </w:rPr>
  </w:style>
  <w:style w:type="paragraph" w:styleId="TOC2">
    <w:name w:val="toc 2"/>
    <w:next w:val="Normal"/>
    <w:autoRedefine/>
    <w:uiPriority w:val="39"/>
    <w:rsid w:val="00585674"/>
    <w:pPr>
      <w:widowControl w:val="0"/>
      <w:tabs>
        <w:tab w:val="left" w:pos="600"/>
        <w:tab w:val="left" w:pos="800"/>
        <w:tab w:val="right" w:leader="dot" w:pos="9072"/>
      </w:tabs>
      <w:spacing w:before="60" w:after="60"/>
    </w:pPr>
    <w:rPr>
      <w:rFonts w:ascii="Trebuchet MS" w:hAnsi="Trebuchet MS"/>
      <w:b/>
      <w:caps/>
      <w:noProof/>
    </w:rPr>
  </w:style>
  <w:style w:type="paragraph" w:styleId="Index1">
    <w:name w:val="index 1"/>
    <w:basedOn w:val="Normal"/>
    <w:next w:val="Normal"/>
    <w:autoRedefine/>
    <w:semiHidden/>
    <w:pPr>
      <w:spacing w:after="120"/>
      <w:ind w:left="200" w:hanging="200"/>
    </w:pPr>
  </w:style>
  <w:style w:type="paragraph" w:styleId="Index2">
    <w:name w:val="index 2"/>
    <w:basedOn w:val="Normal"/>
    <w:next w:val="Normal"/>
    <w:autoRedefine/>
    <w:semiHidden/>
    <w:pPr>
      <w:spacing w:after="120"/>
      <w:ind w:left="400" w:hanging="200"/>
    </w:pPr>
  </w:style>
  <w:style w:type="paragraph" w:styleId="Index3">
    <w:name w:val="index 3"/>
    <w:basedOn w:val="Normal"/>
    <w:next w:val="Normal"/>
    <w:autoRedefine/>
    <w:semiHidden/>
    <w:pPr>
      <w:spacing w:after="120"/>
      <w:ind w:left="600" w:hanging="200"/>
    </w:pPr>
  </w:style>
  <w:style w:type="paragraph" w:styleId="Index4">
    <w:name w:val="index 4"/>
    <w:basedOn w:val="Normal"/>
    <w:next w:val="Normal"/>
    <w:autoRedefine/>
    <w:semiHidden/>
    <w:pPr>
      <w:spacing w:after="120"/>
      <w:ind w:left="800" w:hanging="200"/>
    </w:pPr>
  </w:style>
  <w:style w:type="paragraph" w:styleId="Index5">
    <w:name w:val="index 5"/>
    <w:basedOn w:val="Normal"/>
    <w:next w:val="Normal"/>
    <w:autoRedefine/>
    <w:semiHidden/>
    <w:pPr>
      <w:spacing w:after="120"/>
      <w:ind w:left="1000" w:hanging="200"/>
    </w:pPr>
  </w:style>
  <w:style w:type="paragraph" w:styleId="Index6">
    <w:name w:val="index 6"/>
    <w:basedOn w:val="Normal"/>
    <w:next w:val="Normal"/>
    <w:autoRedefine/>
    <w:semiHidden/>
    <w:pPr>
      <w:spacing w:after="120"/>
      <w:ind w:left="1200" w:hanging="200"/>
    </w:pPr>
  </w:style>
  <w:style w:type="paragraph" w:styleId="Index7">
    <w:name w:val="index 7"/>
    <w:basedOn w:val="Normal"/>
    <w:next w:val="Normal"/>
    <w:autoRedefine/>
    <w:semiHidden/>
    <w:pPr>
      <w:spacing w:after="120"/>
      <w:ind w:left="1400" w:hanging="200"/>
    </w:pPr>
  </w:style>
  <w:style w:type="paragraph" w:styleId="Index8">
    <w:name w:val="index 8"/>
    <w:basedOn w:val="Normal"/>
    <w:next w:val="Normal"/>
    <w:autoRedefine/>
    <w:semiHidden/>
    <w:pPr>
      <w:spacing w:after="120"/>
      <w:ind w:left="1600" w:hanging="200"/>
    </w:pPr>
  </w:style>
  <w:style w:type="paragraph" w:styleId="Index9">
    <w:name w:val="index 9"/>
    <w:basedOn w:val="Normal"/>
    <w:next w:val="Normal"/>
    <w:autoRedefine/>
    <w:semiHidden/>
    <w:pPr>
      <w:spacing w:after="120"/>
      <w:ind w:left="1800" w:hanging="200"/>
    </w:pPr>
  </w:style>
  <w:style w:type="paragraph" w:styleId="TOC3">
    <w:name w:val="toc 3"/>
    <w:basedOn w:val="Normal"/>
    <w:next w:val="Normal"/>
    <w:autoRedefine/>
    <w:uiPriority w:val="39"/>
    <w:rsid w:val="008943A3"/>
    <w:pPr>
      <w:numPr>
        <w:ilvl w:val="2"/>
        <w:numId w:val="17"/>
      </w:numPr>
      <w:tabs>
        <w:tab w:val="left" w:pos="800"/>
        <w:tab w:val="left" w:pos="1080"/>
        <w:tab w:val="right" w:leader="dot" w:pos="8280"/>
      </w:tabs>
    </w:pPr>
    <w:rPr>
      <w:caps/>
      <w:noProof/>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2"/>
      </w:numPr>
      <w:spacing w:before="20" w:after="20"/>
      <w:ind w:left="357" w:hanging="357"/>
    </w:pPr>
    <w:rPr>
      <w:lang w:val="en-GB"/>
    </w:rPr>
  </w:style>
  <w:style w:type="paragraph" w:styleId="ListBullet2">
    <w:name w:val="List Bullet 2"/>
    <w:basedOn w:val="Normal"/>
    <w:pPr>
      <w:numPr>
        <w:numId w:val="3"/>
      </w:numPr>
      <w:spacing w:before="20" w:after="20"/>
      <w:ind w:left="714" w:hanging="357"/>
    </w:pPr>
    <w:rPr>
      <w:lang w:val="en-GB"/>
    </w:rPr>
  </w:style>
  <w:style w:type="paragraph" w:styleId="ListBullet3">
    <w:name w:val="List Bullet 3"/>
    <w:basedOn w:val="Normal"/>
    <w:pPr>
      <w:numPr>
        <w:numId w:val="4"/>
      </w:numPr>
      <w:spacing w:before="20" w:after="20"/>
      <w:ind w:left="1077" w:hanging="357"/>
    </w:pPr>
    <w:rPr>
      <w:lang w:val="en-GB"/>
    </w:rPr>
  </w:style>
  <w:style w:type="paragraph" w:styleId="ListBullet4">
    <w:name w:val="List Bullet 4"/>
    <w:basedOn w:val="Normal"/>
    <w:pPr>
      <w:numPr>
        <w:numId w:val="5"/>
      </w:numPr>
      <w:spacing w:before="20" w:after="20"/>
      <w:ind w:left="1434" w:hanging="357"/>
    </w:pPr>
    <w:rPr>
      <w:lang w:val="en-GB"/>
    </w:rPr>
  </w:style>
  <w:style w:type="paragraph" w:styleId="ListBullet5">
    <w:name w:val="List Bullet 5"/>
    <w:basedOn w:val="Normal"/>
    <w:pPr>
      <w:numPr>
        <w:numId w:val="6"/>
      </w:numPr>
    </w:pPr>
    <w:rPr>
      <w:lang w:val="en-GB"/>
    </w:rPr>
  </w:style>
  <w:style w:type="paragraph" w:styleId="ListNumber">
    <w:name w:val="List Number"/>
    <w:basedOn w:val="Normal"/>
    <w:pPr>
      <w:numPr>
        <w:numId w:val="7"/>
      </w:numPr>
      <w:spacing w:before="20" w:after="20"/>
    </w:pPr>
    <w:rPr>
      <w:lang w:val="en-GB"/>
    </w:rPr>
  </w:style>
  <w:style w:type="paragraph" w:styleId="ListNumber2">
    <w:name w:val="List Number 2"/>
    <w:basedOn w:val="Normal"/>
    <w:pPr>
      <w:numPr>
        <w:numId w:val="8"/>
      </w:numPr>
      <w:spacing w:before="20" w:after="20"/>
      <w:ind w:left="714" w:hanging="357"/>
    </w:pPr>
    <w:rPr>
      <w:lang w:val="en-GB"/>
    </w:rPr>
  </w:style>
  <w:style w:type="paragraph" w:styleId="ListNumber3">
    <w:name w:val="List Number 3"/>
    <w:basedOn w:val="Normal"/>
    <w:pPr>
      <w:numPr>
        <w:numId w:val="9"/>
      </w:numPr>
      <w:spacing w:before="20" w:after="20"/>
      <w:ind w:left="1077" w:hanging="357"/>
    </w:pPr>
    <w:rPr>
      <w:lang w:val="en-GB"/>
    </w:rPr>
  </w:style>
  <w:style w:type="paragraph" w:styleId="ListNumber4">
    <w:name w:val="List Number 4"/>
    <w:basedOn w:val="Normal"/>
    <w:pPr>
      <w:numPr>
        <w:numId w:val="10"/>
      </w:numPr>
      <w:spacing w:before="20" w:after="20"/>
      <w:ind w:left="1434" w:hanging="357"/>
    </w:pPr>
    <w:rPr>
      <w:lang w:val="en-GB"/>
    </w:rPr>
  </w:style>
  <w:style w:type="paragraph" w:styleId="ListNumber5">
    <w:name w:val="List Number 5"/>
    <w:basedOn w:val="Normal"/>
    <w:pPr>
      <w:numPr>
        <w:numId w:val="11"/>
      </w:numPr>
    </w:pPr>
    <w:rPr>
      <w:lang w:val="en-GB"/>
    </w:rPr>
  </w:style>
  <w:style w:type="paragraph" w:styleId="Caption">
    <w:name w:val="caption"/>
    <w:basedOn w:val="Normal"/>
    <w:next w:val="Normal"/>
    <w:qFormat/>
    <w:pPr>
      <w:spacing w:before="120" w:after="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91F29"/>
    <w:pPr>
      <w:keepNext/>
      <w:keepLines/>
      <w:pageBreakBefore w:val="0"/>
      <w:widowControl/>
      <w:spacing w:after="0" w:line="259" w:lineRule="auto"/>
      <w:outlineLvl w:val="9"/>
    </w:pPr>
    <w:rPr>
      <w:rFonts w:ascii="Calibri Light" w:hAnsi="Calibri Light"/>
      <w:b w:val="0"/>
      <w:caps w:val="0"/>
      <w:color w:val="2E74B5"/>
      <w:kern w:val="0"/>
      <w:sz w:val="32"/>
      <w:szCs w:val="32"/>
    </w:rPr>
  </w:style>
  <w:style w:type="table" w:styleId="TableGrid3">
    <w:name w:val="Table Grid 3"/>
    <w:basedOn w:val="TableNormal"/>
    <w:rsid w:val="001161D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odyText">
    <w:name w:val="Body Text"/>
    <w:basedOn w:val="Normal"/>
    <w:link w:val="BodyTextChar"/>
    <w:rsid w:val="00CC5FFD"/>
    <w:pPr>
      <w:spacing w:after="120"/>
    </w:pPr>
    <w:rPr>
      <w:rFonts w:ascii="Times New Roman" w:hAnsi="Times New Roman"/>
      <w:sz w:val="24"/>
      <w:szCs w:val="20"/>
      <w:lang w:bidi="ar-SA"/>
    </w:rPr>
  </w:style>
  <w:style w:type="character" w:customStyle="1" w:styleId="BodyTextChar">
    <w:name w:val="Body Text Char"/>
    <w:link w:val="BodyText"/>
    <w:rsid w:val="00CC5FFD"/>
    <w:rPr>
      <w:sz w:val="24"/>
    </w:rPr>
  </w:style>
  <w:style w:type="character" w:styleId="CommentReference">
    <w:name w:val="annotation reference"/>
    <w:rsid w:val="00136080"/>
    <w:rPr>
      <w:sz w:val="16"/>
      <w:szCs w:val="16"/>
    </w:rPr>
  </w:style>
  <w:style w:type="paragraph" w:styleId="CommentText">
    <w:name w:val="annotation text"/>
    <w:basedOn w:val="Normal"/>
    <w:link w:val="CommentTextChar"/>
    <w:rsid w:val="00136080"/>
    <w:rPr>
      <w:szCs w:val="20"/>
    </w:rPr>
  </w:style>
  <w:style w:type="character" w:customStyle="1" w:styleId="CommentTextChar">
    <w:name w:val="Comment Text Char"/>
    <w:link w:val="CommentText"/>
    <w:rsid w:val="00136080"/>
    <w:rPr>
      <w:rFonts w:ascii="Calibri" w:hAnsi="Calibri"/>
      <w:lang w:bidi="ur-PK"/>
    </w:rPr>
  </w:style>
  <w:style w:type="paragraph" w:styleId="CommentSubject">
    <w:name w:val="annotation subject"/>
    <w:basedOn w:val="CommentText"/>
    <w:next w:val="CommentText"/>
    <w:link w:val="CommentSubjectChar"/>
    <w:rsid w:val="00136080"/>
    <w:rPr>
      <w:b/>
      <w:bCs/>
    </w:rPr>
  </w:style>
  <w:style w:type="character" w:customStyle="1" w:styleId="CommentSubjectChar">
    <w:name w:val="Comment Subject Char"/>
    <w:link w:val="CommentSubject"/>
    <w:rsid w:val="00136080"/>
    <w:rPr>
      <w:rFonts w:ascii="Calibri" w:hAnsi="Calibri"/>
      <w:b/>
      <w:bCs/>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4809C9-FBF1-4B42-84E6-F9A43369C2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515A6A-3FBA-461C-B1EE-1149365DD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2142</Words>
  <Characters>19045</Characters>
  <Application>Microsoft Office Word</Application>
  <DocSecurity>4</DocSecurity>
  <Lines>158</Lines>
  <Paragraphs>42</Paragraphs>
  <ScaleCrop>false</ScaleCrop>
  <HeadingPairs>
    <vt:vector size="2" baseType="variant">
      <vt:variant>
        <vt:lpstr>Title</vt:lpstr>
      </vt:variant>
      <vt:variant>
        <vt:i4>1</vt:i4>
      </vt:variant>
    </vt:vector>
  </HeadingPairs>
  <TitlesOfParts>
    <vt:vector size="1" baseType="lpstr">
      <vt:lpstr>MDD Design Template V1.0</vt:lpstr>
    </vt:vector>
  </TitlesOfParts>
  <Company>Nexteer Automotive</Company>
  <LinksUpToDate>false</LinksUpToDate>
  <CharactersWithSpaces>21145</CharactersWithSpaces>
  <SharedDoc>false</SharedDoc>
  <HLinks>
    <vt:vector size="504" baseType="variant">
      <vt:variant>
        <vt:i4>1179697</vt:i4>
      </vt:variant>
      <vt:variant>
        <vt:i4>500</vt:i4>
      </vt:variant>
      <vt:variant>
        <vt:i4>0</vt:i4>
      </vt:variant>
      <vt:variant>
        <vt:i4>5</vt:i4>
      </vt:variant>
      <vt:variant>
        <vt:lpwstr/>
      </vt:variant>
      <vt:variant>
        <vt:lpwstr>_Toc450831693</vt:lpwstr>
      </vt:variant>
      <vt:variant>
        <vt:i4>1179697</vt:i4>
      </vt:variant>
      <vt:variant>
        <vt:i4>494</vt:i4>
      </vt:variant>
      <vt:variant>
        <vt:i4>0</vt:i4>
      </vt:variant>
      <vt:variant>
        <vt:i4>5</vt:i4>
      </vt:variant>
      <vt:variant>
        <vt:lpwstr/>
      </vt:variant>
      <vt:variant>
        <vt:lpwstr>_Toc450831692</vt:lpwstr>
      </vt:variant>
      <vt:variant>
        <vt:i4>1179697</vt:i4>
      </vt:variant>
      <vt:variant>
        <vt:i4>488</vt:i4>
      </vt:variant>
      <vt:variant>
        <vt:i4>0</vt:i4>
      </vt:variant>
      <vt:variant>
        <vt:i4>5</vt:i4>
      </vt:variant>
      <vt:variant>
        <vt:lpwstr/>
      </vt:variant>
      <vt:variant>
        <vt:lpwstr>_Toc450831691</vt:lpwstr>
      </vt:variant>
      <vt:variant>
        <vt:i4>1179697</vt:i4>
      </vt:variant>
      <vt:variant>
        <vt:i4>482</vt:i4>
      </vt:variant>
      <vt:variant>
        <vt:i4>0</vt:i4>
      </vt:variant>
      <vt:variant>
        <vt:i4>5</vt:i4>
      </vt:variant>
      <vt:variant>
        <vt:lpwstr/>
      </vt:variant>
      <vt:variant>
        <vt:lpwstr>_Toc450831690</vt:lpwstr>
      </vt:variant>
      <vt:variant>
        <vt:i4>1245233</vt:i4>
      </vt:variant>
      <vt:variant>
        <vt:i4>476</vt:i4>
      </vt:variant>
      <vt:variant>
        <vt:i4>0</vt:i4>
      </vt:variant>
      <vt:variant>
        <vt:i4>5</vt:i4>
      </vt:variant>
      <vt:variant>
        <vt:lpwstr/>
      </vt:variant>
      <vt:variant>
        <vt:lpwstr>_Toc450831689</vt:lpwstr>
      </vt:variant>
      <vt:variant>
        <vt:i4>1245233</vt:i4>
      </vt:variant>
      <vt:variant>
        <vt:i4>470</vt:i4>
      </vt:variant>
      <vt:variant>
        <vt:i4>0</vt:i4>
      </vt:variant>
      <vt:variant>
        <vt:i4>5</vt:i4>
      </vt:variant>
      <vt:variant>
        <vt:lpwstr/>
      </vt:variant>
      <vt:variant>
        <vt:lpwstr>_Toc450831688</vt:lpwstr>
      </vt:variant>
      <vt:variant>
        <vt:i4>1245233</vt:i4>
      </vt:variant>
      <vt:variant>
        <vt:i4>464</vt:i4>
      </vt:variant>
      <vt:variant>
        <vt:i4>0</vt:i4>
      </vt:variant>
      <vt:variant>
        <vt:i4>5</vt:i4>
      </vt:variant>
      <vt:variant>
        <vt:lpwstr/>
      </vt:variant>
      <vt:variant>
        <vt:lpwstr>_Toc450831687</vt:lpwstr>
      </vt:variant>
      <vt:variant>
        <vt:i4>1245233</vt:i4>
      </vt:variant>
      <vt:variant>
        <vt:i4>458</vt:i4>
      </vt:variant>
      <vt:variant>
        <vt:i4>0</vt:i4>
      </vt:variant>
      <vt:variant>
        <vt:i4>5</vt:i4>
      </vt:variant>
      <vt:variant>
        <vt:lpwstr/>
      </vt:variant>
      <vt:variant>
        <vt:lpwstr>_Toc450831686</vt:lpwstr>
      </vt:variant>
      <vt:variant>
        <vt:i4>1245233</vt:i4>
      </vt:variant>
      <vt:variant>
        <vt:i4>452</vt:i4>
      </vt:variant>
      <vt:variant>
        <vt:i4>0</vt:i4>
      </vt:variant>
      <vt:variant>
        <vt:i4>5</vt:i4>
      </vt:variant>
      <vt:variant>
        <vt:lpwstr/>
      </vt:variant>
      <vt:variant>
        <vt:lpwstr>_Toc450831685</vt:lpwstr>
      </vt:variant>
      <vt:variant>
        <vt:i4>1245233</vt:i4>
      </vt:variant>
      <vt:variant>
        <vt:i4>446</vt:i4>
      </vt:variant>
      <vt:variant>
        <vt:i4>0</vt:i4>
      </vt:variant>
      <vt:variant>
        <vt:i4>5</vt:i4>
      </vt:variant>
      <vt:variant>
        <vt:lpwstr/>
      </vt:variant>
      <vt:variant>
        <vt:lpwstr>_Toc450831684</vt:lpwstr>
      </vt:variant>
      <vt:variant>
        <vt:i4>1245233</vt:i4>
      </vt:variant>
      <vt:variant>
        <vt:i4>440</vt:i4>
      </vt:variant>
      <vt:variant>
        <vt:i4>0</vt:i4>
      </vt:variant>
      <vt:variant>
        <vt:i4>5</vt:i4>
      </vt:variant>
      <vt:variant>
        <vt:lpwstr/>
      </vt:variant>
      <vt:variant>
        <vt:lpwstr>_Toc450831683</vt:lpwstr>
      </vt:variant>
      <vt:variant>
        <vt:i4>1245233</vt:i4>
      </vt:variant>
      <vt:variant>
        <vt:i4>434</vt:i4>
      </vt:variant>
      <vt:variant>
        <vt:i4>0</vt:i4>
      </vt:variant>
      <vt:variant>
        <vt:i4>5</vt:i4>
      </vt:variant>
      <vt:variant>
        <vt:lpwstr/>
      </vt:variant>
      <vt:variant>
        <vt:lpwstr>_Toc450831682</vt:lpwstr>
      </vt:variant>
      <vt:variant>
        <vt:i4>1245233</vt:i4>
      </vt:variant>
      <vt:variant>
        <vt:i4>428</vt:i4>
      </vt:variant>
      <vt:variant>
        <vt:i4>0</vt:i4>
      </vt:variant>
      <vt:variant>
        <vt:i4>5</vt:i4>
      </vt:variant>
      <vt:variant>
        <vt:lpwstr/>
      </vt:variant>
      <vt:variant>
        <vt:lpwstr>_Toc450831681</vt:lpwstr>
      </vt:variant>
      <vt:variant>
        <vt:i4>1245233</vt:i4>
      </vt:variant>
      <vt:variant>
        <vt:i4>422</vt:i4>
      </vt:variant>
      <vt:variant>
        <vt:i4>0</vt:i4>
      </vt:variant>
      <vt:variant>
        <vt:i4>5</vt:i4>
      </vt:variant>
      <vt:variant>
        <vt:lpwstr/>
      </vt:variant>
      <vt:variant>
        <vt:lpwstr>_Toc450831680</vt:lpwstr>
      </vt:variant>
      <vt:variant>
        <vt:i4>1835057</vt:i4>
      </vt:variant>
      <vt:variant>
        <vt:i4>416</vt:i4>
      </vt:variant>
      <vt:variant>
        <vt:i4>0</vt:i4>
      </vt:variant>
      <vt:variant>
        <vt:i4>5</vt:i4>
      </vt:variant>
      <vt:variant>
        <vt:lpwstr/>
      </vt:variant>
      <vt:variant>
        <vt:lpwstr>_Toc450831679</vt:lpwstr>
      </vt:variant>
      <vt:variant>
        <vt:i4>1835057</vt:i4>
      </vt:variant>
      <vt:variant>
        <vt:i4>410</vt:i4>
      </vt:variant>
      <vt:variant>
        <vt:i4>0</vt:i4>
      </vt:variant>
      <vt:variant>
        <vt:i4>5</vt:i4>
      </vt:variant>
      <vt:variant>
        <vt:lpwstr/>
      </vt:variant>
      <vt:variant>
        <vt:lpwstr>_Toc450831678</vt:lpwstr>
      </vt:variant>
      <vt:variant>
        <vt:i4>1835057</vt:i4>
      </vt:variant>
      <vt:variant>
        <vt:i4>404</vt:i4>
      </vt:variant>
      <vt:variant>
        <vt:i4>0</vt:i4>
      </vt:variant>
      <vt:variant>
        <vt:i4>5</vt:i4>
      </vt:variant>
      <vt:variant>
        <vt:lpwstr/>
      </vt:variant>
      <vt:variant>
        <vt:lpwstr>_Toc450831677</vt:lpwstr>
      </vt:variant>
      <vt:variant>
        <vt:i4>1835057</vt:i4>
      </vt:variant>
      <vt:variant>
        <vt:i4>398</vt:i4>
      </vt:variant>
      <vt:variant>
        <vt:i4>0</vt:i4>
      </vt:variant>
      <vt:variant>
        <vt:i4>5</vt:i4>
      </vt:variant>
      <vt:variant>
        <vt:lpwstr/>
      </vt:variant>
      <vt:variant>
        <vt:lpwstr>_Toc450831676</vt:lpwstr>
      </vt:variant>
      <vt:variant>
        <vt:i4>1835057</vt:i4>
      </vt:variant>
      <vt:variant>
        <vt:i4>392</vt:i4>
      </vt:variant>
      <vt:variant>
        <vt:i4>0</vt:i4>
      </vt:variant>
      <vt:variant>
        <vt:i4>5</vt:i4>
      </vt:variant>
      <vt:variant>
        <vt:lpwstr/>
      </vt:variant>
      <vt:variant>
        <vt:lpwstr>_Toc450831675</vt:lpwstr>
      </vt:variant>
      <vt:variant>
        <vt:i4>1835057</vt:i4>
      </vt:variant>
      <vt:variant>
        <vt:i4>386</vt:i4>
      </vt:variant>
      <vt:variant>
        <vt:i4>0</vt:i4>
      </vt:variant>
      <vt:variant>
        <vt:i4>5</vt:i4>
      </vt:variant>
      <vt:variant>
        <vt:lpwstr/>
      </vt:variant>
      <vt:variant>
        <vt:lpwstr>_Toc450831674</vt:lpwstr>
      </vt:variant>
      <vt:variant>
        <vt:i4>1835057</vt:i4>
      </vt:variant>
      <vt:variant>
        <vt:i4>380</vt:i4>
      </vt:variant>
      <vt:variant>
        <vt:i4>0</vt:i4>
      </vt:variant>
      <vt:variant>
        <vt:i4>5</vt:i4>
      </vt:variant>
      <vt:variant>
        <vt:lpwstr/>
      </vt:variant>
      <vt:variant>
        <vt:lpwstr>_Toc450831673</vt:lpwstr>
      </vt:variant>
      <vt:variant>
        <vt:i4>1835057</vt:i4>
      </vt:variant>
      <vt:variant>
        <vt:i4>374</vt:i4>
      </vt:variant>
      <vt:variant>
        <vt:i4>0</vt:i4>
      </vt:variant>
      <vt:variant>
        <vt:i4>5</vt:i4>
      </vt:variant>
      <vt:variant>
        <vt:lpwstr/>
      </vt:variant>
      <vt:variant>
        <vt:lpwstr>_Toc450831672</vt:lpwstr>
      </vt:variant>
      <vt:variant>
        <vt:i4>1835057</vt:i4>
      </vt:variant>
      <vt:variant>
        <vt:i4>368</vt:i4>
      </vt:variant>
      <vt:variant>
        <vt:i4>0</vt:i4>
      </vt:variant>
      <vt:variant>
        <vt:i4>5</vt:i4>
      </vt:variant>
      <vt:variant>
        <vt:lpwstr/>
      </vt:variant>
      <vt:variant>
        <vt:lpwstr>_Toc450831671</vt:lpwstr>
      </vt:variant>
      <vt:variant>
        <vt:i4>1835057</vt:i4>
      </vt:variant>
      <vt:variant>
        <vt:i4>362</vt:i4>
      </vt:variant>
      <vt:variant>
        <vt:i4>0</vt:i4>
      </vt:variant>
      <vt:variant>
        <vt:i4>5</vt:i4>
      </vt:variant>
      <vt:variant>
        <vt:lpwstr/>
      </vt:variant>
      <vt:variant>
        <vt:lpwstr>_Toc450831670</vt:lpwstr>
      </vt:variant>
      <vt:variant>
        <vt:i4>1900593</vt:i4>
      </vt:variant>
      <vt:variant>
        <vt:i4>356</vt:i4>
      </vt:variant>
      <vt:variant>
        <vt:i4>0</vt:i4>
      </vt:variant>
      <vt:variant>
        <vt:i4>5</vt:i4>
      </vt:variant>
      <vt:variant>
        <vt:lpwstr/>
      </vt:variant>
      <vt:variant>
        <vt:lpwstr>_Toc450831669</vt:lpwstr>
      </vt:variant>
      <vt:variant>
        <vt:i4>1900593</vt:i4>
      </vt:variant>
      <vt:variant>
        <vt:i4>350</vt:i4>
      </vt:variant>
      <vt:variant>
        <vt:i4>0</vt:i4>
      </vt:variant>
      <vt:variant>
        <vt:i4>5</vt:i4>
      </vt:variant>
      <vt:variant>
        <vt:lpwstr/>
      </vt:variant>
      <vt:variant>
        <vt:lpwstr>_Toc450831668</vt:lpwstr>
      </vt:variant>
      <vt:variant>
        <vt:i4>1900593</vt:i4>
      </vt:variant>
      <vt:variant>
        <vt:i4>344</vt:i4>
      </vt:variant>
      <vt:variant>
        <vt:i4>0</vt:i4>
      </vt:variant>
      <vt:variant>
        <vt:i4>5</vt:i4>
      </vt:variant>
      <vt:variant>
        <vt:lpwstr/>
      </vt:variant>
      <vt:variant>
        <vt:lpwstr>_Toc450831667</vt:lpwstr>
      </vt:variant>
      <vt:variant>
        <vt:i4>1900593</vt:i4>
      </vt:variant>
      <vt:variant>
        <vt:i4>338</vt:i4>
      </vt:variant>
      <vt:variant>
        <vt:i4>0</vt:i4>
      </vt:variant>
      <vt:variant>
        <vt:i4>5</vt:i4>
      </vt:variant>
      <vt:variant>
        <vt:lpwstr/>
      </vt:variant>
      <vt:variant>
        <vt:lpwstr>_Toc450831666</vt:lpwstr>
      </vt:variant>
      <vt:variant>
        <vt:i4>1900593</vt:i4>
      </vt:variant>
      <vt:variant>
        <vt:i4>332</vt:i4>
      </vt:variant>
      <vt:variant>
        <vt:i4>0</vt:i4>
      </vt:variant>
      <vt:variant>
        <vt:i4>5</vt:i4>
      </vt:variant>
      <vt:variant>
        <vt:lpwstr/>
      </vt:variant>
      <vt:variant>
        <vt:lpwstr>_Toc450831665</vt:lpwstr>
      </vt:variant>
      <vt:variant>
        <vt:i4>1900593</vt:i4>
      </vt:variant>
      <vt:variant>
        <vt:i4>326</vt:i4>
      </vt:variant>
      <vt:variant>
        <vt:i4>0</vt:i4>
      </vt:variant>
      <vt:variant>
        <vt:i4>5</vt:i4>
      </vt:variant>
      <vt:variant>
        <vt:lpwstr/>
      </vt:variant>
      <vt:variant>
        <vt:lpwstr>_Toc450831664</vt:lpwstr>
      </vt:variant>
      <vt:variant>
        <vt:i4>1900593</vt:i4>
      </vt:variant>
      <vt:variant>
        <vt:i4>320</vt:i4>
      </vt:variant>
      <vt:variant>
        <vt:i4>0</vt:i4>
      </vt:variant>
      <vt:variant>
        <vt:i4>5</vt:i4>
      </vt:variant>
      <vt:variant>
        <vt:lpwstr/>
      </vt:variant>
      <vt:variant>
        <vt:lpwstr>_Toc450831663</vt:lpwstr>
      </vt:variant>
      <vt:variant>
        <vt:i4>1900593</vt:i4>
      </vt:variant>
      <vt:variant>
        <vt:i4>314</vt:i4>
      </vt:variant>
      <vt:variant>
        <vt:i4>0</vt:i4>
      </vt:variant>
      <vt:variant>
        <vt:i4>5</vt:i4>
      </vt:variant>
      <vt:variant>
        <vt:lpwstr/>
      </vt:variant>
      <vt:variant>
        <vt:lpwstr>_Toc450831662</vt:lpwstr>
      </vt:variant>
      <vt:variant>
        <vt:i4>1900593</vt:i4>
      </vt:variant>
      <vt:variant>
        <vt:i4>308</vt:i4>
      </vt:variant>
      <vt:variant>
        <vt:i4>0</vt:i4>
      </vt:variant>
      <vt:variant>
        <vt:i4>5</vt:i4>
      </vt:variant>
      <vt:variant>
        <vt:lpwstr/>
      </vt:variant>
      <vt:variant>
        <vt:lpwstr>_Toc450831661</vt:lpwstr>
      </vt:variant>
      <vt:variant>
        <vt:i4>1900593</vt:i4>
      </vt:variant>
      <vt:variant>
        <vt:i4>302</vt:i4>
      </vt:variant>
      <vt:variant>
        <vt:i4>0</vt:i4>
      </vt:variant>
      <vt:variant>
        <vt:i4>5</vt:i4>
      </vt:variant>
      <vt:variant>
        <vt:lpwstr/>
      </vt:variant>
      <vt:variant>
        <vt:lpwstr>_Toc450831660</vt:lpwstr>
      </vt:variant>
      <vt:variant>
        <vt:i4>1966129</vt:i4>
      </vt:variant>
      <vt:variant>
        <vt:i4>296</vt:i4>
      </vt:variant>
      <vt:variant>
        <vt:i4>0</vt:i4>
      </vt:variant>
      <vt:variant>
        <vt:i4>5</vt:i4>
      </vt:variant>
      <vt:variant>
        <vt:lpwstr/>
      </vt:variant>
      <vt:variant>
        <vt:lpwstr>_Toc450831659</vt:lpwstr>
      </vt:variant>
      <vt:variant>
        <vt:i4>1966129</vt:i4>
      </vt:variant>
      <vt:variant>
        <vt:i4>290</vt:i4>
      </vt:variant>
      <vt:variant>
        <vt:i4>0</vt:i4>
      </vt:variant>
      <vt:variant>
        <vt:i4>5</vt:i4>
      </vt:variant>
      <vt:variant>
        <vt:lpwstr/>
      </vt:variant>
      <vt:variant>
        <vt:lpwstr>_Toc450831658</vt:lpwstr>
      </vt:variant>
      <vt:variant>
        <vt:i4>1966129</vt:i4>
      </vt:variant>
      <vt:variant>
        <vt:i4>284</vt:i4>
      </vt:variant>
      <vt:variant>
        <vt:i4>0</vt:i4>
      </vt:variant>
      <vt:variant>
        <vt:i4>5</vt:i4>
      </vt:variant>
      <vt:variant>
        <vt:lpwstr/>
      </vt:variant>
      <vt:variant>
        <vt:lpwstr>_Toc450831657</vt:lpwstr>
      </vt:variant>
      <vt:variant>
        <vt:i4>1966129</vt:i4>
      </vt:variant>
      <vt:variant>
        <vt:i4>278</vt:i4>
      </vt:variant>
      <vt:variant>
        <vt:i4>0</vt:i4>
      </vt:variant>
      <vt:variant>
        <vt:i4>5</vt:i4>
      </vt:variant>
      <vt:variant>
        <vt:lpwstr/>
      </vt:variant>
      <vt:variant>
        <vt:lpwstr>_Toc450831656</vt:lpwstr>
      </vt:variant>
      <vt:variant>
        <vt:i4>1966129</vt:i4>
      </vt:variant>
      <vt:variant>
        <vt:i4>272</vt:i4>
      </vt:variant>
      <vt:variant>
        <vt:i4>0</vt:i4>
      </vt:variant>
      <vt:variant>
        <vt:i4>5</vt:i4>
      </vt:variant>
      <vt:variant>
        <vt:lpwstr/>
      </vt:variant>
      <vt:variant>
        <vt:lpwstr>_Toc450831655</vt:lpwstr>
      </vt:variant>
      <vt:variant>
        <vt:i4>1966129</vt:i4>
      </vt:variant>
      <vt:variant>
        <vt:i4>266</vt:i4>
      </vt:variant>
      <vt:variant>
        <vt:i4>0</vt:i4>
      </vt:variant>
      <vt:variant>
        <vt:i4>5</vt:i4>
      </vt:variant>
      <vt:variant>
        <vt:lpwstr/>
      </vt:variant>
      <vt:variant>
        <vt:lpwstr>_Toc450831654</vt:lpwstr>
      </vt:variant>
      <vt:variant>
        <vt:i4>1966129</vt:i4>
      </vt:variant>
      <vt:variant>
        <vt:i4>260</vt:i4>
      </vt:variant>
      <vt:variant>
        <vt:i4>0</vt:i4>
      </vt:variant>
      <vt:variant>
        <vt:i4>5</vt:i4>
      </vt:variant>
      <vt:variant>
        <vt:lpwstr/>
      </vt:variant>
      <vt:variant>
        <vt:lpwstr>_Toc450831653</vt:lpwstr>
      </vt:variant>
      <vt:variant>
        <vt:i4>1966129</vt:i4>
      </vt:variant>
      <vt:variant>
        <vt:i4>254</vt:i4>
      </vt:variant>
      <vt:variant>
        <vt:i4>0</vt:i4>
      </vt:variant>
      <vt:variant>
        <vt:i4>5</vt:i4>
      </vt:variant>
      <vt:variant>
        <vt:lpwstr/>
      </vt:variant>
      <vt:variant>
        <vt:lpwstr>_Toc450831652</vt:lpwstr>
      </vt:variant>
      <vt:variant>
        <vt:i4>1966129</vt:i4>
      </vt:variant>
      <vt:variant>
        <vt:i4>248</vt:i4>
      </vt:variant>
      <vt:variant>
        <vt:i4>0</vt:i4>
      </vt:variant>
      <vt:variant>
        <vt:i4>5</vt:i4>
      </vt:variant>
      <vt:variant>
        <vt:lpwstr/>
      </vt:variant>
      <vt:variant>
        <vt:lpwstr>_Toc450831651</vt:lpwstr>
      </vt:variant>
      <vt:variant>
        <vt:i4>1966129</vt:i4>
      </vt:variant>
      <vt:variant>
        <vt:i4>242</vt:i4>
      </vt:variant>
      <vt:variant>
        <vt:i4>0</vt:i4>
      </vt:variant>
      <vt:variant>
        <vt:i4>5</vt:i4>
      </vt:variant>
      <vt:variant>
        <vt:lpwstr/>
      </vt:variant>
      <vt:variant>
        <vt:lpwstr>_Toc450831650</vt:lpwstr>
      </vt:variant>
      <vt:variant>
        <vt:i4>2031665</vt:i4>
      </vt:variant>
      <vt:variant>
        <vt:i4>236</vt:i4>
      </vt:variant>
      <vt:variant>
        <vt:i4>0</vt:i4>
      </vt:variant>
      <vt:variant>
        <vt:i4>5</vt:i4>
      </vt:variant>
      <vt:variant>
        <vt:lpwstr/>
      </vt:variant>
      <vt:variant>
        <vt:lpwstr>_Toc450831649</vt:lpwstr>
      </vt:variant>
      <vt:variant>
        <vt:i4>2031665</vt:i4>
      </vt:variant>
      <vt:variant>
        <vt:i4>230</vt:i4>
      </vt:variant>
      <vt:variant>
        <vt:i4>0</vt:i4>
      </vt:variant>
      <vt:variant>
        <vt:i4>5</vt:i4>
      </vt:variant>
      <vt:variant>
        <vt:lpwstr/>
      </vt:variant>
      <vt:variant>
        <vt:lpwstr>_Toc450831648</vt:lpwstr>
      </vt:variant>
      <vt:variant>
        <vt:i4>2031665</vt:i4>
      </vt:variant>
      <vt:variant>
        <vt:i4>224</vt:i4>
      </vt:variant>
      <vt:variant>
        <vt:i4>0</vt:i4>
      </vt:variant>
      <vt:variant>
        <vt:i4>5</vt:i4>
      </vt:variant>
      <vt:variant>
        <vt:lpwstr/>
      </vt:variant>
      <vt:variant>
        <vt:lpwstr>_Toc450831647</vt:lpwstr>
      </vt:variant>
      <vt:variant>
        <vt:i4>2031665</vt:i4>
      </vt:variant>
      <vt:variant>
        <vt:i4>218</vt:i4>
      </vt:variant>
      <vt:variant>
        <vt:i4>0</vt:i4>
      </vt:variant>
      <vt:variant>
        <vt:i4>5</vt:i4>
      </vt:variant>
      <vt:variant>
        <vt:lpwstr/>
      </vt:variant>
      <vt:variant>
        <vt:lpwstr>_Toc450831646</vt:lpwstr>
      </vt:variant>
      <vt:variant>
        <vt:i4>2031665</vt:i4>
      </vt:variant>
      <vt:variant>
        <vt:i4>212</vt:i4>
      </vt:variant>
      <vt:variant>
        <vt:i4>0</vt:i4>
      </vt:variant>
      <vt:variant>
        <vt:i4>5</vt:i4>
      </vt:variant>
      <vt:variant>
        <vt:lpwstr/>
      </vt:variant>
      <vt:variant>
        <vt:lpwstr>_Toc450831645</vt:lpwstr>
      </vt:variant>
      <vt:variant>
        <vt:i4>2031665</vt:i4>
      </vt:variant>
      <vt:variant>
        <vt:i4>206</vt:i4>
      </vt:variant>
      <vt:variant>
        <vt:i4>0</vt:i4>
      </vt:variant>
      <vt:variant>
        <vt:i4>5</vt:i4>
      </vt:variant>
      <vt:variant>
        <vt:lpwstr/>
      </vt:variant>
      <vt:variant>
        <vt:lpwstr>_Toc450831644</vt:lpwstr>
      </vt:variant>
      <vt:variant>
        <vt:i4>2031665</vt:i4>
      </vt:variant>
      <vt:variant>
        <vt:i4>200</vt:i4>
      </vt:variant>
      <vt:variant>
        <vt:i4>0</vt:i4>
      </vt:variant>
      <vt:variant>
        <vt:i4>5</vt:i4>
      </vt:variant>
      <vt:variant>
        <vt:lpwstr/>
      </vt:variant>
      <vt:variant>
        <vt:lpwstr>_Toc450831643</vt:lpwstr>
      </vt:variant>
      <vt:variant>
        <vt:i4>2031665</vt:i4>
      </vt:variant>
      <vt:variant>
        <vt:i4>194</vt:i4>
      </vt:variant>
      <vt:variant>
        <vt:i4>0</vt:i4>
      </vt:variant>
      <vt:variant>
        <vt:i4>5</vt:i4>
      </vt:variant>
      <vt:variant>
        <vt:lpwstr/>
      </vt:variant>
      <vt:variant>
        <vt:lpwstr>_Toc450831642</vt:lpwstr>
      </vt:variant>
      <vt:variant>
        <vt:i4>2031665</vt:i4>
      </vt:variant>
      <vt:variant>
        <vt:i4>188</vt:i4>
      </vt:variant>
      <vt:variant>
        <vt:i4>0</vt:i4>
      </vt:variant>
      <vt:variant>
        <vt:i4>5</vt:i4>
      </vt:variant>
      <vt:variant>
        <vt:lpwstr/>
      </vt:variant>
      <vt:variant>
        <vt:lpwstr>_Toc450831641</vt:lpwstr>
      </vt:variant>
      <vt:variant>
        <vt:i4>2031665</vt:i4>
      </vt:variant>
      <vt:variant>
        <vt:i4>182</vt:i4>
      </vt:variant>
      <vt:variant>
        <vt:i4>0</vt:i4>
      </vt:variant>
      <vt:variant>
        <vt:i4>5</vt:i4>
      </vt:variant>
      <vt:variant>
        <vt:lpwstr/>
      </vt:variant>
      <vt:variant>
        <vt:lpwstr>_Toc450831640</vt:lpwstr>
      </vt:variant>
      <vt:variant>
        <vt:i4>1572913</vt:i4>
      </vt:variant>
      <vt:variant>
        <vt:i4>176</vt:i4>
      </vt:variant>
      <vt:variant>
        <vt:i4>0</vt:i4>
      </vt:variant>
      <vt:variant>
        <vt:i4>5</vt:i4>
      </vt:variant>
      <vt:variant>
        <vt:lpwstr/>
      </vt:variant>
      <vt:variant>
        <vt:lpwstr>_Toc450831639</vt:lpwstr>
      </vt:variant>
      <vt:variant>
        <vt:i4>1572913</vt:i4>
      </vt:variant>
      <vt:variant>
        <vt:i4>170</vt:i4>
      </vt:variant>
      <vt:variant>
        <vt:i4>0</vt:i4>
      </vt:variant>
      <vt:variant>
        <vt:i4>5</vt:i4>
      </vt:variant>
      <vt:variant>
        <vt:lpwstr/>
      </vt:variant>
      <vt:variant>
        <vt:lpwstr>_Toc450831638</vt:lpwstr>
      </vt:variant>
      <vt:variant>
        <vt:i4>1572913</vt:i4>
      </vt:variant>
      <vt:variant>
        <vt:i4>164</vt:i4>
      </vt:variant>
      <vt:variant>
        <vt:i4>0</vt:i4>
      </vt:variant>
      <vt:variant>
        <vt:i4>5</vt:i4>
      </vt:variant>
      <vt:variant>
        <vt:lpwstr/>
      </vt:variant>
      <vt:variant>
        <vt:lpwstr>_Toc450831637</vt:lpwstr>
      </vt:variant>
      <vt:variant>
        <vt:i4>1572913</vt:i4>
      </vt:variant>
      <vt:variant>
        <vt:i4>158</vt:i4>
      </vt:variant>
      <vt:variant>
        <vt:i4>0</vt:i4>
      </vt:variant>
      <vt:variant>
        <vt:i4>5</vt:i4>
      </vt:variant>
      <vt:variant>
        <vt:lpwstr/>
      </vt:variant>
      <vt:variant>
        <vt:lpwstr>_Toc450831636</vt:lpwstr>
      </vt:variant>
      <vt:variant>
        <vt:i4>1572913</vt:i4>
      </vt:variant>
      <vt:variant>
        <vt:i4>152</vt:i4>
      </vt:variant>
      <vt:variant>
        <vt:i4>0</vt:i4>
      </vt:variant>
      <vt:variant>
        <vt:i4>5</vt:i4>
      </vt:variant>
      <vt:variant>
        <vt:lpwstr/>
      </vt:variant>
      <vt:variant>
        <vt:lpwstr>_Toc450831635</vt:lpwstr>
      </vt:variant>
      <vt:variant>
        <vt:i4>1572913</vt:i4>
      </vt:variant>
      <vt:variant>
        <vt:i4>146</vt:i4>
      </vt:variant>
      <vt:variant>
        <vt:i4>0</vt:i4>
      </vt:variant>
      <vt:variant>
        <vt:i4>5</vt:i4>
      </vt:variant>
      <vt:variant>
        <vt:lpwstr/>
      </vt:variant>
      <vt:variant>
        <vt:lpwstr>_Toc450831634</vt:lpwstr>
      </vt:variant>
      <vt:variant>
        <vt:i4>1572913</vt:i4>
      </vt:variant>
      <vt:variant>
        <vt:i4>140</vt:i4>
      </vt:variant>
      <vt:variant>
        <vt:i4>0</vt:i4>
      </vt:variant>
      <vt:variant>
        <vt:i4>5</vt:i4>
      </vt:variant>
      <vt:variant>
        <vt:lpwstr/>
      </vt:variant>
      <vt:variant>
        <vt:lpwstr>_Toc450831633</vt:lpwstr>
      </vt:variant>
      <vt:variant>
        <vt:i4>1572913</vt:i4>
      </vt:variant>
      <vt:variant>
        <vt:i4>134</vt:i4>
      </vt:variant>
      <vt:variant>
        <vt:i4>0</vt:i4>
      </vt:variant>
      <vt:variant>
        <vt:i4>5</vt:i4>
      </vt:variant>
      <vt:variant>
        <vt:lpwstr/>
      </vt:variant>
      <vt:variant>
        <vt:lpwstr>_Toc450831632</vt:lpwstr>
      </vt:variant>
      <vt:variant>
        <vt:i4>1572913</vt:i4>
      </vt:variant>
      <vt:variant>
        <vt:i4>128</vt:i4>
      </vt:variant>
      <vt:variant>
        <vt:i4>0</vt:i4>
      </vt:variant>
      <vt:variant>
        <vt:i4>5</vt:i4>
      </vt:variant>
      <vt:variant>
        <vt:lpwstr/>
      </vt:variant>
      <vt:variant>
        <vt:lpwstr>_Toc450831631</vt:lpwstr>
      </vt:variant>
      <vt:variant>
        <vt:i4>1572913</vt:i4>
      </vt:variant>
      <vt:variant>
        <vt:i4>122</vt:i4>
      </vt:variant>
      <vt:variant>
        <vt:i4>0</vt:i4>
      </vt:variant>
      <vt:variant>
        <vt:i4>5</vt:i4>
      </vt:variant>
      <vt:variant>
        <vt:lpwstr/>
      </vt:variant>
      <vt:variant>
        <vt:lpwstr>_Toc450831630</vt:lpwstr>
      </vt:variant>
      <vt:variant>
        <vt:i4>1638449</vt:i4>
      </vt:variant>
      <vt:variant>
        <vt:i4>116</vt:i4>
      </vt:variant>
      <vt:variant>
        <vt:i4>0</vt:i4>
      </vt:variant>
      <vt:variant>
        <vt:i4>5</vt:i4>
      </vt:variant>
      <vt:variant>
        <vt:lpwstr/>
      </vt:variant>
      <vt:variant>
        <vt:lpwstr>_Toc450831629</vt:lpwstr>
      </vt:variant>
      <vt:variant>
        <vt:i4>1638449</vt:i4>
      </vt:variant>
      <vt:variant>
        <vt:i4>110</vt:i4>
      </vt:variant>
      <vt:variant>
        <vt:i4>0</vt:i4>
      </vt:variant>
      <vt:variant>
        <vt:i4>5</vt:i4>
      </vt:variant>
      <vt:variant>
        <vt:lpwstr/>
      </vt:variant>
      <vt:variant>
        <vt:lpwstr>_Toc450831628</vt:lpwstr>
      </vt:variant>
      <vt:variant>
        <vt:i4>1638449</vt:i4>
      </vt:variant>
      <vt:variant>
        <vt:i4>104</vt:i4>
      </vt:variant>
      <vt:variant>
        <vt:i4>0</vt:i4>
      </vt:variant>
      <vt:variant>
        <vt:i4>5</vt:i4>
      </vt:variant>
      <vt:variant>
        <vt:lpwstr/>
      </vt:variant>
      <vt:variant>
        <vt:lpwstr>_Toc450831627</vt:lpwstr>
      </vt:variant>
      <vt:variant>
        <vt:i4>1638449</vt:i4>
      </vt:variant>
      <vt:variant>
        <vt:i4>98</vt:i4>
      </vt:variant>
      <vt:variant>
        <vt:i4>0</vt:i4>
      </vt:variant>
      <vt:variant>
        <vt:i4>5</vt:i4>
      </vt:variant>
      <vt:variant>
        <vt:lpwstr/>
      </vt:variant>
      <vt:variant>
        <vt:lpwstr>_Toc450831626</vt:lpwstr>
      </vt:variant>
      <vt:variant>
        <vt:i4>1638449</vt:i4>
      </vt:variant>
      <vt:variant>
        <vt:i4>92</vt:i4>
      </vt:variant>
      <vt:variant>
        <vt:i4>0</vt:i4>
      </vt:variant>
      <vt:variant>
        <vt:i4>5</vt:i4>
      </vt:variant>
      <vt:variant>
        <vt:lpwstr/>
      </vt:variant>
      <vt:variant>
        <vt:lpwstr>_Toc450831625</vt:lpwstr>
      </vt:variant>
      <vt:variant>
        <vt:i4>1638449</vt:i4>
      </vt:variant>
      <vt:variant>
        <vt:i4>86</vt:i4>
      </vt:variant>
      <vt:variant>
        <vt:i4>0</vt:i4>
      </vt:variant>
      <vt:variant>
        <vt:i4>5</vt:i4>
      </vt:variant>
      <vt:variant>
        <vt:lpwstr/>
      </vt:variant>
      <vt:variant>
        <vt:lpwstr>_Toc450831624</vt:lpwstr>
      </vt:variant>
      <vt:variant>
        <vt:i4>1638449</vt:i4>
      </vt:variant>
      <vt:variant>
        <vt:i4>80</vt:i4>
      </vt:variant>
      <vt:variant>
        <vt:i4>0</vt:i4>
      </vt:variant>
      <vt:variant>
        <vt:i4>5</vt:i4>
      </vt:variant>
      <vt:variant>
        <vt:lpwstr/>
      </vt:variant>
      <vt:variant>
        <vt:lpwstr>_Toc450831623</vt:lpwstr>
      </vt:variant>
      <vt:variant>
        <vt:i4>1638449</vt:i4>
      </vt:variant>
      <vt:variant>
        <vt:i4>74</vt:i4>
      </vt:variant>
      <vt:variant>
        <vt:i4>0</vt:i4>
      </vt:variant>
      <vt:variant>
        <vt:i4>5</vt:i4>
      </vt:variant>
      <vt:variant>
        <vt:lpwstr/>
      </vt:variant>
      <vt:variant>
        <vt:lpwstr>_Toc450831622</vt:lpwstr>
      </vt:variant>
      <vt:variant>
        <vt:i4>1638449</vt:i4>
      </vt:variant>
      <vt:variant>
        <vt:i4>68</vt:i4>
      </vt:variant>
      <vt:variant>
        <vt:i4>0</vt:i4>
      </vt:variant>
      <vt:variant>
        <vt:i4>5</vt:i4>
      </vt:variant>
      <vt:variant>
        <vt:lpwstr/>
      </vt:variant>
      <vt:variant>
        <vt:lpwstr>_Toc450831621</vt:lpwstr>
      </vt:variant>
      <vt:variant>
        <vt:i4>1638449</vt:i4>
      </vt:variant>
      <vt:variant>
        <vt:i4>62</vt:i4>
      </vt:variant>
      <vt:variant>
        <vt:i4>0</vt:i4>
      </vt:variant>
      <vt:variant>
        <vt:i4>5</vt:i4>
      </vt:variant>
      <vt:variant>
        <vt:lpwstr/>
      </vt:variant>
      <vt:variant>
        <vt:lpwstr>_Toc450831620</vt:lpwstr>
      </vt:variant>
      <vt:variant>
        <vt:i4>1703985</vt:i4>
      </vt:variant>
      <vt:variant>
        <vt:i4>56</vt:i4>
      </vt:variant>
      <vt:variant>
        <vt:i4>0</vt:i4>
      </vt:variant>
      <vt:variant>
        <vt:i4>5</vt:i4>
      </vt:variant>
      <vt:variant>
        <vt:lpwstr/>
      </vt:variant>
      <vt:variant>
        <vt:lpwstr>_Toc450831619</vt:lpwstr>
      </vt:variant>
      <vt:variant>
        <vt:i4>1703985</vt:i4>
      </vt:variant>
      <vt:variant>
        <vt:i4>50</vt:i4>
      </vt:variant>
      <vt:variant>
        <vt:i4>0</vt:i4>
      </vt:variant>
      <vt:variant>
        <vt:i4>5</vt:i4>
      </vt:variant>
      <vt:variant>
        <vt:lpwstr/>
      </vt:variant>
      <vt:variant>
        <vt:lpwstr>_Toc450831618</vt:lpwstr>
      </vt:variant>
      <vt:variant>
        <vt:i4>1703985</vt:i4>
      </vt:variant>
      <vt:variant>
        <vt:i4>44</vt:i4>
      </vt:variant>
      <vt:variant>
        <vt:i4>0</vt:i4>
      </vt:variant>
      <vt:variant>
        <vt:i4>5</vt:i4>
      </vt:variant>
      <vt:variant>
        <vt:lpwstr/>
      </vt:variant>
      <vt:variant>
        <vt:lpwstr>_Toc450831617</vt:lpwstr>
      </vt:variant>
      <vt:variant>
        <vt:i4>1703985</vt:i4>
      </vt:variant>
      <vt:variant>
        <vt:i4>38</vt:i4>
      </vt:variant>
      <vt:variant>
        <vt:i4>0</vt:i4>
      </vt:variant>
      <vt:variant>
        <vt:i4>5</vt:i4>
      </vt:variant>
      <vt:variant>
        <vt:lpwstr/>
      </vt:variant>
      <vt:variant>
        <vt:lpwstr>_Toc450831616</vt:lpwstr>
      </vt:variant>
      <vt:variant>
        <vt:i4>1703985</vt:i4>
      </vt:variant>
      <vt:variant>
        <vt:i4>32</vt:i4>
      </vt:variant>
      <vt:variant>
        <vt:i4>0</vt:i4>
      </vt:variant>
      <vt:variant>
        <vt:i4>5</vt:i4>
      </vt:variant>
      <vt:variant>
        <vt:lpwstr/>
      </vt:variant>
      <vt:variant>
        <vt:lpwstr>_Toc450831615</vt:lpwstr>
      </vt:variant>
      <vt:variant>
        <vt:i4>1703985</vt:i4>
      </vt:variant>
      <vt:variant>
        <vt:i4>26</vt:i4>
      </vt:variant>
      <vt:variant>
        <vt:i4>0</vt:i4>
      </vt:variant>
      <vt:variant>
        <vt:i4>5</vt:i4>
      </vt:variant>
      <vt:variant>
        <vt:lpwstr/>
      </vt:variant>
      <vt:variant>
        <vt:lpwstr>_Toc450831614</vt:lpwstr>
      </vt:variant>
      <vt:variant>
        <vt:i4>1703985</vt:i4>
      </vt:variant>
      <vt:variant>
        <vt:i4>20</vt:i4>
      </vt:variant>
      <vt:variant>
        <vt:i4>0</vt:i4>
      </vt:variant>
      <vt:variant>
        <vt:i4>5</vt:i4>
      </vt:variant>
      <vt:variant>
        <vt:lpwstr/>
      </vt:variant>
      <vt:variant>
        <vt:lpwstr>_Toc450831613</vt:lpwstr>
      </vt:variant>
      <vt:variant>
        <vt:i4>1703985</vt:i4>
      </vt:variant>
      <vt:variant>
        <vt:i4>14</vt:i4>
      </vt:variant>
      <vt:variant>
        <vt:i4>0</vt:i4>
      </vt:variant>
      <vt:variant>
        <vt:i4>5</vt:i4>
      </vt:variant>
      <vt:variant>
        <vt:lpwstr/>
      </vt:variant>
      <vt:variant>
        <vt:lpwstr>_Toc450831612</vt:lpwstr>
      </vt:variant>
      <vt:variant>
        <vt:i4>1703985</vt:i4>
      </vt:variant>
      <vt:variant>
        <vt:i4>8</vt:i4>
      </vt:variant>
      <vt:variant>
        <vt:i4>0</vt:i4>
      </vt:variant>
      <vt:variant>
        <vt:i4>5</vt:i4>
      </vt:variant>
      <vt:variant>
        <vt:lpwstr/>
      </vt:variant>
      <vt:variant>
        <vt:lpwstr>_Toc450831611</vt:lpwstr>
      </vt:variant>
      <vt:variant>
        <vt:i4>1703985</vt:i4>
      </vt:variant>
      <vt:variant>
        <vt:i4>2</vt:i4>
      </vt:variant>
      <vt:variant>
        <vt:i4>0</vt:i4>
      </vt:variant>
      <vt:variant>
        <vt:i4>5</vt:i4>
      </vt:variant>
      <vt:variant>
        <vt:lpwstr/>
      </vt:variant>
      <vt:variant>
        <vt:lpwstr>_Toc450831610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MDD Design Template V1.0</dc:title>
  <dc:creator>Nexteer</dc:creator>
  <dc:description>version 1.0 dated 24-Dec-2013</dc:description>
  <cp:lastModifiedBy>Thundathil, Jayakrishnan</cp:lastModifiedBy>
  <cp:revision>2</cp:revision>
  <cp:lastPrinted>2016-05-12T21:11:00Z</cp:lastPrinted>
  <dcterms:created xsi:type="dcterms:W3CDTF">2016-08-04T13:47:00Z</dcterms:created>
  <dcterms:modified xsi:type="dcterms:W3CDTF">2016-08-04T13:47:00Z</dcterms:modified>
</cp:coreProperties>
</file>