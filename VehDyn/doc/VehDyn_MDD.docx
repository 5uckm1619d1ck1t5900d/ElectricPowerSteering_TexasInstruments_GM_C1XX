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781C" w:rsidRDefault="00F141E2">
      <w:pPr>
        <w:pStyle w:val="Heading1"/>
        <w:numPr>
          <w:ilvl w:val="0"/>
          <w:numId w:val="0"/>
        </w:numPr>
      </w:pPr>
      <w:r>
        <w:t>Module –</w:t>
      </w:r>
      <w:proofErr w:type="spellStart"/>
      <w:r w:rsidR="006E3823">
        <w:fldChar w:fldCharType="begin"/>
      </w:r>
      <w:r w:rsidR="006E3823">
        <w:instrText xml:space="preserve"> DOCPROPERTY  "Module Name"  \* MERGEFORMAT </w:instrText>
      </w:r>
      <w:r w:rsidR="006E3823">
        <w:fldChar w:fldCharType="separate"/>
      </w:r>
      <w:r w:rsidR="00B13501">
        <w:t>VehDyn</w:t>
      </w:r>
      <w:proofErr w:type="spellEnd"/>
      <w:r w:rsidR="006E3823">
        <w:fldChar w:fldCharType="end"/>
      </w:r>
    </w:p>
    <w:p w:rsidR="004A781C" w:rsidRDefault="004A781C">
      <w:pPr>
        <w:pStyle w:val="Heading1"/>
      </w:pPr>
      <w:r>
        <w:t>High-Level Description</w:t>
      </w:r>
    </w:p>
    <w:p w:rsidR="004A781C" w:rsidRDefault="004B5090">
      <w:r>
        <w:t xml:space="preserve">This module </w:t>
      </w:r>
      <w:r w:rsidR="00981FA6">
        <w:t xml:space="preserve">calculates </w:t>
      </w:r>
      <w:proofErr w:type="spellStart"/>
      <w:r w:rsidR="00981FA6">
        <w:t>HandWheel</w:t>
      </w:r>
      <w:proofErr w:type="spellEnd"/>
      <w:r w:rsidR="00361038">
        <w:t xml:space="preserve"> </w:t>
      </w:r>
      <w:proofErr w:type="spellStart"/>
      <w:r w:rsidR="00981FA6">
        <w:t>AutoCentering</w:t>
      </w:r>
      <w:proofErr w:type="spellEnd"/>
      <w:r w:rsidR="00981FA6">
        <w:t xml:space="preserve"> and </w:t>
      </w:r>
      <w:r>
        <w:t xml:space="preserve">determines the </w:t>
      </w:r>
      <w:r w:rsidR="00981FA6">
        <w:t xml:space="preserve">Vehicle Dynamics </w:t>
      </w:r>
      <w:proofErr w:type="spellStart"/>
      <w:r w:rsidR="00981FA6">
        <w:t>HandWheel</w:t>
      </w:r>
      <w:proofErr w:type="spellEnd"/>
      <w:r w:rsidR="00981FA6">
        <w:t xml:space="preserve"> Position and Vehicle Dynamics Authority</w:t>
      </w:r>
      <w:r>
        <w:t>.</w:t>
      </w:r>
    </w:p>
    <w:p w:rsidR="00F141E2" w:rsidRPr="00F141E2" w:rsidRDefault="004A781C" w:rsidP="00F141E2">
      <w:pPr>
        <w:pStyle w:val="Heading1"/>
      </w:pPr>
      <w:r>
        <w:t>Figures</w:t>
      </w:r>
    </w:p>
    <w:p w:rsidR="004A781C" w:rsidRDefault="00F141E2" w:rsidP="00F141E2">
      <w:pPr>
        <w:pStyle w:val="Heading2"/>
      </w:pPr>
      <w:r>
        <w:t>Component Diagram</w:t>
      </w:r>
    </w:p>
    <w:p w:rsidR="00F141E2" w:rsidRDefault="00543330" w:rsidP="00F141E2">
      <w:pPr>
        <w:jc w:val="center"/>
      </w:pPr>
      <w:r>
        <w:rPr>
          <w:noProof/>
        </w:rPr>
        <w:drawing>
          <wp:inline distT="0" distB="0" distL="0" distR="0" wp14:anchorId="4C77DE68" wp14:editId="2D9C14B9">
            <wp:extent cx="2600325" cy="4460875"/>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00325" cy="4460875"/>
                    </a:xfrm>
                    <a:prstGeom prst="rect">
                      <a:avLst/>
                    </a:prstGeom>
                    <a:noFill/>
                    <a:ln>
                      <a:noFill/>
                    </a:ln>
                  </pic:spPr>
                </pic:pic>
              </a:graphicData>
            </a:graphic>
          </wp:inline>
        </w:drawing>
      </w:r>
    </w:p>
    <w:p w:rsidR="00BB6D08" w:rsidRDefault="00BB6D08" w:rsidP="00F141E2">
      <w:pPr>
        <w:jc w:val="center"/>
      </w:pPr>
    </w:p>
    <w:p w:rsidR="00BB6D08" w:rsidRDefault="00BB6D08" w:rsidP="00BB6D08"/>
    <w:p w:rsidR="00225649" w:rsidRDefault="00225649" w:rsidP="00BB6D08"/>
    <w:p w:rsidR="004A781C" w:rsidRDefault="004A781C"/>
    <w:p w:rsidR="004A781C" w:rsidRDefault="004A781C" w:rsidP="00BB6D08">
      <w:pPr>
        <w:pStyle w:val="Heading1"/>
      </w:pPr>
      <w:r>
        <w:br w:type="page"/>
      </w:r>
      <w:r>
        <w:lastRenderedPageBreak/>
        <w:t>Variable Data Dictionary</w:t>
      </w:r>
    </w:p>
    <w:p w:rsidR="004A781C" w:rsidRDefault="004A781C">
      <w:r>
        <w:t xml:space="preserve">For details on module input / output variable, refer to the Data Dictionary for the application.  Input / output variable names are listed here for reference.  </w:t>
      </w:r>
    </w:p>
    <w:tbl>
      <w:tblPr>
        <w:tblW w:w="8910" w:type="dxa"/>
        <w:tblInd w:w="1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4446"/>
        <w:gridCol w:w="9"/>
        <w:gridCol w:w="4455"/>
      </w:tblGrid>
      <w:tr w:rsidR="006D33CC" w:rsidRPr="006D33CC" w:rsidTr="006D33CC">
        <w:trPr>
          <w:trHeight w:val="321"/>
        </w:trPr>
        <w:tc>
          <w:tcPr>
            <w:tcW w:w="4446" w:type="dxa"/>
            <w:tcBorders>
              <w:top w:val="single" w:sz="6" w:space="0" w:color="auto"/>
              <w:left w:val="single" w:sz="6" w:space="0" w:color="auto"/>
              <w:bottom w:val="single" w:sz="6" w:space="0" w:color="auto"/>
              <w:right w:val="single" w:sz="6" w:space="0" w:color="auto"/>
            </w:tcBorders>
            <w:shd w:val="pct30" w:color="FFFF00" w:fill="FFFFFF"/>
            <w:vAlign w:val="center"/>
          </w:tcPr>
          <w:p w:rsidR="006D33CC" w:rsidRPr="006D33CC" w:rsidRDefault="006D33CC" w:rsidP="006D33CC">
            <w:pPr>
              <w:spacing w:before="100" w:beforeAutospacing="1" w:after="100" w:afterAutospacing="1"/>
              <w:rPr>
                <w:rFonts w:ascii="Arial" w:hAnsi="Arial" w:cs="Arial"/>
              </w:rPr>
            </w:pPr>
            <w:r w:rsidRPr="006D33CC">
              <w:rPr>
                <w:rFonts w:ascii="Arial" w:hAnsi="Arial" w:cs="Arial"/>
              </w:rPr>
              <w:t>Module Inputs</w:t>
            </w:r>
          </w:p>
        </w:tc>
        <w:tc>
          <w:tcPr>
            <w:tcW w:w="4464" w:type="dxa"/>
            <w:gridSpan w:val="2"/>
            <w:tcBorders>
              <w:top w:val="single" w:sz="6" w:space="0" w:color="auto"/>
              <w:left w:val="single" w:sz="6" w:space="0" w:color="auto"/>
              <w:bottom w:val="single" w:sz="6" w:space="0" w:color="auto"/>
              <w:right w:val="single" w:sz="6" w:space="0" w:color="auto"/>
            </w:tcBorders>
            <w:shd w:val="pct30" w:color="FFFF00" w:fill="FFFFFF"/>
            <w:vAlign w:val="center"/>
          </w:tcPr>
          <w:p w:rsidR="006D33CC" w:rsidRPr="006D33CC" w:rsidRDefault="006D33CC" w:rsidP="006D33CC">
            <w:pPr>
              <w:spacing w:before="100" w:beforeAutospacing="1" w:after="100" w:afterAutospacing="1"/>
              <w:rPr>
                <w:rFonts w:ascii="Arial" w:hAnsi="Arial" w:cs="Arial"/>
              </w:rPr>
            </w:pPr>
            <w:r w:rsidRPr="006D33CC">
              <w:rPr>
                <w:rFonts w:ascii="Arial" w:hAnsi="Arial" w:cs="Arial"/>
              </w:rPr>
              <w:t>Module Outputs</w:t>
            </w:r>
          </w:p>
        </w:tc>
      </w:tr>
      <w:tr w:rsidR="004B5090" w:rsidRPr="004B5BE2" w:rsidTr="004B509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21"/>
        </w:trPr>
        <w:tc>
          <w:tcPr>
            <w:tcW w:w="4455" w:type="dxa"/>
            <w:gridSpan w:val="2"/>
            <w:vAlign w:val="center"/>
          </w:tcPr>
          <w:p w:rsidR="004B5090" w:rsidRPr="004B5090" w:rsidRDefault="004B5090" w:rsidP="004B5090">
            <w:pPr>
              <w:spacing w:before="100" w:beforeAutospacing="1" w:after="100" w:afterAutospacing="1"/>
              <w:rPr>
                <w:rFonts w:ascii="Arial" w:hAnsi="Arial" w:cs="Arial"/>
                <w:sz w:val="16"/>
                <w:szCs w:val="16"/>
              </w:rPr>
            </w:pPr>
            <w:r w:rsidRPr="004B5090">
              <w:rPr>
                <w:rFonts w:ascii="Arial" w:hAnsi="Arial" w:cs="Arial"/>
                <w:sz w:val="16"/>
                <w:szCs w:val="16"/>
              </w:rPr>
              <w:t>TorqueCmdCRF_MtrNm_f32</w:t>
            </w:r>
          </w:p>
        </w:tc>
        <w:tc>
          <w:tcPr>
            <w:tcW w:w="4455" w:type="dxa"/>
            <w:vAlign w:val="center"/>
          </w:tcPr>
          <w:p w:rsidR="004B5090" w:rsidRPr="004B5090" w:rsidRDefault="004F1004" w:rsidP="004B5090">
            <w:pPr>
              <w:spacing w:before="100" w:beforeAutospacing="1" w:after="100" w:afterAutospacing="1"/>
              <w:rPr>
                <w:rFonts w:ascii="Arial" w:hAnsi="Arial" w:cs="Arial"/>
                <w:sz w:val="16"/>
                <w:szCs w:val="16"/>
              </w:rPr>
            </w:pPr>
            <w:r>
              <w:t>Sensor</w:t>
            </w:r>
            <w:r w:rsidR="004C0089">
              <w:t>less</w:t>
            </w:r>
            <w:r w:rsidR="004C0089" w:rsidRPr="000E7DE6">
              <w:t>HwAuth_Uls_f32</w:t>
            </w:r>
          </w:p>
        </w:tc>
      </w:tr>
      <w:tr w:rsidR="004B5090" w:rsidRPr="004B5BE2" w:rsidTr="004B509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21"/>
        </w:trPr>
        <w:tc>
          <w:tcPr>
            <w:tcW w:w="4455" w:type="dxa"/>
            <w:gridSpan w:val="2"/>
            <w:vAlign w:val="center"/>
          </w:tcPr>
          <w:p w:rsidR="004B5090" w:rsidRPr="004B5090" w:rsidRDefault="004B5090" w:rsidP="004B5090">
            <w:pPr>
              <w:spacing w:before="100" w:beforeAutospacing="1" w:after="100" w:afterAutospacing="1"/>
              <w:rPr>
                <w:rFonts w:ascii="Arial" w:hAnsi="Arial" w:cs="Arial"/>
                <w:sz w:val="16"/>
                <w:szCs w:val="16"/>
              </w:rPr>
            </w:pPr>
            <w:r w:rsidRPr="004B5090">
              <w:rPr>
                <w:rFonts w:ascii="Arial" w:hAnsi="Arial" w:cs="Arial"/>
                <w:sz w:val="16"/>
                <w:szCs w:val="16"/>
              </w:rPr>
              <w:t>VehicleSpeed_Kph_f32</w:t>
            </w:r>
          </w:p>
        </w:tc>
        <w:tc>
          <w:tcPr>
            <w:tcW w:w="4455" w:type="dxa"/>
            <w:vAlign w:val="center"/>
          </w:tcPr>
          <w:p w:rsidR="004B5090" w:rsidRPr="004C0089" w:rsidRDefault="004F1004" w:rsidP="004C0089">
            <w:r>
              <w:t>Sensor</w:t>
            </w:r>
            <w:r w:rsidR="004C0089">
              <w:t>less</w:t>
            </w:r>
            <w:r w:rsidR="004C0089" w:rsidRPr="000E7DE6">
              <w:t>HwPos_HwDeg_f32</w:t>
            </w:r>
          </w:p>
        </w:tc>
      </w:tr>
      <w:tr w:rsidR="004B5090" w:rsidRPr="004B5BE2" w:rsidTr="004B509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21"/>
        </w:trPr>
        <w:tc>
          <w:tcPr>
            <w:tcW w:w="4455" w:type="dxa"/>
            <w:gridSpan w:val="2"/>
            <w:vAlign w:val="center"/>
          </w:tcPr>
          <w:p w:rsidR="004B5090" w:rsidRPr="004B5090" w:rsidRDefault="004B5090" w:rsidP="004B5090">
            <w:pPr>
              <w:spacing w:before="100" w:beforeAutospacing="1" w:after="100" w:afterAutospacing="1"/>
              <w:rPr>
                <w:rFonts w:ascii="Arial" w:hAnsi="Arial" w:cs="Arial"/>
                <w:sz w:val="16"/>
                <w:szCs w:val="16"/>
              </w:rPr>
            </w:pPr>
            <w:r w:rsidRPr="004B5090">
              <w:rPr>
                <w:rFonts w:ascii="Arial" w:hAnsi="Arial" w:cs="Arial"/>
                <w:sz w:val="16"/>
                <w:szCs w:val="16"/>
              </w:rPr>
              <w:t>HwTorque_HwNm_f32</w:t>
            </w:r>
          </w:p>
        </w:tc>
        <w:tc>
          <w:tcPr>
            <w:tcW w:w="4455" w:type="dxa"/>
            <w:vAlign w:val="center"/>
          </w:tcPr>
          <w:p w:rsidR="004B5090" w:rsidRPr="004B5BE2" w:rsidRDefault="004B5090" w:rsidP="00F957FA">
            <w:pPr>
              <w:spacing w:before="100" w:beforeAutospacing="1" w:after="100" w:afterAutospacing="1"/>
              <w:rPr>
                <w:rFonts w:ascii="Arial" w:hAnsi="Arial" w:cs="Arial"/>
                <w:sz w:val="16"/>
                <w:szCs w:val="16"/>
              </w:rPr>
            </w:pPr>
          </w:p>
        </w:tc>
      </w:tr>
      <w:tr w:rsidR="00036ECA" w:rsidRPr="004B5BE2" w:rsidTr="004B509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21"/>
        </w:trPr>
        <w:tc>
          <w:tcPr>
            <w:tcW w:w="4455" w:type="dxa"/>
            <w:gridSpan w:val="2"/>
            <w:vAlign w:val="center"/>
          </w:tcPr>
          <w:p w:rsidR="00036ECA" w:rsidRDefault="00036ECA" w:rsidP="004B5090">
            <w:pPr>
              <w:spacing w:before="100" w:beforeAutospacing="1" w:after="100" w:afterAutospacing="1"/>
              <w:rPr>
                <w:rFonts w:ascii="Arial" w:hAnsi="Arial" w:cs="Arial"/>
                <w:sz w:val="16"/>
                <w:szCs w:val="16"/>
              </w:rPr>
            </w:pPr>
            <w:proofErr w:type="spellStart"/>
            <w:r w:rsidRPr="00036ECA">
              <w:rPr>
                <w:rFonts w:ascii="Arial" w:hAnsi="Arial" w:cs="Arial"/>
                <w:sz w:val="16"/>
                <w:szCs w:val="16"/>
              </w:rPr>
              <w:t>VehicleSpeedValid_Cnt_lgc</w:t>
            </w:r>
            <w:proofErr w:type="spellEnd"/>
          </w:p>
        </w:tc>
        <w:tc>
          <w:tcPr>
            <w:tcW w:w="4455" w:type="dxa"/>
            <w:vAlign w:val="center"/>
          </w:tcPr>
          <w:p w:rsidR="00036ECA" w:rsidRDefault="00036ECA" w:rsidP="00F957FA">
            <w:pPr>
              <w:spacing w:before="100" w:beforeAutospacing="1" w:after="100" w:afterAutospacing="1"/>
              <w:rPr>
                <w:rFonts w:ascii="Arial" w:hAnsi="Arial" w:cs="Arial"/>
                <w:sz w:val="16"/>
                <w:szCs w:val="16"/>
              </w:rPr>
            </w:pPr>
          </w:p>
        </w:tc>
      </w:tr>
      <w:tr w:rsidR="00036ECA" w:rsidRPr="004B5BE2" w:rsidTr="004B509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21"/>
        </w:trPr>
        <w:tc>
          <w:tcPr>
            <w:tcW w:w="4455" w:type="dxa"/>
            <w:gridSpan w:val="2"/>
            <w:vAlign w:val="center"/>
          </w:tcPr>
          <w:p w:rsidR="00036ECA" w:rsidRDefault="00036ECA" w:rsidP="004B5090">
            <w:pPr>
              <w:spacing w:before="100" w:beforeAutospacing="1" w:after="100" w:afterAutospacing="1"/>
              <w:rPr>
                <w:rFonts w:ascii="Arial" w:hAnsi="Arial" w:cs="Arial"/>
                <w:sz w:val="16"/>
                <w:szCs w:val="16"/>
              </w:rPr>
            </w:pPr>
            <w:r w:rsidRPr="00036ECA">
              <w:rPr>
                <w:rFonts w:ascii="Arial" w:hAnsi="Arial" w:cs="Arial"/>
                <w:sz w:val="16"/>
                <w:szCs w:val="16"/>
              </w:rPr>
              <w:t>MotorVelCRF_MtrRadpS_f32</w:t>
            </w:r>
          </w:p>
        </w:tc>
        <w:tc>
          <w:tcPr>
            <w:tcW w:w="4455" w:type="dxa"/>
            <w:vAlign w:val="center"/>
          </w:tcPr>
          <w:p w:rsidR="00036ECA" w:rsidRDefault="00036ECA" w:rsidP="00F957FA">
            <w:pPr>
              <w:spacing w:before="100" w:beforeAutospacing="1" w:after="100" w:afterAutospacing="1"/>
              <w:rPr>
                <w:rFonts w:ascii="Arial" w:hAnsi="Arial" w:cs="Arial"/>
                <w:sz w:val="16"/>
                <w:szCs w:val="16"/>
              </w:rPr>
            </w:pPr>
          </w:p>
        </w:tc>
      </w:tr>
      <w:tr w:rsidR="000C7FDD" w:rsidRPr="004B5BE2" w:rsidTr="004B509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21"/>
        </w:trPr>
        <w:tc>
          <w:tcPr>
            <w:tcW w:w="4455" w:type="dxa"/>
            <w:gridSpan w:val="2"/>
            <w:vAlign w:val="center"/>
          </w:tcPr>
          <w:p w:rsidR="000C7FDD" w:rsidRDefault="004A5D8E" w:rsidP="004B5090">
            <w:pPr>
              <w:spacing w:before="100" w:beforeAutospacing="1" w:after="100" w:afterAutospacing="1"/>
              <w:rPr>
                <w:rFonts w:ascii="Arial" w:hAnsi="Arial" w:cs="Arial"/>
                <w:sz w:val="16"/>
                <w:szCs w:val="16"/>
              </w:rPr>
            </w:pPr>
            <w:r>
              <w:rPr>
                <w:rFonts w:ascii="Arial" w:hAnsi="Arial" w:cs="Arial"/>
                <w:sz w:val="16"/>
                <w:szCs w:val="16"/>
              </w:rPr>
              <w:t>RelHwPos_HwDeg_f32</w:t>
            </w:r>
          </w:p>
        </w:tc>
        <w:tc>
          <w:tcPr>
            <w:tcW w:w="4455" w:type="dxa"/>
            <w:vAlign w:val="center"/>
          </w:tcPr>
          <w:p w:rsidR="000C7FDD" w:rsidRDefault="000C7FDD" w:rsidP="00F957FA">
            <w:pPr>
              <w:spacing w:before="100" w:beforeAutospacing="1" w:after="100" w:afterAutospacing="1"/>
              <w:rPr>
                <w:rFonts w:ascii="Arial" w:hAnsi="Arial" w:cs="Arial"/>
                <w:sz w:val="16"/>
                <w:szCs w:val="16"/>
              </w:rPr>
            </w:pPr>
          </w:p>
        </w:tc>
      </w:tr>
      <w:tr w:rsidR="004C0089" w:rsidRPr="004B5BE2" w:rsidTr="00FC1B3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21"/>
        </w:trPr>
        <w:tc>
          <w:tcPr>
            <w:tcW w:w="4455" w:type="dxa"/>
            <w:gridSpan w:val="2"/>
          </w:tcPr>
          <w:p w:rsidR="004C0089" w:rsidRDefault="004F1004" w:rsidP="004B5090">
            <w:pPr>
              <w:spacing w:before="100" w:beforeAutospacing="1" w:after="100" w:afterAutospacing="1"/>
              <w:rPr>
                <w:rFonts w:ascii="Arial" w:hAnsi="Arial" w:cs="Arial"/>
                <w:sz w:val="16"/>
                <w:szCs w:val="16"/>
              </w:rPr>
            </w:pPr>
            <w:r>
              <w:t>CcwEOT</w:t>
            </w:r>
            <w:r w:rsidR="004C0089" w:rsidRPr="00B510B8">
              <w:t>_HwDeg_f32</w:t>
            </w:r>
          </w:p>
        </w:tc>
        <w:tc>
          <w:tcPr>
            <w:tcW w:w="4455" w:type="dxa"/>
            <w:vAlign w:val="center"/>
          </w:tcPr>
          <w:p w:rsidR="004C0089" w:rsidRDefault="004C0089" w:rsidP="00F957FA">
            <w:pPr>
              <w:spacing w:before="100" w:beforeAutospacing="1" w:after="100" w:afterAutospacing="1"/>
              <w:rPr>
                <w:rFonts w:ascii="Arial" w:hAnsi="Arial" w:cs="Arial"/>
                <w:sz w:val="16"/>
                <w:szCs w:val="16"/>
              </w:rPr>
            </w:pPr>
          </w:p>
        </w:tc>
      </w:tr>
      <w:tr w:rsidR="004C0089" w:rsidTr="00FC1B3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21"/>
        </w:trPr>
        <w:tc>
          <w:tcPr>
            <w:tcW w:w="4455" w:type="dxa"/>
            <w:gridSpan w:val="2"/>
            <w:tcBorders>
              <w:top w:val="single" w:sz="4" w:space="0" w:color="auto"/>
              <w:left w:val="single" w:sz="4" w:space="0" w:color="auto"/>
              <w:bottom w:val="single" w:sz="4" w:space="0" w:color="auto"/>
              <w:right w:val="single" w:sz="4" w:space="0" w:color="auto"/>
            </w:tcBorders>
          </w:tcPr>
          <w:p w:rsidR="004C0089" w:rsidRDefault="004F1004" w:rsidP="004F1004">
            <w:pPr>
              <w:spacing w:before="100" w:beforeAutospacing="1" w:after="100" w:afterAutospacing="1"/>
              <w:rPr>
                <w:rFonts w:ascii="Arial" w:hAnsi="Arial" w:cs="Arial"/>
                <w:sz w:val="16"/>
                <w:szCs w:val="16"/>
              </w:rPr>
            </w:pPr>
            <w:r>
              <w:t>CwEOT</w:t>
            </w:r>
            <w:r w:rsidR="004C0089" w:rsidRPr="00B510B8">
              <w:t>_HwDeg_f32</w:t>
            </w:r>
          </w:p>
        </w:tc>
        <w:tc>
          <w:tcPr>
            <w:tcW w:w="4455" w:type="dxa"/>
            <w:tcBorders>
              <w:top w:val="single" w:sz="4" w:space="0" w:color="auto"/>
              <w:left w:val="single" w:sz="4" w:space="0" w:color="auto"/>
              <w:bottom w:val="single" w:sz="4" w:space="0" w:color="auto"/>
              <w:right w:val="single" w:sz="4" w:space="0" w:color="auto"/>
            </w:tcBorders>
            <w:vAlign w:val="center"/>
          </w:tcPr>
          <w:p w:rsidR="004C0089" w:rsidRDefault="004C0089" w:rsidP="005116BB">
            <w:pPr>
              <w:spacing w:before="100" w:beforeAutospacing="1" w:after="100" w:afterAutospacing="1"/>
              <w:rPr>
                <w:rFonts w:ascii="Arial" w:hAnsi="Arial" w:cs="Arial"/>
                <w:sz w:val="16"/>
                <w:szCs w:val="16"/>
              </w:rPr>
            </w:pPr>
          </w:p>
        </w:tc>
      </w:tr>
      <w:tr w:rsidR="004C0089" w:rsidTr="00FC1B3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21"/>
        </w:trPr>
        <w:tc>
          <w:tcPr>
            <w:tcW w:w="4455" w:type="dxa"/>
            <w:gridSpan w:val="2"/>
            <w:tcBorders>
              <w:top w:val="single" w:sz="4" w:space="0" w:color="auto"/>
              <w:left w:val="single" w:sz="4" w:space="0" w:color="auto"/>
              <w:bottom w:val="single" w:sz="4" w:space="0" w:color="auto"/>
              <w:right w:val="single" w:sz="4" w:space="0" w:color="auto"/>
            </w:tcBorders>
          </w:tcPr>
          <w:p w:rsidR="004C0089" w:rsidRDefault="004F1004" w:rsidP="005116BB">
            <w:pPr>
              <w:spacing w:before="100" w:beforeAutospacing="1" w:after="100" w:afterAutospacing="1"/>
              <w:rPr>
                <w:rFonts w:ascii="Arial" w:hAnsi="Arial" w:cs="Arial"/>
                <w:sz w:val="16"/>
                <w:szCs w:val="16"/>
              </w:rPr>
            </w:pPr>
            <w:r>
              <w:t>Hw</w:t>
            </w:r>
            <w:r w:rsidR="004C0089" w:rsidRPr="00B510B8">
              <w:t>Auth_Uls_f32</w:t>
            </w:r>
          </w:p>
        </w:tc>
        <w:tc>
          <w:tcPr>
            <w:tcW w:w="4455" w:type="dxa"/>
            <w:tcBorders>
              <w:top w:val="single" w:sz="4" w:space="0" w:color="auto"/>
              <w:left w:val="single" w:sz="4" w:space="0" w:color="auto"/>
              <w:bottom w:val="single" w:sz="4" w:space="0" w:color="auto"/>
              <w:right w:val="single" w:sz="4" w:space="0" w:color="auto"/>
            </w:tcBorders>
            <w:vAlign w:val="center"/>
          </w:tcPr>
          <w:p w:rsidR="004C0089" w:rsidRDefault="004C0089" w:rsidP="005116BB">
            <w:pPr>
              <w:spacing w:before="100" w:beforeAutospacing="1" w:after="100" w:afterAutospacing="1"/>
              <w:rPr>
                <w:rFonts w:ascii="Arial" w:hAnsi="Arial" w:cs="Arial"/>
                <w:sz w:val="16"/>
                <w:szCs w:val="16"/>
              </w:rPr>
            </w:pPr>
          </w:p>
        </w:tc>
      </w:tr>
      <w:tr w:rsidR="004C0089" w:rsidTr="00FC1B3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21"/>
        </w:trPr>
        <w:tc>
          <w:tcPr>
            <w:tcW w:w="4455" w:type="dxa"/>
            <w:gridSpan w:val="2"/>
            <w:tcBorders>
              <w:top w:val="single" w:sz="4" w:space="0" w:color="auto"/>
              <w:left w:val="single" w:sz="4" w:space="0" w:color="auto"/>
              <w:bottom w:val="single" w:sz="4" w:space="0" w:color="auto"/>
              <w:right w:val="single" w:sz="4" w:space="0" w:color="auto"/>
            </w:tcBorders>
          </w:tcPr>
          <w:p w:rsidR="004C0089" w:rsidRDefault="004F1004" w:rsidP="005116BB">
            <w:pPr>
              <w:spacing w:before="100" w:beforeAutospacing="1" w:after="100" w:afterAutospacing="1"/>
              <w:rPr>
                <w:rFonts w:ascii="Arial" w:hAnsi="Arial" w:cs="Arial"/>
                <w:sz w:val="16"/>
                <w:szCs w:val="16"/>
              </w:rPr>
            </w:pPr>
            <w:r>
              <w:t>Handw</w:t>
            </w:r>
            <w:r w:rsidR="004C0089" w:rsidRPr="00B510B8">
              <w:t>heelPos</w:t>
            </w:r>
            <w:r>
              <w:t>ition</w:t>
            </w:r>
            <w:r w:rsidR="004C0089" w:rsidRPr="00B510B8">
              <w:t>_HwDeg_f32</w:t>
            </w:r>
          </w:p>
        </w:tc>
        <w:tc>
          <w:tcPr>
            <w:tcW w:w="4455" w:type="dxa"/>
            <w:tcBorders>
              <w:top w:val="single" w:sz="4" w:space="0" w:color="auto"/>
              <w:left w:val="single" w:sz="4" w:space="0" w:color="auto"/>
              <w:bottom w:val="single" w:sz="4" w:space="0" w:color="auto"/>
              <w:right w:val="single" w:sz="4" w:space="0" w:color="auto"/>
            </w:tcBorders>
            <w:vAlign w:val="center"/>
          </w:tcPr>
          <w:p w:rsidR="004C0089" w:rsidRDefault="004C0089" w:rsidP="005116BB">
            <w:pPr>
              <w:spacing w:before="100" w:beforeAutospacing="1" w:after="100" w:afterAutospacing="1"/>
              <w:rPr>
                <w:rFonts w:ascii="Arial" w:hAnsi="Arial" w:cs="Arial"/>
                <w:sz w:val="16"/>
                <w:szCs w:val="16"/>
              </w:rPr>
            </w:pPr>
          </w:p>
        </w:tc>
      </w:tr>
      <w:tr w:rsidR="004C0089" w:rsidTr="00FC1B3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21"/>
        </w:trPr>
        <w:tc>
          <w:tcPr>
            <w:tcW w:w="4455" w:type="dxa"/>
            <w:gridSpan w:val="2"/>
            <w:tcBorders>
              <w:top w:val="single" w:sz="4" w:space="0" w:color="auto"/>
              <w:left w:val="single" w:sz="4" w:space="0" w:color="auto"/>
              <w:bottom w:val="single" w:sz="4" w:space="0" w:color="auto"/>
              <w:right w:val="single" w:sz="4" w:space="0" w:color="auto"/>
            </w:tcBorders>
          </w:tcPr>
          <w:p w:rsidR="004C0089" w:rsidRDefault="00677DF8" w:rsidP="005116BB">
            <w:pPr>
              <w:spacing w:before="100" w:beforeAutospacing="1" w:after="100" w:afterAutospacing="1"/>
              <w:rPr>
                <w:rFonts w:ascii="Arial" w:hAnsi="Arial" w:cs="Arial"/>
                <w:sz w:val="16"/>
                <w:szCs w:val="16"/>
              </w:rPr>
            </w:pPr>
            <w:r w:rsidRPr="00677DF8">
              <w:t>MechMtrPos1_Rev_f32</w:t>
            </w:r>
          </w:p>
        </w:tc>
        <w:tc>
          <w:tcPr>
            <w:tcW w:w="4455" w:type="dxa"/>
            <w:tcBorders>
              <w:top w:val="single" w:sz="4" w:space="0" w:color="auto"/>
              <w:left w:val="single" w:sz="4" w:space="0" w:color="auto"/>
              <w:bottom w:val="single" w:sz="4" w:space="0" w:color="auto"/>
              <w:right w:val="single" w:sz="4" w:space="0" w:color="auto"/>
            </w:tcBorders>
            <w:vAlign w:val="center"/>
          </w:tcPr>
          <w:p w:rsidR="004C0089" w:rsidRDefault="004C0089" w:rsidP="005116BB">
            <w:pPr>
              <w:spacing w:before="100" w:beforeAutospacing="1" w:after="100" w:afterAutospacing="1"/>
              <w:rPr>
                <w:rFonts w:ascii="Arial" w:hAnsi="Arial" w:cs="Arial"/>
                <w:sz w:val="16"/>
                <w:szCs w:val="16"/>
              </w:rPr>
            </w:pPr>
          </w:p>
        </w:tc>
      </w:tr>
    </w:tbl>
    <w:p w:rsidR="006D33CC" w:rsidRDefault="006D33CC"/>
    <w:p w:rsidR="004B5090" w:rsidRDefault="004B5090">
      <w:pPr>
        <w:spacing w:after="0"/>
        <w:rPr>
          <w:rFonts w:ascii="Arial" w:hAnsi="Arial"/>
          <w:b/>
          <w:sz w:val="24"/>
        </w:rPr>
      </w:pPr>
      <w:r>
        <w:br w:type="page"/>
      </w:r>
    </w:p>
    <w:p w:rsidR="004A781C" w:rsidRDefault="004A781C">
      <w:pPr>
        <w:pStyle w:val="Heading2"/>
      </w:pPr>
      <w:r>
        <w:lastRenderedPageBreak/>
        <w:t>Module Internal Variables</w:t>
      </w:r>
    </w:p>
    <w:p w:rsidR="004A781C" w:rsidRDefault="004A781C">
      <w:r>
        <w:t xml:space="preserve">This section identifies the name, range and resolutions for module specific data created by this module.  If there are no range restrictions on the variable, the term “FULL” is placed into the table for legal range. </w:t>
      </w:r>
    </w:p>
    <w:tbl>
      <w:tblPr>
        <w:tblW w:w="10412" w:type="dxa"/>
        <w:tblInd w:w="-612"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3640"/>
        <w:gridCol w:w="1786"/>
        <w:gridCol w:w="1210"/>
        <w:gridCol w:w="1210"/>
        <w:gridCol w:w="2566"/>
      </w:tblGrid>
      <w:tr w:rsidR="00BD008B" w:rsidTr="00667E16">
        <w:tc>
          <w:tcPr>
            <w:tcW w:w="3640" w:type="dxa"/>
            <w:tcBorders>
              <w:top w:val="single" w:sz="6" w:space="0" w:color="auto"/>
              <w:left w:val="single" w:sz="6" w:space="0" w:color="auto"/>
              <w:bottom w:val="single" w:sz="6" w:space="0" w:color="auto"/>
              <w:right w:val="single" w:sz="6" w:space="0" w:color="auto"/>
            </w:tcBorders>
            <w:shd w:val="pct30" w:color="FFFF00" w:fill="FFFFFF"/>
          </w:tcPr>
          <w:p w:rsidR="00BD008B" w:rsidRDefault="00BD008B" w:rsidP="00F957FA">
            <w:pPr>
              <w:spacing w:before="60"/>
              <w:jc w:val="center"/>
              <w:rPr>
                <w:rFonts w:ascii="Arial" w:hAnsi="Arial" w:cs="Arial"/>
                <w:sz w:val="16"/>
              </w:rPr>
            </w:pPr>
            <w:r>
              <w:rPr>
                <w:rFonts w:ascii="Arial" w:hAnsi="Arial" w:cs="Arial"/>
                <w:sz w:val="16"/>
              </w:rPr>
              <w:t>Variable Name</w:t>
            </w:r>
          </w:p>
        </w:tc>
        <w:tc>
          <w:tcPr>
            <w:tcW w:w="1786" w:type="dxa"/>
            <w:tcBorders>
              <w:top w:val="single" w:sz="6" w:space="0" w:color="auto"/>
              <w:left w:val="single" w:sz="6" w:space="0" w:color="auto"/>
              <w:bottom w:val="single" w:sz="6" w:space="0" w:color="auto"/>
              <w:right w:val="single" w:sz="6" w:space="0" w:color="auto"/>
            </w:tcBorders>
            <w:shd w:val="pct30" w:color="FFFF00" w:fill="FFFFFF"/>
          </w:tcPr>
          <w:p w:rsidR="00BD008B" w:rsidRDefault="00BD008B" w:rsidP="00F957FA">
            <w:pPr>
              <w:spacing w:before="60"/>
              <w:jc w:val="center"/>
              <w:rPr>
                <w:rFonts w:ascii="Arial" w:hAnsi="Arial" w:cs="Arial"/>
                <w:sz w:val="16"/>
              </w:rPr>
            </w:pPr>
            <w:r>
              <w:rPr>
                <w:rFonts w:ascii="Arial" w:hAnsi="Arial" w:cs="Arial"/>
                <w:sz w:val="16"/>
              </w:rPr>
              <w:t>Resolution</w:t>
            </w:r>
          </w:p>
        </w:tc>
        <w:tc>
          <w:tcPr>
            <w:tcW w:w="1210" w:type="dxa"/>
            <w:tcBorders>
              <w:top w:val="single" w:sz="6" w:space="0" w:color="auto"/>
              <w:left w:val="single" w:sz="6" w:space="0" w:color="auto"/>
              <w:bottom w:val="single" w:sz="6" w:space="0" w:color="auto"/>
              <w:right w:val="single" w:sz="6" w:space="0" w:color="auto"/>
            </w:tcBorders>
            <w:shd w:val="pct30" w:color="FFFF00" w:fill="FFFFFF"/>
          </w:tcPr>
          <w:p w:rsidR="00BD008B" w:rsidRDefault="00BD008B" w:rsidP="00F957FA">
            <w:pPr>
              <w:spacing w:before="60"/>
              <w:jc w:val="center"/>
              <w:rPr>
                <w:rFonts w:ascii="Arial" w:hAnsi="Arial" w:cs="Arial"/>
                <w:sz w:val="16"/>
              </w:rPr>
            </w:pPr>
            <w:r>
              <w:rPr>
                <w:rFonts w:ascii="Arial" w:hAnsi="Arial" w:cs="Arial"/>
                <w:sz w:val="16"/>
              </w:rPr>
              <w:t>Legal Range</w:t>
            </w:r>
          </w:p>
          <w:p w:rsidR="00BD008B" w:rsidRDefault="00BD008B" w:rsidP="00F957FA">
            <w:pPr>
              <w:spacing w:before="60"/>
              <w:jc w:val="center"/>
              <w:rPr>
                <w:rFonts w:ascii="Arial" w:hAnsi="Arial" w:cs="Arial"/>
                <w:sz w:val="16"/>
              </w:rPr>
            </w:pPr>
            <w:r>
              <w:rPr>
                <w:rFonts w:ascii="Arial" w:hAnsi="Arial" w:cs="Arial"/>
                <w:sz w:val="16"/>
              </w:rPr>
              <w:t>(min)</w:t>
            </w:r>
          </w:p>
        </w:tc>
        <w:tc>
          <w:tcPr>
            <w:tcW w:w="1210" w:type="dxa"/>
            <w:tcBorders>
              <w:top w:val="single" w:sz="6" w:space="0" w:color="auto"/>
              <w:left w:val="single" w:sz="6" w:space="0" w:color="auto"/>
              <w:bottom w:val="single" w:sz="6" w:space="0" w:color="auto"/>
              <w:right w:val="single" w:sz="6" w:space="0" w:color="auto"/>
            </w:tcBorders>
            <w:shd w:val="pct30" w:color="FFFF00" w:fill="FFFFFF"/>
          </w:tcPr>
          <w:p w:rsidR="00BD008B" w:rsidRDefault="00BD008B" w:rsidP="00F957FA">
            <w:pPr>
              <w:spacing w:before="60"/>
              <w:jc w:val="center"/>
              <w:rPr>
                <w:rFonts w:ascii="Arial" w:hAnsi="Arial" w:cs="Arial"/>
                <w:sz w:val="16"/>
              </w:rPr>
            </w:pPr>
            <w:r>
              <w:rPr>
                <w:rFonts w:ascii="Arial" w:hAnsi="Arial" w:cs="Arial"/>
                <w:sz w:val="16"/>
              </w:rPr>
              <w:t>Legal Range</w:t>
            </w:r>
          </w:p>
          <w:p w:rsidR="00BD008B" w:rsidRDefault="00BD008B" w:rsidP="00F957FA">
            <w:pPr>
              <w:spacing w:before="60"/>
              <w:jc w:val="center"/>
              <w:rPr>
                <w:rFonts w:ascii="Arial" w:hAnsi="Arial" w:cs="Arial"/>
                <w:sz w:val="16"/>
              </w:rPr>
            </w:pPr>
            <w:r>
              <w:rPr>
                <w:rFonts w:ascii="Arial" w:hAnsi="Arial" w:cs="Arial"/>
                <w:sz w:val="16"/>
              </w:rPr>
              <w:t>(max)</w:t>
            </w:r>
          </w:p>
        </w:tc>
        <w:tc>
          <w:tcPr>
            <w:tcW w:w="2566" w:type="dxa"/>
            <w:tcBorders>
              <w:top w:val="single" w:sz="6" w:space="0" w:color="auto"/>
              <w:left w:val="single" w:sz="6" w:space="0" w:color="auto"/>
              <w:bottom w:val="single" w:sz="6" w:space="0" w:color="auto"/>
              <w:right w:val="single" w:sz="6" w:space="0" w:color="auto"/>
            </w:tcBorders>
            <w:shd w:val="pct30" w:color="FFFF00" w:fill="FFFFFF"/>
          </w:tcPr>
          <w:p w:rsidR="00BD008B" w:rsidRDefault="00BD008B" w:rsidP="00F957FA">
            <w:pPr>
              <w:spacing w:before="60"/>
              <w:jc w:val="center"/>
              <w:rPr>
                <w:rFonts w:ascii="Arial" w:hAnsi="Arial" w:cs="Arial"/>
                <w:sz w:val="16"/>
              </w:rPr>
            </w:pPr>
            <w:r>
              <w:rPr>
                <w:rFonts w:ascii="Arial" w:hAnsi="Arial" w:cs="Arial"/>
                <w:sz w:val="16"/>
              </w:rPr>
              <w:t>Software Segment</w:t>
            </w:r>
          </w:p>
        </w:tc>
      </w:tr>
      <w:tr w:rsidR="00E0590E" w:rsidTr="00667E16">
        <w:tc>
          <w:tcPr>
            <w:tcW w:w="3640" w:type="dxa"/>
            <w:tcBorders>
              <w:top w:val="single" w:sz="6" w:space="0" w:color="auto"/>
              <w:left w:val="single" w:sz="6" w:space="0" w:color="auto"/>
              <w:bottom w:val="single" w:sz="6" w:space="0" w:color="auto"/>
              <w:right w:val="single" w:sz="6" w:space="0" w:color="auto"/>
            </w:tcBorders>
          </w:tcPr>
          <w:p w:rsidR="00E0590E" w:rsidRDefault="00B13501" w:rsidP="004B5090">
            <w:pPr>
              <w:spacing w:before="60"/>
              <w:rPr>
                <w:rFonts w:ascii="Arial" w:hAnsi="Arial" w:cs="Arial"/>
                <w:sz w:val="16"/>
              </w:rPr>
            </w:pPr>
            <w:proofErr w:type="spellStart"/>
            <w:r>
              <w:rPr>
                <w:rFonts w:ascii="Arial" w:hAnsi="Arial" w:cs="Arial"/>
                <w:sz w:val="16"/>
              </w:rPr>
              <w:t>VehDyn_</w:t>
            </w:r>
            <w:r w:rsidR="00E0590E">
              <w:rPr>
                <w:rFonts w:ascii="Arial" w:hAnsi="Arial" w:cs="Arial"/>
                <w:sz w:val="16"/>
              </w:rPr>
              <w:t>PinTrqSV_M_Str</w:t>
            </w:r>
            <w:proofErr w:type="spellEnd"/>
            <w:r w:rsidR="00E0590E">
              <w:rPr>
                <w:rFonts w:ascii="Arial" w:hAnsi="Arial" w:cs="Arial"/>
                <w:sz w:val="16"/>
              </w:rPr>
              <w:t>.</w:t>
            </w:r>
            <w:r w:rsidR="00E0590E">
              <w:t xml:space="preserve"> </w:t>
            </w:r>
            <w:r w:rsidR="00E0590E" w:rsidRPr="00F74DCA">
              <w:rPr>
                <w:rFonts w:ascii="Arial" w:hAnsi="Arial" w:cs="Arial"/>
                <w:sz w:val="16"/>
              </w:rPr>
              <w:t>SV_Uls_f32</w:t>
            </w:r>
          </w:p>
        </w:tc>
        <w:tc>
          <w:tcPr>
            <w:tcW w:w="1786" w:type="dxa"/>
            <w:tcBorders>
              <w:top w:val="single" w:sz="6" w:space="0" w:color="auto"/>
              <w:left w:val="single" w:sz="6" w:space="0" w:color="auto"/>
              <w:bottom w:val="single" w:sz="6" w:space="0" w:color="auto"/>
              <w:right w:val="single" w:sz="6" w:space="0" w:color="auto"/>
            </w:tcBorders>
          </w:tcPr>
          <w:p w:rsidR="00E0590E" w:rsidRDefault="00E0590E" w:rsidP="00F957FA">
            <w:pPr>
              <w:spacing w:before="60"/>
              <w:rPr>
                <w:rFonts w:ascii="Arial" w:hAnsi="Arial" w:cs="Arial"/>
                <w:sz w:val="16"/>
              </w:rPr>
            </w:pPr>
            <w:r>
              <w:rPr>
                <w:rFonts w:ascii="Arial" w:hAnsi="Arial" w:cs="Arial"/>
                <w:sz w:val="16"/>
              </w:rPr>
              <w:t>Single Precision Float</w:t>
            </w:r>
          </w:p>
        </w:tc>
        <w:tc>
          <w:tcPr>
            <w:tcW w:w="1210" w:type="dxa"/>
            <w:tcBorders>
              <w:top w:val="single" w:sz="6" w:space="0" w:color="auto"/>
              <w:left w:val="single" w:sz="6" w:space="0" w:color="auto"/>
              <w:bottom w:val="single" w:sz="6" w:space="0" w:color="auto"/>
              <w:right w:val="single" w:sz="6" w:space="0" w:color="auto"/>
            </w:tcBorders>
          </w:tcPr>
          <w:p w:rsidR="00E0590E" w:rsidRDefault="00854B2C" w:rsidP="00F957FA">
            <w:pPr>
              <w:spacing w:before="60"/>
              <w:rPr>
                <w:rFonts w:ascii="Arial" w:hAnsi="Arial" w:cs="Arial"/>
                <w:sz w:val="16"/>
              </w:rPr>
            </w:pPr>
            <w:bookmarkStart w:id="0" w:name="OLE_LINK9"/>
            <w:r>
              <w:rPr>
                <w:rFonts w:ascii="Arial" w:hAnsi="Arial" w:cs="Arial"/>
                <w:sz w:val="16"/>
              </w:rPr>
              <w:t>See Data Dictionary</w:t>
            </w:r>
            <w:bookmarkEnd w:id="0"/>
          </w:p>
        </w:tc>
        <w:tc>
          <w:tcPr>
            <w:tcW w:w="1210" w:type="dxa"/>
            <w:tcBorders>
              <w:top w:val="single" w:sz="6" w:space="0" w:color="auto"/>
              <w:left w:val="single" w:sz="6" w:space="0" w:color="auto"/>
              <w:bottom w:val="single" w:sz="6" w:space="0" w:color="auto"/>
              <w:right w:val="single" w:sz="6" w:space="0" w:color="auto"/>
            </w:tcBorders>
          </w:tcPr>
          <w:p w:rsidR="00E0590E" w:rsidRDefault="00854B2C" w:rsidP="00F957FA">
            <w:pPr>
              <w:spacing w:before="60"/>
              <w:rPr>
                <w:rFonts w:ascii="Arial" w:hAnsi="Arial" w:cs="Arial"/>
                <w:sz w:val="16"/>
              </w:rPr>
            </w:pPr>
            <w:r>
              <w:rPr>
                <w:rFonts w:ascii="Arial" w:hAnsi="Arial" w:cs="Arial"/>
                <w:sz w:val="16"/>
              </w:rPr>
              <w:t>See Data Dictionary</w:t>
            </w:r>
          </w:p>
        </w:tc>
        <w:tc>
          <w:tcPr>
            <w:tcW w:w="2566" w:type="dxa"/>
            <w:tcBorders>
              <w:top w:val="single" w:sz="6" w:space="0" w:color="auto"/>
              <w:left w:val="single" w:sz="6" w:space="0" w:color="auto"/>
              <w:bottom w:val="single" w:sz="6" w:space="0" w:color="auto"/>
              <w:right w:val="single" w:sz="6" w:space="0" w:color="auto"/>
            </w:tcBorders>
          </w:tcPr>
          <w:p w:rsidR="00E0590E" w:rsidRDefault="00AB6643" w:rsidP="001A3828">
            <w:pPr>
              <w:spacing w:before="60"/>
              <w:rPr>
                <w:rFonts w:ascii="Arial" w:hAnsi="Arial" w:cs="Arial"/>
                <w:sz w:val="16"/>
              </w:rPr>
            </w:pPr>
            <w:bookmarkStart w:id="1" w:name="OLE_LINK2"/>
            <w:bookmarkStart w:id="2" w:name="OLE_LINK3"/>
            <w:r>
              <w:rPr>
                <w:rFonts w:ascii="Arial" w:hAnsi="Arial" w:cs="Arial"/>
                <w:sz w:val="16"/>
              </w:rPr>
              <w:t>VEHDYN</w:t>
            </w:r>
            <w:bookmarkEnd w:id="1"/>
            <w:bookmarkEnd w:id="2"/>
            <w:r w:rsidR="00E0590E">
              <w:rPr>
                <w:rFonts w:ascii="Arial" w:hAnsi="Arial" w:cs="Arial"/>
                <w:sz w:val="16"/>
              </w:rPr>
              <w:t>_START_VAR_CLEARED_UNSPECIFIED</w:t>
            </w:r>
          </w:p>
        </w:tc>
      </w:tr>
      <w:tr w:rsidR="00854B2C" w:rsidTr="00667E16">
        <w:tc>
          <w:tcPr>
            <w:tcW w:w="3640" w:type="dxa"/>
            <w:tcBorders>
              <w:top w:val="single" w:sz="6" w:space="0" w:color="auto"/>
              <w:left w:val="single" w:sz="6" w:space="0" w:color="auto"/>
              <w:bottom w:val="single" w:sz="6" w:space="0" w:color="auto"/>
              <w:right w:val="single" w:sz="6" w:space="0" w:color="auto"/>
            </w:tcBorders>
          </w:tcPr>
          <w:p w:rsidR="00854B2C" w:rsidRDefault="00B13501" w:rsidP="004B5090">
            <w:pPr>
              <w:spacing w:before="60"/>
              <w:rPr>
                <w:rFonts w:ascii="Arial" w:hAnsi="Arial" w:cs="Arial"/>
                <w:sz w:val="16"/>
              </w:rPr>
            </w:pPr>
            <w:proofErr w:type="spellStart"/>
            <w:r>
              <w:rPr>
                <w:rFonts w:ascii="Arial" w:hAnsi="Arial" w:cs="Arial"/>
                <w:sz w:val="16"/>
              </w:rPr>
              <w:t>VehDyn_</w:t>
            </w:r>
            <w:r w:rsidR="00854B2C">
              <w:rPr>
                <w:rFonts w:ascii="Arial" w:hAnsi="Arial" w:cs="Arial"/>
                <w:sz w:val="16"/>
              </w:rPr>
              <w:t>PinTrqSV_M_Str</w:t>
            </w:r>
            <w:proofErr w:type="spellEnd"/>
            <w:r w:rsidR="00854B2C">
              <w:rPr>
                <w:rFonts w:ascii="Arial" w:hAnsi="Arial" w:cs="Arial"/>
                <w:sz w:val="16"/>
              </w:rPr>
              <w:t>.</w:t>
            </w:r>
            <w:r w:rsidR="00854B2C">
              <w:t xml:space="preserve"> </w:t>
            </w:r>
            <w:r w:rsidR="00854B2C" w:rsidRPr="00F74DCA">
              <w:rPr>
                <w:rFonts w:ascii="Arial" w:hAnsi="Arial" w:cs="Arial"/>
                <w:sz w:val="16"/>
              </w:rPr>
              <w:t>K_Uls_f32</w:t>
            </w:r>
          </w:p>
        </w:tc>
        <w:tc>
          <w:tcPr>
            <w:tcW w:w="1786" w:type="dxa"/>
            <w:tcBorders>
              <w:top w:val="single" w:sz="6" w:space="0" w:color="auto"/>
              <w:left w:val="single" w:sz="6" w:space="0" w:color="auto"/>
              <w:bottom w:val="single" w:sz="6" w:space="0" w:color="auto"/>
              <w:right w:val="single" w:sz="6" w:space="0" w:color="auto"/>
            </w:tcBorders>
          </w:tcPr>
          <w:p w:rsidR="00854B2C" w:rsidRDefault="00854B2C" w:rsidP="00F957FA">
            <w:pPr>
              <w:spacing w:before="60"/>
              <w:rPr>
                <w:rFonts w:ascii="Arial" w:hAnsi="Arial" w:cs="Arial"/>
                <w:sz w:val="16"/>
              </w:rPr>
            </w:pPr>
            <w:r>
              <w:rPr>
                <w:rFonts w:ascii="Arial" w:hAnsi="Arial" w:cs="Arial"/>
                <w:sz w:val="16"/>
              </w:rPr>
              <w:t>Single Precision Float</w:t>
            </w:r>
          </w:p>
        </w:tc>
        <w:tc>
          <w:tcPr>
            <w:tcW w:w="1210" w:type="dxa"/>
            <w:tcBorders>
              <w:top w:val="single" w:sz="6" w:space="0" w:color="auto"/>
              <w:left w:val="single" w:sz="6" w:space="0" w:color="auto"/>
              <w:bottom w:val="single" w:sz="6" w:space="0" w:color="auto"/>
              <w:right w:val="single" w:sz="6" w:space="0" w:color="auto"/>
            </w:tcBorders>
          </w:tcPr>
          <w:p w:rsidR="00854B2C" w:rsidRDefault="00854B2C">
            <w:r w:rsidRPr="00513BE5">
              <w:rPr>
                <w:rFonts w:ascii="Arial" w:hAnsi="Arial" w:cs="Arial"/>
                <w:sz w:val="16"/>
              </w:rPr>
              <w:t>See Data Dictionary</w:t>
            </w:r>
          </w:p>
        </w:tc>
        <w:tc>
          <w:tcPr>
            <w:tcW w:w="1210" w:type="dxa"/>
            <w:tcBorders>
              <w:top w:val="single" w:sz="6" w:space="0" w:color="auto"/>
              <w:left w:val="single" w:sz="6" w:space="0" w:color="auto"/>
              <w:bottom w:val="single" w:sz="6" w:space="0" w:color="auto"/>
              <w:right w:val="single" w:sz="6" w:space="0" w:color="auto"/>
            </w:tcBorders>
          </w:tcPr>
          <w:p w:rsidR="00854B2C" w:rsidRDefault="00854B2C">
            <w:r w:rsidRPr="00513BE5">
              <w:rPr>
                <w:rFonts w:ascii="Arial" w:hAnsi="Arial" w:cs="Arial"/>
                <w:sz w:val="16"/>
              </w:rPr>
              <w:t>See Data Dictionary</w:t>
            </w:r>
          </w:p>
        </w:tc>
        <w:tc>
          <w:tcPr>
            <w:tcW w:w="2566" w:type="dxa"/>
            <w:tcBorders>
              <w:top w:val="single" w:sz="6" w:space="0" w:color="auto"/>
              <w:left w:val="single" w:sz="6" w:space="0" w:color="auto"/>
              <w:bottom w:val="single" w:sz="6" w:space="0" w:color="auto"/>
              <w:right w:val="single" w:sz="6" w:space="0" w:color="auto"/>
            </w:tcBorders>
          </w:tcPr>
          <w:p w:rsidR="00854B2C" w:rsidRDefault="001A3828" w:rsidP="00F957FA">
            <w:pPr>
              <w:spacing w:before="60"/>
              <w:rPr>
                <w:rFonts w:ascii="Arial" w:hAnsi="Arial" w:cs="Arial"/>
                <w:sz w:val="16"/>
              </w:rPr>
            </w:pPr>
            <w:r>
              <w:rPr>
                <w:rFonts w:ascii="Arial" w:hAnsi="Arial" w:cs="Arial"/>
                <w:sz w:val="16"/>
              </w:rPr>
              <w:t>VEHDYN_START_VAR_CLEARED_UNSPECIFIED</w:t>
            </w:r>
          </w:p>
        </w:tc>
      </w:tr>
      <w:tr w:rsidR="001A3828" w:rsidTr="00667E16">
        <w:tc>
          <w:tcPr>
            <w:tcW w:w="3640" w:type="dxa"/>
            <w:tcBorders>
              <w:top w:val="single" w:sz="6" w:space="0" w:color="auto"/>
              <w:left w:val="single" w:sz="6" w:space="0" w:color="auto"/>
              <w:bottom w:val="single" w:sz="6" w:space="0" w:color="auto"/>
              <w:right w:val="single" w:sz="6" w:space="0" w:color="auto"/>
            </w:tcBorders>
          </w:tcPr>
          <w:p w:rsidR="001A3828" w:rsidRDefault="001A3828" w:rsidP="004B5090">
            <w:pPr>
              <w:spacing w:before="60"/>
              <w:rPr>
                <w:rFonts w:ascii="Arial" w:hAnsi="Arial" w:cs="Arial"/>
                <w:sz w:val="16"/>
              </w:rPr>
            </w:pPr>
            <w:proofErr w:type="spellStart"/>
            <w:r>
              <w:rPr>
                <w:rFonts w:ascii="Arial" w:hAnsi="Arial" w:cs="Arial"/>
                <w:sz w:val="16"/>
              </w:rPr>
              <w:t>VehDyn_AutoCntrLoSpd_M_str</w:t>
            </w:r>
            <w:proofErr w:type="spellEnd"/>
            <w:r>
              <w:rPr>
                <w:rFonts w:ascii="Arial" w:hAnsi="Arial" w:cs="Arial"/>
                <w:sz w:val="16"/>
              </w:rPr>
              <w:t>.</w:t>
            </w:r>
            <w:r>
              <w:t xml:space="preserve"> </w:t>
            </w:r>
            <w:r w:rsidRPr="00F74DCA">
              <w:rPr>
                <w:rFonts w:ascii="Arial" w:hAnsi="Arial" w:cs="Arial"/>
                <w:sz w:val="16"/>
              </w:rPr>
              <w:t>MtrVel_MtrRadpS_f32</w:t>
            </w:r>
          </w:p>
        </w:tc>
        <w:tc>
          <w:tcPr>
            <w:tcW w:w="1786" w:type="dxa"/>
            <w:tcBorders>
              <w:top w:val="single" w:sz="6" w:space="0" w:color="auto"/>
              <w:left w:val="single" w:sz="6" w:space="0" w:color="auto"/>
              <w:bottom w:val="single" w:sz="6" w:space="0" w:color="auto"/>
              <w:right w:val="single" w:sz="6" w:space="0" w:color="auto"/>
            </w:tcBorders>
          </w:tcPr>
          <w:p w:rsidR="001A3828" w:rsidRDefault="001A3828" w:rsidP="00F957FA">
            <w:pPr>
              <w:spacing w:before="60"/>
              <w:rPr>
                <w:rFonts w:ascii="Arial" w:hAnsi="Arial" w:cs="Arial"/>
                <w:sz w:val="16"/>
              </w:rPr>
            </w:pPr>
            <w:r>
              <w:rPr>
                <w:rFonts w:ascii="Arial" w:hAnsi="Arial" w:cs="Arial"/>
                <w:sz w:val="16"/>
              </w:rPr>
              <w:t>Single Precision Float</w:t>
            </w:r>
          </w:p>
        </w:tc>
        <w:tc>
          <w:tcPr>
            <w:tcW w:w="1210" w:type="dxa"/>
            <w:tcBorders>
              <w:top w:val="single" w:sz="6" w:space="0" w:color="auto"/>
              <w:left w:val="single" w:sz="6" w:space="0" w:color="auto"/>
              <w:bottom w:val="single" w:sz="6" w:space="0" w:color="auto"/>
              <w:right w:val="single" w:sz="6" w:space="0" w:color="auto"/>
            </w:tcBorders>
          </w:tcPr>
          <w:p w:rsidR="001A3828" w:rsidRDefault="001A3828">
            <w:r w:rsidRPr="00513BE5">
              <w:rPr>
                <w:rFonts w:ascii="Arial" w:hAnsi="Arial" w:cs="Arial"/>
                <w:sz w:val="16"/>
              </w:rPr>
              <w:t>See Data Dictionary</w:t>
            </w:r>
          </w:p>
        </w:tc>
        <w:tc>
          <w:tcPr>
            <w:tcW w:w="1210" w:type="dxa"/>
            <w:tcBorders>
              <w:top w:val="single" w:sz="6" w:space="0" w:color="auto"/>
              <w:left w:val="single" w:sz="6" w:space="0" w:color="auto"/>
              <w:bottom w:val="single" w:sz="6" w:space="0" w:color="auto"/>
              <w:right w:val="single" w:sz="6" w:space="0" w:color="auto"/>
            </w:tcBorders>
          </w:tcPr>
          <w:p w:rsidR="001A3828" w:rsidRDefault="001A3828">
            <w:r w:rsidRPr="00513BE5">
              <w:rPr>
                <w:rFonts w:ascii="Arial" w:hAnsi="Arial" w:cs="Arial"/>
                <w:sz w:val="16"/>
              </w:rPr>
              <w:t>See Data Dictionary</w:t>
            </w:r>
          </w:p>
        </w:tc>
        <w:tc>
          <w:tcPr>
            <w:tcW w:w="2566" w:type="dxa"/>
            <w:tcBorders>
              <w:top w:val="single" w:sz="6" w:space="0" w:color="auto"/>
              <w:left w:val="single" w:sz="6" w:space="0" w:color="auto"/>
              <w:bottom w:val="single" w:sz="6" w:space="0" w:color="auto"/>
              <w:right w:val="single" w:sz="6" w:space="0" w:color="auto"/>
            </w:tcBorders>
          </w:tcPr>
          <w:p w:rsidR="001A3828" w:rsidRDefault="001A3828">
            <w:r w:rsidRPr="005C0462">
              <w:rPr>
                <w:rFonts w:ascii="Arial" w:hAnsi="Arial" w:cs="Arial"/>
                <w:sz w:val="16"/>
              </w:rPr>
              <w:t>VEHDYN_START_VAR_CLEARED_UNSPECIFIED</w:t>
            </w:r>
          </w:p>
        </w:tc>
      </w:tr>
      <w:tr w:rsidR="001A3828" w:rsidTr="00667E16">
        <w:tc>
          <w:tcPr>
            <w:tcW w:w="3640" w:type="dxa"/>
            <w:tcBorders>
              <w:top w:val="single" w:sz="6" w:space="0" w:color="auto"/>
              <w:left w:val="single" w:sz="6" w:space="0" w:color="auto"/>
              <w:bottom w:val="single" w:sz="6" w:space="0" w:color="auto"/>
              <w:right w:val="single" w:sz="6" w:space="0" w:color="auto"/>
            </w:tcBorders>
          </w:tcPr>
          <w:p w:rsidR="001A3828" w:rsidRDefault="001A3828" w:rsidP="004B5090">
            <w:pPr>
              <w:spacing w:before="60"/>
              <w:rPr>
                <w:rFonts w:ascii="Arial" w:hAnsi="Arial" w:cs="Arial"/>
                <w:sz w:val="16"/>
              </w:rPr>
            </w:pPr>
            <w:proofErr w:type="spellStart"/>
            <w:r>
              <w:rPr>
                <w:rFonts w:ascii="Arial" w:hAnsi="Arial" w:cs="Arial"/>
                <w:sz w:val="16"/>
              </w:rPr>
              <w:t>VehDyn_AutoCntrLoSpd_M_str</w:t>
            </w:r>
            <w:proofErr w:type="spellEnd"/>
            <w:r>
              <w:rPr>
                <w:rFonts w:ascii="Arial" w:hAnsi="Arial" w:cs="Arial"/>
                <w:sz w:val="16"/>
              </w:rPr>
              <w:t>.</w:t>
            </w:r>
            <w:r>
              <w:t xml:space="preserve"> </w:t>
            </w:r>
            <w:r w:rsidRPr="00F74DCA">
              <w:rPr>
                <w:rFonts w:ascii="Arial" w:hAnsi="Arial" w:cs="Arial"/>
                <w:sz w:val="16"/>
              </w:rPr>
              <w:t>VehSpd_kph_f32</w:t>
            </w:r>
          </w:p>
        </w:tc>
        <w:tc>
          <w:tcPr>
            <w:tcW w:w="1786" w:type="dxa"/>
            <w:tcBorders>
              <w:top w:val="single" w:sz="6" w:space="0" w:color="auto"/>
              <w:left w:val="single" w:sz="6" w:space="0" w:color="auto"/>
              <w:bottom w:val="single" w:sz="6" w:space="0" w:color="auto"/>
              <w:right w:val="single" w:sz="6" w:space="0" w:color="auto"/>
            </w:tcBorders>
          </w:tcPr>
          <w:p w:rsidR="001A3828" w:rsidRDefault="001A3828" w:rsidP="00F957FA">
            <w:pPr>
              <w:spacing w:before="60"/>
              <w:rPr>
                <w:rFonts w:ascii="Arial" w:hAnsi="Arial" w:cs="Arial"/>
                <w:sz w:val="16"/>
              </w:rPr>
            </w:pPr>
            <w:r>
              <w:rPr>
                <w:rFonts w:ascii="Arial" w:hAnsi="Arial" w:cs="Arial"/>
                <w:sz w:val="16"/>
              </w:rPr>
              <w:t>Single Precision Float</w:t>
            </w:r>
          </w:p>
        </w:tc>
        <w:tc>
          <w:tcPr>
            <w:tcW w:w="1210" w:type="dxa"/>
            <w:tcBorders>
              <w:top w:val="single" w:sz="6" w:space="0" w:color="auto"/>
              <w:left w:val="single" w:sz="6" w:space="0" w:color="auto"/>
              <w:bottom w:val="single" w:sz="6" w:space="0" w:color="auto"/>
              <w:right w:val="single" w:sz="6" w:space="0" w:color="auto"/>
            </w:tcBorders>
          </w:tcPr>
          <w:p w:rsidR="001A3828" w:rsidRDefault="001A3828">
            <w:r w:rsidRPr="00513BE5">
              <w:rPr>
                <w:rFonts w:ascii="Arial" w:hAnsi="Arial" w:cs="Arial"/>
                <w:sz w:val="16"/>
              </w:rPr>
              <w:t>See Data Dictionary</w:t>
            </w:r>
          </w:p>
        </w:tc>
        <w:tc>
          <w:tcPr>
            <w:tcW w:w="1210" w:type="dxa"/>
            <w:tcBorders>
              <w:top w:val="single" w:sz="6" w:space="0" w:color="auto"/>
              <w:left w:val="single" w:sz="6" w:space="0" w:color="auto"/>
              <w:bottom w:val="single" w:sz="6" w:space="0" w:color="auto"/>
              <w:right w:val="single" w:sz="6" w:space="0" w:color="auto"/>
            </w:tcBorders>
          </w:tcPr>
          <w:p w:rsidR="001A3828" w:rsidRDefault="001A3828">
            <w:r w:rsidRPr="00513BE5">
              <w:rPr>
                <w:rFonts w:ascii="Arial" w:hAnsi="Arial" w:cs="Arial"/>
                <w:sz w:val="16"/>
              </w:rPr>
              <w:t>See Data Dictionary</w:t>
            </w:r>
          </w:p>
        </w:tc>
        <w:tc>
          <w:tcPr>
            <w:tcW w:w="2566" w:type="dxa"/>
            <w:tcBorders>
              <w:top w:val="single" w:sz="6" w:space="0" w:color="auto"/>
              <w:left w:val="single" w:sz="6" w:space="0" w:color="auto"/>
              <w:bottom w:val="single" w:sz="6" w:space="0" w:color="auto"/>
              <w:right w:val="single" w:sz="6" w:space="0" w:color="auto"/>
            </w:tcBorders>
          </w:tcPr>
          <w:p w:rsidR="001A3828" w:rsidRDefault="001A3828">
            <w:r w:rsidRPr="005C0462">
              <w:rPr>
                <w:rFonts w:ascii="Arial" w:hAnsi="Arial" w:cs="Arial"/>
                <w:sz w:val="16"/>
              </w:rPr>
              <w:t>VEHDYN_START_VAR_CLEARED_UNSPECIFIED</w:t>
            </w:r>
          </w:p>
        </w:tc>
      </w:tr>
      <w:tr w:rsidR="001A3828" w:rsidTr="00667E16">
        <w:tc>
          <w:tcPr>
            <w:tcW w:w="3640" w:type="dxa"/>
            <w:tcBorders>
              <w:top w:val="single" w:sz="6" w:space="0" w:color="auto"/>
              <w:left w:val="single" w:sz="6" w:space="0" w:color="auto"/>
              <w:bottom w:val="single" w:sz="6" w:space="0" w:color="auto"/>
              <w:right w:val="single" w:sz="6" w:space="0" w:color="auto"/>
            </w:tcBorders>
          </w:tcPr>
          <w:p w:rsidR="001A3828" w:rsidRDefault="001A3828" w:rsidP="004B5090">
            <w:pPr>
              <w:spacing w:before="60"/>
              <w:rPr>
                <w:rFonts w:ascii="Arial" w:hAnsi="Arial" w:cs="Arial"/>
                <w:sz w:val="16"/>
              </w:rPr>
            </w:pPr>
            <w:proofErr w:type="spellStart"/>
            <w:r>
              <w:rPr>
                <w:rFonts w:ascii="Arial" w:hAnsi="Arial" w:cs="Arial"/>
                <w:sz w:val="16"/>
              </w:rPr>
              <w:t>VehDyn_AutoCntrLoSpd_M_str</w:t>
            </w:r>
            <w:proofErr w:type="spellEnd"/>
            <w:r>
              <w:rPr>
                <w:rFonts w:ascii="Arial" w:hAnsi="Arial" w:cs="Arial"/>
                <w:sz w:val="16"/>
              </w:rPr>
              <w:t>.</w:t>
            </w:r>
            <w:r w:rsidRPr="00854B2C">
              <w:rPr>
                <w:rFonts w:ascii="Arial" w:hAnsi="Arial" w:cs="Arial"/>
                <w:sz w:val="16"/>
              </w:rPr>
              <w:t xml:space="preserve"> Filt</w:t>
            </w:r>
            <w:r w:rsidRPr="00F74DCA">
              <w:rPr>
                <w:rFonts w:ascii="Arial" w:hAnsi="Arial" w:cs="Arial"/>
                <w:sz w:val="16"/>
              </w:rPr>
              <w:t>PinTrq_HwNm_f32</w:t>
            </w:r>
          </w:p>
        </w:tc>
        <w:tc>
          <w:tcPr>
            <w:tcW w:w="1786" w:type="dxa"/>
            <w:tcBorders>
              <w:top w:val="single" w:sz="6" w:space="0" w:color="auto"/>
              <w:left w:val="single" w:sz="6" w:space="0" w:color="auto"/>
              <w:bottom w:val="single" w:sz="6" w:space="0" w:color="auto"/>
              <w:right w:val="single" w:sz="6" w:space="0" w:color="auto"/>
            </w:tcBorders>
          </w:tcPr>
          <w:p w:rsidR="001A3828" w:rsidRDefault="001A3828" w:rsidP="00F957FA">
            <w:pPr>
              <w:spacing w:before="60"/>
              <w:rPr>
                <w:rFonts w:ascii="Arial" w:hAnsi="Arial" w:cs="Arial"/>
                <w:sz w:val="16"/>
              </w:rPr>
            </w:pPr>
            <w:r>
              <w:rPr>
                <w:rFonts w:ascii="Arial" w:hAnsi="Arial" w:cs="Arial"/>
                <w:sz w:val="16"/>
              </w:rPr>
              <w:t>Single Precision Float</w:t>
            </w:r>
          </w:p>
        </w:tc>
        <w:tc>
          <w:tcPr>
            <w:tcW w:w="1210" w:type="dxa"/>
            <w:tcBorders>
              <w:top w:val="single" w:sz="6" w:space="0" w:color="auto"/>
              <w:left w:val="single" w:sz="6" w:space="0" w:color="auto"/>
              <w:bottom w:val="single" w:sz="6" w:space="0" w:color="auto"/>
              <w:right w:val="single" w:sz="6" w:space="0" w:color="auto"/>
            </w:tcBorders>
          </w:tcPr>
          <w:p w:rsidR="001A3828" w:rsidRDefault="001A3828">
            <w:r w:rsidRPr="00513BE5">
              <w:rPr>
                <w:rFonts w:ascii="Arial" w:hAnsi="Arial" w:cs="Arial"/>
                <w:sz w:val="16"/>
              </w:rPr>
              <w:t>See Data Dictionary</w:t>
            </w:r>
          </w:p>
        </w:tc>
        <w:tc>
          <w:tcPr>
            <w:tcW w:w="1210" w:type="dxa"/>
            <w:tcBorders>
              <w:top w:val="single" w:sz="6" w:space="0" w:color="auto"/>
              <w:left w:val="single" w:sz="6" w:space="0" w:color="auto"/>
              <w:bottom w:val="single" w:sz="6" w:space="0" w:color="auto"/>
              <w:right w:val="single" w:sz="6" w:space="0" w:color="auto"/>
            </w:tcBorders>
          </w:tcPr>
          <w:p w:rsidR="001A3828" w:rsidRDefault="001A3828">
            <w:r w:rsidRPr="00513BE5">
              <w:rPr>
                <w:rFonts w:ascii="Arial" w:hAnsi="Arial" w:cs="Arial"/>
                <w:sz w:val="16"/>
              </w:rPr>
              <w:t>See Data Dictionary</w:t>
            </w:r>
          </w:p>
        </w:tc>
        <w:tc>
          <w:tcPr>
            <w:tcW w:w="2566" w:type="dxa"/>
            <w:tcBorders>
              <w:top w:val="single" w:sz="6" w:space="0" w:color="auto"/>
              <w:left w:val="single" w:sz="6" w:space="0" w:color="auto"/>
              <w:bottom w:val="single" w:sz="6" w:space="0" w:color="auto"/>
              <w:right w:val="single" w:sz="6" w:space="0" w:color="auto"/>
            </w:tcBorders>
          </w:tcPr>
          <w:p w:rsidR="001A3828" w:rsidRDefault="001A3828">
            <w:r w:rsidRPr="005C0462">
              <w:rPr>
                <w:rFonts w:ascii="Arial" w:hAnsi="Arial" w:cs="Arial"/>
                <w:sz w:val="16"/>
              </w:rPr>
              <w:t>VEHDYN_START_VAR_CLEARED_UNSPECIFIED</w:t>
            </w:r>
          </w:p>
        </w:tc>
      </w:tr>
      <w:tr w:rsidR="001A3828" w:rsidTr="00667E16">
        <w:tc>
          <w:tcPr>
            <w:tcW w:w="3640" w:type="dxa"/>
            <w:tcBorders>
              <w:top w:val="single" w:sz="6" w:space="0" w:color="auto"/>
              <w:left w:val="single" w:sz="6" w:space="0" w:color="auto"/>
              <w:bottom w:val="single" w:sz="6" w:space="0" w:color="auto"/>
              <w:right w:val="single" w:sz="6" w:space="0" w:color="auto"/>
            </w:tcBorders>
          </w:tcPr>
          <w:p w:rsidR="001A3828" w:rsidRDefault="001A3828" w:rsidP="004B5090">
            <w:pPr>
              <w:spacing w:before="60"/>
              <w:rPr>
                <w:rFonts w:ascii="Arial" w:hAnsi="Arial" w:cs="Arial"/>
                <w:sz w:val="16"/>
              </w:rPr>
            </w:pPr>
            <w:proofErr w:type="spellStart"/>
            <w:r>
              <w:rPr>
                <w:rFonts w:ascii="Arial" w:hAnsi="Arial" w:cs="Arial"/>
                <w:sz w:val="16"/>
              </w:rPr>
              <w:t>VehDyn_AutoCntrLoSpd_M_str</w:t>
            </w:r>
            <w:proofErr w:type="spellEnd"/>
            <w:r>
              <w:rPr>
                <w:rFonts w:ascii="Arial" w:hAnsi="Arial" w:cs="Arial"/>
                <w:sz w:val="16"/>
              </w:rPr>
              <w:t>.</w:t>
            </w:r>
            <w:r>
              <w:t xml:space="preserve"> </w:t>
            </w:r>
            <w:r w:rsidRPr="00F74DCA">
              <w:rPr>
                <w:rFonts w:ascii="Arial" w:hAnsi="Arial" w:cs="Arial"/>
                <w:sz w:val="16"/>
              </w:rPr>
              <w:t>CntrWindow_HwDeg_f32</w:t>
            </w:r>
          </w:p>
        </w:tc>
        <w:tc>
          <w:tcPr>
            <w:tcW w:w="1786" w:type="dxa"/>
            <w:tcBorders>
              <w:top w:val="single" w:sz="6" w:space="0" w:color="auto"/>
              <w:left w:val="single" w:sz="6" w:space="0" w:color="auto"/>
              <w:bottom w:val="single" w:sz="6" w:space="0" w:color="auto"/>
              <w:right w:val="single" w:sz="6" w:space="0" w:color="auto"/>
            </w:tcBorders>
          </w:tcPr>
          <w:p w:rsidR="001A3828" w:rsidRDefault="001A3828" w:rsidP="00F957FA">
            <w:pPr>
              <w:spacing w:before="60"/>
              <w:rPr>
                <w:rFonts w:ascii="Arial" w:hAnsi="Arial" w:cs="Arial"/>
                <w:sz w:val="16"/>
              </w:rPr>
            </w:pPr>
            <w:r>
              <w:rPr>
                <w:rFonts w:ascii="Arial" w:hAnsi="Arial" w:cs="Arial"/>
                <w:sz w:val="16"/>
              </w:rPr>
              <w:t>Single Precision Float</w:t>
            </w:r>
          </w:p>
        </w:tc>
        <w:tc>
          <w:tcPr>
            <w:tcW w:w="1210" w:type="dxa"/>
            <w:tcBorders>
              <w:top w:val="single" w:sz="6" w:space="0" w:color="auto"/>
              <w:left w:val="single" w:sz="6" w:space="0" w:color="auto"/>
              <w:bottom w:val="single" w:sz="6" w:space="0" w:color="auto"/>
              <w:right w:val="single" w:sz="6" w:space="0" w:color="auto"/>
            </w:tcBorders>
          </w:tcPr>
          <w:p w:rsidR="001A3828" w:rsidRDefault="001A3828">
            <w:r w:rsidRPr="00513BE5">
              <w:rPr>
                <w:rFonts w:ascii="Arial" w:hAnsi="Arial" w:cs="Arial"/>
                <w:sz w:val="16"/>
              </w:rPr>
              <w:t>See Data Dictionary</w:t>
            </w:r>
          </w:p>
        </w:tc>
        <w:tc>
          <w:tcPr>
            <w:tcW w:w="1210" w:type="dxa"/>
            <w:tcBorders>
              <w:top w:val="single" w:sz="6" w:space="0" w:color="auto"/>
              <w:left w:val="single" w:sz="6" w:space="0" w:color="auto"/>
              <w:bottom w:val="single" w:sz="6" w:space="0" w:color="auto"/>
              <w:right w:val="single" w:sz="6" w:space="0" w:color="auto"/>
            </w:tcBorders>
          </w:tcPr>
          <w:p w:rsidR="001A3828" w:rsidRDefault="001A3828">
            <w:r w:rsidRPr="00513BE5">
              <w:rPr>
                <w:rFonts w:ascii="Arial" w:hAnsi="Arial" w:cs="Arial"/>
                <w:sz w:val="16"/>
              </w:rPr>
              <w:t>See Data Dictionary</w:t>
            </w:r>
          </w:p>
        </w:tc>
        <w:tc>
          <w:tcPr>
            <w:tcW w:w="2566" w:type="dxa"/>
            <w:tcBorders>
              <w:top w:val="single" w:sz="6" w:space="0" w:color="auto"/>
              <w:left w:val="single" w:sz="6" w:space="0" w:color="auto"/>
              <w:bottom w:val="single" w:sz="6" w:space="0" w:color="auto"/>
              <w:right w:val="single" w:sz="6" w:space="0" w:color="auto"/>
            </w:tcBorders>
          </w:tcPr>
          <w:p w:rsidR="001A3828" w:rsidRDefault="001A3828">
            <w:r w:rsidRPr="005C0462">
              <w:rPr>
                <w:rFonts w:ascii="Arial" w:hAnsi="Arial" w:cs="Arial"/>
                <w:sz w:val="16"/>
              </w:rPr>
              <w:t>VEHDYN_START_VAR_CLEARED_UNSPECIFIED</w:t>
            </w:r>
          </w:p>
        </w:tc>
      </w:tr>
      <w:tr w:rsidR="001A3828" w:rsidTr="00667E16">
        <w:tc>
          <w:tcPr>
            <w:tcW w:w="3640" w:type="dxa"/>
            <w:tcBorders>
              <w:top w:val="single" w:sz="6" w:space="0" w:color="auto"/>
              <w:left w:val="single" w:sz="6" w:space="0" w:color="auto"/>
              <w:bottom w:val="single" w:sz="6" w:space="0" w:color="auto"/>
              <w:right w:val="single" w:sz="6" w:space="0" w:color="auto"/>
            </w:tcBorders>
          </w:tcPr>
          <w:p w:rsidR="001A3828" w:rsidRDefault="001A3828" w:rsidP="004B5090">
            <w:pPr>
              <w:spacing w:before="60"/>
              <w:rPr>
                <w:rFonts w:ascii="Arial" w:hAnsi="Arial" w:cs="Arial"/>
                <w:sz w:val="16"/>
              </w:rPr>
            </w:pPr>
            <w:proofErr w:type="spellStart"/>
            <w:r>
              <w:rPr>
                <w:rFonts w:ascii="Arial" w:hAnsi="Arial" w:cs="Arial"/>
                <w:sz w:val="16"/>
              </w:rPr>
              <w:t>VehDyn_AutoCntrLoSpd_M_str</w:t>
            </w:r>
            <w:proofErr w:type="spellEnd"/>
            <w:r>
              <w:rPr>
                <w:rFonts w:ascii="Arial" w:hAnsi="Arial" w:cs="Arial"/>
                <w:sz w:val="16"/>
              </w:rPr>
              <w:t>.</w:t>
            </w:r>
            <w:r>
              <w:t xml:space="preserve"> </w:t>
            </w:r>
            <w:r w:rsidRPr="00F74DCA">
              <w:rPr>
                <w:rFonts w:ascii="Arial" w:hAnsi="Arial" w:cs="Arial"/>
                <w:sz w:val="16"/>
              </w:rPr>
              <w:t>Timer1Thresh_mS_u16</w:t>
            </w:r>
          </w:p>
        </w:tc>
        <w:tc>
          <w:tcPr>
            <w:tcW w:w="1786" w:type="dxa"/>
            <w:tcBorders>
              <w:top w:val="single" w:sz="6" w:space="0" w:color="auto"/>
              <w:left w:val="single" w:sz="6" w:space="0" w:color="auto"/>
              <w:bottom w:val="single" w:sz="6" w:space="0" w:color="auto"/>
              <w:right w:val="single" w:sz="6" w:space="0" w:color="auto"/>
            </w:tcBorders>
          </w:tcPr>
          <w:p w:rsidR="001A3828" w:rsidRDefault="001A3828" w:rsidP="00F957FA">
            <w:pPr>
              <w:spacing w:before="60"/>
              <w:rPr>
                <w:rFonts w:ascii="Arial" w:hAnsi="Arial" w:cs="Arial"/>
                <w:sz w:val="16"/>
              </w:rPr>
            </w:pPr>
            <w:r>
              <w:rPr>
                <w:rFonts w:ascii="Arial" w:hAnsi="Arial" w:cs="Arial"/>
                <w:sz w:val="16"/>
              </w:rPr>
              <w:t>1</w:t>
            </w:r>
          </w:p>
        </w:tc>
        <w:tc>
          <w:tcPr>
            <w:tcW w:w="1210" w:type="dxa"/>
            <w:tcBorders>
              <w:top w:val="single" w:sz="6" w:space="0" w:color="auto"/>
              <w:left w:val="single" w:sz="6" w:space="0" w:color="auto"/>
              <w:bottom w:val="single" w:sz="6" w:space="0" w:color="auto"/>
              <w:right w:val="single" w:sz="6" w:space="0" w:color="auto"/>
            </w:tcBorders>
          </w:tcPr>
          <w:p w:rsidR="001A3828" w:rsidRDefault="001A3828">
            <w:r w:rsidRPr="00513BE5">
              <w:rPr>
                <w:rFonts w:ascii="Arial" w:hAnsi="Arial" w:cs="Arial"/>
                <w:sz w:val="16"/>
              </w:rPr>
              <w:t>See Data Dictionary</w:t>
            </w:r>
          </w:p>
        </w:tc>
        <w:tc>
          <w:tcPr>
            <w:tcW w:w="1210" w:type="dxa"/>
            <w:tcBorders>
              <w:top w:val="single" w:sz="6" w:space="0" w:color="auto"/>
              <w:left w:val="single" w:sz="6" w:space="0" w:color="auto"/>
              <w:bottom w:val="single" w:sz="6" w:space="0" w:color="auto"/>
              <w:right w:val="single" w:sz="6" w:space="0" w:color="auto"/>
            </w:tcBorders>
          </w:tcPr>
          <w:p w:rsidR="001A3828" w:rsidRDefault="001A3828">
            <w:r w:rsidRPr="00513BE5">
              <w:rPr>
                <w:rFonts w:ascii="Arial" w:hAnsi="Arial" w:cs="Arial"/>
                <w:sz w:val="16"/>
              </w:rPr>
              <w:t>See Data Dictionary</w:t>
            </w:r>
          </w:p>
        </w:tc>
        <w:tc>
          <w:tcPr>
            <w:tcW w:w="2566" w:type="dxa"/>
            <w:tcBorders>
              <w:top w:val="single" w:sz="6" w:space="0" w:color="auto"/>
              <w:left w:val="single" w:sz="6" w:space="0" w:color="auto"/>
              <w:bottom w:val="single" w:sz="6" w:space="0" w:color="auto"/>
              <w:right w:val="single" w:sz="6" w:space="0" w:color="auto"/>
            </w:tcBorders>
          </w:tcPr>
          <w:p w:rsidR="001A3828" w:rsidRDefault="001A3828">
            <w:r w:rsidRPr="005C0462">
              <w:rPr>
                <w:rFonts w:ascii="Arial" w:hAnsi="Arial" w:cs="Arial"/>
                <w:sz w:val="16"/>
              </w:rPr>
              <w:t>VEHDYN_START_VAR_CLEARED_UNSPECIFIED</w:t>
            </w:r>
          </w:p>
        </w:tc>
      </w:tr>
      <w:tr w:rsidR="001A3828" w:rsidTr="00667E16">
        <w:tc>
          <w:tcPr>
            <w:tcW w:w="3640" w:type="dxa"/>
            <w:tcBorders>
              <w:top w:val="single" w:sz="6" w:space="0" w:color="auto"/>
              <w:left w:val="single" w:sz="6" w:space="0" w:color="auto"/>
              <w:bottom w:val="single" w:sz="6" w:space="0" w:color="auto"/>
              <w:right w:val="single" w:sz="6" w:space="0" w:color="auto"/>
            </w:tcBorders>
          </w:tcPr>
          <w:p w:rsidR="001A3828" w:rsidRDefault="001A3828" w:rsidP="004B5090">
            <w:pPr>
              <w:spacing w:before="60"/>
              <w:rPr>
                <w:rFonts w:ascii="Arial" w:hAnsi="Arial" w:cs="Arial"/>
                <w:sz w:val="16"/>
              </w:rPr>
            </w:pPr>
            <w:proofErr w:type="spellStart"/>
            <w:r>
              <w:rPr>
                <w:rFonts w:ascii="Arial" w:hAnsi="Arial" w:cs="Arial"/>
                <w:sz w:val="16"/>
              </w:rPr>
              <w:t>VehDyn_AutoCntrLoSpd_M_str</w:t>
            </w:r>
            <w:proofErr w:type="spellEnd"/>
            <w:r>
              <w:rPr>
                <w:rFonts w:ascii="Arial" w:hAnsi="Arial" w:cs="Arial"/>
                <w:sz w:val="16"/>
              </w:rPr>
              <w:t>.</w:t>
            </w:r>
            <w:r>
              <w:t xml:space="preserve"> </w:t>
            </w:r>
            <w:r w:rsidRPr="00F74DCA">
              <w:rPr>
                <w:rFonts w:ascii="Arial" w:hAnsi="Arial" w:cs="Arial"/>
                <w:sz w:val="16"/>
              </w:rPr>
              <w:t>Timer2Thresh_mS_u16</w:t>
            </w:r>
          </w:p>
        </w:tc>
        <w:tc>
          <w:tcPr>
            <w:tcW w:w="1786" w:type="dxa"/>
            <w:tcBorders>
              <w:top w:val="single" w:sz="6" w:space="0" w:color="auto"/>
              <w:left w:val="single" w:sz="6" w:space="0" w:color="auto"/>
              <w:bottom w:val="single" w:sz="6" w:space="0" w:color="auto"/>
              <w:right w:val="single" w:sz="6" w:space="0" w:color="auto"/>
            </w:tcBorders>
          </w:tcPr>
          <w:p w:rsidR="001A3828" w:rsidRDefault="001A3828" w:rsidP="00F957FA">
            <w:pPr>
              <w:spacing w:before="60"/>
              <w:rPr>
                <w:rFonts w:ascii="Arial" w:hAnsi="Arial" w:cs="Arial"/>
                <w:sz w:val="16"/>
              </w:rPr>
            </w:pPr>
            <w:r>
              <w:rPr>
                <w:rFonts w:ascii="Arial" w:hAnsi="Arial" w:cs="Arial"/>
                <w:sz w:val="16"/>
              </w:rPr>
              <w:t>1</w:t>
            </w:r>
          </w:p>
        </w:tc>
        <w:tc>
          <w:tcPr>
            <w:tcW w:w="1210" w:type="dxa"/>
            <w:tcBorders>
              <w:top w:val="single" w:sz="6" w:space="0" w:color="auto"/>
              <w:left w:val="single" w:sz="6" w:space="0" w:color="auto"/>
              <w:bottom w:val="single" w:sz="6" w:space="0" w:color="auto"/>
              <w:right w:val="single" w:sz="6" w:space="0" w:color="auto"/>
            </w:tcBorders>
          </w:tcPr>
          <w:p w:rsidR="001A3828" w:rsidRDefault="001A3828">
            <w:r w:rsidRPr="00513BE5">
              <w:rPr>
                <w:rFonts w:ascii="Arial" w:hAnsi="Arial" w:cs="Arial"/>
                <w:sz w:val="16"/>
              </w:rPr>
              <w:t>See Data Dictionary</w:t>
            </w:r>
          </w:p>
        </w:tc>
        <w:tc>
          <w:tcPr>
            <w:tcW w:w="1210" w:type="dxa"/>
            <w:tcBorders>
              <w:top w:val="single" w:sz="6" w:space="0" w:color="auto"/>
              <w:left w:val="single" w:sz="6" w:space="0" w:color="auto"/>
              <w:bottom w:val="single" w:sz="6" w:space="0" w:color="auto"/>
              <w:right w:val="single" w:sz="6" w:space="0" w:color="auto"/>
            </w:tcBorders>
          </w:tcPr>
          <w:p w:rsidR="001A3828" w:rsidRDefault="001A3828">
            <w:r w:rsidRPr="00513BE5">
              <w:rPr>
                <w:rFonts w:ascii="Arial" w:hAnsi="Arial" w:cs="Arial"/>
                <w:sz w:val="16"/>
              </w:rPr>
              <w:t>See Data Dictionary</w:t>
            </w:r>
          </w:p>
        </w:tc>
        <w:tc>
          <w:tcPr>
            <w:tcW w:w="2566" w:type="dxa"/>
            <w:tcBorders>
              <w:top w:val="single" w:sz="6" w:space="0" w:color="auto"/>
              <w:left w:val="single" w:sz="6" w:space="0" w:color="auto"/>
              <w:bottom w:val="single" w:sz="6" w:space="0" w:color="auto"/>
              <w:right w:val="single" w:sz="6" w:space="0" w:color="auto"/>
            </w:tcBorders>
          </w:tcPr>
          <w:p w:rsidR="001A3828" w:rsidRDefault="001A3828">
            <w:r w:rsidRPr="005C0462">
              <w:rPr>
                <w:rFonts w:ascii="Arial" w:hAnsi="Arial" w:cs="Arial"/>
                <w:sz w:val="16"/>
              </w:rPr>
              <w:t>VEHDYN_START_VAR_CLEARED_UNSPECIFIED</w:t>
            </w:r>
          </w:p>
        </w:tc>
      </w:tr>
      <w:tr w:rsidR="001A3828" w:rsidTr="00667E16">
        <w:tc>
          <w:tcPr>
            <w:tcW w:w="3640" w:type="dxa"/>
            <w:tcBorders>
              <w:top w:val="single" w:sz="6" w:space="0" w:color="auto"/>
              <w:left w:val="single" w:sz="6" w:space="0" w:color="auto"/>
              <w:bottom w:val="single" w:sz="6" w:space="0" w:color="auto"/>
              <w:right w:val="single" w:sz="6" w:space="0" w:color="auto"/>
            </w:tcBorders>
          </w:tcPr>
          <w:p w:rsidR="001A3828" w:rsidRDefault="001A3828" w:rsidP="004B5090">
            <w:pPr>
              <w:spacing w:before="60"/>
              <w:rPr>
                <w:rFonts w:ascii="Arial" w:hAnsi="Arial" w:cs="Arial"/>
                <w:sz w:val="16"/>
              </w:rPr>
            </w:pPr>
            <w:proofErr w:type="spellStart"/>
            <w:r>
              <w:rPr>
                <w:rFonts w:ascii="Arial" w:hAnsi="Arial" w:cs="Arial"/>
                <w:sz w:val="16"/>
              </w:rPr>
              <w:t>VehDyn_AutoCntrLoSpd_M_str</w:t>
            </w:r>
            <w:proofErr w:type="spellEnd"/>
            <w:r>
              <w:rPr>
                <w:rFonts w:ascii="Arial" w:hAnsi="Arial" w:cs="Arial"/>
                <w:sz w:val="16"/>
              </w:rPr>
              <w:t>.</w:t>
            </w:r>
            <w:r>
              <w:t xml:space="preserve"> </w:t>
            </w:r>
            <w:r w:rsidRPr="00F74DCA">
              <w:rPr>
                <w:rFonts w:ascii="Arial" w:hAnsi="Arial" w:cs="Arial"/>
                <w:sz w:val="16"/>
              </w:rPr>
              <w:t>Timer1_mS_u32</w:t>
            </w:r>
          </w:p>
        </w:tc>
        <w:tc>
          <w:tcPr>
            <w:tcW w:w="1786" w:type="dxa"/>
            <w:tcBorders>
              <w:top w:val="single" w:sz="6" w:space="0" w:color="auto"/>
              <w:left w:val="single" w:sz="6" w:space="0" w:color="auto"/>
              <w:bottom w:val="single" w:sz="6" w:space="0" w:color="auto"/>
              <w:right w:val="single" w:sz="6" w:space="0" w:color="auto"/>
            </w:tcBorders>
          </w:tcPr>
          <w:p w:rsidR="001A3828" w:rsidRDefault="001A3828" w:rsidP="00F957FA">
            <w:pPr>
              <w:spacing w:before="60"/>
              <w:rPr>
                <w:rFonts w:ascii="Arial" w:hAnsi="Arial" w:cs="Arial"/>
                <w:sz w:val="16"/>
              </w:rPr>
            </w:pPr>
            <w:r>
              <w:rPr>
                <w:rFonts w:ascii="Arial" w:hAnsi="Arial" w:cs="Arial"/>
                <w:sz w:val="16"/>
              </w:rPr>
              <w:t>1</w:t>
            </w:r>
          </w:p>
        </w:tc>
        <w:tc>
          <w:tcPr>
            <w:tcW w:w="1210" w:type="dxa"/>
            <w:tcBorders>
              <w:top w:val="single" w:sz="6" w:space="0" w:color="auto"/>
              <w:left w:val="single" w:sz="6" w:space="0" w:color="auto"/>
              <w:bottom w:val="single" w:sz="6" w:space="0" w:color="auto"/>
              <w:right w:val="single" w:sz="6" w:space="0" w:color="auto"/>
            </w:tcBorders>
          </w:tcPr>
          <w:p w:rsidR="001A3828" w:rsidRDefault="001A3828">
            <w:r w:rsidRPr="00513BE5">
              <w:rPr>
                <w:rFonts w:ascii="Arial" w:hAnsi="Arial" w:cs="Arial"/>
                <w:sz w:val="16"/>
              </w:rPr>
              <w:t>See Data Dictionary</w:t>
            </w:r>
          </w:p>
        </w:tc>
        <w:tc>
          <w:tcPr>
            <w:tcW w:w="1210" w:type="dxa"/>
            <w:tcBorders>
              <w:top w:val="single" w:sz="6" w:space="0" w:color="auto"/>
              <w:left w:val="single" w:sz="6" w:space="0" w:color="auto"/>
              <w:bottom w:val="single" w:sz="6" w:space="0" w:color="auto"/>
              <w:right w:val="single" w:sz="6" w:space="0" w:color="auto"/>
            </w:tcBorders>
          </w:tcPr>
          <w:p w:rsidR="001A3828" w:rsidRDefault="001A3828">
            <w:r w:rsidRPr="00513BE5">
              <w:rPr>
                <w:rFonts w:ascii="Arial" w:hAnsi="Arial" w:cs="Arial"/>
                <w:sz w:val="16"/>
              </w:rPr>
              <w:t>See Data Dictionary</w:t>
            </w:r>
          </w:p>
        </w:tc>
        <w:tc>
          <w:tcPr>
            <w:tcW w:w="2566" w:type="dxa"/>
            <w:tcBorders>
              <w:top w:val="single" w:sz="6" w:space="0" w:color="auto"/>
              <w:left w:val="single" w:sz="6" w:space="0" w:color="auto"/>
              <w:bottom w:val="single" w:sz="6" w:space="0" w:color="auto"/>
              <w:right w:val="single" w:sz="6" w:space="0" w:color="auto"/>
            </w:tcBorders>
          </w:tcPr>
          <w:p w:rsidR="001A3828" w:rsidRDefault="001A3828">
            <w:r w:rsidRPr="005C0462">
              <w:rPr>
                <w:rFonts w:ascii="Arial" w:hAnsi="Arial" w:cs="Arial"/>
                <w:sz w:val="16"/>
              </w:rPr>
              <w:t>VEHDYN_START_VAR_CLEARED_UNSPECIFIED</w:t>
            </w:r>
          </w:p>
        </w:tc>
      </w:tr>
      <w:tr w:rsidR="001A3828" w:rsidTr="00667E16">
        <w:tc>
          <w:tcPr>
            <w:tcW w:w="3640" w:type="dxa"/>
            <w:tcBorders>
              <w:top w:val="single" w:sz="6" w:space="0" w:color="auto"/>
              <w:left w:val="single" w:sz="6" w:space="0" w:color="auto"/>
              <w:bottom w:val="single" w:sz="6" w:space="0" w:color="auto"/>
              <w:right w:val="single" w:sz="6" w:space="0" w:color="auto"/>
            </w:tcBorders>
          </w:tcPr>
          <w:p w:rsidR="001A3828" w:rsidRDefault="001A3828" w:rsidP="004B5090">
            <w:pPr>
              <w:spacing w:before="60"/>
              <w:rPr>
                <w:rFonts w:ascii="Arial" w:hAnsi="Arial" w:cs="Arial"/>
                <w:sz w:val="16"/>
              </w:rPr>
            </w:pPr>
            <w:proofErr w:type="spellStart"/>
            <w:r>
              <w:rPr>
                <w:rFonts w:ascii="Arial" w:hAnsi="Arial" w:cs="Arial"/>
                <w:sz w:val="16"/>
              </w:rPr>
              <w:t>VehDyn_AutoCntrLoSpd_M_str</w:t>
            </w:r>
            <w:proofErr w:type="spellEnd"/>
            <w:r>
              <w:rPr>
                <w:rFonts w:ascii="Arial" w:hAnsi="Arial" w:cs="Arial"/>
                <w:sz w:val="16"/>
              </w:rPr>
              <w:t>.</w:t>
            </w:r>
            <w:r>
              <w:t xml:space="preserve"> </w:t>
            </w:r>
            <w:r w:rsidRPr="00F74DCA">
              <w:rPr>
                <w:rFonts w:ascii="Arial" w:hAnsi="Arial" w:cs="Arial"/>
                <w:sz w:val="16"/>
              </w:rPr>
              <w:t>Timer2_mS_u32</w:t>
            </w:r>
          </w:p>
        </w:tc>
        <w:tc>
          <w:tcPr>
            <w:tcW w:w="1786" w:type="dxa"/>
            <w:tcBorders>
              <w:top w:val="single" w:sz="6" w:space="0" w:color="auto"/>
              <w:left w:val="single" w:sz="6" w:space="0" w:color="auto"/>
              <w:bottom w:val="single" w:sz="6" w:space="0" w:color="auto"/>
              <w:right w:val="single" w:sz="6" w:space="0" w:color="auto"/>
            </w:tcBorders>
          </w:tcPr>
          <w:p w:rsidR="001A3828" w:rsidRDefault="001A3828" w:rsidP="00F957FA">
            <w:pPr>
              <w:spacing w:before="60"/>
              <w:rPr>
                <w:rFonts w:ascii="Arial" w:hAnsi="Arial" w:cs="Arial"/>
                <w:sz w:val="16"/>
              </w:rPr>
            </w:pPr>
            <w:r>
              <w:rPr>
                <w:rFonts w:ascii="Arial" w:hAnsi="Arial" w:cs="Arial"/>
                <w:sz w:val="16"/>
              </w:rPr>
              <w:t>1</w:t>
            </w:r>
          </w:p>
        </w:tc>
        <w:tc>
          <w:tcPr>
            <w:tcW w:w="1210" w:type="dxa"/>
            <w:tcBorders>
              <w:top w:val="single" w:sz="6" w:space="0" w:color="auto"/>
              <w:left w:val="single" w:sz="6" w:space="0" w:color="auto"/>
              <w:bottom w:val="single" w:sz="6" w:space="0" w:color="auto"/>
              <w:right w:val="single" w:sz="6" w:space="0" w:color="auto"/>
            </w:tcBorders>
          </w:tcPr>
          <w:p w:rsidR="001A3828" w:rsidRDefault="001A3828">
            <w:r w:rsidRPr="00513BE5">
              <w:rPr>
                <w:rFonts w:ascii="Arial" w:hAnsi="Arial" w:cs="Arial"/>
                <w:sz w:val="16"/>
              </w:rPr>
              <w:t>See Data Dictionary</w:t>
            </w:r>
          </w:p>
        </w:tc>
        <w:tc>
          <w:tcPr>
            <w:tcW w:w="1210" w:type="dxa"/>
            <w:tcBorders>
              <w:top w:val="single" w:sz="6" w:space="0" w:color="auto"/>
              <w:left w:val="single" w:sz="6" w:space="0" w:color="auto"/>
              <w:bottom w:val="single" w:sz="6" w:space="0" w:color="auto"/>
              <w:right w:val="single" w:sz="6" w:space="0" w:color="auto"/>
            </w:tcBorders>
          </w:tcPr>
          <w:p w:rsidR="001A3828" w:rsidRDefault="001A3828">
            <w:r w:rsidRPr="00513BE5">
              <w:rPr>
                <w:rFonts w:ascii="Arial" w:hAnsi="Arial" w:cs="Arial"/>
                <w:sz w:val="16"/>
              </w:rPr>
              <w:t>See Data Dictionary</w:t>
            </w:r>
          </w:p>
        </w:tc>
        <w:tc>
          <w:tcPr>
            <w:tcW w:w="2566" w:type="dxa"/>
            <w:tcBorders>
              <w:top w:val="single" w:sz="6" w:space="0" w:color="auto"/>
              <w:left w:val="single" w:sz="6" w:space="0" w:color="auto"/>
              <w:bottom w:val="single" w:sz="6" w:space="0" w:color="auto"/>
              <w:right w:val="single" w:sz="6" w:space="0" w:color="auto"/>
            </w:tcBorders>
          </w:tcPr>
          <w:p w:rsidR="001A3828" w:rsidRDefault="001A3828">
            <w:r w:rsidRPr="005C0462">
              <w:rPr>
                <w:rFonts w:ascii="Arial" w:hAnsi="Arial" w:cs="Arial"/>
                <w:sz w:val="16"/>
              </w:rPr>
              <w:t>VEHDYN_START_VAR_CLEARED_UNSPECIFIED</w:t>
            </w:r>
          </w:p>
        </w:tc>
      </w:tr>
      <w:tr w:rsidR="001A3828" w:rsidTr="00667E16">
        <w:tc>
          <w:tcPr>
            <w:tcW w:w="3640" w:type="dxa"/>
            <w:tcBorders>
              <w:top w:val="single" w:sz="6" w:space="0" w:color="auto"/>
              <w:left w:val="single" w:sz="6" w:space="0" w:color="auto"/>
              <w:bottom w:val="single" w:sz="6" w:space="0" w:color="auto"/>
              <w:right w:val="single" w:sz="6" w:space="0" w:color="auto"/>
            </w:tcBorders>
          </w:tcPr>
          <w:p w:rsidR="001A3828" w:rsidRDefault="001A3828" w:rsidP="004B5090">
            <w:pPr>
              <w:spacing w:before="60"/>
              <w:rPr>
                <w:rFonts w:ascii="Arial" w:hAnsi="Arial" w:cs="Arial"/>
                <w:sz w:val="16"/>
              </w:rPr>
            </w:pPr>
            <w:proofErr w:type="spellStart"/>
            <w:r>
              <w:rPr>
                <w:rFonts w:ascii="Arial" w:hAnsi="Arial" w:cs="Arial"/>
                <w:sz w:val="16"/>
              </w:rPr>
              <w:t>VehDyn_AutoCntrLoSpd_M_str</w:t>
            </w:r>
            <w:proofErr w:type="spellEnd"/>
            <w:r>
              <w:rPr>
                <w:rFonts w:ascii="Arial" w:hAnsi="Arial" w:cs="Arial"/>
                <w:sz w:val="16"/>
              </w:rPr>
              <w:t>.</w:t>
            </w:r>
            <w:r>
              <w:t xml:space="preserve"> </w:t>
            </w:r>
            <w:r w:rsidRPr="00F74DCA">
              <w:rPr>
                <w:rFonts w:ascii="Arial" w:hAnsi="Arial" w:cs="Arial"/>
                <w:sz w:val="16"/>
              </w:rPr>
              <w:t>RelHwPos</w:t>
            </w:r>
            <w:r>
              <w:rPr>
                <w:rFonts w:ascii="Arial" w:hAnsi="Arial" w:cs="Arial"/>
                <w:sz w:val="16"/>
              </w:rPr>
              <w:t>Filt</w:t>
            </w:r>
            <w:r w:rsidRPr="00F74DCA">
              <w:rPr>
                <w:rFonts w:ascii="Arial" w:hAnsi="Arial" w:cs="Arial"/>
                <w:sz w:val="16"/>
              </w:rPr>
              <w:t>1SV_HwDeg_str</w:t>
            </w:r>
            <w:r>
              <w:rPr>
                <w:rFonts w:ascii="Arial" w:hAnsi="Arial" w:cs="Arial"/>
                <w:sz w:val="16"/>
              </w:rPr>
              <w:t>.</w:t>
            </w:r>
            <w:r>
              <w:t xml:space="preserve"> </w:t>
            </w:r>
            <w:r w:rsidRPr="00F74DCA">
              <w:rPr>
                <w:rFonts w:ascii="Arial" w:hAnsi="Arial" w:cs="Arial"/>
                <w:sz w:val="16"/>
              </w:rPr>
              <w:t>SV_Uls_f32</w:t>
            </w:r>
          </w:p>
        </w:tc>
        <w:tc>
          <w:tcPr>
            <w:tcW w:w="1786" w:type="dxa"/>
            <w:tcBorders>
              <w:top w:val="single" w:sz="6" w:space="0" w:color="auto"/>
              <w:left w:val="single" w:sz="6" w:space="0" w:color="auto"/>
              <w:bottom w:val="single" w:sz="6" w:space="0" w:color="auto"/>
              <w:right w:val="single" w:sz="6" w:space="0" w:color="auto"/>
            </w:tcBorders>
          </w:tcPr>
          <w:p w:rsidR="001A3828" w:rsidRDefault="001A3828" w:rsidP="00F957FA">
            <w:pPr>
              <w:spacing w:before="60"/>
              <w:rPr>
                <w:rFonts w:ascii="Arial" w:hAnsi="Arial" w:cs="Arial"/>
                <w:sz w:val="16"/>
              </w:rPr>
            </w:pPr>
            <w:r>
              <w:rPr>
                <w:rFonts w:ascii="Arial" w:hAnsi="Arial" w:cs="Arial"/>
                <w:sz w:val="16"/>
              </w:rPr>
              <w:t>Single Precision Float</w:t>
            </w:r>
          </w:p>
        </w:tc>
        <w:tc>
          <w:tcPr>
            <w:tcW w:w="1210" w:type="dxa"/>
            <w:tcBorders>
              <w:top w:val="single" w:sz="6" w:space="0" w:color="auto"/>
              <w:left w:val="single" w:sz="6" w:space="0" w:color="auto"/>
              <w:bottom w:val="single" w:sz="6" w:space="0" w:color="auto"/>
              <w:right w:val="single" w:sz="6" w:space="0" w:color="auto"/>
            </w:tcBorders>
          </w:tcPr>
          <w:p w:rsidR="001A3828" w:rsidRDefault="001A3828">
            <w:r w:rsidRPr="00513BE5">
              <w:rPr>
                <w:rFonts w:ascii="Arial" w:hAnsi="Arial" w:cs="Arial"/>
                <w:sz w:val="16"/>
              </w:rPr>
              <w:t>See Data Dictionary</w:t>
            </w:r>
          </w:p>
        </w:tc>
        <w:tc>
          <w:tcPr>
            <w:tcW w:w="1210" w:type="dxa"/>
            <w:tcBorders>
              <w:top w:val="single" w:sz="6" w:space="0" w:color="auto"/>
              <w:left w:val="single" w:sz="6" w:space="0" w:color="auto"/>
              <w:bottom w:val="single" w:sz="6" w:space="0" w:color="auto"/>
              <w:right w:val="single" w:sz="6" w:space="0" w:color="auto"/>
            </w:tcBorders>
          </w:tcPr>
          <w:p w:rsidR="001A3828" w:rsidRDefault="001A3828">
            <w:r w:rsidRPr="00513BE5">
              <w:rPr>
                <w:rFonts w:ascii="Arial" w:hAnsi="Arial" w:cs="Arial"/>
                <w:sz w:val="16"/>
              </w:rPr>
              <w:t>See Data Dictionary</w:t>
            </w:r>
          </w:p>
        </w:tc>
        <w:tc>
          <w:tcPr>
            <w:tcW w:w="2566" w:type="dxa"/>
            <w:tcBorders>
              <w:top w:val="single" w:sz="6" w:space="0" w:color="auto"/>
              <w:left w:val="single" w:sz="6" w:space="0" w:color="auto"/>
              <w:bottom w:val="single" w:sz="6" w:space="0" w:color="auto"/>
              <w:right w:val="single" w:sz="6" w:space="0" w:color="auto"/>
            </w:tcBorders>
          </w:tcPr>
          <w:p w:rsidR="001A3828" w:rsidRDefault="001A3828">
            <w:r w:rsidRPr="005C0462">
              <w:rPr>
                <w:rFonts w:ascii="Arial" w:hAnsi="Arial" w:cs="Arial"/>
                <w:sz w:val="16"/>
              </w:rPr>
              <w:t>VEHDYN_START_VAR_CLEARED_UNSPECIFIED</w:t>
            </w:r>
          </w:p>
        </w:tc>
      </w:tr>
      <w:tr w:rsidR="001A3828" w:rsidTr="00667E16">
        <w:tc>
          <w:tcPr>
            <w:tcW w:w="3640" w:type="dxa"/>
            <w:tcBorders>
              <w:top w:val="single" w:sz="6" w:space="0" w:color="auto"/>
              <w:left w:val="single" w:sz="6" w:space="0" w:color="auto"/>
              <w:bottom w:val="single" w:sz="6" w:space="0" w:color="auto"/>
              <w:right w:val="single" w:sz="6" w:space="0" w:color="auto"/>
            </w:tcBorders>
          </w:tcPr>
          <w:p w:rsidR="001A3828" w:rsidRDefault="001A3828" w:rsidP="004B5090">
            <w:pPr>
              <w:spacing w:before="60"/>
              <w:rPr>
                <w:rFonts w:ascii="Arial" w:hAnsi="Arial" w:cs="Arial"/>
                <w:sz w:val="16"/>
              </w:rPr>
            </w:pPr>
            <w:proofErr w:type="spellStart"/>
            <w:r>
              <w:rPr>
                <w:rFonts w:ascii="Arial" w:hAnsi="Arial" w:cs="Arial"/>
                <w:sz w:val="16"/>
              </w:rPr>
              <w:t>VehDyn_AutoCntrLoSpd_M_str</w:t>
            </w:r>
            <w:proofErr w:type="spellEnd"/>
            <w:r>
              <w:rPr>
                <w:rFonts w:ascii="Arial" w:hAnsi="Arial" w:cs="Arial"/>
                <w:sz w:val="16"/>
              </w:rPr>
              <w:t>.</w:t>
            </w:r>
            <w:r>
              <w:t xml:space="preserve"> </w:t>
            </w:r>
            <w:r w:rsidRPr="00F74DCA">
              <w:rPr>
                <w:rFonts w:ascii="Arial" w:hAnsi="Arial" w:cs="Arial"/>
                <w:sz w:val="16"/>
              </w:rPr>
              <w:t>RelHwPos</w:t>
            </w:r>
            <w:r>
              <w:rPr>
                <w:rFonts w:ascii="Arial" w:hAnsi="Arial" w:cs="Arial"/>
                <w:sz w:val="16"/>
              </w:rPr>
              <w:t>Filt</w:t>
            </w:r>
            <w:r w:rsidRPr="00F74DCA">
              <w:rPr>
                <w:rFonts w:ascii="Arial" w:hAnsi="Arial" w:cs="Arial"/>
                <w:sz w:val="16"/>
              </w:rPr>
              <w:t>1SV_HwDeg_str</w:t>
            </w:r>
            <w:r>
              <w:rPr>
                <w:rFonts w:ascii="Arial" w:hAnsi="Arial" w:cs="Arial"/>
                <w:sz w:val="16"/>
              </w:rPr>
              <w:t>.</w:t>
            </w:r>
            <w:r>
              <w:t xml:space="preserve"> </w:t>
            </w:r>
            <w:r w:rsidRPr="00F74DCA">
              <w:rPr>
                <w:rFonts w:ascii="Arial" w:hAnsi="Arial" w:cs="Arial"/>
                <w:sz w:val="16"/>
              </w:rPr>
              <w:t>K_Uls_f32</w:t>
            </w:r>
          </w:p>
        </w:tc>
        <w:tc>
          <w:tcPr>
            <w:tcW w:w="1786" w:type="dxa"/>
            <w:tcBorders>
              <w:top w:val="single" w:sz="6" w:space="0" w:color="auto"/>
              <w:left w:val="single" w:sz="6" w:space="0" w:color="auto"/>
              <w:bottom w:val="single" w:sz="6" w:space="0" w:color="auto"/>
              <w:right w:val="single" w:sz="6" w:space="0" w:color="auto"/>
            </w:tcBorders>
          </w:tcPr>
          <w:p w:rsidR="001A3828" w:rsidRDefault="001A3828" w:rsidP="00F957FA">
            <w:pPr>
              <w:spacing w:before="60"/>
              <w:rPr>
                <w:rFonts w:ascii="Arial" w:hAnsi="Arial" w:cs="Arial"/>
                <w:sz w:val="16"/>
              </w:rPr>
            </w:pPr>
            <w:r>
              <w:rPr>
                <w:rFonts w:ascii="Arial" w:hAnsi="Arial" w:cs="Arial"/>
                <w:sz w:val="16"/>
              </w:rPr>
              <w:t>Single Precision Float</w:t>
            </w:r>
          </w:p>
        </w:tc>
        <w:tc>
          <w:tcPr>
            <w:tcW w:w="1210" w:type="dxa"/>
            <w:tcBorders>
              <w:top w:val="single" w:sz="6" w:space="0" w:color="auto"/>
              <w:left w:val="single" w:sz="6" w:space="0" w:color="auto"/>
              <w:bottom w:val="single" w:sz="6" w:space="0" w:color="auto"/>
              <w:right w:val="single" w:sz="6" w:space="0" w:color="auto"/>
            </w:tcBorders>
          </w:tcPr>
          <w:p w:rsidR="001A3828" w:rsidRDefault="001A3828">
            <w:r w:rsidRPr="00513BE5">
              <w:rPr>
                <w:rFonts w:ascii="Arial" w:hAnsi="Arial" w:cs="Arial"/>
                <w:sz w:val="16"/>
              </w:rPr>
              <w:t>See Data Dictionary</w:t>
            </w:r>
          </w:p>
        </w:tc>
        <w:tc>
          <w:tcPr>
            <w:tcW w:w="1210" w:type="dxa"/>
            <w:tcBorders>
              <w:top w:val="single" w:sz="6" w:space="0" w:color="auto"/>
              <w:left w:val="single" w:sz="6" w:space="0" w:color="auto"/>
              <w:bottom w:val="single" w:sz="6" w:space="0" w:color="auto"/>
              <w:right w:val="single" w:sz="6" w:space="0" w:color="auto"/>
            </w:tcBorders>
          </w:tcPr>
          <w:p w:rsidR="001A3828" w:rsidRDefault="001A3828">
            <w:r w:rsidRPr="00513BE5">
              <w:rPr>
                <w:rFonts w:ascii="Arial" w:hAnsi="Arial" w:cs="Arial"/>
                <w:sz w:val="16"/>
              </w:rPr>
              <w:t>See Data Dictionary</w:t>
            </w:r>
          </w:p>
        </w:tc>
        <w:tc>
          <w:tcPr>
            <w:tcW w:w="2566" w:type="dxa"/>
            <w:tcBorders>
              <w:top w:val="single" w:sz="6" w:space="0" w:color="auto"/>
              <w:left w:val="single" w:sz="6" w:space="0" w:color="auto"/>
              <w:bottom w:val="single" w:sz="6" w:space="0" w:color="auto"/>
              <w:right w:val="single" w:sz="6" w:space="0" w:color="auto"/>
            </w:tcBorders>
          </w:tcPr>
          <w:p w:rsidR="001A3828" w:rsidRDefault="001A3828">
            <w:r w:rsidRPr="005C0462">
              <w:rPr>
                <w:rFonts w:ascii="Arial" w:hAnsi="Arial" w:cs="Arial"/>
                <w:sz w:val="16"/>
              </w:rPr>
              <w:t>VEHDYN_START_VAR_CLEARED_UNSPECIFIED</w:t>
            </w:r>
          </w:p>
        </w:tc>
      </w:tr>
      <w:tr w:rsidR="001A3828" w:rsidTr="00667E16">
        <w:tc>
          <w:tcPr>
            <w:tcW w:w="3640" w:type="dxa"/>
            <w:tcBorders>
              <w:top w:val="single" w:sz="6" w:space="0" w:color="auto"/>
              <w:left w:val="single" w:sz="6" w:space="0" w:color="auto"/>
              <w:bottom w:val="single" w:sz="6" w:space="0" w:color="auto"/>
              <w:right w:val="single" w:sz="6" w:space="0" w:color="auto"/>
            </w:tcBorders>
          </w:tcPr>
          <w:p w:rsidR="001A3828" w:rsidRDefault="001A3828" w:rsidP="004B5090">
            <w:pPr>
              <w:spacing w:before="60"/>
              <w:rPr>
                <w:rFonts w:ascii="Arial" w:hAnsi="Arial" w:cs="Arial"/>
                <w:sz w:val="16"/>
              </w:rPr>
            </w:pPr>
            <w:proofErr w:type="spellStart"/>
            <w:r>
              <w:rPr>
                <w:rFonts w:ascii="Arial" w:hAnsi="Arial" w:cs="Arial"/>
                <w:sz w:val="16"/>
              </w:rPr>
              <w:t>VehDyn_AutoCntrLoSpd_M_str</w:t>
            </w:r>
            <w:proofErr w:type="spellEnd"/>
            <w:r>
              <w:rPr>
                <w:rFonts w:ascii="Arial" w:hAnsi="Arial" w:cs="Arial"/>
                <w:sz w:val="16"/>
              </w:rPr>
              <w:t>.</w:t>
            </w:r>
            <w:r>
              <w:t xml:space="preserve"> </w:t>
            </w:r>
            <w:r w:rsidRPr="00F74DCA">
              <w:rPr>
                <w:rFonts w:ascii="Arial" w:hAnsi="Arial" w:cs="Arial"/>
                <w:sz w:val="16"/>
              </w:rPr>
              <w:t>RelHwPos</w:t>
            </w:r>
            <w:r>
              <w:rPr>
                <w:rFonts w:ascii="Arial" w:hAnsi="Arial" w:cs="Arial"/>
                <w:sz w:val="16"/>
              </w:rPr>
              <w:t>Filt</w:t>
            </w:r>
            <w:r w:rsidRPr="00F74DCA">
              <w:rPr>
                <w:rFonts w:ascii="Arial" w:hAnsi="Arial" w:cs="Arial"/>
                <w:sz w:val="16"/>
              </w:rPr>
              <w:t>2SV_HwDeg_str</w:t>
            </w:r>
            <w:r>
              <w:rPr>
                <w:rFonts w:ascii="Arial" w:hAnsi="Arial" w:cs="Arial"/>
                <w:sz w:val="16"/>
              </w:rPr>
              <w:t>.</w:t>
            </w:r>
            <w:r>
              <w:t xml:space="preserve"> </w:t>
            </w:r>
            <w:r w:rsidRPr="00F74DCA">
              <w:rPr>
                <w:rFonts w:ascii="Arial" w:hAnsi="Arial" w:cs="Arial"/>
                <w:sz w:val="16"/>
              </w:rPr>
              <w:t>SV_Uls_f32</w:t>
            </w:r>
          </w:p>
        </w:tc>
        <w:tc>
          <w:tcPr>
            <w:tcW w:w="1786" w:type="dxa"/>
            <w:tcBorders>
              <w:top w:val="single" w:sz="6" w:space="0" w:color="auto"/>
              <w:left w:val="single" w:sz="6" w:space="0" w:color="auto"/>
              <w:bottom w:val="single" w:sz="6" w:space="0" w:color="auto"/>
              <w:right w:val="single" w:sz="6" w:space="0" w:color="auto"/>
            </w:tcBorders>
          </w:tcPr>
          <w:p w:rsidR="001A3828" w:rsidRDefault="001A3828" w:rsidP="00F957FA">
            <w:pPr>
              <w:spacing w:before="60"/>
              <w:rPr>
                <w:rFonts w:ascii="Arial" w:hAnsi="Arial" w:cs="Arial"/>
                <w:sz w:val="16"/>
              </w:rPr>
            </w:pPr>
            <w:r>
              <w:rPr>
                <w:rFonts w:ascii="Arial" w:hAnsi="Arial" w:cs="Arial"/>
                <w:sz w:val="16"/>
              </w:rPr>
              <w:t>Single Precision Float</w:t>
            </w:r>
          </w:p>
        </w:tc>
        <w:tc>
          <w:tcPr>
            <w:tcW w:w="1210" w:type="dxa"/>
            <w:tcBorders>
              <w:top w:val="single" w:sz="6" w:space="0" w:color="auto"/>
              <w:left w:val="single" w:sz="6" w:space="0" w:color="auto"/>
              <w:bottom w:val="single" w:sz="6" w:space="0" w:color="auto"/>
              <w:right w:val="single" w:sz="6" w:space="0" w:color="auto"/>
            </w:tcBorders>
          </w:tcPr>
          <w:p w:rsidR="001A3828" w:rsidRDefault="001A3828">
            <w:r w:rsidRPr="00513BE5">
              <w:rPr>
                <w:rFonts w:ascii="Arial" w:hAnsi="Arial" w:cs="Arial"/>
                <w:sz w:val="16"/>
              </w:rPr>
              <w:t>See Data Dictionary</w:t>
            </w:r>
          </w:p>
        </w:tc>
        <w:tc>
          <w:tcPr>
            <w:tcW w:w="1210" w:type="dxa"/>
            <w:tcBorders>
              <w:top w:val="single" w:sz="6" w:space="0" w:color="auto"/>
              <w:left w:val="single" w:sz="6" w:space="0" w:color="auto"/>
              <w:bottom w:val="single" w:sz="6" w:space="0" w:color="auto"/>
              <w:right w:val="single" w:sz="6" w:space="0" w:color="auto"/>
            </w:tcBorders>
          </w:tcPr>
          <w:p w:rsidR="001A3828" w:rsidRDefault="001A3828">
            <w:r w:rsidRPr="00513BE5">
              <w:rPr>
                <w:rFonts w:ascii="Arial" w:hAnsi="Arial" w:cs="Arial"/>
                <w:sz w:val="16"/>
              </w:rPr>
              <w:t>See Data Dictionary</w:t>
            </w:r>
          </w:p>
        </w:tc>
        <w:tc>
          <w:tcPr>
            <w:tcW w:w="2566" w:type="dxa"/>
            <w:tcBorders>
              <w:top w:val="single" w:sz="6" w:space="0" w:color="auto"/>
              <w:left w:val="single" w:sz="6" w:space="0" w:color="auto"/>
              <w:bottom w:val="single" w:sz="6" w:space="0" w:color="auto"/>
              <w:right w:val="single" w:sz="6" w:space="0" w:color="auto"/>
            </w:tcBorders>
          </w:tcPr>
          <w:p w:rsidR="001A3828" w:rsidRDefault="001A3828">
            <w:r w:rsidRPr="005C0462">
              <w:rPr>
                <w:rFonts w:ascii="Arial" w:hAnsi="Arial" w:cs="Arial"/>
                <w:sz w:val="16"/>
              </w:rPr>
              <w:t>VEHDYN_START_VAR_CLEARED_UNSPECIFIED</w:t>
            </w:r>
          </w:p>
        </w:tc>
      </w:tr>
      <w:tr w:rsidR="001A3828" w:rsidTr="00667E16">
        <w:tc>
          <w:tcPr>
            <w:tcW w:w="3640" w:type="dxa"/>
            <w:tcBorders>
              <w:top w:val="single" w:sz="6" w:space="0" w:color="auto"/>
              <w:left w:val="single" w:sz="6" w:space="0" w:color="auto"/>
              <w:bottom w:val="single" w:sz="6" w:space="0" w:color="auto"/>
              <w:right w:val="single" w:sz="6" w:space="0" w:color="auto"/>
            </w:tcBorders>
          </w:tcPr>
          <w:p w:rsidR="001A3828" w:rsidRDefault="001A3828" w:rsidP="004B5090">
            <w:pPr>
              <w:spacing w:before="60"/>
              <w:rPr>
                <w:rFonts w:ascii="Arial" w:hAnsi="Arial" w:cs="Arial"/>
                <w:sz w:val="16"/>
              </w:rPr>
            </w:pPr>
            <w:proofErr w:type="spellStart"/>
            <w:r>
              <w:rPr>
                <w:rFonts w:ascii="Arial" w:hAnsi="Arial" w:cs="Arial"/>
                <w:sz w:val="16"/>
              </w:rPr>
              <w:t>VehDyn_AutoCntrLoSpd_M_str</w:t>
            </w:r>
            <w:proofErr w:type="spellEnd"/>
            <w:r>
              <w:rPr>
                <w:rFonts w:ascii="Arial" w:hAnsi="Arial" w:cs="Arial"/>
                <w:sz w:val="16"/>
              </w:rPr>
              <w:t>.</w:t>
            </w:r>
            <w:r>
              <w:t xml:space="preserve"> </w:t>
            </w:r>
            <w:r w:rsidRPr="00F74DCA">
              <w:rPr>
                <w:rFonts w:ascii="Arial" w:hAnsi="Arial" w:cs="Arial"/>
                <w:sz w:val="16"/>
              </w:rPr>
              <w:t>RelHwPos</w:t>
            </w:r>
            <w:r>
              <w:rPr>
                <w:rFonts w:ascii="Arial" w:hAnsi="Arial" w:cs="Arial"/>
                <w:sz w:val="16"/>
              </w:rPr>
              <w:t>Filt</w:t>
            </w:r>
            <w:r w:rsidRPr="00F74DCA">
              <w:rPr>
                <w:rFonts w:ascii="Arial" w:hAnsi="Arial" w:cs="Arial"/>
                <w:sz w:val="16"/>
              </w:rPr>
              <w:t>2SV_HwDeg_str</w:t>
            </w:r>
            <w:r>
              <w:rPr>
                <w:rFonts w:ascii="Arial" w:hAnsi="Arial" w:cs="Arial"/>
                <w:sz w:val="16"/>
              </w:rPr>
              <w:t>.</w:t>
            </w:r>
            <w:r>
              <w:t xml:space="preserve"> </w:t>
            </w:r>
            <w:r w:rsidRPr="00F74DCA">
              <w:rPr>
                <w:rFonts w:ascii="Arial" w:hAnsi="Arial" w:cs="Arial"/>
                <w:sz w:val="16"/>
              </w:rPr>
              <w:t>K_Uls_f32</w:t>
            </w:r>
          </w:p>
        </w:tc>
        <w:tc>
          <w:tcPr>
            <w:tcW w:w="1786" w:type="dxa"/>
            <w:tcBorders>
              <w:top w:val="single" w:sz="6" w:space="0" w:color="auto"/>
              <w:left w:val="single" w:sz="6" w:space="0" w:color="auto"/>
              <w:bottom w:val="single" w:sz="6" w:space="0" w:color="auto"/>
              <w:right w:val="single" w:sz="6" w:space="0" w:color="auto"/>
            </w:tcBorders>
          </w:tcPr>
          <w:p w:rsidR="001A3828" w:rsidRDefault="001A3828" w:rsidP="00F957FA">
            <w:pPr>
              <w:spacing w:before="60"/>
              <w:rPr>
                <w:rFonts w:ascii="Arial" w:hAnsi="Arial" w:cs="Arial"/>
                <w:sz w:val="16"/>
              </w:rPr>
            </w:pPr>
            <w:r>
              <w:rPr>
                <w:rFonts w:ascii="Arial" w:hAnsi="Arial" w:cs="Arial"/>
                <w:sz w:val="16"/>
              </w:rPr>
              <w:t>Single Precision Float</w:t>
            </w:r>
          </w:p>
        </w:tc>
        <w:tc>
          <w:tcPr>
            <w:tcW w:w="1210" w:type="dxa"/>
            <w:tcBorders>
              <w:top w:val="single" w:sz="6" w:space="0" w:color="auto"/>
              <w:left w:val="single" w:sz="6" w:space="0" w:color="auto"/>
              <w:bottom w:val="single" w:sz="6" w:space="0" w:color="auto"/>
              <w:right w:val="single" w:sz="6" w:space="0" w:color="auto"/>
            </w:tcBorders>
          </w:tcPr>
          <w:p w:rsidR="001A3828" w:rsidRDefault="001A3828">
            <w:r w:rsidRPr="00513BE5">
              <w:rPr>
                <w:rFonts w:ascii="Arial" w:hAnsi="Arial" w:cs="Arial"/>
                <w:sz w:val="16"/>
              </w:rPr>
              <w:t>See Data Dictionary</w:t>
            </w:r>
          </w:p>
        </w:tc>
        <w:tc>
          <w:tcPr>
            <w:tcW w:w="1210" w:type="dxa"/>
            <w:tcBorders>
              <w:top w:val="single" w:sz="6" w:space="0" w:color="auto"/>
              <w:left w:val="single" w:sz="6" w:space="0" w:color="auto"/>
              <w:bottom w:val="single" w:sz="6" w:space="0" w:color="auto"/>
              <w:right w:val="single" w:sz="6" w:space="0" w:color="auto"/>
            </w:tcBorders>
          </w:tcPr>
          <w:p w:rsidR="001A3828" w:rsidRDefault="001A3828">
            <w:r w:rsidRPr="00513BE5">
              <w:rPr>
                <w:rFonts w:ascii="Arial" w:hAnsi="Arial" w:cs="Arial"/>
                <w:sz w:val="16"/>
              </w:rPr>
              <w:t>See Data Dictionary</w:t>
            </w:r>
          </w:p>
        </w:tc>
        <w:tc>
          <w:tcPr>
            <w:tcW w:w="2566" w:type="dxa"/>
            <w:tcBorders>
              <w:top w:val="single" w:sz="6" w:space="0" w:color="auto"/>
              <w:left w:val="single" w:sz="6" w:space="0" w:color="auto"/>
              <w:bottom w:val="single" w:sz="6" w:space="0" w:color="auto"/>
              <w:right w:val="single" w:sz="6" w:space="0" w:color="auto"/>
            </w:tcBorders>
          </w:tcPr>
          <w:p w:rsidR="001A3828" w:rsidRDefault="001A3828">
            <w:r w:rsidRPr="00CE0EC6">
              <w:rPr>
                <w:rFonts w:ascii="Arial" w:hAnsi="Arial" w:cs="Arial"/>
                <w:sz w:val="16"/>
              </w:rPr>
              <w:t>VEHDYN_START_VAR_CLEARED_UNSPECIFIED</w:t>
            </w:r>
          </w:p>
        </w:tc>
      </w:tr>
      <w:tr w:rsidR="001A3828" w:rsidTr="002F0A38">
        <w:tc>
          <w:tcPr>
            <w:tcW w:w="3640" w:type="dxa"/>
            <w:tcBorders>
              <w:top w:val="single" w:sz="6" w:space="0" w:color="auto"/>
              <w:left w:val="single" w:sz="6" w:space="0" w:color="auto"/>
              <w:bottom w:val="single" w:sz="6" w:space="0" w:color="auto"/>
              <w:right w:val="single" w:sz="6" w:space="0" w:color="auto"/>
            </w:tcBorders>
          </w:tcPr>
          <w:p w:rsidR="001A3828" w:rsidRDefault="001A3828" w:rsidP="002F0A38">
            <w:pPr>
              <w:spacing w:before="60"/>
              <w:rPr>
                <w:rFonts w:ascii="Arial" w:hAnsi="Arial" w:cs="Arial"/>
                <w:sz w:val="16"/>
              </w:rPr>
            </w:pPr>
            <w:bookmarkStart w:id="3" w:name="OLE_LINK10"/>
            <w:proofErr w:type="spellStart"/>
            <w:r>
              <w:rPr>
                <w:rFonts w:ascii="Arial" w:hAnsi="Arial" w:cs="Arial"/>
                <w:sz w:val="16"/>
              </w:rPr>
              <w:t>VehDyn_AutoCntrLoSpd_M_str</w:t>
            </w:r>
            <w:proofErr w:type="spellEnd"/>
            <w:r>
              <w:rPr>
                <w:rFonts w:ascii="Arial" w:hAnsi="Arial" w:cs="Arial"/>
                <w:sz w:val="16"/>
              </w:rPr>
              <w:t>.</w:t>
            </w:r>
            <w:r>
              <w:t xml:space="preserve"> </w:t>
            </w:r>
            <w:r w:rsidRPr="00F74DCA">
              <w:rPr>
                <w:rFonts w:ascii="Arial" w:hAnsi="Arial" w:cs="Arial"/>
                <w:sz w:val="16"/>
              </w:rPr>
              <w:t>Filter1Enable_Cnt_lgc</w:t>
            </w:r>
          </w:p>
        </w:tc>
        <w:tc>
          <w:tcPr>
            <w:tcW w:w="1786" w:type="dxa"/>
            <w:tcBorders>
              <w:top w:val="single" w:sz="6" w:space="0" w:color="auto"/>
              <w:left w:val="single" w:sz="6" w:space="0" w:color="auto"/>
              <w:bottom w:val="single" w:sz="6" w:space="0" w:color="auto"/>
              <w:right w:val="single" w:sz="6" w:space="0" w:color="auto"/>
            </w:tcBorders>
          </w:tcPr>
          <w:p w:rsidR="001A3828" w:rsidRDefault="001A3828" w:rsidP="002F0A38">
            <w:pPr>
              <w:spacing w:before="60"/>
              <w:rPr>
                <w:rFonts w:ascii="Arial" w:hAnsi="Arial" w:cs="Arial"/>
                <w:sz w:val="16"/>
              </w:rPr>
            </w:pPr>
            <w:r>
              <w:rPr>
                <w:rFonts w:ascii="Arial" w:hAnsi="Arial" w:cs="Arial"/>
                <w:sz w:val="16"/>
              </w:rPr>
              <w:t>1</w:t>
            </w:r>
          </w:p>
        </w:tc>
        <w:tc>
          <w:tcPr>
            <w:tcW w:w="1210" w:type="dxa"/>
            <w:tcBorders>
              <w:top w:val="single" w:sz="6" w:space="0" w:color="auto"/>
              <w:left w:val="single" w:sz="6" w:space="0" w:color="auto"/>
              <w:bottom w:val="single" w:sz="6" w:space="0" w:color="auto"/>
              <w:right w:val="single" w:sz="6" w:space="0" w:color="auto"/>
            </w:tcBorders>
          </w:tcPr>
          <w:p w:rsidR="001A3828" w:rsidRDefault="001A3828" w:rsidP="002F0A38">
            <w:r w:rsidRPr="00513BE5">
              <w:rPr>
                <w:rFonts w:ascii="Arial" w:hAnsi="Arial" w:cs="Arial"/>
                <w:sz w:val="16"/>
              </w:rPr>
              <w:t>See Data Dictionary</w:t>
            </w:r>
          </w:p>
        </w:tc>
        <w:tc>
          <w:tcPr>
            <w:tcW w:w="1210" w:type="dxa"/>
            <w:tcBorders>
              <w:top w:val="single" w:sz="6" w:space="0" w:color="auto"/>
              <w:left w:val="single" w:sz="6" w:space="0" w:color="auto"/>
              <w:bottom w:val="single" w:sz="6" w:space="0" w:color="auto"/>
              <w:right w:val="single" w:sz="6" w:space="0" w:color="auto"/>
            </w:tcBorders>
          </w:tcPr>
          <w:p w:rsidR="001A3828" w:rsidRDefault="001A3828" w:rsidP="002F0A38">
            <w:r w:rsidRPr="00513BE5">
              <w:rPr>
                <w:rFonts w:ascii="Arial" w:hAnsi="Arial" w:cs="Arial"/>
                <w:sz w:val="16"/>
              </w:rPr>
              <w:t>See Data Dictionary</w:t>
            </w:r>
          </w:p>
        </w:tc>
        <w:tc>
          <w:tcPr>
            <w:tcW w:w="2566" w:type="dxa"/>
            <w:tcBorders>
              <w:top w:val="single" w:sz="6" w:space="0" w:color="auto"/>
              <w:left w:val="single" w:sz="6" w:space="0" w:color="auto"/>
              <w:bottom w:val="single" w:sz="6" w:space="0" w:color="auto"/>
              <w:right w:val="single" w:sz="6" w:space="0" w:color="auto"/>
            </w:tcBorders>
          </w:tcPr>
          <w:p w:rsidR="001A3828" w:rsidRDefault="001A3828">
            <w:r w:rsidRPr="00CE0EC6">
              <w:rPr>
                <w:rFonts w:ascii="Arial" w:hAnsi="Arial" w:cs="Arial"/>
                <w:sz w:val="16"/>
              </w:rPr>
              <w:t>VEHDYN_START_VAR_CLEARED_UNSPECIFIED</w:t>
            </w:r>
          </w:p>
        </w:tc>
      </w:tr>
      <w:tr w:rsidR="001A3828" w:rsidTr="002F0A38">
        <w:tc>
          <w:tcPr>
            <w:tcW w:w="3640" w:type="dxa"/>
            <w:tcBorders>
              <w:top w:val="single" w:sz="6" w:space="0" w:color="auto"/>
              <w:left w:val="single" w:sz="6" w:space="0" w:color="auto"/>
              <w:bottom w:val="single" w:sz="6" w:space="0" w:color="auto"/>
              <w:right w:val="single" w:sz="6" w:space="0" w:color="auto"/>
            </w:tcBorders>
          </w:tcPr>
          <w:p w:rsidR="001A3828" w:rsidRDefault="001A3828" w:rsidP="002F0A38">
            <w:pPr>
              <w:spacing w:before="60"/>
              <w:rPr>
                <w:rFonts w:ascii="Arial" w:hAnsi="Arial" w:cs="Arial"/>
                <w:sz w:val="16"/>
              </w:rPr>
            </w:pPr>
            <w:proofErr w:type="spellStart"/>
            <w:r>
              <w:rPr>
                <w:rFonts w:ascii="Arial" w:hAnsi="Arial" w:cs="Arial"/>
                <w:sz w:val="16"/>
              </w:rPr>
              <w:t>VehDyn_AutoCntrLoSpd_M_str</w:t>
            </w:r>
            <w:proofErr w:type="spellEnd"/>
            <w:r>
              <w:rPr>
                <w:rFonts w:ascii="Arial" w:hAnsi="Arial" w:cs="Arial"/>
                <w:sz w:val="16"/>
              </w:rPr>
              <w:t>.</w:t>
            </w:r>
            <w:r>
              <w:t xml:space="preserve"> </w:t>
            </w:r>
            <w:r w:rsidRPr="00F74DCA">
              <w:rPr>
                <w:rFonts w:ascii="Arial" w:hAnsi="Arial" w:cs="Arial"/>
                <w:sz w:val="16"/>
              </w:rPr>
              <w:t>Filter2Enable_Cnt_lgc</w:t>
            </w:r>
          </w:p>
        </w:tc>
        <w:tc>
          <w:tcPr>
            <w:tcW w:w="1786" w:type="dxa"/>
            <w:tcBorders>
              <w:top w:val="single" w:sz="6" w:space="0" w:color="auto"/>
              <w:left w:val="single" w:sz="6" w:space="0" w:color="auto"/>
              <w:bottom w:val="single" w:sz="6" w:space="0" w:color="auto"/>
              <w:right w:val="single" w:sz="6" w:space="0" w:color="auto"/>
            </w:tcBorders>
          </w:tcPr>
          <w:p w:rsidR="001A3828" w:rsidRDefault="001A3828" w:rsidP="002F0A38">
            <w:pPr>
              <w:spacing w:before="60"/>
              <w:rPr>
                <w:rFonts w:ascii="Arial" w:hAnsi="Arial" w:cs="Arial"/>
                <w:sz w:val="16"/>
              </w:rPr>
            </w:pPr>
            <w:r>
              <w:rPr>
                <w:rFonts w:ascii="Arial" w:hAnsi="Arial" w:cs="Arial"/>
                <w:sz w:val="16"/>
              </w:rPr>
              <w:t>1</w:t>
            </w:r>
          </w:p>
        </w:tc>
        <w:tc>
          <w:tcPr>
            <w:tcW w:w="1210" w:type="dxa"/>
            <w:tcBorders>
              <w:top w:val="single" w:sz="6" w:space="0" w:color="auto"/>
              <w:left w:val="single" w:sz="6" w:space="0" w:color="auto"/>
              <w:bottom w:val="single" w:sz="6" w:space="0" w:color="auto"/>
              <w:right w:val="single" w:sz="6" w:space="0" w:color="auto"/>
            </w:tcBorders>
          </w:tcPr>
          <w:p w:rsidR="001A3828" w:rsidRDefault="001A3828" w:rsidP="002F0A38">
            <w:r w:rsidRPr="00513BE5">
              <w:rPr>
                <w:rFonts w:ascii="Arial" w:hAnsi="Arial" w:cs="Arial"/>
                <w:sz w:val="16"/>
              </w:rPr>
              <w:t>See Data Dictionary</w:t>
            </w:r>
          </w:p>
        </w:tc>
        <w:tc>
          <w:tcPr>
            <w:tcW w:w="1210" w:type="dxa"/>
            <w:tcBorders>
              <w:top w:val="single" w:sz="6" w:space="0" w:color="auto"/>
              <w:left w:val="single" w:sz="6" w:space="0" w:color="auto"/>
              <w:bottom w:val="single" w:sz="6" w:space="0" w:color="auto"/>
              <w:right w:val="single" w:sz="6" w:space="0" w:color="auto"/>
            </w:tcBorders>
          </w:tcPr>
          <w:p w:rsidR="001A3828" w:rsidRDefault="001A3828" w:rsidP="002F0A38">
            <w:r w:rsidRPr="00513BE5">
              <w:rPr>
                <w:rFonts w:ascii="Arial" w:hAnsi="Arial" w:cs="Arial"/>
                <w:sz w:val="16"/>
              </w:rPr>
              <w:t>See Data Dictionary</w:t>
            </w:r>
          </w:p>
        </w:tc>
        <w:tc>
          <w:tcPr>
            <w:tcW w:w="2566" w:type="dxa"/>
            <w:tcBorders>
              <w:top w:val="single" w:sz="6" w:space="0" w:color="auto"/>
              <w:left w:val="single" w:sz="6" w:space="0" w:color="auto"/>
              <w:bottom w:val="single" w:sz="6" w:space="0" w:color="auto"/>
              <w:right w:val="single" w:sz="6" w:space="0" w:color="auto"/>
            </w:tcBorders>
          </w:tcPr>
          <w:p w:rsidR="001A3828" w:rsidRDefault="001A3828">
            <w:r w:rsidRPr="00CE0EC6">
              <w:rPr>
                <w:rFonts w:ascii="Arial" w:hAnsi="Arial" w:cs="Arial"/>
                <w:sz w:val="16"/>
              </w:rPr>
              <w:t>VEHDYN_START_VAR_CLEARED_UNSPECIFIED</w:t>
            </w:r>
          </w:p>
        </w:tc>
      </w:tr>
      <w:tr w:rsidR="001A3828" w:rsidTr="00667E16">
        <w:tc>
          <w:tcPr>
            <w:tcW w:w="3640" w:type="dxa"/>
            <w:tcBorders>
              <w:top w:val="single" w:sz="6" w:space="0" w:color="auto"/>
              <w:left w:val="single" w:sz="6" w:space="0" w:color="auto"/>
              <w:bottom w:val="single" w:sz="6" w:space="0" w:color="auto"/>
              <w:right w:val="single" w:sz="6" w:space="0" w:color="auto"/>
            </w:tcBorders>
          </w:tcPr>
          <w:p w:rsidR="001A3828" w:rsidRDefault="001A3828" w:rsidP="00854B2C">
            <w:pPr>
              <w:spacing w:before="60"/>
              <w:rPr>
                <w:rFonts w:ascii="Arial" w:hAnsi="Arial" w:cs="Arial"/>
                <w:sz w:val="16"/>
              </w:rPr>
            </w:pPr>
            <w:bookmarkStart w:id="4" w:name="OLE_LINK11"/>
            <w:proofErr w:type="spellStart"/>
            <w:r>
              <w:rPr>
                <w:rFonts w:ascii="Arial" w:hAnsi="Arial" w:cs="Arial"/>
                <w:sz w:val="16"/>
              </w:rPr>
              <w:t>VehDyn_AutoCntrLoSpd_M_str</w:t>
            </w:r>
            <w:proofErr w:type="spellEnd"/>
            <w:r>
              <w:rPr>
                <w:rFonts w:ascii="Arial" w:hAnsi="Arial" w:cs="Arial"/>
                <w:sz w:val="16"/>
              </w:rPr>
              <w:t>.</w:t>
            </w:r>
            <w:r>
              <w:t xml:space="preserve"> </w:t>
            </w:r>
            <w:r w:rsidRPr="00F74DCA">
              <w:rPr>
                <w:rFonts w:ascii="Arial" w:hAnsi="Arial" w:cs="Arial"/>
                <w:sz w:val="16"/>
              </w:rPr>
              <w:t>Filter1</w:t>
            </w:r>
            <w:r>
              <w:rPr>
                <w:rFonts w:ascii="Arial" w:hAnsi="Arial" w:cs="Arial"/>
                <w:sz w:val="16"/>
              </w:rPr>
              <w:t>Initialized</w:t>
            </w:r>
            <w:r w:rsidRPr="00F74DCA">
              <w:rPr>
                <w:rFonts w:ascii="Arial" w:hAnsi="Arial" w:cs="Arial"/>
                <w:sz w:val="16"/>
              </w:rPr>
              <w:t>_Cnt_lgc</w:t>
            </w:r>
          </w:p>
        </w:tc>
        <w:tc>
          <w:tcPr>
            <w:tcW w:w="1786" w:type="dxa"/>
            <w:tcBorders>
              <w:top w:val="single" w:sz="6" w:space="0" w:color="auto"/>
              <w:left w:val="single" w:sz="6" w:space="0" w:color="auto"/>
              <w:bottom w:val="single" w:sz="6" w:space="0" w:color="auto"/>
              <w:right w:val="single" w:sz="6" w:space="0" w:color="auto"/>
            </w:tcBorders>
          </w:tcPr>
          <w:p w:rsidR="001A3828" w:rsidRDefault="001A3828" w:rsidP="00F957FA">
            <w:pPr>
              <w:spacing w:before="60"/>
              <w:rPr>
                <w:rFonts w:ascii="Arial" w:hAnsi="Arial" w:cs="Arial"/>
                <w:sz w:val="16"/>
              </w:rPr>
            </w:pPr>
            <w:r>
              <w:rPr>
                <w:rFonts w:ascii="Arial" w:hAnsi="Arial" w:cs="Arial"/>
                <w:sz w:val="16"/>
              </w:rPr>
              <w:t>1</w:t>
            </w:r>
          </w:p>
        </w:tc>
        <w:tc>
          <w:tcPr>
            <w:tcW w:w="1210" w:type="dxa"/>
            <w:tcBorders>
              <w:top w:val="single" w:sz="6" w:space="0" w:color="auto"/>
              <w:left w:val="single" w:sz="6" w:space="0" w:color="auto"/>
              <w:bottom w:val="single" w:sz="6" w:space="0" w:color="auto"/>
              <w:right w:val="single" w:sz="6" w:space="0" w:color="auto"/>
            </w:tcBorders>
          </w:tcPr>
          <w:p w:rsidR="001A3828" w:rsidRDefault="001A3828">
            <w:r w:rsidRPr="00513BE5">
              <w:rPr>
                <w:rFonts w:ascii="Arial" w:hAnsi="Arial" w:cs="Arial"/>
                <w:sz w:val="16"/>
              </w:rPr>
              <w:t>See Data Dictionary</w:t>
            </w:r>
          </w:p>
        </w:tc>
        <w:tc>
          <w:tcPr>
            <w:tcW w:w="1210" w:type="dxa"/>
            <w:tcBorders>
              <w:top w:val="single" w:sz="6" w:space="0" w:color="auto"/>
              <w:left w:val="single" w:sz="6" w:space="0" w:color="auto"/>
              <w:bottom w:val="single" w:sz="6" w:space="0" w:color="auto"/>
              <w:right w:val="single" w:sz="6" w:space="0" w:color="auto"/>
            </w:tcBorders>
          </w:tcPr>
          <w:p w:rsidR="001A3828" w:rsidRDefault="001A3828">
            <w:r w:rsidRPr="00513BE5">
              <w:rPr>
                <w:rFonts w:ascii="Arial" w:hAnsi="Arial" w:cs="Arial"/>
                <w:sz w:val="16"/>
              </w:rPr>
              <w:t>See Data Dictionary</w:t>
            </w:r>
          </w:p>
        </w:tc>
        <w:tc>
          <w:tcPr>
            <w:tcW w:w="2566" w:type="dxa"/>
            <w:tcBorders>
              <w:top w:val="single" w:sz="6" w:space="0" w:color="auto"/>
              <w:left w:val="single" w:sz="6" w:space="0" w:color="auto"/>
              <w:bottom w:val="single" w:sz="6" w:space="0" w:color="auto"/>
              <w:right w:val="single" w:sz="6" w:space="0" w:color="auto"/>
            </w:tcBorders>
          </w:tcPr>
          <w:p w:rsidR="001A3828" w:rsidRDefault="001A3828">
            <w:r w:rsidRPr="00CE0EC6">
              <w:rPr>
                <w:rFonts w:ascii="Arial" w:hAnsi="Arial" w:cs="Arial"/>
                <w:sz w:val="16"/>
              </w:rPr>
              <w:t>VEHDYN_START_VAR_CLEARED_UNSPECIFIED</w:t>
            </w:r>
          </w:p>
        </w:tc>
      </w:tr>
      <w:tr w:rsidR="001A3828" w:rsidTr="00667E16">
        <w:tc>
          <w:tcPr>
            <w:tcW w:w="3640" w:type="dxa"/>
            <w:tcBorders>
              <w:top w:val="single" w:sz="6" w:space="0" w:color="auto"/>
              <w:left w:val="single" w:sz="6" w:space="0" w:color="auto"/>
              <w:bottom w:val="single" w:sz="6" w:space="0" w:color="auto"/>
              <w:right w:val="single" w:sz="6" w:space="0" w:color="auto"/>
            </w:tcBorders>
          </w:tcPr>
          <w:p w:rsidR="001A3828" w:rsidRDefault="001A3828" w:rsidP="00854B2C">
            <w:pPr>
              <w:spacing w:before="60"/>
              <w:rPr>
                <w:rFonts w:ascii="Arial" w:hAnsi="Arial" w:cs="Arial"/>
                <w:sz w:val="16"/>
              </w:rPr>
            </w:pPr>
            <w:proofErr w:type="spellStart"/>
            <w:r>
              <w:rPr>
                <w:rFonts w:ascii="Arial" w:hAnsi="Arial" w:cs="Arial"/>
                <w:sz w:val="16"/>
              </w:rPr>
              <w:lastRenderedPageBreak/>
              <w:t>VehDyn_AutoCntrLoSpd_M_str</w:t>
            </w:r>
            <w:proofErr w:type="spellEnd"/>
            <w:r>
              <w:rPr>
                <w:rFonts w:ascii="Arial" w:hAnsi="Arial" w:cs="Arial"/>
                <w:sz w:val="16"/>
              </w:rPr>
              <w:t>.</w:t>
            </w:r>
            <w:r>
              <w:t xml:space="preserve"> </w:t>
            </w:r>
            <w:r w:rsidRPr="00F74DCA">
              <w:rPr>
                <w:rFonts w:ascii="Arial" w:hAnsi="Arial" w:cs="Arial"/>
                <w:sz w:val="16"/>
              </w:rPr>
              <w:t>Filter2</w:t>
            </w:r>
            <w:r>
              <w:rPr>
                <w:rFonts w:ascii="Arial" w:hAnsi="Arial" w:cs="Arial"/>
                <w:sz w:val="16"/>
              </w:rPr>
              <w:t>Initialized</w:t>
            </w:r>
            <w:r w:rsidRPr="00F74DCA">
              <w:rPr>
                <w:rFonts w:ascii="Arial" w:hAnsi="Arial" w:cs="Arial"/>
                <w:sz w:val="16"/>
              </w:rPr>
              <w:t>_Cnt_lgc</w:t>
            </w:r>
          </w:p>
        </w:tc>
        <w:tc>
          <w:tcPr>
            <w:tcW w:w="1786" w:type="dxa"/>
            <w:tcBorders>
              <w:top w:val="single" w:sz="6" w:space="0" w:color="auto"/>
              <w:left w:val="single" w:sz="6" w:space="0" w:color="auto"/>
              <w:bottom w:val="single" w:sz="6" w:space="0" w:color="auto"/>
              <w:right w:val="single" w:sz="6" w:space="0" w:color="auto"/>
            </w:tcBorders>
          </w:tcPr>
          <w:p w:rsidR="001A3828" w:rsidRDefault="001A3828" w:rsidP="00F957FA">
            <w:pPr>
              <w:spacing w:before="60"/>
              <w:rPr>
                <w:rFonts w:ascii="Arial" w:hAnsi="Arial" w:cs="Arial"/>
                <w:sz w:val="16"/>
              </w:rPr>
            </w:pPr>
            <w:r>
              <w:rPr>
                <w:rFonts w:ascii="Arial" w:hAnsi="Arial" w:cs="Arial"/>
                <w:sz w:val="16"/>
              </w:rPr>
              <w:t>1</w:t>
            </w:r>
          </w:p>
        </w:tc>
        <w:tc>
          <w:tcPr>
            <w:tcW w:w="1210" w:type="dxa"/>
            <w:tcBorders>
              <w:top w:val="single" w:sz="6" w:space="0" w:color="auto"/>
              <w:left w:val="single" w:sz="6" w:space="0" w:color="auto"/>
              <w:bottom w:val="single" w:sz="6" w:space="0" w:color="auto"/>
              <w:right w:val="single" w:sz="6" w:space="0" w:color="auto"/>
            </w:tcBorders>
          </w:tcPr>
          <w:p w:rsidR="001A3828" w:rsidRDefault="001A3828">
            <w:r w:rsidRPr="00513BE5">
              <w:rPr>
                <w:rFonts w:ascii="Arial" w:hAnsi="Arial" w:cs="Arial"/>
                <w:sz w:val="16"/>
              </w:rPr>
              <w:t>See Data Dictionary</w:t>
            </w:r>
          </w:p>
        </w:tc>
        <w:tc>
          <w:tcPr>
            <w:tcW w:w="1210" w:type="dxa"/>
            <w:tcBorders>
              <w:top w:val="single" w:sz="6" w:space="0" w:color="auto"/>
              <w:left w:val="single" w:sz="6" w:space="0" w:color="auto"/>
              <w:bottom w:val="single" w:sz="6" w:space="0" w:color="auto"/>
              <w:right w:val="single" w:sz="6" w:space="0" w:color="auto"/>
            </w:tcBorders>
          </w:tcPr>
          <w:p w:rsidR="001A3828" w:rsidRDefault="001A3828">
            <w:r w:rsidRPr="00513BE5">
              <w:rPr>
                <w:rFonts w:ascii="Arial" w:hAnsi="Arial" w:cs="Arial"/>
                <w:sz w:val="16"/>
              </w:rPr>
              <w:t>See Data Dictionary</w:t>
            </w:r>
          </w:p>
        </w:tc>
        <w:tc>
          <w:tcPr>
            <w:tcW w:w="2566" w:type="dxa"/>
            <w:tcBorders>
              <w:top w:val="single" w:sz="6" w:space="0" w:color="auto"/>
              <w:left w:val="single" w:sz="6" w:space="0" w:color="auto"/>
              <w:bottom w:val="single" w:sz="6" w:space="0" w:color="auto"/>
              <w:right w:val="single" w:sz="6" w:space="0" w:color="auto"/>
            </w:tcBorders>
          </w:tcPr>
          <w:p w:rsidR="001A3828" w:rsidRDefault="001A3828">
            <w:r w:rsidRPr="00CE0EC6">
              <w:rPr>
                <w:rFonts w:ascii="Arial" w:hAnsi="Arial" w:cs="Arial"/>
                <w:sz w:val="16"/>
              </w:rPr>
              <w:t>VEHDYN_START_VAR_CLEARED_UNSPECIFIED</w:t>
            </w:r>
          </w:p>
        </w:tc>
      </w:tr>
      <w:bookmarkEnd w:id="3"/>
      <w:bookmarkEnd w:id="4"/>
      <w:tr w:rsidR="001A3828" w:rsidTr="00667E16">
        <w:tc>
          <w:tcPr>
            <w:tcW w:w="3640" w:type="dxa"/>
            <w:tcBorders>
              <w:top w:val="single" w:sz="6" w:space="0" w:color="auto"/>
              <w:left w:val="single" w:sz="6" w:space="0" w:color="auto"/>
              <w:bottom w:val="single" w:sz="6" w:space="0" w:color="auto"/>
              <w:right w:val="single" w:sz="6" w:space="0" w:color="auto"/>
            </w:tcBorders>
          </w:tcPr>
          <w:p w:rsidR="001A3828" w:rsidRDefault="001A3828" w:rsidP="004B5090">
            <w:pPr>
              <w:spacing w:before="60"/>
              <w:rPr>
                <w:rFonts w:ascii="Arial" w:hAnsi="Arial" w:cs="Arial"/>
                <w:sz w:val="16"/>
              </w:rPr>
            </w:pPr>
            <w:proofErr w:type="spellStart"/>
            <w:r>
              <w:rPr>
                <w:rFonts w:ascii="Arial" w:hAnsi="Arial" w:cs="Arial"/>
                <w:sz w:val="16"/>
              </w:rPr>
              <w:t>VehDyn_AutoCntrDetSpd_M_str</w:t>
            </w:r>
            <w:proofErr w:type="spellEnd"/>
            <w:r>
              <w:rPr>
                <w:rFonts w:ascii="Arial" w:hAnsi="Arial" w:cs="Arial"/>
                <w:sz w:val="16"/>
              </w:rPr>
              <w:t>.</w:t>
            </w:r>
            <w:r>
              <w:t xml:space="preserve"> </w:t>
            </w:r>
            <w:r w:rsidRPr="00F74DCA">
              <w:rPr>
                <w:rFonts w:ascii="Arial" w:hAnsi="Arial" w:cs="Arial"/>
                <w:sz w:val="16"/>
              </w:rPr>
              <w:t>MtrVel_MtrRadpS_f32</w:t>
            </w:r>
          </w:p>
        </w:tc>
        <w:tc>
          <w:tcPr>
            <w:tcW w:w="1786" w:type="dxa"/>
            <w:tcBorders>
              <w:top w:val="single" w:sz="6" w:space="0" w:color="auto"/>
              <w:left w:val="single" w:sz="6" w:space="0" w:color="auto"/>
              <w:bottom w:val="single" w:sz="6" w:space="0" w:color="auto"/>
              <w:right w:val="single" w:sz="6" w:space="0" w:color="auto"/>
            </w:tcBorders>
          </w:tcPr>
          <w:p w:rsidR="001A3828" w:rsidRDefault="001A3828" w:rsidP="00F957FA">
            <w:pPr>
              <w:spacing w:before="60"/>
              <w:rPr>
                <w:rFonts w:ascii="Arial" w:hAnsi="Arial" w:cs="Arial"/>
                <w:sz w:val="16"/>
              </w:rPr>
            </w:pPr>
            <w:r>
              <w:rPr>
                <w:rFonts w:ascii="Arial" w:hAnsi="Arial" w:cs="Arial"/>
                <w:sz w:val="16"/>
              </w:rPr>
              <w:t>Single Precision Float</w:t>
            </w:r>
          </w:p>
        </w:tc>
        <w:tc>
          <w:tcPr>
            <w:tcW w:w="1210" w:type="dxa"/>
            <w:tcBorders>
              <w:top w:val="single" w:sz="6" w:space="0" w:color="auto"/>
              <w:left w:val="single" w:sz="6" w:space="0" w:color="auto"/>
              <w:bottom w:val="single" w:sz="6" w:space="0" w:color="auto"/>
              <w:right w:val="single" w:sz="6" w:space="0" w:color="auto"/>
            </w:tcBorders>
          </w:tcPr>
          <w:p w:rsidR="001A3828" w:rsidRDefault="001A3828">
            <w:r w:rsidRPr="00513BE5">
              <w:rPr>
                <w:rFonts w:ascii="Arial" w:hAnsi="Arial" w:cs="Arial"/>
                <w:sz w:val="16"/>
              </w:rPr>
              <w:t>See Data Dictionary</w:t>
            </w:r>
          </w:p>
        </w:tc>
        <w:tc>
          <w:tcPr>
            <w:tcW w:w="1210" w:type="dxa"/>
            <w:tcBorders>
              <w:top w:val="single" w:sz="6" w:space="0" w:color="auto"/>
              <w:left w:val="single" w:sz="6" w:space="0" w:color="auto"/>
              <w:bottom w:val="single" w:sz="6" w:space="0" w:color="auto"/>
              <w:right w:val="single" w:sz="6" w:space="0" w:color="auto"/>
            </w:tcBorders>
          </w:tcPr>
          <w:p w:rsidR="001A3828" w:rsidRDefault="001A3828">
            <w:r w:rsidRPr="00513BE5">
              <w:rPr>
                <w:rFonts w:ascii="Arial" w:hAnsi="Arial" w:cs="Arial"/>
                <w:sz w:val="16"/>
              </w:rPr>
              <w:t>See Data Dictionary</w:t>
            </w:r>
          </w:p>
        </w:tc>
        <w:tc>
          <w:tcPr>
            <w:tcW w:w="2566" w:type="dxa"/>
            <w:tcBorders>
              <w:top w:val="single" w:sz="6" w:space="0" w:color="auto"/>
              <w:left w:val="single" w:sz="6" w:space="0" w:color="auto"/>
              <w:bottom w:val="single" w:sz="6" w:space="0" w:color="auto"/>
              <w:right w:val="single" w:sz="6" w:space="0" w:color="auto"/>
            </w:tcBorders>
          </w:tcPr>
          <w:p w:rsidR="001A3828" w:rsidRDefault="001A3828">
            <w:r w:rsidRPr="00A87362">
              <w:rPr>
                <w:rFonts w:ascii="Arial" w:hAnsi="Arial" w:cs="Arial"/>
                <w:sz w:val="16"/>
              </w:rPr>
              <w:t>VEHDYN_START_VAR_CLEARED_UNSPECIFIED</w:t>
            </w:r>
          </w:p>
        </w:tc>
      </w:tr>
      <w:tr w:rsidR="001A3828" w:rsidTr="00667E16">
        <w:tc>
          <w:tcPr>
            <w:tcW w:w="3640" w:type="dxa"/>
            <w:tcBorders>
              <w:top w:val="single" w:sz="6" w:space="0" w:color="auto"/>
              <w:left w:val="single" w:sz="6" w:space="0" w:color="auto"/>
              <w:bottom w:val="single" w:sz="6" w:space="0" w:color="auto"/>
              <w:right w:val="single" w:sz="6" w:space="0" w:color="auto"/>
            </w:tcBorders>
          </w:tcPr>
          <w:p w:rsidR="001A3828" w:rsidRDefault="001A3828" w:rsidP="004B5090">
            <w:pPr>
              <w:spacing w:before="60"/>
              <w:rPr>
                <w:rFonts w:ascii="Arial" w:hAnsi="Arial" w:cs="Arial"/>
                <w:sz w:val="16"/>
              </w:rPr>
            </w:pPr>
            <w:proofErr w:type="spellStart"/>
            <w:r>
              <w:rPr>
                <w:rFonts w:ascii="Arial" w:hAnsi="Arial" w:cs="Arial"/>
                <w:sz w:val="16"/>
              </w:rPr>
              <w:t>VehDyn_AutoCntrDetSpd_M_str</w:t>
            </w:r>
            <w:proofErr w:type="spellEnd"/>
            <w:r>
              <w:rPr>
                <w:rFonts w:ascii="Arial" w:hAnsi="Arial" w:cs="Arial"/>
                <w:sz w:val="16"/>
              </w:rPr>
              <w:t>.</w:t>
            </w:r>
            <w:r>
              <w:t xml:space="preserve"> </w:t>
            </w:r>
            <w:r w:rsidRPr="00F74DCA">
              <w:rPr>
                <w:rFonts w:ascii="Arial" w:hAnsi="Arial" w:cs="Arial"/>
                <w:sz w:val="16"/>
              </w:rPr>
              <w:t>VehSpd_kph_f32</w:t>
            </w:r>
          </w:p>
        </w:tc>
        <w:tc>
          <w:tcPr>
            <w:tcW w:w="1786" w:type="dxa"/>
            <w:tcBorders>
              <w:top w:val="single" w:sz="6" w:space="0" w:color="auto"/>
              <w:left w:val="single" w:sz="6" w:space="0" w:color="auto"/>
              <w:bottom w:val="single" w:sz="6" w:space="0" w:color="auto"/>
              <w:right w:val="single" w:sz="6" w:space="0" w:color="auto"/>
            </w:tcBorders>
          </w:tcPr>
          <w:p w:rsidR="001A3828" w:rsidRDefault="001A3828" w:rsidP="00F957FA">
            <w:pPr>
              <w:spacing w:before="60"/>
              <w:rPr>
                <w:rFonts w:ascii="Arial" w:hAnsi="Arial" w:cs="Arial"/>
                <w:sz w:val="16"/>
              </w:rPr>
            </w:pPr>
            <w:r>
              <w:rPr>
                <w:rFonts w:ascii="Arial" w:hAnsi="Arial" w:cs="Arial"/>
                <w:sz w:val="16"/>
              </w:rPr>
              <w:t>Single Precision Float</w:t>
            </w:r>
          </w:p>
        </w:tc>
        <w:tc>
          <w:tcPr>
            <w:tcW w:w="1210" w:type="dxa"/>
            <w:tcBorders>
              <w:top w:val="single" w:sz="6" w:space="0" w:color="auto"/>
              <w:left w:val="single" w:sz="6" w:space="0" w:color="auto"/>
              <w:bottom w:val="single" w:sz="6" w:space="0" w:color="auto"/>
              <w:right w:val="single" w:sz="6" w:space="0" w:color="auto"/>
            </w:tcBorders>
          </w:tcPr>
          <w:p w:rsidR="001A3828" w:rsidRDefault="001A3828">
            <w:r w:rsidRPr="00513BE5">
              <w:rPr>
                <w:rFonts w:ascii="Arial" w:hAnsi="Arial" w:cs="Arial"/>
                <w:sz w:val="16"/>
              </w:rPr>
              <w:t>See Data Dictionary</w:t>
            </w:r>
          </w:p>
        </w:tc>
        <w:tc>
          <w:tcPr>
            <w:tcW w:w="1210" w:type="dxa"/>
            <w:tcBorders>
              <w:top w:val="single" w:sz="6" w:space="0" w:color="auto"/>
              <w:left w:val="single" w:sz="6" w:space="0" w:color="auto"/>
              <w:bottom w:val="single" w:sz="6" w:space="0" w:color="auto"/>
              <w:right w:val="single" w:sz="6" w:space="0" w:color="auto"/>
            </w:tcBorders>
          </w:tcPr>
          <w:p w:rsidR="001A3828" w:rsidRDefault="001A3828">
            <w:r w:rsidRPr="00513BE5">
              <w:rPr>
                <w:rFonts w:ascii="Arial" w:hAnsi="Arial" w:cs="Arial"/>
                <w:sz w:val="16"/>
              </w:rPr>
              <w:t>See Data Dictionary</w:t>
            </w:r>
          </w:p>
        </w:tc>
        <w:tc>
          <w:tcPr>
            <w:tcW w:w="2566" w:type="dxa"/>
            <w:tcBorders>
              <w:top w:val="single" w:sz="6" w:space="0" w:color="auto"/>
              <w:left w:val="single" w:sz="6" w:space="0" w:color="auto"/>
              <w:bottom w:val="single" w:sz="6" w:space="0" w:color="auto"/>
              <w:right w:val="single" w:sz="6" w:space="0" w:color="auto"/>
            </w:tcBorders>
          </w:tcPr>
          <w:p w:rsidR="001A3828" w:rsidRDefault="001A3828">
            <w:r w:rsidRPr="00A87362">
              <w:rPr>
                <w:rFonts w:ascii="Arial" w:hAnsi="Arial" w:cs="Arial"/>
                <w:sz w:val="16"/>
              </w:rPr>
              <w:t>VEHDYN_START_VAR_CLEARED_UNSPECIFIED</w:t>
            </w:r>
          </w:p>
        </w:tc>
      </w:tr>
      <w:tr w:rsidR="001A3828" w:rsidTr="00667E16">
        <w:tc>
          <w:tcPr>
            <w:tcW w:w="3640" w:type="dxa"/>
            <w:tcBorders>
              <w:top w:val="single" w:sz="6" w:space="0" w:color="auto"/>
              <w:left w:val="single" w:sz="6" w:space="0" w:color="auto"/>
              <w:bottom w:val="single" w:sz="6" w:space="0" w:color="auto"/>
              <w:right w:val="single" w:sz="6" w:space="0" w:color="auto"/>
            </w:tcBorders>
          </w:tcPr>
          <w:p w:rsidR="001A3828" w:rsidRDefault="001A3828" w:rsidP="004B5090">
            <w:pPr>
              <w:spacing w:before="60"/>
              <w:rPr>
                <w:rFonts w:ascii="Arial" w:hAnsi="Arial" w:cs="Arial"/>
                <w:sz w:val="16"/>
              </w:rPr>
            </w:pPr>
            <w:proofErr w:type="spellStart"/>
            <w:r>
              <w:rPr>
                <w:rFonts w:ascii="Arial" w:hAnsi="Arial" w:cs="Arial"/>
                <w:sz w:val="16"/>
              </w:rPr>
              <w:t>VehDyn_AutoCntrDetSpd_M_str</w:t>
            </w:r>
            <w:proofErr w:type="spellEnd"/>
            <w:r>
              <w:rPr>
                <w:rFonts w:ascii="Arial" w:hAnsi="Arial" w:cs="Arial"/>
                <w:sz w:val="16"/>
              </w:rPr>
              <w:t>.</w:t>
            </w:r>
            <w:r w:rsidRPr="00854B2C">
              <w:rPr>
                <w:rFonts w:ascii="Arial" w:hAnsi="Arial" w:cs="Arial"/>
                <w:sz w:val="16"/>
              </w:rPr>
              <w:t xml:space="preserve"> Filt</w:t>
            </w:r>
            <w:r w:rsidRPr="00F74DCA">
              <w:rPr>
                <w:rFonts w:ascii="Arial" w:hAnsi="Arial" w:cs="Arial"/>
                <w:sz w:val="16"/>
              </w:rPr>
              <w:t>PinTrq_HwNm_f32</w:t>
            </w:r>
          </w:p>
        </w:tc>
        <w:tc>
          <w:tcPr>
            <w:tcW w:w="1786" w:type="dxa"/>
            <w:tcBorders>
              <w:top w:val="single" w:sz="6" w:space="0" w:color="auto"/>
              <w:left w:val="single" w:sz="6" w:space="0" w:color="auto"/>
              <w:bottom w:val="single" w:sz="6" w:space="0" w:color="auto"/>
              <w:right w:val="single" w:sz="6" w:space="0" w:color="auto"/>
            </w:tcBorders>
          </w:tcPr>
          <w:p w:rsidR="001A3828" w:rsidRDefault="001A3828" w:rsidP="00F957FA">
            <w:pPr>
              <w:spacing w:before="60"/>
              <w:rPr>
                <w:rFonts w:ascii="Arial" w:hAnsi="Arial" w:cs="Arial"/>
                <w:sz w:val="16"/>
              </w:rPr>
            </w:pPr>
            <w:r>
              <w:rPr>
                <w:rFonts w:ascii="Arial" w:hAnsi="Arial" w:cs="Arial"/>
                <w:sz w:val="16"/>
              </w:rPr>
              <w:t>Single Precision Float</w:t>
            </w:r>
          </w:p>
        </w:tc>
        <w:tc>
          <w:tcPr>
            <w:tcW w:w="1210" w:type="dxa"/>
            <w:tcBorders>
              <w:top w:val="single" w:sz="6" w:space="0" w:color="auto"/>
              <w:left w:val="single" w:sz="6" w:space="0" w:color="auto"/>
              <w:bottom w:val="single" w:sz="6" w:space="0" w:color="auto"/>
              <w:right w:val="single" w:sz="6" w:space="0" w:color="auto"/>
            </w:tcBorders>
          </w:tcPr>
          <w:p w:rsidR="001A3828" w:rsidRDefault="001A3828">
            <w:r w:rsidRPr="00513BE5">
              <w:rPr>
                <w:rFonts w:ascii="Arial" w:hAnsi="Arial" w:cs="Arial"/>
                <w:sz w:val="16"/>
              </w:rPr>
              <w:t>See Data Dictionary</w:t>
            </w:r>
          </w:p>
        </w:tc>
        <w:tc>
          <w:tcPr>
            <w:tcW w:w="1210" w:type="dxa"/>
            <w:tcBorders>
              <w:top w:val="single" w:sz="6" w:space="0" w:color="auto"/>
              <w:left w:val="single" w:sz="6" w:space="0" w:color="auto"/>
              <w:bottom w:val="single" w:sz="6" w:space="0" w:color="auto"/>
              <w:right w:val="single" w:sz="6" w:space="0" w:color="auto"/>
            </w:tcBorders>
          </w:tcPr>
          <w:p w:rsidR="001A3828" w:rsidRDefault="001A3828">
            <w:r w:rsidRPr="00513BE5">
              <w:rPr>
                <w:rFonts w:ascii="Arial" w:hAnsi="Arial" w:cs="Arial"/>
                <w:sz w:val="16"/>
              </w:rPr>
              <w:t>See Data Dictionary</w:t>
            </w:r>
          </w:p>
        </w:tc>
        <w:tc>
          <w:tcPr>
            <w:tcW w:w="2566" w:type="dxa"/>
            <w:tcBorders>
              <w:top w:val="single" w:sz="6" w:space="0" w:color="auto"/>
              <w:left w:val="single" w:sz="6" w:space="0" w:color="auto"/>
              <w:bottom w:val="single" w:sz="6" w:space="0" w:color="auto"/>
              <w:right w:val="single" w:sz="6" w:space="0" w:color="auto"/>
            </w:tcBorders>
          </w:tcPr>
          <w:p w:rsidR="001A3828" w:rsidRDefault="001A3828">
            <w:r w:rsidRPr="00A87362">
              <w:rPr>
                <w:rFonts w:ascii="Arial" w:hAnsi="Arial" w:cs="Arial"/>
                <w:sz w:val="16"/>
              </w:rPr>
              <w:t>VEHDYN_START_VAR_CLEARED_UNSPECIFIED</w:t>
            </w:r>
          </w:p>
        </w:tc>
      </w:tr>
      <w:tr w:rsidR="001A3828" w:rsidTr="00667E16">
        <w:tc>
          <w:tcPr>
            <w:tcW w:w="3640" w:type="dxa"/>
            <w:tcBorders>
              <w:top w:val="single" w:sz="6" w:space="0" w:color="auto"/>
              <w:left w:val="single" w:sz="6" w:space="0" w:color="auto"/>
              <w:bottom w:val="single" w:sz="6" w:space="0" w:color="auto"/>
              <w:right w:val="single" w:sz="6" w:space="0" w:color="auto"/>
            </w:tcBorders>
          </w:tcPr>
          <w:p w:rsidR="001A3828" w:rsidRDefault="001A3828" w:rsidP="004B5090">
            <w:pPr>
              <w:spacing w:before="60"/>
              <w:rPr>
                <w:rFonts w:ascii="Arial" w:hAnsi="Arial" w:cs="Arial"/>
                <w:sz w:val="16"/>
              </w:rPr>
            </w:pPr>
            <w:proofErr w:type="spellStart"/>
            <w:r>
              <w:rPr>
                <w:rFonts w:ascii="Arial" w:hAnsi="Arial" w:cs="Arial"/>
                <w:sz w:val="16"/>
              </w:rPr>
              <w:t>VehDyn_AutoCntrDetSpd_M_str</w:t>
            </w:r>
            <w:proofErr w:type="spellEnd"/>
            <w:r>
              <w:rPr>
                <w:rFonts w:ascii="Arial" w:hAnsi="Arial" w:cs="Arial"/>
                <w:sz w:val="16"/>
              </w:rPr>
              <w:t>.</w:t>
            </w:r>
            <w:r>
              <w:t xml:space="preserve"> </w:t>
            </w:r>
            <w:r w:rsidRPr="00F74DCA">
              <w:rPr>
                <w:rFonts w:ascii="Arial" w:hAnsi="Arial" w:cs="Arial"/>
                <w:sz w:val="16"/>
              </w:rPr>
              <w:t>CntrWindow_HwDeg_f32</w:t>
            </w:r>
          </w:p>
        </w:tc>
        <w:tc>
          <w:tcPr>
            <w:tcW w:w="1786" w:type="dxa"/>
            <w:tcBorders>
              <w:top w:val="single" w:sz="6" w:space="0" w:color="auto"/>
              <w:left w:val="single" w:sz="6" w:space="0" w:color="auto"/>
              <w:bottom w:val="single" w:sz="6" w:space="0" w:color="auto"/>
              <w:right w:val="single" w:sz="6" w:space="0" w:color="auto"/>
            </w:tcBorders>
          </w:tcPr>
          <w:p w:rsidR="001A3828" w:rsidRDefault="001A3828" w:rsidP="00F957FA">
            <w:pPr>
              <w:spacing w:before="60"/>
              <w:rPr>
                <w:rFonts w:ascii="Arial" w:hAnsi="Arial" w:cs="Arial"/>
                <w:sz w:val="16"/>
              </w:rPr>
            </w:pPr>
            <w:r>
              <w:rPr>
                <w:rFonts w:ascii="Arial" w:hAnsi="Arial" w:cs="Arial"/>
                <w:sz w:val="16"/>
              </w:rPr>
              <w:t>Single Precision Float</w:t>
            </w:r>
          </w:p>
        </w:tc>
        <w:tc>
          <w:tcPr>
            <w:tcW w:w="1210" w:type="dxa"/>
            <w:tcBorders>
              <w:top w:val="single" w:sz="6" w:space="0" w:color="auto"/>
              <w:left w:val="single" w:sz="6" w:space="0" w:color="auto"/>
              <w:bottom w:val="single" w:sz="6" w:space="0" w:color="auto"/>
              <w:right w:val="single" w:sz="6" w:space="0" w:color="auto"/>
            </w:tcBorders>
          </w:tcPr>
          <w:p w:rsidR="001A3828" w:rsidRDefault="001A3828">
            <w:r w:rsidRPr="00513BE5">
              <w:rPr>
                <w:rFonts w:ascii="Arial" w:hAnsi="Arial" w:cs="Arial"/>
                <w:sz w:val="16"/>
              </w:rPr>
              <w:t>See Data Dictionary</w:t>
            </w:r>
          </w:p>
        </w:tc>
        <w:tc>
          <w:tcPr>
            <w:tcW w:w="1210" w:type="dxa"/>
            <w:tcBorders>
              <w:top w:val="single" w:sz="6" w:space="0" w:color="auto"/>
              <w:left w:val="single" w:sz="6" w:space="0" w:color="auto"/>
              <w:bottom w:val="single" w:sz="6" w:space="0" w:color="auto"/>
              <w:right w:val="single" w:sz="6" w:space="0" w:color="auto"/>
            </w:tcBorders>
          </w:tcPr>
          <w:p w:rsidR="001A3828" w:rsidRDefault="001A3828">
            <w:r w:rsidRPr="00513BE5">
              <w:rPr>
                <w:rFonts w:ascii="Arial" w:hAnsi="Arial" w:cs="Arial"/>
                <w:sz w:val="16"/>
              </w:rPr>
              <w:t>See Data Dictionary</w:t>
            </w:r>
          </w:p>
        </w:tc>
        <w:tc>
          <w:tcPr>
            <w:tcW w:w="2566" w:type="dxa"/>
            <w:tcBorders>
              <w:top w:val="single" w:sz="6" w:space="0" w:color="auto"/>
              <w:left w:val="single" w:sz="6" w:space="0" w:color="auto"/>
              <w:bottom w:val="single" w:sz="6" w:space="0" w:color="auto"/>
              <w:right w:val="single" w:sz="6" w:space="0" w:color="auto"/>
            </w:tcBorders>
          </w:tcPr>
          <w:p w:rsidR="001A3828" w:rsidRDefault="001A3828">
            <w:r w:rsidRPr="00A87362">
              <w:rPr>
                <w:rFonts w:ascii="Arial" w:hAnsi="Arial" w:cs="Arial"/>
                <w:sz w:val="16"/>
              </w:rPr>
              <w:t>VEHDYN_START_VAR_CLEARED_UNSPECIFIED</w:t>
            </w:r>
          </w:p>
        </w:tc>
      </w:tr>
      <w:tr w:rsidR="001A3828" w:rsidTr="00667E16">
        <w:tc>
          <w:tcPr>
            <w:tcW w:w="3640" w:type="dxa"/>
            <w:tcBorders>
              <w:top w:val="single" w:sz="6" w:space="0" w:color="auto"/>
              <w:left w:val="single" w:sz="6" w:space="0" w:color="auto"/>
              <w:bottom w:val="single" w:sz="6" w:space="0" w:color="auto"/>
              <w:right w:val="single" w:sz="6" w:space="0" w:color="auto"/>
            </w:tcBorders>
          </w:tcPr>
          <w:p w:rsidR="001A3828" w:rsidRDefault="001A3828" w:rsidP="004B5090">
            <w:pPr>
              <w:spacing w:before="60"/>
              <w:rPr>
                <w:rFonts w:ascii="Arial" w:hAnsi="Arial" w:cs="Arial"/>
                <w:sz w:val="16"/>
              </w:rPr>
            </w:pPr>
            <w:proofErr w:type="spellStart"/>
            <w:r>
              <w:rPr>
                <w:rFonts w:ascii="Arial" w:hAnsi="Arial" w:cs="Arial"/>
                <w:sz w:val="16"/>
              </w:rPr>
              <w:t>VehDyn_AutoCntrDetSpd_M_str</w:t>
            </w:r>
            <w:proofErr w:type="spellEnd"/>
            <w:r>
              <w:rPr>
                <w:rFonts w:ascii="Arial" w:hAnsi="Arial" w:cs="Arial"/>
                <w:sz w:val="16"/>
              </w:rPr>
              <w:t>.</w:t>
            </w:r>
            <w:r>
              <w:t xml:space="preserve"> </w:t>
            </w:r>
            <w:r w:rsidRPr="00F74DCA">
              <w:rPr>
                <w:rFonts w:ascii="Arial" w:hAnsi="Arial" w:cs="Arial"/>
                <w:sz w:val="16"/>
              </w:rPr>
              <w:t>Timer1Thresh_mS_u16</w:t>
            </w:r>
          </w:p>
        </w:tc>
        <w:tc>
          <w:tcPr>
            <w:tcW w:w="1786" w:type="dxa"/>
            <w:tcBorders>
              <w:top w:val="single" w:sz="6" w:space="0" w:color="auto"/>
              <w:left w:val="single" w:sz="6" w:space="0" w:color="auto"/>
              <w:bottom w:val="single" w:sz="6" w:space="0" w:color="auto"/>
              <w:right w:val="single" w:sz="6" w:space="0" w:color="auto"/>
            </w:tcBorders>
          </w:tcPr>
          <w:p w:rsidR="001A3828" w:rsidRDefault="001A3828" w:rsidP="00F957FA">
            <w:pPr>
              <w:spacing w:before="60"/>
              <w:rPr>
                <w:rFonts w:ascii="Arial" w:hAnsi="Arial" w:cs="Arial"/>
                <w:sz w:val="16"/>
              </w:rPr>
            </w:pPr>
            <w:r>
              <w:rPr>
                <w:rFonts w:ascii="Arial" w:hAnsi="Arial" w:cs="Arial"/>
                <w:sz w:val="16"/>
              </w:rPr>
              <w:t>1</w:t>
            </w:r>
          </w:p>
        </w:tc>
        <w:tc>
          <w:tcPr>
            <w:tcW w:w="1210" w:type="dxa"/>
            <w:tcBorders>
              <w:top w:val="single" w:sz="6" w:space="0" w:color="auto"/>
              <w:left w:val="single" w:sz="6" w:space="0" w:color="auto"/>
              <w:bottom w:val="single" w:sz="6" w:space="0" w:color="auto"/>
              <w:right w:val="single" w:sz="6" w:space="0" w:color="auto"/>
            </w:tcBorders>
          </w:tcPr>
          <w:p w:rsidR="001A3828" w:rsidRDefault="001A3828">
            <w:r w:rsidRPr="00513BE5">
              <w:rPr>
                <w:rFonts w:ascii="Arial" w:hAnsi="Arial" w:cs="Arial"/>
                <w:sz w:val="16"/>
              </w:rPr>
              <w:t>See Data Dictionary</w:t>
            </w:r>
          </w:p>
        </w:tc>
        <w:tc>
          <w:tcPr>
            <w:tcW w:w="1210" w:type="dxa"/>
            <w:tcBorders>
              <w:top w:val="single" w:sz="6" w:space="0" w:color="auto"/>
              <w:left w:val="single" w:sz="6" w:space="0" w:color="auto"/>
              <w:bottom w:val="single" w:sz="6" w:space="0" w:color="auto"/>
              <w:right w:val="single" w:sz="6" w:space="0" w:color="auto"/>
            </w:tcBorders>
          </w:tcPr>
          <w:p w:rsidR="001A3828" w:rsidRDefault="001A3828">
            <w:r w:rsidRPr="00513BE5">
              <w:rPr>
                <w:rFonts w:ascii="Arial" w:hAnsi="Arial" w:cs="Arial"/>
                <w:sz w:val="16"/>
              </w:rPr>
              <w:t>See Data Dictionary</w:t>
            </w:r>
          </w:p>
        </w:tc>
        <w:tc>
          <w:tcPr>
            <w:tcW w:w="2566" w:type="dxa"/>
            <w:tcBorders>
              <w:top w:val="single" w:sz="6" w:space="0" w:color="auto"/>
              <w:left w:val="single" w:sz="6" w:space="0" w:color="auto"/>
              <w:bottom w:val="single" w:sz="6" w:space="0" w:color="auto"/>
              <w:right w:val="single" w:sz="6" w:space="0" w:color="auto"/>
            </w:tcBorders>
          </w:tcPr>
          <w:p w:rsidR="001A3828" w:rsidRDefault="001A3828">
            <w:r w:rsidRPr="00A87362">
              <w:rPr>
                <w:rFonts w:ascii="Arial" w:hAnsi="Arial" w:cs="Arial"/>
                <w:sz w:val="16"/>
              </w:rPr>
              <w:t>VEHDYN_START_VAR_CLEARED_UNSPECIFIED</w:t>
            </w:r>
          </w:p>
        </w:tc>
      </w:tr>
      <w:tr w:rsidR="001A3828" w:rsidTr="00667E16">
        <w:tc>
          <w:tcPr>
            <w:tcW w:w="3640" w:type="dxa"/>
            <w:tcBorders>
              <w:top w:val="single" w:sz="6" w:space="0" w:color="auto"/>
              <w:left w:val="single" w:sz="6" w:space="0" w:color="auto"/>
              <w:bottom w:val="single" w:sz="6" w:space="0" w:color="auto"/>
              <w:right w:val="single" w:sz="6" w:space="0" w:color="auto"/>
            </w:tcBorders>
          </w:tcPr>
          <w:p w:rsidR="001A3828" w:rsidRDefault="001A3828" w:rsidP="004B5090">
            <w:pPr>
              <w:spacing w:before="60"/>
              <w:rPr>
                <w:rFonts w:ascii="Arial" w:hAnsi="Arial" w:cs="Arial"/>
                <w:sz w:val="16"/>
              </w:rPr>
            </w:pPr>
            <w:proofErr w:type="spellStart"/>
            <w:r>
              <w:rPr>
                <w:rFonts w:ascii="Arial" w:hAnsi="Arial" w:cs="Arial"/>
                <w:sz w:val="16"/>
              </w:rPr>
              <w:t>VehDyn_AutoCntrDetSpd_M_str</w:t>
            </w:r>
            <w:proofErr w:type="spellEnd"/>
            <w:r>
              <w:rPr>
                <w:rFonts w:ascii="Arial" w:hAnsi="Arial" w:cs="Arial"/>
                <w:sz w:val="16"/>
              </w:rPr>
              <w:t>.</w:t>
            </w:r>
            <w:r>
              <w:t xml:space="preserve"> </w:t>
            </w:r>
            <w:r w:rsidRPr="00F74DCA">
              <w:rPr>
                <w:rFonts w:ascii="Arial" w:hAnsi="Arial" w:cs="Arial"/>
                <w:sz w:val="16"/>
              </w:rPr>
              <w:t>Timer2Thresh_mS_u16</w:t>
            </w:r>
          </w:p>
        </w:tc>
        <w:tc>
          <w:tcPr>
            <w:tcW w:w="1786" w:type="dxa"/>
            <w:tcBorders>
              <w:top w:val="single" w:sz="6" w:space="0" w:color="auto"/>
              <w:left w:val="single" w:sz="6" w:space="0" w:color="auto"/>
              <w:bottom w:val="single" w:sz="6" w:space="0" w:color="auto"/>
              <w:right w:val="single" w:sz="6" w:space="0" w:color="auto"/>
            </w:tcBorders>
          </w:tcPr>
          <w:p w:rsidR="001A3828" w:rsidRDefault="001A3828" w:rsidP="00F957FA">
            <w:pPr>
              <w:spacing w:before="60"/>
              <w:rPr>
                <w:rFonts w:ascii="Arial" w:hAnsi="Arial" w:cs="Arial"/>
                <w:sz w:val="16"/>
              </w:rPr>
            </w:pPr>
            <w:r>
              <w:rPr>
                <w:rFonts w:ascii="Arial" w:hAnsi="Arial" w:cs="Arial"/>
                <w:sz w:val="16"/>
              </w:rPr>
              <w:t>1</w:t>
            </w:r>
          </w:p>
        </w:tc>
        <w:tc>
          <w:tcPr>
            <w:tcW w:w="1210" w:type="dxa"/>
            <w:tcBorders>
              <w:top w:val="single" w:sz="6" w:space="0" w:color="auto"/>
              <w:left w:val="single" w:sz="6" w:space="0" w:color="auto"/>
              <w:bottom w:val="single" w:sz="6" w:space="0" w:color="auto"/>
              <w:right w:val="single" w:sz="6" w:space="0" w:color="auto"/>
            </w:tcBorders>
          </w:tcPr>
          <w:p w:rsidR="001A3828" w:rsidRDefault="001A3828">
            <w:r w:rsidRPr="00513BE5">
              <w:rPr>
                <w:rFonts w:ascii="Arial" w:hAnsi="Arial" w:cs="Arial"/>
                <w:sz w:val="16"/>
              </w:rPr>
              <w:t>See Data Dictionary</w:t>
            </w:r>
          </w:p>
        </w:tc>
        <w:tc>
          <w:tcPr>
            <w:tcW w:w="1210" w:type="dxa"/>
            <w:tcBorders>
              <w:top w:val="single" w:sz="6" w:space="0" w:color="auto"/>
              <w:left w:val="single" w:sz="6" w:space="0" w:color="auto"/>
              <w:bottom w:val="single" w:sz="6" w:space="0" w:color="auto"/>
              <w:right w:val="single" w:sz="6" w:space="0" w:color="auto"/>
            </w:tcBorders>
          </w:tcPr>
          <w:p w:rsidR="001A3828" w:rsidRDefault="001A3828">
            <w:r w:rsidRPr="00513BE5">
              <w:rPr>
                <w:rFonts w:ascii="Arial" w:hAnsi="Arial" w:cs="Arial"/>
                <w:sz w:val="16"/>
              </w:rPr>
              <w:t>See Data Dictionary</w:t>
            </w:r>
          </w:p>
        </w:tc>
        <w:tc>
          <w:tcPr>
            <w:tcW w:w="2566" w:type="dxa"/>
            <w:tcBorders>
              <w:top w:val="single" w:sz="6" w:space="0" w:color="auto"/>
              <w:left w:val="single" w:sz="6" w:space="0" w:color="auto"/>
              <w:bottom w:val="single" w:sz="6" w:space="0" w:color="auto"/>
              <w:right w:val="single" w:sz="6" w:space="0" w:color="auto"/>
            </w:tcBorders>
          </w:tcPr>
          <w:p w:rsidR="001A3828" w:rsidRDefault="001A3828">
            <w:r w:rsidRPr="00A87362">
              <w:rPr>
                <w:rFonts w:ascii="Arial" w:hAnsi="Arial" w:cs="Arial"/>
                <w:sz w:val="16"/>
              </w:rPr>
              <w:t>VEHDYN_START_VAR_CLEARED_UNSPECIFIED</w:t>
            </w:r>
          </w:p>
        </w:tc>
      </w:tr>
      <w:tr w:rsidR="001A3828" w:rsidTr="00667E16">
        <w:tc>
          <w:tcPr>
            <w:tcW w:w="3640" w:type="dxa"/>
            <w:tcBorders>
              <w:top w:val="single" w:sz="6" w:space="0" w:color="auto"/>
              <w:left w:val="single" w:sz="6" w:space="0" w:color="auto"/>
              <w:bottom w:val="single" w:sz="6" w:space="0" w:color="auto"/>
              <w:right w:val="single" w:sz="6" w:space="0" w:color="auto"/>
            </w:tcBorders>
          </w:tcPr>
          <w:p w:rsidR="001A3828" w:rsidRDefault="001A3828" w:rsidP="004B5090">
            <w:pPr>
              <w:spacing w:before="60"/>
              <w:rPr>
                <w:rFonts w:ascii="Arial" w:hAnsi="Arial" w:cs="Arial"/>
                <w:sz w:val="16"/>
              </w:rPr>
            </w:pPr>
            <w:proofErr w:type="spellStart"/>
            <w:r>
              <w:rPr>
                <w:rFonts w:ascii="Arial" w:hAnsi="Arial" w:cs="Arial"/>
                <w:sz w:val="16"/>
              </w:rPr>
              <w:t>VehDyn_AutoCntrDetSpd_M_str</w:t>
            </w:r>
            <w:proofErr w:type="spellEnd"/>
            <w:r>
              <w:rPr>
                <w:rFonts w:ascii="Arial" w:hAnsi="Arial" w:cs="Arial"/>
                <w:sz w:val="16"/>
              </w:rPr>
              <w:t>.</w:t>
            </w:r>
            <w:r>
              <w:t xml:space="preserve"> </w:t>
            </w:r>
            <w:r w:rsidRPr="00F74DCA">
              <w:rPr>
                <w:rFonts w:ascii="Arial" w:hAnsi="Arial" w:cs="Arial"/>
                <w:sz w:val="16"/>
              </w:rPr>
              <w:t>Timer1_mS_u32</w:t>
            </w:r>
          </w:p>
        </w:tc>
        <w:tc>
          <w:tcPr>
            <w:tcW w:w="1786" w:type="dxa"/>
            <w:tcBorders>
              <w:top w:val="single" w:sz="6" w:space="0" w:color="auto"/>
              <w:left w:val="single" w:sz="6" w:space="0" w:color="auto"/>
              <w:bottom w:val="single" w:sz="6" w:space="0" w:color="auto"/>
              <w:right w:val="single" w:sz="6" w:space="0" w:color="auto"/>
            </w:tcBorders>
          </w:tcPr>
          <w:p w:rsidR="001A3828" w:rsidRDefault="001A3828" w:rsidP="00F957FA">
            <w:pPr>
              <w:spacing w:before="60"/>
              <w:rPr>
                <w:rFonts w:ascii="Arial" w:hAnsi="Arial" w:cs="Arial"/>
                <w:sz w:val="16"/>
              </w:rPr>
            </w:pPr>
            <w:r>
              <w:rPr>
                <w:rFonts w:ascii="Arial" w:hAnsi="Arial" w:cs="Arial"/>
                <w:sz w:val="16"/>
              </w:rPr>
              <w:t>1</w:t>
            </w:r>
          </w:p>
        </w:tc>
        <w:tc>
          <w:tcPr>
            <w:tcW w:w="1210" w:type="dxa"/>
            <w:tcBorders>
              <w:top w:val="single" w:sz="6" w:space="0" w:color="auto"/>
              <w:left w:val="single" w:sz="6" w:space="0" w:color="auto"/>
              <w:bottom w:val="single" w:sz="6" w:space="0" w:color="auto"/>
              <w:right w:val="single" w:sz="6" w:space="0" w:color="auto"/>
            </w:tcBorders>
          </w:tcPr>
          <w:p w:rsidR="001A3828" w:rsidRDefault="001A3828">
            <w:r w:rsidRPr="00513BE5">
              <w:rPr>
                <w:rFonts w:ascii="Arial" w:hAnsi="Arial" w:cs="Arial"/>
                <w:sz w:val="16"/>
              </w:rPr>
              <w:t>See Data Dictionary</w:t>
            </w:r>
          </w:p>
        </w:tc>
        <w:tc>
          <w:tcPr>
            <w:tcW w:w="1210" w:type="dxa"/>
            <w:tcBorders>
              <w:top w:val="single" w:sz="6" w:space="0" w:color="auto"/>
              <w:left w:val="single" w:sz="6" w:space="0" w:color="auto"/>
              <w:bottom w:val="single" w:sz="6" w:space="0" w:color="auto"/>
              <w:right w:val="single" w:sz="6" w:space="0" w:color="auto"/>
            </w:tcBorders>
          </w:tcPr>
          <w:p w:rsidR="001A3828" w:rsidRDefault="001A3828">
            <w:r w:rsidRPr="00513BE5">
              <w:rPr>
                <w:rFonts w:ascii="Arial" w:hAnsi="Arial" w:cs="Arial"/>
                <w:sz w:val="16"/>
              </w:rPr>
              <w:t>See Data Dictionary</w:t>
            </w:r>
          </w:p>
        </w:tc>
        <w:tc>
          <w:tcPr>
            <w:tcW w:w="2566" w:type="dxa"/>
            <w:tcBorders>
              <w:top w:val="single" w:sz="6" w:space="0" w:color="auto"/>
              <w:left w:val="single" w:sz="6" w:space="0" w:color="auto"/>
              <w:bottom w:val="single" w:sz="6" w:space="0" w:color="auto"/>
              <w:right w:val="single" w:sz="6" w:space="0" w:color="auto"/>
            </w:tcBorders>
          </w:tcPr>
          <w:p w:rsidR="001A3828" w:rsidRDefault="001A3828">
            <w:r w:rsidRPr="00A87362">
              <w:rPr>
                <w:rFonts w:ascii="Arial" w:hAnsi="Arial" w:cs="Arial"/>
                <w:sz w:val="16"/>
              </w:rPr>
              <w:t>VEHDYN_START_VAR_CLEARED_UNSPECIFIED</w:t>
            </w:r>
          </w:p>
        </w:tc>
      </w:tr>
      <w:tr w:rsidR="001A3828" w:rsidTr="00667E16">
        <w:tc>
          <w:tcPr>
            <w:tcW w:w="3640" w:type="dxa"/>
            <w:tcBorders>
              <w:top w:val="single" w:sz="6" w:space="0" w:color="auto"/>
              <w:left w:val="single" w:sz="6" w:space="0" w:color="auto"/>
              <w:bottom w:val="single" w:sz="6" w:space="0" w:color="auto"/>
              <w:right w:val="single" w:sz="6" w:space="0" w:color="auto"/>
            </w:tcBorders>
          </w:tcPr>
          <w:p w:rsidR="001A3828" w:rsidRDefault="001A3828" w:rsidP="004B5090">
            <w:pPr>
              <w:spacing w:before="60"/>
              <w:rPr>
                <w:rFonts w:ascii="Arial" w:hAnsi="Arial" w:cs="Arial"/>
                <w:sz w:val="16"/>
              </w:rPr>
            </w:pPr>
            <w:proofErr w:type="spellStart"/>
            <w:r>
              <w:rPr>
                <w:rFonts w:ascii="Arial" w:hAnsi="Arial" w:cs="Arial"/>
                <w:sz w:val="16"/>
              </w:rPr>
              <w:t>VehDyn_AutoCntrDetSpd_M_str</w:t>
            </w:r>
            <w:proofErr w:type="spellEnd"/>
            <w:r>
              <w:rPr>
                <w:rFonts w:ascii="Arial" w:hAnsi="Arial" w:cs="Arial"/>
                <w:sz w:val="16"/>
              </w:rPr>
              <w:t>.</w:t>
            </w:r>
            <w:r>
              <w:t xml:space="preserve"> </w:t>
            </w:r>
            <w:r w:rsidRPr="00F74DCA">
              <w:rPr>
                <w:rFonts w:ascii="Arial" w:hAnsi="Arial" w:cs="Arial"/>
                <w:sz w:val="16"/>
              </w:rPr>
              <w:t>Timer2_mS_u32</w:t>
            </w:r>
          </w:p>
        </w:tc>
        <w:tc>
          <w:tcPr>
            <w:tcW w:w="1786" w:type="dxa"/>
            <w:tcBorders>
              <w:top w:val="single" w:sz="6" w:space="0" w:color="auto"/>
              <w:left w:val="single" w:sz="6" w:space="0" w:color="auto"/>
              <w:bottom w:val="single" w:sz="6" w:space="0" w:color="auto"/>
              <w:right w:val="single" w:sz="6" w:space="0" w:color="auto"/>
            </w:tcBorders>
          </w:tcPr>
          <w:p w:rsidR="001A3828" w:rsidRDefault="001A3828" w:rsidP="00F957FA">
            <w:pPr>
              <w:spacing w:before="60"/>
              <w:rPr>
                <w:rFonts w:ascii="Arial" w:hAnsi="Arial" w:cs="Arial"/>
                <w:sz w:val="16"/>
              </w:rPr>
            </w:pPr>
            <w:r>
              <w:rPr>
                <w:rFonts w:ascii="Arial" w:hAnsi="Arial" w:cs="Arial"/>
                <w:sz w:val="16"/>
              </w:rPr>
              <w:t>1</w:t>
            </w:r>
          </w:p>
        </w:tc>
        <w:tc>
          <w:tcPr>
            <w:tcW w:w="1210" w:type="dxa"/>
            <w:tcBorders>
              <w:top w:val="single" w:sz="6" w:space="0" w:color="auto"/>
              <w:left w:val="single" w:sz="6" w:space="0" w:color="auto"/>
              <w:bottom w:val="single" w:sz="6" w:space="0" w:color="auto"/>
              <w:right w:val="single" w:sz="6" w:space="0" w:color="auto"/>
            </w:tcBorders>
          </w:tcPr>
          <w:p w:rsidR="001A3828" w:rsidRDefault="001A3828">
            <w:r w:rsidRPr="00513BE5">
              <w:rPr>
                <w:rFonts w:ascii="Arial" w:hAnsi="Arial" w:cs="Arial"/>
                <w:sz w:val="16"/>
              </w:rPr>
              <w:t>See Data Dictionary</w:t>
            </w:r>
          </w:p>
        </w:tc>
        <w:tc>
          <w:tcPr>
            <w:tcW w:w="1210" w:type="dxa"/>
            <w:tcBorders>
              <w:top w:val="single" w:sz="6" w:space="0" w:color="auto"/>
              <w:left w:val="single" w:sz="6" w:space="0" w:color="auto"/>
              <w:bottom w:val="single" w:sz="6" w:space="0" w:color="auto"/>
              <w:right w:val="single" w:sz="6" w:space="0" w:color="auto"/>
            </w:tcBorders>
          </w:tcPr>
          <w:p w:rsidR="001A3828" w:rsidRDefault="001A3828">
            <w:r w:rsidRPr="00513BE5">
              <w:rPr>
                <w:rFonts w:ascii="Arial" w:hAnsi="Arial" w:cs="Arial"/>
                <w:sz w:val="16"/>
              </w:rPr>
              <w:t>See Data Dictionary</w:t>
            </w:r>
          </w:p>
        </w:tc>
        <w:tc>
          <w:tcPr>
            <w:tcW w:w="2566" w:type="dxa"/>
            <w:tcBorders>
              <w:top w:val="single" w:sz="6" w:space="0" w:color="auto"/>
              <w:left w:val="single" w:sz="6" w:space="0" w:color="auto"/>
              <w:bottom w:val="single" w:sz="6" w:space="0" w:color="auto"/>
              <w:right w:val="single" w:sz="6" w:space="0" w:color="auto"/>
            </w:tcBorders>
          </w:tcPr>
          <w:p w:rsidR="001A3828" w:rsidRDefault="001A3828">
            <w:r w:rsidRPr="00A87362">
              <w:rPr>
                <w:rFonts w:ascii="Arial" w:hAnsi="Arial" w:cs="Arial"/>
                <w:sz w:val="16"/>
              </w:rPr>
              <w:t>VEHDYN_START_VAR_CLEARED_UNSPECIFIED</w:t>
            </w:r>
          </w:p>
        </w:tc>
      </w:tr>
      <w:tr w:rsidR="001A3828" w:rsidTr="00667E16">
        <w:tc>
          <w:tcPr>
            <w:tcW w:w="3640" w:type="dxa"/>
            <w:tcBorders>
              <w:top w:val="single" w:sz="6" w:space="0" w:color="auto"/>
              <w:left w:val="single" w:sz="6" w:space="0" w:color="auto"/>
              <w:bottom w:val="single" w:sz="6" w:space="0" w:color="auto"/>
              <w:right w:val="single" w:sz="6" w:space="0" w:color="auto"/>
            </w:tcBorders>
          </w:tcPr>
          <w:p w:rsidR="001A3828" w:rsidRDefault="001A3828" w:rsidP="004B5090">
            <w:pPr>
              <w:spacing w:before="60"/>
              <w:rPr>
                <w:rFonts w:ascii="Arial" w:hAnsi="Arial" w:cs="Arial"/>
                <w:sz w:val="16"/>
              </w:rPr>
            </w:pPr>
            <w:proofErr w:type="spellStart"/>
            <w:r>
              <w:rPr>
                <w:rFonts w:ascii="Arial" w:hAnsi="Arial" w:cs="Arial"/>
                <w:sz w:val="16"/>
              </w:rPr>
              <w:t>VehDyn_AutoCntrDetSpd_M_str</w:t>
            </w:r>
            <w:proofErr w:type="spellEnd"/>
            <w:r>
              <w:rPr>
                <w:rFonts w:ascii="Arial" w:hAnsi="Arial" w:cs="Arial"/>
                <w:sz w:val="16"/>
              </w:rPr>
              <w:t>.</w:t>
            </w:r>
            <w:r>
              <w:t xml:space="preserve"> </w:t>
            </w:r>
            <w:r w:rsidRPr="00F74DCA">
              <w:rPr>
                <w:rFonts w:ascii="Arial" w:hAnsi="Arial" w:cs="Arial"/>
                <w:sz w:val="16"/>
              </w:rPr>
              <w:t>RelHwPos</w:t>
            </w:r>
            <w:r>
              <w:rPr>
                <w:rFonts w:ascii="Arial" w:hAnsi="Arial" w:cs="Arial"/>
                <w:sz w:val="16"/>
              </w:rPr>
              <w:t>Filt</w:t>
            </w:r>
            <w:r w:rsidRPr="00F74DCA">
              <w:rPr>
                <w:rFonts w:ascii="Arial" w:hAnsi="Arial" w:cs="Arial"/>
                <w:sz w:val="16"/>
              </w:rPr>
              <w:t>1SV_HwDeg_str</w:t>
            </w:r>
            <w:r>
              <w:rPr>
                <w:rFonts w:ascii="Arial" w:hAnsi="Arial" w:cs="Arial"/>
                <w:sz w:val="16"/>
              </w:rPr>
              <w:t>.</w:t>
            </w:r>
            <w:r>
              <w:t xml:space="preserve"> </w:t>
            </w:r>
            <w:r w:rsidRPr="00F74DCA">
              <w:rPr>
                <w:rFonts w:ascii="Arial" w:hAnsi="Arial" w:cs="Arial"/>
                <w:sz w:val="16"/>
              </w:rPr>
              <w:t>SV_Uls_f32</w:t>
            </w:r>
          </w:p>
        </w:tc>
        <w:tc>
          <w:tcPr>
            <w:tcW w:w="1786" w:type="dxa"/>
            <w:tcBorders>
              <w:top w:val="single" w:sz="6" w:space="0" w:color="auto"/>
              <w:left w:val="single" w:sz="6" w:space="0" w:color="auto"/>
              <w:bottom w:val="single" w:sz="6" w:space="0" w:color="auto"/>
              <w:right w:val="single" w:sz="6" w:space="0" w:color="auto"/>
            </w:tcBorders>
          </w:tcPr>
          <w:p w:rsidR="001A3828" w:rsidRDefault="001A3828" w:rsidP="00F957FA">
            <w:pPr>
              <w:spacing w:before="60"/>
              <w:rPr>
                <w:rFonts w:ascii="Arial" w:hAnsi="Arial" w:cs="Arial"/>
                <w:sz w:val="16"/>
              </w:rPr>
            </w:pPr>
            <w:r>
              <w:rPr>
                <w:rFonts w:ascii="Arial" w:hAnsi="Arial" w:cs="Arial"/>
                <w:sz w:val="16"/>
              </w:rPr>
              <w:t>Single Precision Float</w:t>
            </w:r>
          </w:p>
        </w:tc>
        <w:tc>
          <w:tcPr>
            <w:tcW w:w="1210" w:type="dxa"/>
            <w:tcBorders>
              <w:top w:val="single" w:sz="6" w:space="0" w:color="auto"/>
              <w:left w:val="single" w:sz="6" w:space="0" w:color="auto"/>
              <w:bottom w:val="single" w:sz="6" w:space="0" w:color="auto"/>
              <w:right w:val="single" w:sz="6" w:space="0" w:color="auto"/>
            </w:tcBorders>
          </w:tcPr>
          <w:p w:rsidR="001A3828" w:rsidRDefault="001A3828">
            <w:r w:rsidRPr="00513BE5">
              <w:rPr>
                <w:rFonts w:ascii="Arial" w:hAnsi="Arial" w:cs="Arial"/>
                <w:sz w:val="16"/>
              </w:rPr>
              <w:t>See Data Dictionary</w:t>
            </w:r>
          </w:p>
        </w:tc>
        <w:tc>
          <w:tcPr>
            <w:tcW w:w="1210" w:type="dxa"/>
            <w:tcBorders>
              <w:top w:val="single" w:sz="6" w:space="0" w:color="auto"/>
              <w:left w:val="single" w:sz="6" w:space="0" w:color="auto"/>
              <w:bottom w:val="single" w:sz="6" w:space="0" w:color="auto"/>
              <w:right w:val="single" w:sz="6" w:space="0" w:color="auto"/>
            </w:tcBorders>
          </w:tcPr>
          <w:p w:rsidR="001A3828" w:rsidRDefault="001A3828">
            <w:r w:rsidRPr="00513BE5">
              <w:rPr>
                <w:rFonts w:ascii="Arial" w:hAnsi="Arial" w:cs="Arial"/>
                <w:sz w:val="16"/>
              </w:rPr>
              <w:t>See Data Dictionary</w:t>
            </w:r>
          </w:p>
        </w:tc>
        <w:tc>
          <w:tcPr>
            <w:tcW w:w="2566" w:type="dxa"/>
            <w:tcBorders>
              <w:top w:val="single" w:sz="6" w:space="0" w:color="auto"/>
              <w:left w:val="single" w:sz="6" w:space="0" w:color="auto"/>
              <w:bottom w:val="single" w:sz="6" w:space="0" w:color="auto"/>
              <w:right w:val="single" w:sz="6" w:space="0" w:color="auto"/>
            </w:tcBorders>
          </w:tcPr>
          <w:p w:rsidR="001A3828" w:rsidRDefault="001A3828">
            <w:r w:rsidRPr="00A87362">
              <w:rPr>
                <w:rFonts w:ascii="Arial" w:hAnsi="Arial" w:cs="Arial"/>
                <w:sz w:val="16"/>
              </w:rPr>
              <w:t>VEHDYN_START_VAR_CLEARED_UNSPECIFIED</w:t>
            </w:r>
          </w:p>
        </w:tc>
      </w:tr>
      <w:tr w:rsidR="001A3828" w:rsidTr="00667E16">
        <w:tc>
          <w:tcPr>
            <w:tcW w:w="3640" w:type="dxa"/>
            <w:tcBorders>
              <w:top w:val="single" w:sz="6" w:space="0" w:color="auto"/>
              <w:left w:val="single" w:sz="6" w:space="0" w:color="auto"/>
              <w:bottom w:val="single" w:sz="6" w:space="0" w:color="auto"/>
              <w:right w:val="single" w:sz="6" w:space="0" w:color="auto"/>
            </w:tcBorders>
          </w:tcPr>
          <w:p w:rsidR="001A3828" w:rsidRDefault="001A3828" w:rsidP="004B5090">
            <w:pPr>
              <w:spacing w:before="60"/>
              <w:rPr>
                <w:rFonts w:ascii="Arial" w:hAnsi="Arial" w:cs="Arial"/>
                <w:sz w:val="16"/>
              </w:rPr>
            </w:pPr>
            <w:proofErr w:type="spellStart"/>
            <w:r>
              <w:rPr>
                <w:rFonts w:ascii="Arial" w:hAnsi="Arial" w:cs="Arial"/>
                <w:sz w:val="16"/>
              </w:rPr>
              <w:t>VehDyn_AutoCntrDetSpd_M_str</w:t>
            </w:r>
            <w:proofErr w:type="spellEnd"/>
            <w:r>
              <w:rPr>
                <w:rFonts w:ascii="Arial" w:hAnsi="Arial" w:cs="Arial"/>
                <w:sz w:val="16"/>
              </w:rPr>
              <w:t>.</w:t>
            </w:r>
            <w:r>
              <w:t xml:space="preserve"> </w:t>
            </w:r>
            <w:r w:rsidRPr="00F74DCA">
              <w:rPr>
                <w:rFonts w:ascii="Arial" w:hAnsi="Arial" w:cs="Arial"/>
                <w:sz w:val="16"/>
              </w:rPr>
              <w:t>RelHwPos</w:t>
            </w:r>
            <w:r>
              <w:rPr>
                <w:rFonts w:ascii="Arial" w:hAnsi="Arial" w:cs="Arial"/>
                <w:sz w:val="16"/>
              </w:rPr>
              <w:t>Filt</w:t>
            </w:r>
            <w:r w:rsidRPr="00F74DCA">
              <w:rPr>
                <w:rFonts w:ascii="Arial" w:hAnsi="Arial" w:cs="Arial"/>
                <w:sz w:val="16"/>
              </w:rPr>
              <w:t>1SV_HwDeg_str</w:t>
            </w:r>
            <w:r>
              <w:rPr>
                <w:rFonts w:ascii="Arial" w:hAnsi="Arial" w:cs="Arial"/>
                <w:sz w:val="16"/>
              </w:rPr>
              <w:t>.</w:t>
            </w:r>
            <w:r>
              <w:t xml:space="preserve"> </w:t>
            </w:r>
            <w:r w:rsidRPr="00F74DCA">
              <w:rPr>
                <w:rFonts w:ascii="Arial" w:hAnsi="Arial" w:cs="Arial"/>
                <w:sz w:val="16"/>
              </w:rPr>
              <w:t>K_Uls_f32</w:t>
            </w:r>
          </w:p>
        </w:tc>
        <w:tc>
          <w:tcPr>
            <w:tcW w:w="1786" w:type="dxa"/>
            <w:tcBorders>
              <w:top w:val="single" w:sz="6" w:space="0" w:color="auto"/>
              <w:left w:val="single" w:sz="6" w:space="0" w:color="auto"/>
              <w:bottom w:val="single" w:sz="6" w:space="0" w:color="auto"/>
              <w:right w:val="single" w:sz="6" w:space="0" w:color="auto"/>
            </w:tcBorders>
          </w:tcPr>
          <w:p w:rsidR="001A3828" w:rsidRDefault="001A3828" w:rsidP="00F957FA">
            <w:pPr>
              <w:spacing w:before="60"/>
              <w:rPr>
                <w:rFonts w:ascii="Arial" w:hAnsi="Arial" w:cs="Arial"/>
                <w:sz w:val="16"/>
              </w:rPr>
            </w:pPr>
            <w:r>
              <w:rPr>
                <w:rFonts w:ascii="Arial" w:hAnsi="Arial" w:cs="Arial"/>
                <w:sz w:val="16"/>
              </w:rPr>
              <w:t>Single Precision Float</w:t>
            </w:r>
          </w:p>
        </w:tc>
        <w:tc>
          <w:tcPr>
            <w:tcW w:w="1210" w:type="dxa"/>
            <w:tcBorders>
              <w:top w:val="single" w:sz="6" w:space="0" w:color="auto"/>
              <w:left w:val="single" w:sz="6" w:space="0" w:color="auto"/>
              <w:bottom w:val="single" w:sz="6" w:space="0" w:color="auto"/>
              <w:right w:val="single" w:sz="6" w:space="0" w:color="auto"/>
            </w:tcBorders>
          </w:tcPr>
          <w:p w:rsidR="001A3828" w:rsidRDefault="001A3828">
            <w:r w:rsidRPr="00513BE5">
              <w:rPr>
                <w:rFonts w:ascii="Arial" w:hAnsi="Arial" w:cs="Arial"/>
                <w:sz w:val="16"/>
              </w:rPr>
              <w:t>See Data Dictionary</w:t>
            </w:r>
          </w:p>
        </w:tc>
        <w:tc>
          <w:tcPr>
            <w:tcW w:w="1210" w:type="dxa"/>
            <w:tcBorders>
              <w:top w:val="single" w:sz="6" w:space="0" w:color="auto"/>
              <w:left w:val="single" w:sz="6" w:space="0" w:color="auto"/>
              <w:bottom w:val="single" w:sz="6" w:space="0" w:color="auto"/>
              <w:right w:val="single" w:sz="6" w:space="0" w:color="auto"/>
            </w:tcBorders>
          </w:tcPr>
          <w:p w:rsidR="001A3828" w:rsidRDefault="001A3828">
            <w:r w:rsidRPr="00513BE5">
              <w:rPr>
                <w:rFonts w:ascii="Arial" w:hAnsi="Arial" w:cs="Arial"/>
                <w:sz w:val="16"/>
              </w:rPr>
              <w:t>See Data Dictionary</w:t>
            </w:r>
          </w:p>
        </w:tc>
        <w:tc>
          <w:tcPr>
            <w:tcW w:w="2566" w:type="dxa"/>
            <w:tcBorders>
              <w:top w:val="single" w:sz="6" w:space="0" w:color="auto"/>
              <w:left w:val="single" w:sz="6" w:space="0" w:color="auto"/>
              <w:bottom w:val="single" w:sz="6" w:space="0" w:color="auto"/>
              <w:right w:val="single" w:sz="6" w:space="0" w:color="auto"/>
            </w:tcBorders>
          </w:tcPr>
          <w:p w:rsidR="001A3828" w:rsidRDefault="001A3828">
            <w:r w:rsidRPr="00A87362">
              <w:rPr>
                <w:rFonts w:ascii="Arial" w:hAnsi="Arial" w:cs="Arial"/>
                <w:sz w:val="16"/>
              </w:rPr>
              <w:t>VEHDYN_START_VAR_CLEARED_UNSPECIFIED</w:t>
            </w:r>
          </w:p>
        </w:tc>
      </w:tr>
      <w:tr w:rsidR="001A3828" w:rsidTr="00667E16">
        <w:tc>
          <w:tcPr>
            <w:tcW w:w="3640" w:type="dxa"/>
            <w:tcBorders>
              <w:top w:val="single" w:sz="6" w:space="0" w:color="auto"/>
              <w:left w:val="single" w:sz="6" w:space="0" w:color="auto"/>
              <w:bottom w:val="single" w:sz="6" w:space="0" w:color="auto"/>
              <w:right w:val="single" w:sz="6" w:space="0" w:color="auto"/>
            </w:tcBorders>
          </w:tcPr>
          <w:p w:rsidR="001A3828" w:rsidRDefault="001A3828" w:rsidP="004B5090">
            <w:pPr>
              <w:spacing w:before="60"/>
              <w:rPr>
                <w:rFonts w:ascii="Arial" w:hAnsi="Arial" w:cs="Arial"/>
                <w:sz w:val="16"/>
              </w:rPr>
            </w:pPr>
            <w:proofErr w:type="spellStart"/>
            <w:r>
              <w:rPr>
                <w:rFonts w:ascii="Arial" w:hAnsi="Arial" w:cs="Arial"/>
                <w:sz w:val="16"/>
              </w:rPr>
              <w:t>VehDyn_AutoCntrDetSpd_M_str</w:t>
            </w:r>
            <w:proofErr w:type="spellEnd"/>
            <w:r>
              <w:rPr>
                <w:rFonts w:ascii="Arial" w:hAnsi="Arial" w:cs="Arial"/>
                <w:sz w:val="16"/>
              </w:rPr>
              <w:t>.</w:t>
            </w:r>
            <w:r>
              <w:t xml:space="preserve"> </w:t>
            </w:r>
            <w:r w:rsidRPr="00F74DCA">
              <w:rPr>
                <w:rFonts w:ascii="Arial" w:hAnsi="Arial" w:cs="Arial"/>
                <w:sz w:val="16"/>
              </w:rPr>
              <w:t>RelHwPos</w:t>
            </w:r>
            <w:r>
              <w:rPr>
                <w:rFonts w:ascii="Arial" w:hAnsi="Arial" w:cs="Arial"/>
                <w:sz w:val="16"/>
              </w:rPr>
              <w:t>Filt</w:t>
            </w:r>
            <w:r w:rsidRPr="00F74DCA">
              <w:rPr>
                <w:rFonts w:ascii="Arial" w:hAnsi="Arial" w:cs="Arial"/>
                <w:sz w:val="16"/>
              </w:rPr>
              <w:t>2SV_HwDeg_str</w:t>
            </w:r>
            <w:r>
              <w:rPr>
                <w:rFonts w:ascii="Arial" w:hAnsi="Arial" w:cs="Arial"/>
                <w:sz w:val="16"/>
              </w:rPr>
              <w:t>.</w:t>
            </w:r>
            <w:r>
              <w:t xml:space="preserve"> </w:t>
            </w:r>
            <w:r w:rsidRPr="00F74DCA">
              <w:rPr>
                <w:rFonts w:ascii="Arial" w:hAnsi="Arial" w:cs="Arial"/>
                <w:sz w:val="16"/>
              </w:rPr>
              <w:t>SV_Uls_f32</w:t>
            </w:r>
          </w:p>
        </w:tc>
        <w:tc>
          <w:tcPr>
            <w:tcW w:w="1786" w:type="dxa"/>
            <w:tcBorders>
              <w:top w:val="single" w:sz="6" w:space="0" w:color="auto"/>
              <w:left w:val="single" w:sz="6" w:space="0" w:color="auto"/>
              <w:bottom w:val="single" w:sz="6" w:space="0" w:color="auto"/>
              <w:right w:val="single" w:sz="6" w:space="0" w:color="auto"/>
            </w:tcBorders>
          </w:tcPr>
          <w:p w:rsidR="001A3828" w:rsidRDefault="001A3828" w:rsidP="00F957FA">
            <w:pPr>
              <w:spacing w:before="60"/>
              <w:rPr>
                <w:rFonts w:ascii="Arial" w:hAnsi="Arial" w:cs="Arial"/>
                <w:sz w:val="16"/>
              </w:rPr>
            </w:pPr>
            <w:r>
              <w:rPr>
                <w:rFonts w:ascii="Arial" w:hAnsi="Arial" w:cs="Arial"/>
                <w:sz w:val="16"/>
              </w:rPr>
              <w:t>Single Precision Float</w:t>
            </w:r>
          </w:p>
        </w:tc>
        <w:tc>
          <w:tcPr>
            <w:tcW w:w="1210" w:type="dxa"/>
            <w:tcBorders>
              <w:top w:val="single" w:sz="6" w:space="0" w:color="auto"/>
              <w:left w:val="single" w:sz="6" w:space="0" w:color="auto"/>
              <w:bottom w:val="single" w:sz="6" w:space="0" w:color="auto"/>
              <w:right w:val="single" w:sz="6" w:space="0" w:color="auto"/>
            </w:tcBorders>
          </w:tcPr>
          <w:p w:rsidR="001A3828" w:rsidRDefault="001A3828">
            <w:r w:rsidRPr="00513BE5">
              <w:rPr>
                <w:rFonts w:ascii="Arial" w:hAnsi="Arial" w:cs="Arial"/>
                <w:sz w:val="16"/>
              </w:rPr>
              <w:t>See Data Dictionary</w:t>
            </w:r>
          </w:p>
        </w:tc>
        <w:tc>
          <w:tcPr>
            <w:tcW w:w="1210" w:type="dxa"/>
            <w:tcBorders>
              <w:top w:val="single" w:sz="6" w:space="0" w:color="auto"/>
              <w:left w:val="single" w:sz="6" w:space="0" w:color="auto"/>
              <w:bottom w:val="single" w:sz="6" w:space="0" w:color="auto"/>
              <w:right w:val="single" w:sz="6" w:space="0" w:color="auto"/>
            </w:tcBorders>
          </w:tcPr>
          <w:p w:rsidR="001A3828" w:rsidRDefault="001A3828">
            <w:r w:rsidRPr="00513BE5">
              <w:rPr>
                <w:rFonts w:ascii="Arial" w:hAnsi="Arial" w:cs="Arial"/>
                <w:sz w:val="16"/>
              </w:rPr>
              <w:t>See Data Dictionary</w:t>
            </w:r>
          </w:p>
        </w:tc>
        <w:tc>
          <w:tcPr>
            <w:tcW w:w="2566" w:type="dxa"/>
            <w:tcBorders>
              <w:top w:val="single" w:sz="6" w:space="0" w:color="auto"/>
              <w:left w:val="single" w:sz="6" w:space="0" w:color="auto"/>
              <w:bottom w:val="single" w:sz="6" w:space="0" w:color="auto"/>
              <w:right w:val="single" w:sz="6" w:space="0" w:color="auto"/>
            </w:tcBorders>
          </w:tcPr>
          <w:p w:rsidR="001A3828" w:rsidRDefault="001A3828">
            <w:r w:rsidRPr="00A87362">
              <w:rPr>
                <w:rFonts w:ascii="Arial" w:hAnsi="Arial" w:cs="Arial"/>
                <w:sz w:val="16"/>
              </w:rPr>
              <w:t>VEHDYN_START_VAR_CLEARED_UNSPECIFIED</w:t>
            </w:r>
          </w:p>
        </w:tc>
      </w:tr>
      <w:tr w:rsidR="001A3828" w:rsidTr="00667E16">
        <w:tc>
          <w:tcPr>
            <w:tcW w:w="3640" w:type="dxa"/>
            <w:tcBorders>
              <w:top w:val="single" w:sz="6" w:space="0" w:color="auto"/>
              <w:left w:val="single" w:sz="6" w:space="0" w:color="auto"/>
              <w:bottom w:val="single" w:sz="6" w:space="0" w:color="auto"/>
              <w:right w:val="single" w:sz="6" w:space="0" w:color="auto"/>
            </w:tcBorders>
          </w:tcPr>
          <w:p w:rsidR="001A3828" w:rsidRDefault="001A3828" w:rsidP="004B5090">
            <w:pPr>
              <w:spacing w:before="60"/>
              <w:rPr>
                <w:rFonts w:ascii="Arial" w:hAnsi="Arial" w:cs="Arial"/>
                <w:sz w:val="16"/>
              </w:rPr>
            </w:pPr>
            <w:proofErr w:type="spellStart"/>
            <w:r>
              <w:rPr>
                <w:rFonts w:ascii="Arial" w:hAnsi="Arial" w:cs="Arial"/>
                <w:sz w:val="16"/>
              </w:rPr>
              <w:t>VehDyn_AutoCntrDetSpd_M_str</w:t>
            </w:r>
            <w:proofErr w:type="spellEnd"/>
            <w:r>
              <w:rPr>
                <w:rFonts w:ascii="Arial" w:hAnsi="Arial" w:cs="Arial"/>
                <w:sz w:val="16"/>
              </w:rPr>
              <w:t>.</w:t>
            </w:r>
            <w:r>
              <w:t xml:space="preserve"> </w:t>
            </w:r>
            <w:r w:rsidRPr="00F74DCA">
              <w:rPr>
                <w:rFonts w:ascii="Arial" w:hAnsi="Arial" w:cs="Arial"/>
                <w:sz w:val="16"/>
              </w:rPr>
              <w:t>RelHwPos</w:t>
            </w:r>
            <w:r>
              <w:rPr>
                <w:rFonts w:ascii="Arial" w:hAnsi="Arial" w:cs="Arial"/>
                <w:sz w:val="16"/>
              </w:rPr>
              <w:t>Filt</w:t>
            </w:r>
            <w:r w:rsidRPr="00F74DCA">
              <w:rPr>
                <w:rFonts w:ascii="Arial" w:hAnsi="Arial" w:cs="Arial"/>
                <w:sz w:val="16"/>
              </w:rPr>
              <w:t>2SV_HwDeg_str</w:t>
            </w:r>
            <w:r>
              <w:rPr>
                <w:rFonts w:ascii="Arial" w:hAnsi="Arial" w:cs="Arial"/>
                <w:sz w:val="16"/>
              </w:rPr>
              <w:t>.</w:t>
            </w:r>
            <w:r>
              <w:t xml:space="preserve"> </w:t>
            </w:r>
            <w:r w:rsidRPr="00F74DCA">
              <w:rPr>
                <w:rFonts w:ascii="Arial" w:hAnsi="Arial" w:cs="Arial"/>
                <w:sz w:val="16"/>
              </w:rPr>
              <w:t>K_Uls_f32</w:t>
            </w:r>
          </w:p>
        </w:tc>
        <w:tc>
          <w:tcPr>
            <w:tcW w:w="1786" w:type="dxa"/>
            <w:tcBorders>
              <w:top w:val="single" w:sz="6" w:space="0" w:color="auto"/>
              <w:left w:val="single" w:sz="6" w:space="0" w:color="auto"/>
              <w:bottom w:val="single" w:sz="6" w:space="0" w:color="auto"/>
              <w:right w:val="single" w:sz="6" w:space="0" w:color="auto"/>
            </w:tcBorders>
          </w:tcPr>
          <w:p w:rsidR="001A3828" w:rsidRDefault="001A3828" w:rsidP="00F957FA">
            <w:pPr>
              <w:spacing w:before="60"/>
              <w:rPr>
                <w:rFonts w:ascii="Arial" w:hAnsi="Arial" w:cs="Arial"/>
                <w:sz w:val="16"/>
              </w:rPr>
            </w:pPr>
            <w:r>
              <w:rPr>
                <w:rFonts w:ascii="Arial" w:hAnsi="Arial" w:cs="Arial"/>
                <w:sz w:val="16"/>
              </w:rPr>
              <w:t>Single Precision Float</w:t>
            </w:r>
          </w:p>
        </w:tc>
        <w:tc>
          <w:tcPr>
            <w:tcW w:w="1210" w:type="dxa"/>
            <w:tcBorders>
              <w:top w:val="single" w:sz="6" w:space="0" w:color="auto"/>
              <w:left w:val="single" w:sz="6" w:space="0" w:color="auto"/>
              <w:bottom w:val="single" w:sz="6" w:space="0" w:color="auto"/>
              <w:right w:val="single" w:sz="6" w:space="0" w:color="auto"/>
            </w:tcBorders>
          </w:tcPr>
          <w:p w:rsidR="001A3828" w:rsidRDefault="001A3828">
            <w:r w:rsidRPr="00513BE5">
              <w:rPr>
                <w:rFonts w:ascii="Arial" w:hAnsi="Arial" w:cs="Arial"/>
                <w:sz w:val="16"/>
              </w:rPr>
              <w:t>See Data Dictionary</w:t>
            </w:r>
          </w:p>
        </w:tc>
        <w:tc>
          <w:tcPr>
            <w:tcW w:w="1210" w:type="dxa"/>
            <w:tcBorders>
              <w:top w:val="single" w:sz="6" w:space="0" w:color="auto"/>
              <w:left w:val="single" w:sz="6" w:space="0" w:color="auto"/>
              <w:bottom w:val="single" w:sz="6" w:space="0" w:color="auto"/>
              <w:right w:val="single" w:sz="6" w:space="0" w:color="auto"/>
            </w:tcBorders>
          </w:tcPr>
          <w:p w:rsidR="001A3828" w:rsidRDefault="001A3828">
            <w:r w:rsidRPr="00513BE5">
              <w:rPr>
                <w:rFonts w:ascii="Arial" w:hAnsi="Arial" w:cs="Arial"/>
                <w:sz w:val="16"/>
              </w:rPr>
              <w:t>See Data Dictionary</w:t>
            </w:r>
          </w:p>
        </w:tc>
        <w:tc>
          <w:tcPr>
            <w:tcW w:w="2566" w:type="dxa"/>
            <w:tcBorders>
              <w:top w:val="single" w:sz="6" w:space="0" w:color="auto"/>
              <w:left w:val="single" w:sz="6" w:space="0" w:color="auto"/>
              <w:bottom w:val="single" w:sz="6" w:space="0" w:color="auto"/>
              <w:right w:val="single" w:sz="6" w:space="0" w:color="auto"/>
            </w:tcBorders>
          </w:tcPr>
          <w:p w:rsidR="001A3828" w:rsidRDefault="001A3828">
            <w:r w:rsidRPr="00A87362">
              <w:rPr>
                <w:rFonts w:ascii="Arial" w:hAnsi="Arial" w:cs="Arial"/>
                <w:sz w:val="16"/>
              </w:rPr>
              <w:t>VEHDYN_START_VAR_CLEARED_UNSPECIFIED</w:t>
            </w:r>
          </w:p>
        </w:tc>
      </w:tr>
      <w:tr w:rsidR="001A3828" w:rsidTr="00667E16">
        <w:tc>
          <w:tcPr>
            <w:tcW w:w="3640" w:type="dxa"/>
            <w:tcBorders>
              <w:top w:val="single" w:sz="6" w:space="0" w:color="auto"/>
              <w:left w:val="single" w:sz="6" w:space="0" w:color="auto"/>
              <w:bottom w:val="single" w:sz="6" w:space="0" w:color="auto"/>
              <w:right w:val="single" w:sz="6" w:space="0" w:color="auto"/>
            </w:tcBorders>
          </w:tcPr>
          <w:p w:rsidR="001A3828" w:rsidRDefault="001A3828" w:rsidP="004B5090">
            <w:pPr>
              <w:spacing w:before="60"/>
              <w:rPr>
                <w:rFonts w:ascii="Arial" w:hAnsi="Arial" w:cs="Arial"/>
                <w:sz w:val="16"/>
              </w:rPr>
            </w:pPr>
            <w:proofErr w:type="spellStart"/>
            <w:r>
              <w:rPr>
                <w:rFonts w:ascii="Arial" w:hAnsi="Arial" w:cs="Arial"/>
                <w:sz w:val="16"/>
              </w:rPr>
              <w:t>VehDyn_AutoCntrDetSpd_M_str</w:t>
            </w:r>
            <w:proofErr w:type="spellEnd"/>
            <w:r>
              <w:rPr>
                <w:rFonts w:ascii="Arial" w:hAnsi="Arial" w:cs="Arial"/>
                <w:sz w:val="16"/>
              </w:rPr>
              <w:t>.</w:t>
            </w:r>
            <w:r>
              <w:t xml:space="preserve"> </w:t>
            </w:r>
            <w:r w:rsidRPr="00F74DCA">
              <w:rPr>
                <w:rFonts w:ascii="Arial" w:hAnsi="Arial" w:cs="Arial"/>
                <w:sz w:val="16"/>
              </w:rPr>
              <w:t>Filter1Enable_Cnt_lgc</w:t>
            </w:r>
          </w:p>
        </w:tc>
        <w:tc>
          <w:tcPr>
            <w:tcW w:w="1786" w:type="dxa"/>
            <w:tcBorders>
              <w:top w:val="single" w:sz="6" w:space="0" w:color="auto"/>
              <w:left w:val="single" w:sz="6" w:space="0" w:color="auto"/>
              <w:bottom w:val="single" w:sz="6" w:space="0" w:color="auto"/>
              <w:right w:val="single" w:sz="6" w:space="0" w:color="auto"/>
            </w:tcBorders>
          </w:tcPr>
          <w:p w:rsidR="001A3828" w:rsidRDefault="001A3828" w:rsidP="00F957FA">
            <w:pPr>
              <w:spacing w:before="60"/>
              <w:rPr>
                <w:rFonts w:ascii="Arial" w:hAnsi="Arial" w:cs="Arial"/>
                <w:sz w:val="16"/>
              </w:rPr>
            </w:pPr>
            <w:r>
              <w:rPr>
                <w:rFonts w:ascii="Arial" w:hAnsi="Arial" w:cs="Arial"/>
                <w:sz w:val="16"/>
              </w:rPr>
              <w:t>1</w:t>
            </w:r>
          </w:p>
        </w:tc>
        <w:tc>
          <w:tcPr>
            <w:tcW w:w="1210" w:type="dxa"/>
            <w:tcBorders>
              <w:top w:val="single" w:sz="6" w:space="0" w:color="auto"/>
              <w:left w:val="single" w:sz="6" w:space="0" w:color="auto"/>
              <w:bottom w:val="single" w:sz="6" w:space="0" w:color="auto"/>
              <w:right w:val="single" w:sz="6" w:space="0" w:color="auto"/>
            </w:tcBorders>
          </w:tcPr>
          <w:p w:rsidR="001A3828" w:rsidRDefault="001A3828">
            <w:r w:rsidRPr="00513BE5">
              <w:rPr>
                <w:rFonts w:ascii="Arial" w:hAnsi="Arial" w:cs="Arial"/>
                <w:sz w:val="16"/>
              </w:rPr>
              <w:t>See Data Dictionary</w:t>
            </w:r>
          </w:p>
        </w:tc>
        <w:tc>
          <w:tcPr>
            <w:tcW w:w="1210" w:type="dxa"/>
            <w:tcBorders>
              <w:top w:val="single" w:sz="6" w:space="0" w:color="auto"/>
              <w:left w:val="single" w:sz="6" w:space="0" w:color="auto"/>
              <w:bottom w:val="single" w:sz="6" w:space="0" w:color="auto"/>
              <w:right w:val="single" w:sz="6" w:space="0" w:color="auto"/>
            </w:tcBorders>
          </w:tcPr>
          <w:p w:rsidR="001A3828" w:rsidRDefault="001A3828">
            <w:r w:rsidRPr="00513BE5">
              <w:rPr>
                <w:rFonts w:ascii="Arial" w:hAnsi="Arial" w:cs="Arial"/>
                <w:sz w:val="16"/>
              </w:rPr>
              <w:t>See Data Dictionary</w:t>
            </w:r>
          </w:p>
        </w:tc>
        <w:tc>
          <w:tcPr>
            <w:tcW w:w="2566" w:type="dxa"/>
            <w:tcBorders>
              <w:top w:val="single" w:sz="6" w:space="0" w:color="auto"/>
              <w:left w:val="single" w:sz="6" w:space="0" w:color="auto"/>
              <w:bottom w:val="single" w:sz="6" w:space="0" w:color="auto"/>
              <w:right w:val="single" w:sz="6" w:space="0" w:color="auto"/>
            </w:tcBorders>
          </w:tcPr>
          <w:p w:rsidR="001A3828" w:rsidRDefault="001A3828">
            <w:r w:rsidRPr="00A87362">
              <w:rPr>
                <w:rFonts w:ascii="Arial" w:hAnsi="Arial" w:cs="Arial"/>
                <w:sz w:val="16"/>
              </w:rPr>
              <w:t>VEHDYN_START_VAR_CLEARED_UNSPECIFIED</w:t>
            </w:r>
          </w:p>
        </w:tc>
      </w:tr>
      <w:tr w:rsidR="001A3828" w:rsidTr="00667E16">
        <w:tc>
          <w:tcPr>
            <w:tcW w:w="3640" w:type="dxa"/>
            <w:tcBorders>
              <w:top w:val="single" w:sz="6" w:space="0" w:color="auto"/>
              <w:left w:val="single" w:sz="6" w:space="0" w:color="auto"/>
              <w:bottom w:val="single" w:sz="6" w:space="0" w:color="auto"/>
              <w:right w:val="single" w:sz="6" w:space="0" w:color="auto"/>
            </w:tcBorders>
          </w:tcPr>
          <w:p w:rsidR="001A3828" w:rsidRDefault="001A3828" w:rsidP="004B5090">
            <w:pPr>
              <w:spacing w:before="60"/>
              <w:rPr>
                <w:rFonts w:ascii="Arial" w:hAnsi="Arial" w:cs="Arial"/>
                <w:sz w:val="16"/>
              </w:rPr>
            </w:pPr>
            <w:bookmarkStart w:id="5" w:name="OLE_LINK12"/>
            <w:bookmarkStart w:id="6" w:name="OLE_LINK13"/>
            <w:proofErr w:type="spellStart"/>
            <w:r>
              <w:rPr>
                <w:rFonts w:ascii="Arial" w:hAnsi="Arial" w:cs="Arial"/>
                <w:sz w:val="16"/>
              </w:rPr>
              <w:t>VehDyn_AutoCntrDetSpd</w:t>
            </w:r>
            <w:bookmarkEnd w:id="5"/>
            <w:bookmarkEnd w:id="6"/>
            <w:r>
              <w:rPr>
                <w:rFonts w:ascii="Arial" w:hAnsi="Arial" w:cs="Arial"/>
                <w:sz w:val="16"/>
              </w:rPr>
              <w:t>_M_str</w:t>
            </w:r>
            <w:proofErr w:type="spellEnd"/>
            <w:r>
              <w:rPr>
                <w:rFonts w:ascii="Arial" w:hAnsi="Arial" w:cs="Arial"/>
                <w:sz w:val="16"/>
              </w:rPr>
              <w:t>.</w:t>
            </w:r>
            <w:r>
              <w:t xml:space="preserve"> </w:t>
            </w:r>
            <w:r w:rsidRPr="00F74DCA">
              <w:rPr>
                <w:rFonts w:ascii="Arial" w:hAnsi="Arial" w:cs="Arial"/>
                <w:sz w:val="16"/>
              </w:rPr>
              <w:t>Filter2Enable_Cnt_lgc</w:t>
            </w:r>
          </w:p>
        </w:tc>
        <w:tc>
          <w:tcPr>
            <w:tcW w:w="1786" w:type="dxa"/>
            <w:tcBorders>
              <w:top w:val="single" w:sz="6" w:space="0" w:color="auto"/>
              <w:left w:val="single" w:sz="6" w:space="0" w:color="auto"/>
              <w:bottom w:val="single" w:sz="6" w:space="0" w:color="auto"/>
              <w:right w:val="single" w:sz="6" w:space="0" w:color="auto"/>
            </w:tcBorders>
          </w:tcPr>
          <w:p w:rsidR="001A3828" w:rsidRDefault="001A3828" w:rsidP="00F957FA">
            <w:pPr>
              <w:spacing w:before="60"/>
              <w:rPr>
                <w:rFonts w:ascii="Arial" w:hAnsi="Arial" w:cs="Arial"/>
                <w:sz w:val="16"/>
              </w:rPr>
            </w:pPr>
            <w:r>
              <w:rPr>
                <w:rFonts w:ascii="Arial" w:hAnsi="Arial" w:cs="Arial"/>
                <w:sz w:val="16"/>
              </w:rPr>
              <w:t>1</w:t>
            </w:r>
          </w:p>
        </w:tc>
        <w:tc>
          <w:tcPr>
            <w:tcW w:w="1210" w:type="dxa"/>
            <w:tcBorders>
              <w:top w:val="single" w:sz="6" w:space="0" w:color="auto"/>
              <w:left w:val="single" w:sz="6" w:space="0" w:color="auto"/>
              <w:bottom w:val="single" w:sz="6" w:space="0" w:color="auto"/>
              <w:right w:val="single" w:sz="6" w:space="0" w:color="auto"/>
            </w:tcBorders>
          </w:tcPr>
          <w:p w:rsidR="001A3828" w:rsidRDefault="001A3828">
            <w:r w:rsidRPr="00513BE5">
              <w:rPr>
                <w:rFonts w:ascii="Arial" w:hAnsi="Arial" w:cs="Arial"/>
                <w:sz w:val="16"/>
              </w:rPr>
              <w:t>See Data Dictionary</w:t>
            </w:r>
          </w:p>
        </w:tc>
        <w:tc>
          <w:tcPr>
            <w:tcW w:w="1210" w:type="dxa"/>
            <w:tcBorders>
              <w:top w:val="single" w:sz="6" w:space="0" w:color="auto"/>
              <w:left w:val="single" w:sz="6" w:space="0" w:color="auto"/>
              <w:bottom w:val="single" w:sz="6" w:space="0" w:color="auto"/>
              <w:right w:val="single" w:sz="6" w:space="0" w:color="auto"/>
            </w:tcBorders>
          </w:tcPr>
          <w:p w:rsidR="001A3828" w:rsidRDefault="001A3828">
            <w:r w:rsidRPr="00513BE5">
              <w:rPr>
                <w:rFonts w:ascii="Arial" w:hAnsi="Arial" w:cs="Arial"/>
                <w:sz w:val="16"/>
              </w:rPr>
              <w:t>See Data Dictionary</w:t>
            </w:r>
          </w:p>
        </w:tc>
        <w:tc>
          <w:tcPr>
            <w:tcW w:w="2566" w:type="dxa"/>
            <w:tcBorders>
              <w:top w:val="single" w:sz="6" w:space="0" w:color="auto"/>
              <w:left w:val="single" w:sz="6" w:space="0" w:color="auto"/>
              <w:bottom w:val="single" w:sz="6" w:space="0" w:color="auto"/>
              <w:right w:val="single" w:sz="6" w:space="0" w:color="auto"/>
            </w:tcBorders>
          </w:tcPr>
          <w:p w:rsidR="001A3828" w:rsidRDefault="001A3828">
            <w:r w:rsidRPr="00A87362">
              <w:rPr>
                <w:rFonts w:ascii="Arial" w:hAnsi="Arial" w:cs="Arial"/>
                <w:sz w:val="16"/>
              </w:rPr>
              <w:t>VEHDYN_START_VAR_CLEARED_UNSPECIFIED</w:t>
            </w:r>
          </w:p>
        </w:tc>
      </w:tr>
      <w:tr w:rsidR="001A3828" w:rsidTr="002F0A38">
        <w:tc>
          <w:tcPr>
            <w:tcW w:w="3640" w:type="dxa"/>
            <w:tcBorders>
              <w:top w:val="single" w:sz="6" w:space="0" w:color="auto"/>
              <w:left w:val="single" w:sz="6" w:space="0" w:color="auto"/>
              <w:bottom w:val="single" w:sz="6" w:space="0" w:color="auto"/>
              <w:right w:val="single" w:sz="6" w:space="0" w:color="auto"/>
            </w:tcBorders>
          </w:tcPr>
          <w:p w:rsidR="001A3828" w:rsidRDefault="001A3828" w:rsidP="00854B2C">
            <w:pPr>
              <w:spacing w:before="60"/>
              <w:rPr>
                <w:rFonts w:ascii="Arial" w:hAnsi="Arial" w:cs="Arial"/>
                <w:sz w:val="16"/>
              </w:rPr>
            </w:pPr>
            <w:proofErr w:type="spellStart"/>
            <w:r>
              <w:rPr>
                <w:rFonts w:ascii="Arial" w:hAnsi="Arial" w:cs="Arial"/>
                <w:sz w:val="16"/>
              </w:rPr>
              <w:t>VehDyn_AutoCntrDetSpd</w:t>
            </w:r>
            <w:proofErr w:type="spellEnd"/>
            <w:r>
              <w:rPr>
                <w:rFonts w:ascii="Arial" w:hAnsi="Arial" w:cs="Arial"/>
                <w:sz w:val="16"/>
              </w:rPr>
              <w:t xml:space="preserve"> _</w:t>
            </w:r>
            <w:proofErr w:type="spellStart"/>
            <w:r>
              <w:rPr>
                <w:rFonts w:ascii="Arial" w:hAnsi="Arial" w:cs="Arial"/>
                <w:sz w:val="16"/>
              </w:rPr>
              <w:t>M_str</w:t>
            </w:r>
            <w:proofErr w:type="spellEnd"/>
            <w:r>
              <w:rPr>
                <w:rFonts w:ascii="Arial" w:hAnsi="Arial" w:cs="Arial"/>
                <w:sz w:val="16"/>
              </w:rPr>
              <w:t>.</w:t>
            </w:r>
            <w:r>
              <w:t xml:space="preserve"> </w:t>
            </w:r>
            <w:r w:rsidRPr="00854B2C">
              <w:rPr>
                <w:rFonts w:ascii="Arial" w:hAnsi="Arial" w:cs="Arial"/>
                <w:sz w:val="16"/>
              </w:rPr>
              <w:t>F</w:t>
            </w:r>
            <w:r w:rsidRPr="00F74DCA">
              <w:rPr>
                <w:rFonts w:ascii="Arial" w:hAnsi="Arial" w:cs="Arial"/>
                <w:sz w:val="16"/>
              </w:rPr>
              <w:t>ilter1</w:t>
            </w:r>
            <w:r>
              <w:rPr>
                <w:rFonts w:ascii="Arial" w:hAnsi="Arial" w:cs="Arial"/>
                <w:sz w:val="16"/>
              </w:rPr>
              <w:t>Initialized</w:t>
            </w:r>
            <w:r w:rsidRPr="00F74DCA">
              <w:rPr>
                <w:rFonts w:ascii="Arial" w:hAnsi="Arial" w:cs="Arial"/>
                <w:sz w:val="16"/>
              </w:rPr>
              <w:t>_Cnt_lgc</w:t>
            </w:r>
          </w:p>
        </w:tc>
        <w:tc>
          <w:tcPr>
            <w:tcW w:w="1786" w:type="dxa"/>
            <w:tcBorders>
              <w:top w:val="single" w:sz="6" w:space="0" w:color="auto"/>
              <w:left w:val="single" w:sz="6" w:space="0" w:color="auto"/>
              <w:bottom w:val="single" w:sz="6" w:space="0" w:color="auto"/>
              <w:right w:val="single" w:sz="6" w:space="0" w:color="auto"/>
            </w:tcBorders>
          </w:tcPr>
          <w:p w:rsidR="001A3828" w:rsidRDefault="001A3828" w:rsidP="002F0A38">
            <w:pPr>
              <w:spacing w:before="60"/>
              <w:rPr>
                <w:rFonts w:ascii="Arial" w:hAnsi="Arial" w:cs="Arial"/>
                <w:sz w:val="16"/>
              </w:rPr>
            </w:pPr>
            <w:r>
              <w:rPr>
                <w:rFonts w:ascii="Arial" w:hAnsi="Arial" w:cs="Arial"/>
                <w:sz w:val="16"/>
              </w:rPr>
              <w:t>1</w:t>
            </w:r>
          </w:p>
        </w:tc>
        <w:tc>
          <w:tcPr>
            <w:tcW w:w="1210" w:type="dxa"/>
            <w:tcBorders>
              <w:top w:val="single" w:sz="6" w:space="0" w:color="auto"/>
              <w:left w:val="single" w:sz="6" w:space="0" w:color="auto"/>
              <w:bottom w:val="single" w:sz="6" w:space="0" w:color="auto"/>
              <w:right w:val="single" w:sz="6" w:space="0" w:color="auto"/>
            </w:tcBorders>
          </w:tcPr>
          <w:p w:rsidR="001A3828" w:rsidRDefault="001A3828" w:rsidP="002F0A38">
            <w:r w:rsidRPr="00513BE5">
              <w:rPr>
                <w:rFonts w:ascii="Arial" w:hAnsi="Arial" w:cs="Arial"/>
                <w:sz w:val="16"/>
              </w:rPr>
              <w:t>See Data Dictionary</w:t>
            </w:r>
          </w:p>
        </w:tc>
        <w:tc>
          <w:tcPr>
            <w:tcW w:w="1210" w:type="dxa"/>
            <w:tcBorders>
              <w:top w:val="single" w:sz="6" w:space="0" w:color="auto"/>
              <w:left w:val="single" w:sz="6" w:space="0" w:color="auto"/>
              <w:bottom w:val="single" w:sz="6" w:space="0" w:color="auto"/>
              <w:right w:val="single" w:sz="6" w:space="0" w:color="auto"/>
            </w:tcBorders>
          </w:tcPr>
          <w:p w:rsidR="001A3828" w:rsidRDefault="001A3828" w:rsidP="002F0A38">
            <w:r w:rsidRPr="00513BE5">
              <w:rPr>
                <w:rFonts w:ascii="Arial" w:hAnsi="Arial" w:cs="Arial"/>
                <w:sz w:val="16"/>
              </w:rPr>
              <w:t>See Data Dictionary</w:t>
            </w:r>
          </w:p>
        </w:tc>
        <w:tc>
          <w:tcPr>
            <w:tcW w:w="2566" w:type="dxa"/>
            <w:tcBorders>
              <w:top w:val="single" w:sz="6" w:space="0" w:color="auto"/>
              <w:left w:val="single" w:sz="6" w:space="0" w:color="auto"/>
              <w:bottom w:val="single" w:sz="6" w:space="0" w:color="auto"/>
              <w:right w:val="single" w:sz="6" w:space="0" w:color="auto"/>
            </w:tcBorders>
          </w:tcPr>
          <w:p w:rsidR="001A3828" w:rsidRDefault="001A3828">
            <w:r w:rsidRPr="004C50D1">
              <w:rPr>
                <w:rFonts w:ascii="Arial" w:hAnsi="Arial" w:cs="Arial"/>
                <w:sz w:val="16"/>
              </w:rPr>
              <w:t>VEHDYN_START_VAR_CLEARED_UNSPECIFIED</w:t>
            </w:r>
          </w:p>
        </w:tc>
      </w:tr>
      <w:tr w:rsidR="001A3828" w:rsidTr="002F0A38">
        <w:tc>
          <w:tcPr>
            <w:tcW w:w="3640" w:type="dxa"/>
            <w:tcBorders>
              <w:top w:val="single" w:sz="6" w:space="0" w:color="auto"/>
              <w:left w:val="single" w:sz="6" w:space="0" w:color="auto"/>
              <w:bottom w:val="single" w:sz="6" w:space="0" w:color="auto"/>
              <w:right w:val="single" w:sz="6" w:space="0" w:color="auto"/>
            </w:tcBorders>
          </w:tcPr>
          <w:p w:rsidR="001A3828" w:rsidRDefault="001A3828" w:rsidP="002F0A38">
            <w:pPr>
              <w:spacing w:before="60"/>
              <w:rPr>
                <w:rFonts w:ascii="Arial" w:hAnsi="Arial" w:cs="Arial"/>
                <w:sz w:val="16"/>
              </w:rPr>
            </w:pPr>
            <w:proofErr w:type="spellStart"/>
            <w:r>
              <w:rPr>
                <w:rFonts w:ascii="Arial" w:hAnsi="Arial" w:cs="Arial"/>
                <w:sz w:val="16"/>
              </w:rPr>
              <w:t>VehDyn_AutoCntrDetSpd</w:t>
            </w:r>
            <w:proofErr w:type="spellEnd"/>
            <w:r>
              <w:rPr>
                <w:rFonts w:ascii="Arial" w:hAnsi="Arial" w:cs="Arial"/>
                <w:sz w:val="16"/>
              </w:rPr>
              <w:t xml:space="preserve"> _</w:t>
            </w:r>
            <w:proofErr w:type="spellStart"/>
            <w:r>
              <w:rPr>
                <w:rFonts w:ascii="Arial" w:hAnsi="Arial" w:cs="Arial"/>
                <w:sz w:val="16"/>
              </w:rPr>
              <w:t>M_str</w:t>
            </w:r>
            <w:proofErr w:type="spellEnd"/>
            <w:r>
              <w:rPr>
                <w:rFonts w:ascii="Arial" w:hAnsi="Arial" w:cs="Arial"/>
                <w:sz w:val="16"/>
              </w:rPr>
              <w:t>.</w:t>
            </w:r>
            <w:r>
              <w:t xml:space="preserve"> </w:t>
            </w:r>
            <w:r w:rsidRPr="00F74DCA">
              <w:rPr>
                <w:rFonts w:ascii="Arial" w:hAnsi="Arial" w:cs="Arial"/>
                <w:sz w:val="16"/>
              </w:rPr>
              <w:t>Filter2</w:t>
            </w:r>
            <w:r>
              <w:rPr>
                <w:rFonts w:ascii="Arial" w:hAnsi="Arial" w:cs="Arial"/>
                <w:sz w:val="16"/>
              </w:rPr>
              <w:t>Initialized</w:t>
            </w:r>
            <w:r w:rsidRPr="00F74DCA">
              <w:rPr>
                <w:rFonts w:ascii="Arial" w:hAnsi="Arial" w:cs="Arial"/>
                <w:sz w:val="16"/>
              </w:rPr>
              <w:t>_Cnt_lgc</w:t>
            </w:r>
          </w:p>
        </w:tc>
        <w:tc>
          <w:tcPr>
            <w:tcW w:w="1786" w:type="dxa"/>
            <w:tcBorders>
              <w:top w:val="single" w:sz="6" w:space="0" w:color="auto"/>
              <w:left w:val="single" w:sz="6" w:space="0" w:color="auto"/>
              <w:bottom w:val="single" w:sz="6" w:space="0" w:color="auto"/>
              <w:right w:val="single" w:sz="6" w:space="0" w:color="auto"/>
            </w:tcBorders>
          </w:tcPr>
          <w:p w:rsidR="001A3828" w:rsidRDefault="001A3828" w:rsidP="002F0A38">
            <w:pPr>
              <w:spacing w:before="60"/>
              <w:rPr>
                <w:rFonts w:ascii="Arial" w:hAnsi="Arial" w:cs="Arial"/>
                <w:sz w:val="16"/>
              </w:rPr>
            </w:pPr>
            <w:r>
              <w:rPr>
                <w:rFonts w:ascii="Arial" w:hAnsi="Arial" w:cs="Arial"/>
                <w:sz w:val="16"/>
              </w:rPr>
              <w:t>1</w:t>
            </w:r>
          </w:p>
        </w:tc>
        <w:tc>
          <w:tcPr>
            <w:tcW w:w="1210" w:type="dxa"/>
            <w:tcBorders>
              <w:top w:val="single" w:sz="6" w:space="0" w:color="auto"/>
              <w:left w:val="single" w:sz="6" w:space="0" w:color="auto"/>
              <w:bottom w:val="single" w:sz="6" w:space="0" w:color="auto"/>
              <w:right w:val="single" w:sz="6" w:space="0" w:color="auto"/>
            </w:tcBorders>
          </w:tcPr>
          <w:p w:rsidR="001A3828" w:rsidRDefault="001A3828" w:rsidP="002F0A38">
            <w:r w:rsidRPr="00513BE5">
              <w:rPr>
                <w:rFonts w:ascii="Arial" w:hAnsi="Arial" w:cs="Arial"/>
                <w:sz w:val="16"/>
              </w:rPr>
              <w:t>See Data Dictionary</w:t>
            </w:r>
          </w:p>
        </w:tc>
        <w:tc>
          <w:tcPr>
            <w:tcW w:w="1210" w:type="dxa"/>
            <w:tcBorders>
              <w:top w:val="single" w:sz="6" w:space="0" w:color="auto"/>
              <w:left w:val="single" w:sz="6" w:space="0" w:color="auto"/>
              <w:bottom w:val="single" w:sz="6" w:space="0" w:color="auto"/>
              <w:right w:val="single" w:sz="6" w:space="0" w:color="auto"/>
            </w:tcBorders>
          </w:tcPr>
          <w:p w:rsidR="001A3828" w:rsidRDefault="001A3828" w:rsidP="002F0A38">
            <w:r w:rsidRPr="00513BE5">
              <w:rPr>
                <w:rFonts w:ascii="Arial" w:hAnsi="Arial" w:cs="Arial"/>
                <w:sz w:val="16"/>
              </w:rPr>
              <w:t>See Data Dictionary</w:t>
            </w:r>
          </w:p>
        </w:tc>
        <w:tc>
          <w:tcPr>
            <w:tcW w:w="2566" w:type="dxa"/>
            <w:tcBorders>
              <w:top w:val="single" w:sz="6" w:space="0" w:color="auto"/>
              <w:left w:val="single" w:sz="6" w:space="0" w:color="auto"/>
              <w:bottom w:val="single" w:sz="6" w:space="0" w:color="auto"/>
              <w:right w:val="single" w:sz="6" w:space="0" w:color="auto"/>
            </w:tcBorders>
          </w:tcPr>
          <w:p w:rsidR="001A3828" w:rsidRDefault="001A3828">
            <w:r w:rsidRPr="004C50D1">
              <w:rPr>
                <w:rFonts w:ascii="Arial" w:hAnsi="Arial" w:cs="Arial"/>
                <w:sz w:val="16"/>
              </w:rPr>
              <w:t>VEHDYN_START_VAR_CLEARED_UNSPECIFIED</w:t>
            </w:r>
          </w:p>
        </w:tc>
      </w:tr>
      <w:tr w:rsidR="001A3828" w:rsidTr="00667E16">
        <w:tc>
          <w:tcPr>
            <w:tcW w:w="3640" w:type="dxa"/>
            <w:tcBorders>
              <w:top w:val="single" w:sz="6" w:space="0" w:color="auto"/>
              <w:left w:val="single" w:sz="6" w:space="0" w:color="auto"/>
              <w:bottom w:val="single" w:sz="6" w:space="0" w:color="auto"/>
              <w:right w:val="single" w:sz="6" w:space="0" w:color="auto"/>
            </w:tcBorders>
          </w:tcPr>
          <w:p w:rsidR="001A3828" w:rsidRDefault="001A3828" w:rsidP="004B5090">
            <w:pPr>
              <w:spacing w:before="60"/>
              <w:rPr>
                <w:rFonts w:ascii="Arial" w:hAnsi="Arial" w:cs="Arial"/>
                <w:sz w:val="16"/>
              </w:rPr>
            </w:pPr>
            <w:proofErr w:type="spellStart"/>
            <w:r>
              <w:rPr>
                <w:rFonts w:ascii="Arial" w:hAnsi="Arial" w:cs="Arial"/>
                <w:sz w:val="16"/>
              </w:rPr>
              <w:t>VehDyn_AutoCntrHiSpd_M_str</w:t>
            </w:r>
            <w:proofErr w:type="spellEnd"/>
            <w:r>
              <w:rPr>
                <w:rFonts w:ascii="Arial" w:hAnsi="Arial" w:cs="Arial"/>
                <w:sz w:val="16"/>
              </w:rPr>
              <w:t>.</w:t>
            </w:r>
            <w:r>
              <w:t xml:space="preserve"> </w:t>
            </w:r>
            <w:r w:rsidRPr="00F74DCA">
              <w:rPr>
                <w:rFonts w:ascii="Arial" w:hAnsi="Arial" w:cs="Arial"/>
                <w:sz w:val="16"/>
              </w:rPr>
              <w:t>MtrVel_MtrRadpS_f32</w:t>
            </w:r>
          </w:p>
        </w:tc>
        <w:tc>
          <w:tcPr>
            <w:tcW w:w="1786" w:type="dxa"/>
            <w:tcBorders>
              <w:top w:val="single" w:sz="6" w:space="0" w:color="auto"/>
              <w:left w:val="single" w:sz="6" w:space="0" w:color="auto"/>
              <w:bottom w:val="single" w:sz="6" w:space="0" w:color="auto"/>
              <w:right w:val="single" w:sz="6" w:space="0" w:color="auto"/>
            </w:tcBorders>
          </w:tcPr>
          <w:p w:rsidR="001A3828" w:rsidRDefault="001A3828" w:rsidP="00F957FA">
            <w:pPr>
              <w:spacing w:before="60"/>
              <w:rPr>
                <w:rFonts w:ascii="Arial" w:hAnsi="Arial" w:cs="Arial"/>
                <w:sz w:val="16"/>
              </w:rPr>
            </w:pPr>
            <w:r>
              <w:rPr>
                <w:rFonts w:ascii="Arial" w:hAnsi="Arial" w:cs="Arial"/>
                <w:sz w:val="16"/>
              </w:rPr>
              <w:t>Single Precision Float</w:t>
            </w:r>
          </w:p>
        </w:tc>
        <w:tc>
          <w:tcPr>
            <w:tcW w:w="1210" w:type="dxa"/>
            <w:tcBorders>
              <w:top w:val="single" w:sz="6" w:space="0" w:color="auto"/>
              <w:left w:val="single" w:sz="6" w:space="0" w:color="auto"/>
              <w:bottom w:val="single" w:sz="6" w:space="0" w:color="auto"/>
              <w:right w:val="single" w:sz="6" w:space="0" w:color="auto"/>
            </w:tcBorders>
          </w:tcPr>
          <w:p w:rsidR="001A3828" w:rsidRDefault="001A3828">
            <w:r w:rsidRPr="00513BE5">
              <w:rPr>
                <w:rFonts w:ascii="Arial" w:hAnsi="Arial" w:cs="Arial"/>
                <w:sz w:val="16"/>
              </w:rPr>
              <w:t>See Data Dictionary</w:t>
            </w:r>
          </w:p>
        </w:tc>
        <w:tc>
          <w:tcPr>
            <w:tcW w:w="1210" w:type="dxa"/>
            <w:tcBorders>
              <w:top w:val="single" w:sz="6" w:space="0" w:color="auto"/>
              <w:left w:val="single" w:sz="6" w:space="0" w:color="auto"/>
              <w:bottom w:val="single" w:sz="6" w:space="0" w:color="auto"/>
              <w:right w:val="single" w:sz="6" w:space="0" w:color="auto"/>
            </w:tcBorders>
          </w:tcPr>
          <w:p w:rsidR="001A3828" w:rsidRDefault="001A3828">
            <w:r w:rsidRPr="00513BE5">
              <w:rPr>
                <w:rFonts w:ascii="Arial" w:hAnsi="Arial" w:cs="Arial"/>
                <w:sz w:val="16"/>
              </w:rPr>
              <w:t>See Data Dictionary</w:t>
            </w:r>
          </w:p>
        </w:tc>
        <w:tc>
          <w:tcPr>
            <w:tcW w:w="2566" w:type="dxa"/>
            <w:tcBorders>
              <w:top w:val="single" w:sz="6" w:space="0" w:color="auto"/>
              <w:left w:val="single" w:sz="6" w:space="0" w:color="auto"/>
              <w:bottom w:val="single" w:sz="6" w:space="0" w:color="auto"/>
              <w:right w:val="single" w:sz="6" w:space="0" w:color="auto"/>
            </w:tcBorders>
          </w:tcPr>
          <w:p w:rsidR="001A3828" w:rsidRDefault="001A3828">
            <w:r w:rsidRPr="004C50D1">
              <w:rPr>
                <w:rFonts w:ascii="Arial" w:hAnsi="Arial" w:cs="Arial"/>
                <w:sz w:val="16"/>
              </w:rPr>
              <w:t>VEHDYN_START_VAR_CLEARED_UNSPECIFIED</w:t>
            </w:r>
          </w:p>
        </w:tc>
      </w:tr>
      <w:tr w:rsidR="001A3828" w:rsidTr="00667E16">
        <w:tc>
          <w:tcPr>
            <w:tcW w:w="3640" w:type="dxa"/>
            <w:tcBorders>
              <w:top w:val="single" w:sz="6" w:space="0" w:color="auto"/>
              <w:left w:val="single" w:sz="6" w:space="0" w:color="auto"/>
              <w:bottom w:val="single" w:sz="6" w:space="0" w:color="auto"/>
              <w:right w:val="single" w:sz="6" w:space="0" w:color="auto"/>
            </w:tcBorders>
          </w:tcPr>
          <w:p w:rsidR="001A3828" w:rsidRDefault="001A3828" w:rsidP="004B5090">
            <w:pPr>
              <w:spacing w:before="60"/>
              <w:rPr>
                <w:rFonts w:ascii="Arial" w:hAnsi="Arial" w:cs="Arial"/>
                <w:sz w:val="16"/>
              </w:rPr>
            </w:pPr>
            <w:proofErr w:type="spellStart"/>
            <w:r>
              <w:rPr>
                <w:rFonts w:ascii="Arial" w:hAnsi="Arial" w:cs="Arial"/>
                <w:sz w:val="16"/>
              </w:rPr>
              <w:t>VehDyn_AutoCntrHiSpd_M_str</w:t>
            </w:r>
            <w:proofErr w:type="spellEnd"/>
            <w:r>
              <w:rPr>
                <w:rFonts w:ascii="Arial" w:hAnsi="Arial" w:cs="Arial"/>
                <w:sz w:val="16"/>
              </w:rPr>
              <w:t>.</w:t>
            </w:r>
            <w:r>
              <w:t xml:space="preserve"> </w:t>
            </w:r>
            <w:r w:rsidRPr="00F74DCA">
              <w:rPr>
                <w:rFonts w:ascii="Arial" w:hAnsi="Arial" w:cs="Arial"/>
                <w:sz w:val="16"/>
              </w:rPr>
              <w:t>VehSpd_kph_f32</w:t>
            </w:r>
          </w:p>
        </w:tc>
        <w:tc>
          <w:tcPr>
            <w:tcW w:w="1786" w:type="dxa"/>
            <w:tcBorders>
              <w:top w:val="single" w:sz="6" w:space="0" w:color="auto"/>
              <w:left w:val="single" w:sz="6" w:space="0" w:color="auto"/>
              <w:bottom w:val="single" w:sz="6" w:space="0" w:color="auto"/>
              <w:right w:val="single" w:sz="6" w:space="0" w:color="auto"/>
            </w:tcBorders>
          </w:tcPr>
          <w:p w:rsidR="001A3828" w:rsidRDefault="001A3828" w:rsidP="00F957FA">
            <w:pPr>
              <w:spacing w:before="60"/>
              <w:rPr>
                <w:rFonts w:ascii="Arial" w:hAnsi="Arial" w:cs="Arial"/>
                <w:sz w:val="16"/>
              </w:rPr>
            </w:pPr>
            <w:r>
              <w:rPr>
                <w:rFonts w:ascii="Arial" w:hAnsi="Arial" w:cs="Arial"/>
                <w:sz w:val="16"/>
              </w:rPr>
              <w:t>Single Precision Float</w:t>
            </w:r>
          </w:p>
        </w:tc>
        <w:tc>
          <w:tcPr>
            <w:tcW w:w="1210" w:type="dxa"/>
            <w:tcBorders>
              <w:top w:val="single" w:sz="6" w:space="0" w:color="auto"/>
              <w:left w:val="single" w:sz="6" w:space="0" w:color="auto"/>
              <w:bottom w:val="single" w:sz="6" w:space="0" w:color="auto"/>
              <w:right w:val="single" w:sz="6" w:space="0" w:color="auto"/>
            </w:tcBorders>
          </w:tcPr>
          <w:p w:rsidR="001A3828" w:rsidRDefault="001A3828">
            <w:r w:rsidRPr="00513BE5">
              <w:rPr>
                <w:rFonts w:ascii="Arial" w:hAnsi="Arial" w:cs="Arial"/>
                <w:sz w:val="16"/>
              </w:rPr>
              <w:t>See Data Dictionary</w:t>
            </w:r>
          </w:p>
        </w:tc>
        <w:tc>
          <w:tcPr>
            <w:tcW w:w="1210" w:type="dxa"/>
            <w:tcBorders>
              <w:top w:val="single" w:sz="6" w:space="0" w:color="auto"/>
              <w:left w:val="single" w:sz="6" w:space="0" w:color="auto"/>
              <w:bottom w:val="single" w:sz="6" w:space="0" w:color="auto"/>
              <w:right w:val="single" w:sz="6" w:space="0" w:color="auto"/>
            </w:tcBorders>
          </w:tcPr>
          <w:p w:rsidR="001A3828" w:rsidRDefault="001A3828">
            <w:r w:rsidRPr="00513BE5">
              <w:rPr>
                <w:rFonts w:ascii="Arial" w:hAnsi="Arial" w:cs="Arial"/>
                <w:sz w:val="16"/>
              </w:rPr>
              <w:t>See Data Dictionary</w:t>
            </w:r>
          </w:p>
        </w:tc>
        <w:tc>
          <w:tcPr>
            <w:tcW w:w="2566" w:type="dxa"/>
            <w:tcBorders>
              <w:top w:val="single" w:sz="6" w:space="0" w:color="auto"/>
              <w:left w:val="single" w:sz="6" w:space="0" w:color="auto"/>
              <w:bottom w:val="single" w:sz="6" w:space="0" w:color="auto"/>
              <w:right w:val="single" w:sz="6" w:space="0" w:color="auto"/>
            </w:tcBorders>
          </w:tcPr>
          <w:p w:rsidR="001A3828" w:rsidRDefault="001A3828">
            <w:r w:rsidRPr="004C50D1">
              <w:rPr>
                <w:rFonts w:ascii="Arial" w:hAnsi="Arial" w:cs="Arial"/>
                <w:sz w:val="16"/>
              </w:rPr>
              <w:t>VEHDYN_START_VAR_CLEARED_UNSPECIFIED</w:t>
            </w:r>
          </w:p>
        </w:tc>
      </w:tr>
      <w:tr w:rsidR="001A3828" w:rsidTr="00667E16">
        <w:tc>
          <w:tcPr>
            <w:tcW w:w="3640" w:type="dxa"/>
            <w:tcBorders>
              <w:top w:val="single" w:sz="6" w:space="0" w:color="auto"/>
              <w:left w:val="single" w:sz="6" w:space="0" w:color="auto"/>
              <w:bottom w:val="single" w:sz="6" w:space="0" w:color="auto"/>
              <w:right w:val="single" w:sz="6" w:space="0" w:color="auto"/>
            </w:tcBorders>
          </w:tcPr>
          <w:p w:rsidR="001A3828" w:rsidRDefault="001A3828" w:rsidP="004B5090">
            <w:pPr>
              <w:spacing w:before="60"/>
              <w:rPr>
                <w:rFonts w:ascii="Arial" w:hAnsi="Arial" w:cs="Arial"/>
                <w:sz w:val="16"/>
              </w:rPr>
            </w:pPr>
            <w:proofErr w:type="spellStart"/>
            <w:r>
              <w:rPr>
                <w:rFonts w:ascii="Arial" w:hAnsi="Arial" w:cs="Arial"/>
                <w:sz w:val="16"/>
              </w:rPr>
              <w:t>VehDyn_AutoCntrHiSpd_M_str</w:t>
            </w:r>
            <w:proofErr w:type="spellEnd"/>
            <w:r>
              <w:rPr>
                <w:rFonts w:ascii="Arial" w:hAnsi="Arial" w:cs="Arial"/>
                <w:sz w:val="16"/>
              </w:rPr>
              <w:t>.</w:t>
            </w:r>
            <w:r w:rsidRPr="00854B2C">
              <w:rPr>
                <w:rFonts w:ascii="Arial" w:hAnsi="Arial" w:cs="Arial"/>
                <w:sz w:val="16"/>
              </w:rPr>
              <w:t xml:space="preserve"> Filt</w:t>
            </w:r>
            <w:r w:rsidRPr="00F74DCA">
              <w:rPr>
                <w:rFonts w:ascii="Arial" w:hAnsi="Arial" w:cs="Arial"/>
                <w:sz w:val="16"/>
              </w:rPr>
              <w:t>PinTrq_HwNm_f32</w:t>
            </w:r>
          </w:p>
        </w:tc>
        <w:tc>
          <w:tcPr>
            <w:tcW w:w="1786" w:type="dxa"/>
            <w:tcBorders>
              <w:top w:val="single" w:sz="6" w:space="0" w:color="auto"/>
              <w:left w:val="single" w:sz="6" w:space="0" w:color="auto"/>
              <w:bottom w:val="single" w:sz="6" w:space="0" w:color="auto"/>
              <w:right w:val="single" w:sz="6" w:space="0" w:color="auto"/>
            </w:tcBorders>
          </w:tcPr>
          <w:p w:rsidR="001A3828" w:rsidRDefault="001A3828" w:rsidP="00F957FA">
            <w:pPr>
              <w:spacing w:before="60"/>
              <w:rPr>
                <w:rFonts w:ascii="Arial" w:hAnsi="Arial" w:cs="Arial"/>
                <w:sz w:val="16"/>
              </w:rPr>
            </w:pPr>
            <w:r>
              <w:rPr>
                <w:rFonts w:ascii="Arial" w:hAnsi="Arial" w:cs="Arial"/>
                <w:sz w:val="16"/>
              </w:rPr>
              <w:t>Single Precision Float</w:t>
            </w:r>
          </w:p>
        </w:tc>
        <w:tc>
          <w:tcPr>
            <w:tcW w:w="1210" w:type="dxa"/>
            <w:tcBorders>
              <w:top w:val="single" w:sz="6" w:space="0" w:color="auto"/>
              <w:left w:val="single" w:sz="6" w:space="0" w:color="auto"/>
              <w:bottom w:val="single" w:sz="6" w:space="0" w:color="auto"/>
              <w:right w:val="single" w:sz="6" w:space="0" w:color="auto"/>
            </w:tcBorders>
          </w:tcPr>
          <w:p w:rsidR="001A3828" w:rsidRDefault="001A3828">
            <w:r w:rsidRPr="00513BE5">
              <w:rPr>
                <w:rFonts w:ascii="Arial" w:hAnsi="Arial" w:cs="Arial"/>
                <w:sz w:val="16"/>
              </w:rPr>
              <w:t>See Data Dictionary</w:t>
            </w:r>
          </w:p>
        </w:tc>
        <w:tc>
          <w:tcPr>
            <w:tcW w:w="1210" w:type="dxa"/>
            <w:tcBorders>
              <w:top w:val="single" w:sz="6" w:space="0" w:color="auto"/>
              <w:left w:val="single" w:sz="6" w:space="0" w:color="auto"/>
              <w:bottom w:val="single" w:sz="6" w:space="0" w:color="auto"/>
              <w:right w:val="single" w:sz="6" w:space="0" w:color="auto"/>
            </w:tcBorders>
          </w:tcPr>
          <w:p w:rsidR="001A3828" w:rsidRDefault="001A3828">
            <w:r w:rsidRPr="00513BE5">
              <w:rPr>
                <w:rFonts w:ascii="Arial" w:hAnsi="Arial" w:cs="Arial"/>
                <w:sz w:val="16"/>
              </w:rPr>
              <w:t>See Data Dictionary</w:t>
            </w:r>
          </w:p>
        </w:tc>
        <w:tc>
          <w:tcPr>
            <w:tcW w:w="2566" w:type="dxa"/>
            <w:tcBorders>
              <w:top w:val="single" w:sz="6" w:space="0" w:color="auto"/>
              <w:left w:val="single" w:sz="6" w:space="0" w:color="auto"/>
              <w:bottom w:val="single" w:sz="6" w:space="0" w:color="auto"/>
              <w:right w:val="single" w:sz="6" w:space="0" w:color="auto"/>
            </w:tcBorders>
          </w:tcPr>
          <w:p w:rsidR="001A3828" w:rsidRDefault="001A3828">
            <w:r w:rsidRPr="004C50D1">
              <w:rPr>
                <w:rFonts w:ascii="Arial" w:hAnsi="Arial" w:cs="Arial"/>
                <w:sz w:val="16"/>
              </w:rPr>
              <w:t>VEHDYN_START_VAR_CLEARED_UNSPECIFIED</w:t>
            </w:r>
          </w:p>
        </w:tc>
      </w:tr>
      <w:tr w:rsidR="001A3828" w:rsidTr="00667E16">
        <w:tc>
          <w:tcPr>
            <w:tcW w:w="3640" w:type="dxa"/>
            <w:tcBorders>
              <w:top w:val="single" w:sz="6" w:space="0" w:color="auto"/>
              <w:left w:val="single" w:sz="6" w:space="0" w:color="auto"/>
              <w:bottom w:val="single" w:sz="6" w:space="0" w:color="auto"/>
              <w:right w:val="single" w:sz="6" w:space="0" w:color="auto"/>
            </w:tcBorders>
          </w:tcPr>
          <w:p w:rsidR="001A3828" w:rsidRDefault="001A3828" w:rsidP="004B5090">
            <w:pPr>
              <w:spacing w:before="60"/>
              <w:rPr>
                <w:rFonts w:ascii="Arial" w:hAnsi="Arial" w:cs="Arial"/>
                <w:sz w:val="16"/>
              </w:rPr>
            </w:pPr>
            <w:proofErr w:type="spellStart"/>
            <w:r>
              <w:rPr>
                <w:rFonts w:ascii="Arial" w:hAnsi="Arial" w:cs="Arial"/>
                <w:sz w:val="16"/>
              </w:rPr>
              <w:lastRenderedPageBreak/>
              <w:t>VehDyn_AutoCntrHiSpd_M_str</w:t>
            </w:r>
            <w:proofErr w:type="spellEnd"/>
            <w:r>
              <w:rPr>
                <w:rFonts w:ascii="Arial" w:hAnsi="Arial" w:cs="Arial"/>
                <w:sz w:val="16"/>
              </w:rPr>
              <w:t>.</w:t>
            </w:r>
            <w:r>
              <w:t xml:space="preserve"> </w:t>
            </w:r>
            <w:r w:rsidRPr="00F74DCA">
              <w:rPr>
                <w:rFonts w:ascii="Arial" w:hAnsi="Arial" w:cs="Arial"/>
                <w:sz w:val="16"/>
              </w:rPr>
              <w:t>CntrWindow_HwDeg_f32</w:t>
            </w:r>
          </w:p>
        </w:tc>
        <w:tc>
          <w:tcPr>
            <w:tcW w:w="1786" w:type="dxa"/>
            <w:tcBorders>
              <w:top w:val="single" w:sz="6" w:space="0" w:color="auto"/>
              <w:left w:val="single" w:sz="6" w:space="0" w:color="auto"/>
              <w:bottom w:val="single" w:sz="6" w:space="0" w:color="auto"/>
              <w:right w:val="single" w:sz="6" w:space="0" w:color="auto"/>
            </w:tcBorders>
          </w:tcPr>
          <w:p w:rsidR="001A3828" w:rsidRDefault="001A3828" w:rsidP="00F957FA">
            <w:pPr>
              <w:spacing w:before="60"/>
              <w:rPr>
                <w:rFonts w:ascii="Arial" w:hAnsi="Arial" w:cs="Arial"/>
                <w:sz w:val="16"/>
              </w:rPr>
            </w:pPr>
            <w:r>
              <w:rPr>
                <w:rFonts w:ascii="Arial" w:hAnsi="Arial" w:cs="Arial"/>
                <w:sz w:val="16"/>
              </w:rPr>
              <w:t>Single Precision Float</w:t>
            </w:r>
          </w:p>
        </w:tc>
        <w:tc>
          <w:tcPr>
            <w:tcW w:w="1210" w:type="dxa"/>
            <w:tcBorders>
              <w:top w:val="single" w:sz="6" w:space="0" w:color="auto"/>
              <w:left w:val="single" w:sz="6" w:space="0" w:color="auto"/>
              <w:bottom w:val="single" w:sz="6" w:space="0" w:color="auto"/>
              <w:right w:val="single" w:sz="6" w:space="0" w:color="auto"/>
            </w:tcBorders>
          </w:tcPr>
          <w:p w:rsidR="001A3828" w:rsidRDefault="001A3828">
            <w:r w:rsidRPr="00513BE5">
              <w:rPr>
                <w:rFonts w:ascii="Arial" w:hAnsi="Arial" w:cs="Arial"/>
                <w:sz w:val="16"/>
              </w:rPr>
              <w:t>See Data Dictionary</w:t>
            </w:r>
          </w:p>
        </w:tc>
        <w:tc>
          <w:tcPr>
            <w:tcW w:w="1210" w:type="dxa"/>
            <w:tcBorders>
              <w:top w:val="single" w:sz="6" w:space="0" w:color="auto"/>
              <w:left w:val="single" w:sz="6" w:space="0" w:color="auto"/>
              <w:bottom w:val="single" w:sz="6" w:space="0" w:color="auto"/>
              <w:right w:val="single" w:sz="6" w:space="0" w:color="auto"/>
            </w:tcBorders>
          </w:tcPr>
          <w:p w:rsidR="001A3828" w:rsidRDefault="001A3828">
            <w:r w:rsidRPr="00513BE5">
              <w:rPr>
                <w:rFonts w:ascii="Arial" w:hAnsi="Arial" w:cs="Arial"/>
                <w:sz w:val="16"/>
              </w:rPr>
              <w:t>See Data Dictionary</w:t>
            </w:r>
          </w:p>
        </w:tc>
        <w:tc>
          <w:tcPr>
            <w:tcW w:w="2566" w:type="dxa"/>
            <w:tcBorders>
              <w:top w:val="single" w:sz="6" w:space="0" w:color="auto"/>
              <w:left w:val="single" w:sz="6" w:space="0" w:color="auto"/>
              <w:bottom w:val="single" w:sz="6" w:space="0" w:color="auto"/>
              <w:right w:val="single" w:sz="6" w:space="0" w:color="auto"/>
            </w:tcBorders>
          </w:tcPr>
          <w:p w:rsidR="001A3828" w:rsidRDefault="001A3828">
            <w:r w:rsidRPr="004C50D1">
              <w:rPr>
                <w:rFonts w:ascii="Arial" w:hAnsi="Arial" w:cs="Arial"/>
                <w:sz w:val="16"/>
              </w:rPr>
              <w:t>VEHDYN_START_VAR_CLEARED_UNSPECIFIED</w:t>
            </w:r>
          </w:p>
        </w:tc>
      </w:tr>
      <w:tr w:rsidR="001A3828" w:rsidTr="00667E16">
        <w:tc>
          <w:tcPr>
            <w:tcW w:w="3640" w:type="dxa"/>
            <w:tcBorders>
              <w:top w:val="single" w:sz="6" w:space="0" w:color="auto"/>
              <w:left w:val="single" w:sz="6" w:space="0" w:color="auto"/>
              <w:bottom w:val="single" w:sz="6" w:space="0" w:color="auto"/>
              <w:right w:val="single" w:sz="6" w:space="0" w:color="auto"/>
            </w:tcBorders>
          </w:tcPr>
          <w:p w:rsidR="001A3828" w:rsidRDefault="001A3828" w:rsidP="004B5090">
            <w:pPr>
              <w:spacing w:before="60"/>
              <w:rPr>
                <w:rFonts w:ascii="Arial" w:hAnsi="Arial" w:cs="Arial"/>
                <w:sz w:val="16"/>
              </w:rPr>
            </w:pPr>
            <w:proofErr w:type="spellStart"/>
            <w:r>
              <w:rPr>
                <w:rFonts w:ascii="Arial" w:hAnsi="Arial" w:cs="Arial"/>
                <w:sz w:val="16"/>
              </w:rPr>
              <w:t>VehDyn_AutoCntrHiSpd_M_str</w:t>
            </w:r>
            <w:proofErr w:type="spellEnd"/>
            <w:r>
              <w:rPr>
                <w:rFonts w:ascii="Arial" w:hAnsi="Arial" w:cs="Arial"/>
                <w:sz w:val="16"/>
              </w:rPr>
              <w:t>.</w:t>
            </w:r>
            <w:r>
              <w:t xml:space="preserve"> </w:t>
            </w:r>
            <w:r w:rsidRPr="00F74DCA">
              <w:rPr>
                <w:rFonts w:ascii="Arial" w:hAnsi="Arial" w:cs="Arial"/>
                <w:sz w:val="16"/>
              </w:rPr>
              <w:t>Timer1Thresh_mS_u16</w:t>
            </w:r>
          </w:p>
        </w:tc>
        <w:tc>
          <w:tcPr>
            <w:tcW w:w="1786" w:type="dxa"/>
            <w:tcBorders>
              <w:top w:val="single" w:sz="6" w:space="0" w:color="auto"/>
              <w:left w:val="single" w:sz="6" w:space="0" w:color="auto"/>
              <w:bottom w:val="single" w:sz="6" w:space="0" w:color="auto"/>
              <w:right w:val="single" w:sz="6" w:space="0" w:color="auto"/>
            </w:tcBorders>
          </w:tcPr>
          <w:p w:rsidR="001A3828" w:rsidRDefault="001A3828" w:rsidP="00F957FA">
            <w:pPr>
              <w:spacing w:before="60"/>
              <w:rPr>
                <w:rFonts w:ascii="Arial" w:hAnsi="Arial" w:cs="Arial"/>
                <w:sz w:val="16"/>
              </w:rPr>
            </w:pPr>
            <w:r>
              <w:rPr>
                <w:rFonts w:ascii="Arial" w:hAnsi="Arial" w:cs="Arial"/>
                <w:sz w:val="16"/>
              </w:rPr>
              <w:t>1</w:t>
            </w:r>
          </w:p>
        </w:tc>
        <w:tc>
          <w:tcPr>
            <w:tcW w:w="1210" w:type="dxa"/>
            <w:tcBorders>
              <w:top w:val="single" w:sz="6" w:space="0" w:color="auto"/>
              <w:left w:val="single" w:sz="6" w:space="0" w:color="auto"/>
              <w:bottom w:val="single" w:sz="6" w:space="0" w:color="auto"/>
              <w:right w:val="single" w:sz="6" w:space="0" w:color="auto"/>
            </w:tcBorders>
          </w:tcPr>
          <w:p w:rsidR="001A3828" w:rsidRDefault="001A3828">
            <w:r w:rsidRPr="00513BE5">
              <w:rPr>
                <w:rFonts w:ascii="Arial" w:hAnsi="Arial" w:cs="Arial"/>
                <w:sz w:val="16"/>
              </w:rPr>
              <w:t>See Data Dictionary</w:t>
            </w:r>
          </w:p>
        </w:tc>
        <w:tc>
          <w:tcPr>
            <w:tcW w:w="1210" w:type="dxa"/>
            <w:tcBorders>
              <w:top w:val="single" w:sz="6" w:space="0" w:color="auto"/>
              <w:left w:val="single" w:sz="6" w:space="0" w:color="auto"/>
              <w:bottom w:val="single" w:sz="6" w:space="0" w:color="auto"/>
              <w:right w:val="single" w:sz="6" w:space="0" w:color="auto"/>
            </w:tcBorders>
          </w:tcPr>
          <w:p w:rsidR="001A3828" w:rsidRDefault="001A3828">
            <w:r w:rsidRPr="00513BE5">
              <w:rPr>
                <w:rFonts w:ascii="Arial" w:hAnsi="Arial" w:cs="Arial"/>
                <w:sz w:val="16"/>
              </w:rPr>
              <w:t>See Data Dictionary</w:t>
            </w:r>
          </w:p>
        </w:tc>
        <w:tc>
          <w:tcPr>
            <w:tcW w:w="2566" w:type="dxa"/>
            <w:tcBorders>
              <w:top w:val="single" w:sz="6" w:space="0" w:color="auto"/>
              <w:left w:val="single" w:sz="6" w:space="0" w:color="auto"/>
              <w:bottom w:val="single" w:sz="6" w:space="0" w:color="auto"/>
              <w:right w:val="single" w:sz="6" w:space="0" w:color="auto"/>
            </w:tcBorders>
          </w:tcPr>
          <w:p w:rsidR="001A3828" w:rsidRDefault="001A3828">
            <w:r w:rsidRPr="004C50D1">
              <w:rPr>
                <w:rFonts w:ascii="Arial" w:hAnsi="Arial" w:cs="Arial"/>
                <w:sz w:val="16"/>
              </w:rPr>
              <w:t>VEHDYN_START_VAR_CLEARED_UNSPECIFIED</w:t>
            </w:r>
          </w:p>
        </w:tc>
      </w:tr>
      <w:tr w:rsidR="001A3828" w:rsidTr="00667E16">
        <w:tc>
          <w:tcPr>
            <w:tcW w:w="3640" w:type="dxa"/>
            <w:tcBorders>
              <w:top w:val="single" w:sz="6" w:space="0" w:color="auto"/>
              <w:left w:val="single" w:sz="6" w:space="0" w:color="auto"/>
              <w:bottom w:val="single" w:sz="6" w:space="0" w:color="auto"/>
              <w:right w:val="single" w:sz="6" w:space="0" w:color="auto"/>
            </w:tcBorders>
          </w:tcPr>
          <w:p w:rsidR="001A3828" w:rsidRDefault="001A3828" w:rsidP="004B5090">
            <w:pPr>
              <w:spacing w:before="60"/>
              <w:rPr>
                <w:rFonts w:ascii="Arial" w:hAnsi="Arial" w:cs="Arial"/>
                <w:sz w:val="16"/>
              </w:rPr>
            </w:pPr>
            <w:proofErr w:type="spellStart"/>
            <w:r>
              <w:rPr>
                <w:rFonts w:ascii="Arial" w:hAnsi="Arial" w:cs="Arial"/>
                <w:sz w:val="16"/>
              </w:rPr>
              <w:t>VehDyn_AutoCntrHiSpd_M_str</w:t>
            </w:r>
            <w:proofErr w:type="spellEnd"/>
            <w:r>
              <w:rPr>
                <w:rFonts w:ascii="Arial" w:hAnsi="Arial" w:cs="Arial"/>
                <w:sz w:val="16"/>
              </w:rPr>
              <w:t>.</w:t>
            </w:r>
            <w:r>
              <w:t xml:space="preserve"> </w:t>
            </w:r>
            <w:r w:rsidRPr="00F74DCA">
              <w:rPr>
                <w:rFonts w:ascii="Arial" w:hAnsi="Arial" w:cs="Arial"/>
                <w:sz w:val="16"/>
              </w:rPr>
              <w:t>Timer2Thresh_mS_u16</w:t>
            </w:r>
          </w:p>
        </w:tc>
        <w:tc>
          <w:tcPr>
            <w:tcW w:w="1786" w:type="dxa"/>
            <w:tcBorders>
              <w:top w:val="single" w:sz="6" w:space="0" w:color="auto"/>
              <w:left w:val="single" w:sz="6" w:space="0" w:color="auto"/>
              <w:bottom w:val="single" w:sz="6" w:space="0" w:color="auto"/>
              <w:right w:val="single" w:sz="6" w:space="0" w:color="auto"/>
            </w:tcBorders>
          </w:tcPr>
          <w:p w:rsidR="001A3828" w:rsidRDefault="001A3828" w:rsidP="00F957FA">
            <w:pPr>
              <w:spacing w:before="60"/>
              <w:rPr>
                <w:rFonts w:ascii="Arial" w:hAnsi="Arial" w:cs="Arial"/>
                <w:sz w:val="16"/>
              </w:rPr>
            </w:pPr>
            <w:r>
              <w:rPr>
                <w:rFonts w:ascii="Arial" w:hAnsi="Arial" w:cs="Arial"/>
                <w:sz w:val="16"/>
              </w:rPr>
              <w:t>1</w:t>
            </w:r>
          </w:p>
        </w:tc>
        <w:tc>
          <w:tcPr>
            <w:tcW w:w="1210" w:type="dxa"/>
            <w:tcBorders>
              <w:top w:val="single" w:sz="6" w:space="0" w:color="auto"/>
              <w:left w:val="single" w:sz="6" w:space="0" w:color="auto"/>
              <w:bottom w:val="single" w:sz="6" w:space="0" w:color="auto"/>
              <w:right w:val="single" w:sz="6" w:space="0" w:color="auto"/>
            </w:tcBorders>
          </w:tcPr>
          <w:p w:rsidR="001A3828" w:rsidRDefault="001A3828">
            <w:r w:rsidRPr="00513BE5">
              <w:rPr>
                <w:rFonts w:ascii="Arial" w:hAnsi="Arial" w:cs="Arial"/>
                <w:sz w:val="16"/>
              </w:rPr>
              <w:t>See Data Dictionary</w:t>
            </w:r>
          </w:p>
        </w:tc>
        <w:tc>
          <w:tcPr>
            <w:tcW w:w="1210" w:type="dxa"/>
            <w:tcBorders>
              <w:top w:val="single" w:sz="6" w:space="0" w:color="auto"/>
              <w:left w:val="single" w:sz="6" w:space="0" w:color="auto"/>
              <w:bottom w:val="single" w:sz="6" w:space="0" w:color="auto"/>
              <w:right w:val="single" w:sz="6" w:space="0" w:color="auto"/>
            </w:tcBorders>
          </w:tcPr>
          <w:p w:rsidR="001A3828" w:rsidRDefault="001A3828">
            <w:r w:rsidRPr="00513BE5">
              <w:rPr>
                <w:rFonts w:ascii="Arial" w:hAnsi="Arial" w:cs="Arial"/>
                <w:sz w:val="16"/>
              </w:rPr>
              <w:t>See Data Dictionary</w:t>
            </w:r>
          </w:p>
        </w:tc>
        <w:tc>
          <w:tcPr>
            <w:tcW w:w="2566" w:type="dxa"/>
            <w:tcBorders>
              <w:top w:val="single" w:sz="6" w:space="0" w:color="auto"/>
              <w:left w:val="single" w:sz="6" w:space="0" w:color="auto"/>
              <w:bottom w:val="single" w:sz="6" w:space="0" w:color="auto"/>
              <w:right w:val="single" w:sz="6" w:space="0" w:color="auto"/>
            </w:tcBorders>
          </w:tcPr>
          <w:p w:rsidR="001A3828" w:rsidRDefault="001A3828">
            <w:r w:rsidRPr="00F77708">
              <w:rPr>
                <w:rFonts w:ascii="Arial" w:hAnsi="Arial" w:cs="Arial"/>
                <w:sz w:val="16"/>
              </w:rPr>
              <w:t>VEHDYN_START_VAR_CLEARED_UNSPECIFIED</w:t>
            </w:r>
          </w:p>
        </w:tc>
      </w:tr>
      <w:tr w:rsidR="001A3828" w:rsidTr="00667E16">
        <w:tc>
          <w:tcPr>
            <w:tcW w:w="3640" w:type="dxa"/>
            <w:tcBorders>
              <w:top w:val="single" w:sz="6" w:space="0" w:color="auto"/>
              <w:left w:val="single" w:sz="6" w:space="0" w:color="auto"/>
              <w:bottom w:val="single" w:sz="6" w:space="0" w:color="auto"/>
              <w:right w:val="single" w:sz="6" w:space="0" w:color="auto"/>
            </w:tcBorders>
          </w:tcPr>
          <w:p w:rsidR="001A3828" w:rsidRDefault="001A3828" w:rsidP="004B5090">
            <w:pPr>
              <w:spacing w:before="60"/>
              <w:rPr>
                <w:rFonts w:ascii="Arial" w:hAnsi="Arial" w:cs="Arial"/>
                <w:sz w:val="16"/>
              </w:rPr>
            </w:pPr>
            <w:proofErr w:type="spellStart"/>
            <w:r>
              <w:rPr>
                <w:rFonts w:ascii="Arial" w:hAnsi="Arial" w:cs="Arial"/>
                <w:sz w:val="16"/>
              </w:rPr>
              <w:t>VehDyn_AutoCntrHiSpd_M_str</w:t>
            </w:r>
            <w:proofErr w:type="spellEnd"/>
            <w:r>
              <w:rPr>
                <w:rFonts w:ascii="Arial" w:hAnsi="Arial" w:cs="Arial"/>
                <w:sz w:val="16"/>
              </w:rPr>
              <w:t>.</w:t>
            </w:r>
            <w:r>
              <w:t xml:space="preserve"> </w:t>
            </w:r>
            <w:r w:rsidRPr="00F74DCA">
              <w:rPr>
                <w:rFonts w:ascii="Arial" w:hAnsi="Arial" w:cs="Arial"/>
                <w:sz w:val="16"/>
              </w:rPr>
              <w:t>Timer1_mS_u32</w:t>
            </w:r>
          </w:p>
        </w:tc>
        <w:tc>
          <w:tcPr>
            <w:tcW w:w="1786" w:type="dxa"/>
            <w:tcBorders>
              <w:top w:val="single" w:sz="6" w:space="0" w:color="auto"/>
              <w:left w:val="single" w:sz="6" w:space="0" w:color="auto"/>
              <w:bottom w:val="single" w:sz="6" w:space="0" w:color="auto"/>
              <w:right w:val="single" w:sz="6" w:space="0" w:color="auto"/>
            </w:tcBorders>
          </w:tcPr>
          <w:p w:rsidR="001A3828" w:rsidRDefault="001A3828" w:rsidP="00F957FA">
            <w:pPr>
              <w:spacing w:before="60"/>
              <w:rPr>
                <w:rFonts w:ascii="Arial" w:hAnsi="Arial" w:cs="Arial"/>
                <w:sz w:val="16"/>
              </w:rPr>
            </w:pPr>
            <w:r>
              <w:rPr>
                <w:rFonts w:ascii="Arial" w:hAnsi="Arial" w:cs="Arial"/>
                <w:sz w:val="16"/>
              </w:rPr>
              <w:t>1</w:t>
            </w:r>
          </w:p>
        </w:tc>
        <w:tc>
          <w:tcPr>
            <w:tcW w:w="1210" w:type="dxa"/>
            <w:tcBorders>
              <w:top w:val="single" w:sz="6" w:space="0" w:color="auto"/>
              <w:left w:val="single" w:sz="6" w:space="0" w:color="auto"/>
              <w:bottom w:val="single" w:sz="6" w:space="0" w:color="auto"/>
              <w:right w:val="single" w:sz="6" w:space="0" w:color="auto"/>
            </w:tcBorders>
          </w:tcPr>
          <w:p w:rsidR="001A3828" w:rsidRDefault="001A3828">
            <w:r w:rsidRPr="00513BE5">
              <w:rPr>
                <w:rFonts w:ascii="Arial" w:hAnsi="Arial" w:cs="Arial"/>
                <w:sz w:val="16"/>
              </w:rPr>
              <w:t>See Data Dictionary</w:t>
            </w:r>
          </w:p>
        </w:tc>
        <w:tc>
          <w:tcPr>
            <w:tcW w:w="1210" w:type="dxa"/>
            <w:tcBorders>
              <w:top w:val="single" w:sz="6" w:space="0" w:color="auto"/>
              <w:left w:val="single" w:sz="6" w:space="0" w:color="auto"/>
              <w:bottom w:val="single" w:sz="6" w:space="0" w:color="auto"/>
              <w:right w:val="single" w:sz="6" w:space="0" w:color="auto"/>
            </w:tcBorders>
          </w:tcPr>
          <w:p w:rsidR="001A3828" w:rsidRDefault="001A3828">
            <w:r w:rsidRPr="00513BE5">
              <w:rPr>
                <w:rFonts w:ascii="Arial" w:hAnsi="Arial" w:cs="Arial"/>
                <w:sz w:val="16"/>
              </w:rPr>
              <w:t>See Data Dictionary</w:t>
            </w:r>
          </w:p>
        </w:tc>
        <w:tc>
          <w:tcPr>
            <w:tcW w:w="2566" w:type="dxa"/>
            <w:tcBorders>
              <w:top w:val="single" w:sz="6" w:space="0" w:color="auto"/>
              <w:left w:val="single" w:sz="6" w:space="0" w:color="auto"/>
              <w:bottom w:val="single" w:sz="6" w:space="0" w:color="auto"/>
              <w:right w:val="single" w:sz="6" w:space="0" w:color="auto"/>
            </w:tcBorders>
          </w:tcPr>
          <w:p w:rsidR="001A3828" w:rsidRDefault="001A3828">
            <w:r w:rsidRPr="00F77708">
              <w:rPr>
                <w:rFonts w:ascii="Arial" w:hAnsi="Arial" w:cs="Arial"/>
                <w:sz w:val="16"/>
              </w:rPr>
              <w:t>VEHDYN_START_VAR_CLEARED_UNSPECIFIED</w:t>
            </w:r>
          </w:p>
        </w:tc>
      </w:tr>
      <w:tr w:rsidR="001A3828" w:rsidTr="00667E16">
        <w:tc>
          <w:tcPr>
            <w:tcW w:w="3640" w:type="dxa"/>
            <w:tcBorders>
              <w:top w:val="single" w:sz="6" w:space="0" w:color="auto"/>
              <w:left w:val="single" w:sz="6" w:space="0" w:color="auto"/>
              <w:bottom w:val="single" w:sz="6" w:space="0" w:color="auto"/>
              <w:right w:val="single" w:sz="6" w:space="0" w:color="auto"/>
            </w:tcBorders>
          </w:tcPr>
          <w:p w:rsidR="001A3828" w:rsidRDefault="001A3828" w:rsidP="004B5090">
            <w:pPr>
              <w:spacing w:before="60"/>
              <w:rPr>
                <w:rFonts w:ascii="Arial" w:hAnsi="Arial" w:cs="Arial"/>
                <w:sz w:val="16"/>
              </w:rPr>
            </w:pPr>
            <w:proofErr w:type="spellStart"/>
            <w:r>
              <w:rPr>
                <w:rFonts w:ascii="Arial" w:hAnsi="Arial" w:cs="Arial"/>
                <w:sz w:val="16"/>
              </w:rPr>
              <w:t>VehDyn_AutoCntrHiSpd_M_str</w:t>
            </w:r>
            <w:proofErr w:type="spellEnd"/>
            <w:r>
              <w:rPr>
                <w:rFonts w:ascii="Arial" w:hAnsi="Arial" w:cs="Arial"/>
                <w:sz w:val="16"/>
              </w:rPr>
              <w:t>.</w:t>
            </w:r>
            <w:r>
              <w:t xml:space="preserve"> </w:t>
            </w:r>
            <w:r w:rsidRPr="00F74DCA">
              <w:rPr>
                <w:rFonts w:ascii="Arial" w:hAnsi="Arial" w:cs="Arial"/>
                <w:sz w:val="16"/>
              </w:rPr>
              <w:t>Timer2_mS_u32</w:t>
            </w:r>
          </w:p>
        </w:tc>
        <w:tc>
          <w:tcPr>
            <w:tcW w:w="1786" w:type="dxa"/>
            <w:tcBorders>
              <w:top w:val="single" w:sz="6" w:space="0" w:color="auto"/>
              <w:left w:val="single" w:sz="6" w:space="0" w:color="auto"/>
              <w:bottom w:val="single" w:sz="6" w:space="0" w:color="auto"/>
              <w:right w:val="single" w:sz="6" w:space="0" w:color="auto"/>
            </w:tcBorders>
          </w:tcPr>
          <w:p w:rsidR="001A3828" w:rsidRDefault="001A3828" w:rsidP="00F957FA">
            <w:pPr>
              <w:spacing w:before="60"/>
              <w:rPr>
                <w:rFonts w:ascii="Arial" w:hAnsi="Arial" w:cs="Arial"/>
                <w:sz w:val="16"/>
              </w:rPr>
            </w:pPr>
            <w:r>
              <w:rPr>
                <w:rFonts w:ascii="Arial" w:hAnsi="Arial" w:cs="Arial"/>
                <w:sz w:val="16"/>
              </w:rPr>
              <w:t>1</w:t>
            </w:r>
          </w:p>
        </w:tc>
        <w:tc>
          <w:tcPr>
            <w:tcW w:w="1210" w:type="dxa"/>
            <w:tcBorders>
              <w:top w:val="single" w:sz="6" w:space="0" w:color="auto"/>
              <w:left w:val="single" w:sz="6" w:space="0" w:color="auto"/>
              <w:bottom w:val="single" w:sz="6" w:space="0" w:color="auto"/>
              <w:right w:val="single" w:sz="6" w:space="0" w:color="auto"/>
            </w:tcBorders>
          </w:tcPr>
          <w:p w:rsidR="001A3828" w:rsidRDefault="001A3828">
            <w:r w:rsidRPr="00513BE5">
              <w:rPr>
                <w:rFonts w:ascii="Arial" w:hAnsi="Arial" w:cs="Arial"/>
                <w:sz w:val="16"/>
              </w:rPr>
              <w:t>See Data Dictionary</w:t>
            </w:r>
          </w:p>
        </w:tc>
        <w:tc>
          <w:tcPr>
            <w:tcW w:w="1210" w:type="dxa"/>
            <w:tcBorders>
              <w:top w:val="single" w:sz="6" w:space="0" w:color="auto"/>
              <w:left w:val="single" w:sz="6" w:space="0" w:color="auto"/>
              <w:bottom w:val="single" w:sz="6" w:space="0" w:color="auto"/>
              <w:right w:val="single" w:sz="6" w:space="0" w:color="auto"/>
            </w:tcBorders>
          </w:tcPr>
          <w:p w:rsidR="001A3828" w:rsidRDefault="001A3828">
            <w:r w:rsidRPr="00513BE5">
              <w:rPr>
                <w:rFonts w:ascii="Arial" w:hAnsi="Arial" w:cs="Arial"/>
                <w:sz w:val="16"/>
              </w:rPr>
              <w:t>See Data Dictionary</w:t>
            </w:r>
          </w:p>
        </w:tc>
        <w:tc>
          <w:tcPr>
            <w:tcW w:w="2566" w:type="dxa"/>
            <w:tcBorders>
              <w:top w:val="single" w:sz="6" w:space="0" w:color="auto"/>
              <w:left w:val="single" w:sz="6" w:space="0" w:color="auto"/>
              <w:bottom w:val="single" w:sz="6" w:space="0" w:color="auto"/>
              <w:right w:val="single" w:sz="6" w:space="0" w:color="auto"/>
            </w:tcBorders>
          </w:tcPr>
          <w:p w:rsidR="001A3828" w:rsidRDefault="001A3828">
            <w:r w:rsidRPr="00F77708">
              <w:rPr>
                <w:rFonts w:ascii="Arial" w:hAnsi="Arial" w:cs="Arial"/>
                <w:sz w:val="16"/>
              </w:rPr>
              <w:t>VEHDYN_START_VAR_CLEARED_UNSPECIFIED</w:t>
            </w:r>
          </w:p>
        </w:tc>
      </w:tr>
      <w:tr w:rsidR="001A3828" w:rsidTr="00667E16">
        <w:tc>
          <w:tcPr>
            <w:tcW w:w="3640" w:type="dxa"/>
            <w:tcBorders>
              <w:top w:val="single" w:sz="6" w:space="0" w:color="auto"/>
              <w:left w:val="single" w:sz="6" w:space="0" w:color="auto"/>
              <w:bottom w:val="single" w:sz="6" w:space="0" w:color="auto"/>
              <w:right w:val="single" w:sz="6" w:space="0" w:color="auto"/>
            </w:tcBorders>
          </w:tcPr>
          <w:p w:rsidR="001A3828" w:rsidRDefault="001A3828" w:rsidP="004B5090">
            <w:pPr>
              <w:spacing w:before="60"/>
              <w:rPr>
                <w:rFonts w:ascii="Arial" w:hAnsi="Arial" w:cs="Arial"/>
                <w:sz w:val="16"/>
              </w:rPr>
            </w:pPr>
            <w:proofErr w:type="spellStart"/>
            <w:r>
              <w:rPr>
                <w:rFonts w:ascii="Arial" w:hAnsi="Arial" w:cs="Arial"/>
                <w:sz w:val="16"/>
              </w:rPr>
              <w:t>VehDyn_AutoCntrHiSpd_M_str</w:t>
            </w:r>
            <w:proofErr w:type="spellEnd"/>
            <w:r>
              <w:rPr>
                <w:rFonts w:ascii="Arial" w:hAnsi="Arial" w:cs="Arial"/>
                <w:sz w:val="16"/>
              </w:rPr>
              <w:t>.</w:t>
            </w:r>
            <w:r>
              <w:t xml:space="preserve"> </w:t>
            </w:r>
            <w:r w:rsidRPr="00F74DCA">
              <w:rPr>
                <w:rFonts w:ascii="Arial" w:hAnsi="Arial" w:cs="Arial"/>
                <w:sz w:val="16"/>
              </w:rPr>
              <w:t>RelHwPos</w:t>
            </w:r>
            <w:r>
              <w:rPr>
                <w:rFonts w:ascii="Arial" w:hAnsi="Arial" w:cs="Arial"/>
                <w:sz w:val="16"/>
              </w:rPr>
              <w:t>Filt</w:t>
            </w:r>
            <w:r w:rsidRPr="00F74DCA">
              <w:rPr>
                <w:rFonts w:ascii="Arial" w:hAnsi="Arial" w:cs="Arial"/>
                <w:sz w:val="16"/>
              </w:rPr>
              <w:t>1SV_HwDeg_str</w:t>
            </w:r>
            <w:r>
              <w:rPr>
                <w:rFonts w:ascii="Arial" w:hAnsi="Arial" w:cs="Arial"/>
                <w:sz w:val="16"/>
              </w:rPr>
              <w:t>.</w:t>
            </w:r>
            <w:r>
              <w:t xml:space="preserve"> </w:t>
            </w:r>
            <w:r w:rsidRPr="00F74DCA">
              <w:rPr>
                <w:rFonts w:ascii="Arial" w:hAnsi="Arial" w:cs="Arial"/>
                <w:sz w:val="16"/>
              </w:rPr>
              <w:t>SV_Uls_f32</w:t>
            </w:r>
          </w:p>
        </w:tc>
        <w:tc>
          <w:tcPr>
            <w:tcW w:w="1786" w:type="dxa"/>
            <w:tcBorders>
              <w:top w:val="single" w:sz="6" w:space="0" w:color="auto"/>
              <w:left w:val="single" w:sz="6" w:space="0" w:color="auto"/>
              <w:bottom w:val="single" w:sz="6" w:space="0" w:color="auto"/>
              <w:right w:val="single" w:sz="6" w:space="0" w:color="auto"/>
            </w:tcBorders>
          </w:tcPr>
          <w:p w:rsidR="001A3828" w:rsidRDefault="001A3828" w:rsidP="00F957FA">
            <w:pPr>
              <w:spacing w:before="60"/>
              <w:rPr>
                <w:rFonts w:ascii="Arial" w:hAnsi="Arial" w:cs="Arial"/>
                <w:sz w:val="16"/>
              </w:rPr>
            </w:pPr>
            <w:r>
              <w:rPr>
                <w:rFonts w:ascii="Arial" w:hAnsi="Arial" w:cs="Arial"/>
                <w:sz w:val="16"/>
              </w:rPr>
              <w:t>Single Precision Float</w:t>
            </w:r>
          </w:p>
        </w:tc>
        <w:tc>
          <w:tcPr>
            <w:tcW w:w="1210" w:type="dxa"/>
            <w:tcBorders>
              <w:top w:val="single" w:sz="6" w:space="0" w:color="auto"/>
              <w:left w:val="single" w:sz="6" w:space="0" w:color="auto"/>
              <w:bottom w:val="single" w:sz="6" w:space="0" w:color="auto"/>
              <w:right w:val="single" w:sz="6" w:space="0" w:color="auto"/>
            </w:tcBorders>
          </w:tcPr>
          <w:p w:rsidR="001A3828" w:rsidRDefault="001A3828">
            <w:r w:rsidRPr="00513BE5">
              <w:rPr>
                <w:rFonts w:ascii="Arial" w:hAnsi="Arial" w:cs="Arial"/>
                <w:sz w:val="16"/>
              </w:rPr>
              <w:t>See Data Dictionary</w:t>
            </w:r>
          </w:p>
        </w:tc>
        <w:tc>
          <w:tcPr>
            <w:tcW w:w="1210" w:type="dxa"/>
            <w:tcBorders>
              <w:top w:val="single" w:sz="6" w:space="0" w:color="auto"/>
              <w:left w:val="single" w:sz="6" w:space="0" w:color="auto"/>
              <w:bottom w:val="single" w:sz="6" w:space="0" w:color="auto"/>
              <w:right w:val="single" w:sz="6" w:space="0" w:color="auto"/>
            </w:tcBorders>
          </w:tcPr>
          <w:p w:rsidR="001A3828" w:rsidRDefault="001A3828">
            <w:r w:rsidRPr="00513BE5">
              <w:rPr>
                <w:rFonts w:ascii="Arial" w:hAnsi="Arial" w:cs="Arial"/>
                <w:sz w:val="16"/>
              </w:rPr>
              <w:t>See Data Dictionary</w:t>
            </w:r>
          </w:p>
        </w:tc>
        <w:tc>
          <w:tcPr>
            <w:tcW w:w="2566" w:type="dxa"/>
            <w:tcBorders>
              <w:top w:val="single" w:sz="6" w:space="0" w:color="auto"/>
              <w:left w:val="single" w:sz="6" w:space="0" w:color="auto"/>
              <w:bottom w:val="single" w:sz="6" w:space="0" w:color="auto"/>
              <w:right w:val="single" w:sz="6" w:space="0" w:color="auto"/>
            </w:tcBorders>
          </w:tcPr>
          <w:p w:rsidR="001A3828" w:rsidRDefault="001A3828">
            <w:r w:rsidRPr="00F77708">
              <w:rPr>
                <w:rFonts w:ascii="Arial" w:hAnsi="Arial" w:cs="Arial"/>
                <w:sz w:val="16"/>
              </w:rPr>
              <w:t>VEHDYN_START_VAR_CLEARED_UNSPECIFIED</w:t>
            </w:r>
          </w:p>
        </w:tc>
      </w:tr>
      <w:tr w:rsidR="001A3828" w:rsidTr="00667E16">
        <w:tc>
          <w:tcPr>
            <w:tcW w:w="3640" w:type="dxa"/>
            <w:tcBorders>
              <w:top w:val="single" w:sz="6" w:space="0" w:color="auto"/>
              <w:left w:val="single" w:sz="6" w:space="0" w:color="auto"/>
              <w:bottom w:val="single" w:sz="6" w:space="0" w:color="auto"/>
              <w:right w:val="single" w:sz="6" w:space="0" w:color="auto"/>
            </w:tcBorders>
          </w:tcPr>
          <w:p w:rsidR="001A3828" w:rsidRDefault="001A3828" w:rsidP="004B5090">
            <w:pPr>
              <w:spacing w:before="60"/>
              <w:rPr>
                <w:rFonts w:ascii="Arial" w:hAnsi="Arial" w:cs="Arial"/>
                <w:sz w:val="16"/>
              </w:rPr>
            </w:pPr>
            <w:proofErr w:type="spellStart"/>
            <w:r>
              <w:rPr>
                <w:rFonts w:ascii="Arial" w:hAnsi="Arial" w:cs="Arial"/>
                <w:sz w:val="16"/>
              </w:rPr>
              <w:t>VehDyn_AutoCntrHiSpd_M_str</w:t>
            </w:r>
            <w:proofErr w:type="spellEnd"/>
            <w:r>
              <w:rPr>
                <w:rFonts w:ascii="Arial" w:hAnsi="Arial" w:cs="Arial"/>
                <w:sz w:val="16"/>
              </w:rPr>
              <w:t>.</w:t>
            </w:r>
            <w:r>
              <w:t xml:space="preserve"> </w:t>
            </w:r>
            <w:r w:rsidRPr="00F74DCA">
              <w:rPr>
                <w:rFonts w:ascii="Arial" w:hAnsi="Arial" w:cs="Arial"/>
                <w:sz w:val="16"/>
              </w:rPr>
              <w:t>RelHwPos</w:t>
            </w:r>
            <w:r>
              <w:rPr>
                <w:rFonts w:ascii="Arial" w:hAnsi="Arial" w:cs="Arial"/>
                <w:sz w:val="16"/>
              </w:rPr>
              <w:t>Filt</w:t>
            </w:r>
            <w:r w:rsidRPr="00F74DCA">
              <w:rPr>
                <w:rFonts w:ascii="Arial" w:hAnsi="Arial" w:cs="Arial"/>
                <w:sz w:val="16"/>
              </w:rPr>
              <w:t>1SV_HwDeg_str</w:t>
            </w:r>
            <w:r>
              <w:rPr>
                <w:rFonts w:ascii="Arial" w:hAnsi="Arial" w:cs="Arial"/>
                <w:sz w:val="16"/>
              </w:rPr>
              <w:t>.</w:t>
            </w:r>
            <w:r>
              <w:t xml:space="preserve"> </w:t>
            </w:r>
            <w:r w:rsidRPr="00F74DCA">
              <w:rPr>
                <w:rFonts w:ascii="Arial" w:hAnsi="Arial" w:cs="Arial"/>
                <w:sz w:val="16"/>
              </w:rPr>
              <w:t>K_Uls_f32</w:t>
            </w:r>
          </w:p>
        </w:tc>
        <w:tc>
          <w:tcPr>
            <w:tcW w:w="1786" w:type="dxa"/>
            <w:tcBorders>
              <w:top w:val="single" w:sz="6" w:space="0" w:color="auto"/>
              <w:left w:val="single" w:sz="6" w:space="0" w:color="auto"/>
              <w:bottom w:val="single" w:sz="6" w:space="0" w:color="auto"/>
              <w:right w:val="single" w:sz="6" w:space="0" w:color="auto"/>
            </w:tcBorders>
          </w:tcPr>
          <w:p w:rsidR="001A3828" w:rsidRDefault="001A3828" w:rsidP="00F957FA">
            <w:pPr>
              <w:spacing w:before="60"/>
              <w:rPr>
                <w:rFonts w:ascii="Arial" w:hAnsi="Arial" w:cs="Arial"/>
                <w:sz w:val="16"/>
              </w:rPr>
            </w:pPr>
            <w:r>
              <w:rPr>
                <w:rFonts w:ascii="Arial" w:hAnsi="Arial" w:cs="Arial"/>
                <w:sz w:val="16"/>
              </w:rPr>
              <w:t>Single Precision Float</w:t>
            </w:r>
          </w:p>
        </w:tc>
        <w:tc>
          <w:tcPr>
            <w:tcW w:w="1210" w:type="dxa"/>
            <w:tcBorders>
              <w:top w:val="single" w:sz="6" w:space="0" w:color="auto"/>
              <w:left w:val="single" w:sz="6" w:space="0" w:color="auto"/>
              <w:bottom w:val="single" w:sz="6" w:space="0" w:color="auto"/>
              <w:right w:val="single" w:sz="6" w:space="0" w:color="auto"/>
            </w:tcBorders>
          </w:tcPr>
          <w:p w:rsidR="001A3828" w:rsidRDefault="001A3828">
            <w:r w:rsidRPr="00513BE5">
              <w:rPr>
                <w:rFonts w:ascii="Arial" w:hAnsi="Arial" w:cs="Arial"/>
                <w:sz w:val="16"/>
              </w:rPr>
              <w:t>See Data Dictionary</w:t>
            </w:r>
          </w:p>
        </w:tc>
        <w:tc>
          <w:tcPr>
            <w:tcW w:w="1210" w:type="dxa"/>
            <w:tcBorders>
              <w:top w:val="single" w:sz="6" w:space="0" w:color="auto"/>
              <w:left w:val="single" w:sz="6" w:space="0" w:color="auto"/>
              <w:bottom w:val="single" w:sz="6" w:space="0" w:color="auto"/>
              <w:right w:val="single" w:sz="6" w:space="0" w:color="auto"/>
            </w:tcBorders>
          </w:tcPr>
          <w:p w:rsidR="001A3828" w:rsidRDefault="001A3828">
            <w:r w:rsidRPr="00513BE5">
              <w:rPr>
                <w:rFonts w:ascii="Arial" w:hAnsi="Arial" w:cs="Arial"/>
                <w:sz w:val="16"/>
              </w:rPr>
              <w:t>See Data Dictionary</w:t>
            </w:r>
          </w:p>
        </w:tc>
        <w:tc>
          <w:tcPr>
            <w:tcW w:w="2566" w:type="dxa"/>
            <w:tcBorders>
              <w:top w:val="single" w:sz="6" w:space="0" w:color="auto"/>
              <w:left w:val="single" w:sz="6" w:space="0" w:color="auto"/>
              <w:bottom w:val="single" w:sz="6" w:space="0" w:color="auto"/>
              <w:right w:val="single" w:sz="6" w:space="0" w:color="auto"/>
            </w:tcBorders>
          </w:tcPr>
          <w:p w:rsidR="001A3828" w:rsidRDefault="001A3828">
            <w:r w:rsidRPr="00F77708">
              <w:rPr>
                <w:rFonts w:ascii="Arial" w:hAnsi="Arial" w:cs="Arial"/>
                <w:sz w:val="16"/>
              </w:rPr>
              <w:t>VEHDYN_START_VAR_CLEARED_UNSPECIFIED</w:t>
            </w:r>
          </w:p>
        </w:tc>
      </w:tr>
      <w:tr w:rsidR="001A3828" w:rsidTr="00667E16">
        <w:tc>
          <w:tcPr>
            <w:tcW w:w="3640" w:type="dxa"/>
            <w:tcBorders>
              <w:top w:val="single" w:sz="6" w:space="0" w:color="auto"/>
              <w:left w:val="single" w:sz="6" w:space="0" w:color="auto"/>
              <w:bottom w:val="single" w:sz="6" w:space="0" w:color="auto"/>
              <w:right w:val="single" w:sz="6" w:space="0" w:color="auto"/>
            </w:tcBorders>
          </w:tcPr>
          <w:p w:rsidR="001A3828" w:rsidRDefault="001A3828" w:rsidP="004B5090">
            <w:pPr>
              <w:spacing w:before="60"/>
              <w:rPr>
                <w:rFonts w:ascii="Arial" w:hAnsi="Arial" w:cs="Arial"/>
                <w:sz w:val="16"/>
              </w:rPr>
            </w:pPr>
            <w:proofErr w:type="spellStart"/>
            <w:r>
              <w:rPr>
                <w:rFonts w:ascii="Arial" w:hAnsi="Arial" w:cs="Arial"/>
                <w:sz w:val="16"/>
              </w:rPr>
              <w:t>VehDyn_AutoCntrHiSpd_M_str</w:t>
            </w:r>
            <w:proofErr w:type="spellEnd"/>
            <w:proofErr w:type="gramStart"/>
            <w:r>
              <w:rPr>
                <w:rFonts w:ascii="Arial" w:hAnsi="Arial" w:cs="Arial"/>
                <w:sz w:val="16"/>
              </w:rPr>
              <w:t>..</w:t>
            </w:r>
            <w:proofErr w:type="gramEnd"/>
            <w:r>
              <w:t xml:space="preserve"> </w:t>
            </w:r>
            <w:r w:rsidRPr="00F74DCA">
              <w:rPr>
                <w:rFonts w:ascii="Arial" w:hAnsi="Arial" w:cs="Arial"/>
                <w:sz w:val="16"/>
              </w:rPr>
              <w:t>RelHwPos</w:t>
            </w:r>
            <w:r>
              <w:rPr>
                <w:rFonts w:ascii="Arial" w:hAnsi="Arial" w:cs="Arial"/>
                <w:sz w:val="16"/>
              </w:rPr>
              <w:t>Filt</w:t>
            </w:r>
            <w:r w:rsidRPr="00F74DCA">
              <w:rPr>
                <w:rFonts w:ascii="Arial" w:hAnsi="Arial" w:cs="Arial"/>
                <w:sz w:val="16"/>
              </w:rPr>
              <w:t>2SV_HwDeg_str</w:t>
            </w:r>
            <w:r>
              <w:rPr>
                <w:rFonts w:ascii="Arial" w:hAnsi="Arial" w:cs="Arial"/>
                <w:sz w:val="16"/>
              </w:rPr>
              <w:t>.</w:t>
            </w:r>
            <w:r>
              <w:t xml:space="preserve"> </w:t>
            </w:r>
            <w:r w:rsidRPr="00F74DCA">
              <w:rPr>
                <w:rFonts w:ascii="Arial" w:hAnsi="Arial" w:cs="Arial"/>
                <w:sz w:val="16"/>
              </w:rPr>
              <w:t>SV_Uls_f32</w:t>
            </w:r>
          </w:p>
        </w:tc>
        <w:tc>
          <w:tcPr>
            <w:tcW w:w="1786" w:type="dxa"/>
            <w:tcBorders>
              <w:top w:val="single" w:sz="6" w:space="0" w:color="auto"/>
              <w:left w:val="single" w:sz="6" w:space="0" w:color="auto"/>
              <w:bottom w:val="single" w:sz="6" w:space="0" w:color="auto"/>
              <w:right w:val="single" w:sz="6" w:space="0" w:color="auto"/>
            </w:tcBorders>
          </w:tcPr>
          <w:p w:rsidR="001A3828" w:rsidRDefault="001A3828" w:rsidP="00F957FA">
            <w:pPr>
              <w:spacing w:before="60"/>
              <w:rPr>
                <w:rFonts w:ascii="Arial" w:hAnsi="Arial" w:cs="Arial"/>
                <w:sz w:val="16"/>
              </w:rPr>
            </w:pPr>
            <w:r>
              <w:rPr>
                <w:rFonts w:ascii="Arial" w:hAnsi="Arial" w:cs="Arial"/>
                <w:sz w:val="16"/>
              </w:rPr>
              <w:t>Single Precision Float</w:t>
            </w:r>
          </w:p>
        </w:tc>
        <w:tc>
          <w:tcPr>
            <w:tcW w:w="1210" w:type="dxa"/>
            <w:tcBorders>
              <w:top w:val="single" w:sz="6" w:space="0" w:color="auto"/>
              <w:left w:val="single" w:sz="6" w:space="0" w:color="auto"/>
              <w:bottom w:val="single" w:sz="6" w:space="0" w:color="auto"/>
              <w:right w:val="single" w:sz="6" w:space="0" w:color="auto"/>
            </w:tcBorders>
          </w:tcPr>
          <w:p w:rsidR="001A3828" w:rsidRDefault="001A3828">
            <w:r w:rsidRPr="00513BE5">
              <w:rPr>
                <w:rFonts w:ascii="Arial" w:hAnsi="Arial" w:cs="Arial"/>
                <w:sz w:val="16"/>
              </w:rPr>
              <w:t>See Data Dictionary</w:t>
            </w:r>
          </w:p>
        </w:tc>
        <w:tc>
          <w:tcPr>
            <w:tcW w:w="1210" w:type="dxa"/>
            <w:tcBorders>
              <w:top w:val="single" w:sz="6" w:space="0" w:color="auto"/>
              <w:left w:val="single" w:sz="6" w:space="0" w:color="auto"/>
              <w:bottom w:val="single" w:sz="6" w:space="0" w:color="auto"/>
              <w:right w:val="single" w:sz="6" w:space="0" w:color="auto"/>
            </w:tcBorders>
          </w:tcPr>
          <w:p w:rsidR="001A3828" w:rsidRDefault="001A3828">
            <w:r w:rsidRPr="00513BE5">
              <w:rPr>
                <w:rFonts w:ascii="Arial" w:hAnsi="Arial" w:cs="Arial"/>
                <w:sz w:val="16"/>
              </w:rPr>
              <w:t>See Data Dictionary</w:t>
            </w:r>
          </w:p>
        </w:tc>
        <w:tc>
          <w:tcPr>
            <w:tcW w:w="2566" w:type="dxa"/>
            <w:tcBorders>
              <w:top w:val="single" w:sz="6" w:space="0" w:color="auto"/>
              <w:left w:val="single" w:sz="6" w:space="0" w:color="auto"/>
              <w:bottom w:val="single" w:sz="6" w:space="0" w:color="auto"/>
              <w:right w:val="single" w:sz="6" w:space="0" w:color="auto"/>
            </w:tcBorders>
          </w:tcPr>
          <w:p w:rsidR="001A3828" w:rsidRDefault="001A3828">
            <w:r w:rsidRPr="00F77708">
              <w:rPr>
                <w:rFonts w:ascii="Arial" w:hAnsi="Arial" w:cs="Arial"/>
                <w:sz w:val="16"/>
              </w:rPr>
              <w:t>VEHDYN_START_VAR_CLEARED_UNSPECIFIED</w:t>
            </w:r>
          </w:p>
        </w:tc>
      </w:tr>
      <w:tr w:rsidR="001A3828" w:rsidTr="00667E16">
        <w:tc>
          <w:tcPr>
            <w:tcW w:w="3640" w:type="dxa"/>
            <w:tcBorders>
              <w:top w:val="single" w:sz="6" w:space="0" w:color="auto"/>
              <w:left w:val="single" w:sz="6" w:space="0" w:color="auto"/>
              <w:bottom w:val="single" w:sz="6" w:space="0" w:color="auto"/>
              <w:right w:val="single" w:sz="6" w:space="0" w:color="auto"/>
            </w:tcBorders>
          </w:tcPr>
          <w:p w:rsidR="001A3828" w:rsidRDefault="001A3828" w:rsidP="004B5090">
            <w:pPr>
              <w:spacing w:before="60"/>
              <w:rPr>
                <w:rFonts w:ascii="Arial" w:hAnsi="Arial" w:cs="Arial"/>
                <w:sz w:val="16"/>
              </w:rPr>
            </w:pPr>
            <w:proofErr w:type="spellStart"/>
            <w:r>
              <w:rPr>
                <w:rFonts w:ascii="Arial" w:hAnsi="Arial" w:cs="Arial"/>
                <w:sz w:val="16"/>
              </w:rPr>
              <w:t>VehDyn_AutoCntrHiSpd_M_str</w:t>
            </w:r>
            <w:proofErr w:type="spellEnd"/>
            <w:proofErr w:type="gramStart"/>
            <w:r>
              <w:rPr>
                <w:rFonts w:ascii="Arial" w:hAnsi="Arial" w:cs="Arial"/>
                <w:sz w:val="16"/>
              </w:rPr>
              <w:t>..</w:t>
            </w:r>
            <w:proofErr w:type="gramEnd"/>
            <w:r>
              <w:t xml:space="preserve"> </w:t>
            </w:r>
            <w:r w:rsidRPr="00F74DCA">
              <w:rPr>
                <w:rFonts w:ascii="Arial" w:hAnsi="Arial" w:cs="Arial"/>
                <w:sz w:val="16"/>
              </w:rPr>
              <w:t>RelHwPos</w:t>
            </w:r>
            <w:r>
              <w:rPr>
                <w:rFonts w:ascii="Arial" w:hAnsi="Arial" w:cs="Arial"/>
                <w:sz w:val="16"/>
              </w:rPr>
              <w:t>Filt</w:t>
            </w:r>
            <w:r w:rsidRPr="00F74DCA">
              <w:rPr>
                <w:rFonts w:ascii="Arial" w:hAnsi="Arial" w:cs="Arial"/>
                <w:sz w:val="16"/>
              </w:rPr>
              <w:t>2SV_HwDeg_str</w:t>
            </w:r>
            <w:r>
              <w:rPr>
                <w:rFonts w:ascii="Arial" w:hAnsi="Arial" w:cs="Arial"/>
                <w:sz w:val="16"/>
              </w:rPr>
              <w:t>.</w:t>
            </w:r>
            <w:r>
              <w:t xml:space="preserve"> </w:t>
            </w:r>
            <w:r w:rsidRPr="00F74DCA">
              <w:rPr>
                <w:rFonts w:ascii="Arial" w:hAnsi="Arial" w:cs="Arial"/>
                <w:sz w:val="16"/>
              </w:rPr>
              <w:t>K_Uls_f32</w:t>
            </w:r>
          </w:p>
        </w:tc>
        <w:tc>
          <w:tcPr>
            <w:tcW w:w="1786" w:type="dxa"/>
            <w:tcBorders>
              <w:top w:val="single" w:sz="6" w:space="0" w:color="auto"/>
              <w:left w:val="single" w:sz="6" w:space="0" w:color="auto"/>
              <w:bottom w:val="single" w:sz="6" w:space="0" w:color="auto"/>
              <w:right w:val="single" w:sz="6" w:space="0" w:color="auto"/>
            </w:tcBorders>
          </w:tcPr>
          <w:p w:rsidR="001A3828" w:rsidRDefault="001A3828" w:rsidP="00F957FA">
            <w:pPr>
              <w:spacing w:before="60"/>
              <w:rPr>
                <w:rFonts w:ascii="Arial" w:hAnsi="Arial" w:cs="Arial"/>
                <w:sz w:val="16"/>
              </w:rPr>
            </w:pPr>
            <w:r>
              <w:rPr>
                <w:rFonts w:ascii="Arial" w:hAnsi="Arial" w:cs="Arial"/>
                <w:sz w:val="16"/>
              </w:rPr>
              <w:t>Single Precision Float</w:t>
            </w:r>
          </w:p>
        </w:tc>
        <w:tc>
          <w:tcPr>
            <w:tcW w:w="1210" w:type="dxa"/>
            <w:tcBorders>
              <w:top w:val="single" w:sz="6" w:space="0" w:color="auto"/>
              <w:left w:val="single" w:sz="6" w:space="0" w:color="auto"/>
              <w:bottom w:val="single" w:sz="6" w:space="0" w:color="auto"/>
              <w:right w:val="single" w:sz="6" w:space="0" w:color="auto"/>
            </w:tcBorders>
          </w:tcPr>
          <w:p w:rsidR="001A3828" w:rsidRDefault="001A3828">
            <w:r w:rsidRPr="00513BE5">
              <w:rPr>
                <w:rFonts w:ascii="Arial" w:hAnsi="Arial" w:cs="Arial"/>
                <w:sz w:val="16"/>
              </w:rPr>
              <w:t>See Data Dictionary</w:t>
            </w:r>
          </w:p>
        </w:tc>
        <w:tc>
          <w:tcPr>
            <w:tcW w:w="1210" w:type="dxa"/>
            <w:tcBorders>
              <w:top w:val="single" w:sz="6" w:space="0" w:color="auto"/>
              <w:left w:val="single" w:sz="6" w:space="0" w:color="auto"/>
              <w:bottom w:val="single" w:sz="6" w:space="0" w:color="auto"/>
              <w:right w:val="single" w:sz="6" w:space="0" w:color="auto"/>
            </w:tcBorders>
          </w:tcPr>
          <w:p w:rsidR="001A3828" w:rsidRDefault="001A3828">
            <w:r w:rsidRPr="00513BE5">
              <w:rPr>
                <w:rFonts w:ascii="Arial" w:hAnsi="Arial" w:cs="Arial"/>
                <w:sz w:val="16"/>
              </w:rPr>
              <w:t>See Data Dictionary</w:t>
            </w:r>
          </w:p>
        </w:tc>
        <w:tc>
          <w:tcPr>
            <w:tcW w:w="2566" w:type="dxa"/>
            <w:tcBorders>
              <w:top w:val="single" w:sz="6" w:space="0" w:color="auto"/>
              <w:left w:val="single" w:sz="6" w:space="0" w:color="auto"/>
              <w:bottom w:val="single" w:sz="6" w:space="0" w:color="auto"/>
              <w:right w:val="single" w:sz="6" w:space="0" w:color="auto"/>
            </w:tcBorders>
          </w:tcPr>
          <w:p w:rsidR="001A3828" w:rsidRDefault="001A3828">
            <w:r w:rsidRPr="00F77708">
              <w:rPr>
                <w:rFonts w:ascii="Arial" w:hAnsi="Arial" w:cs="Arial"/>
                <w:sz w:val="16"/>
              </w:rPr>
              <w:t>VEHDYN_START_VAR_CLEARED_UNSPECIFIED</w:t>
            </w:r>
          </w:p>
        </w:tc>
      </w:tr>
      <w:tr w:rsidR="001A3828" w:rsidTr="00667E16">
        <w:tc>
          <w:tcPr>
            <w:tcW w:w="3640" w:type="dxa"/>
            <w:tcBorders>
              <w:top w:val="single" w:sz="6" w:space="0" w:color="auto"/>
              <w:left w:val="single" w:sz="6" w:space="0" w:color="auto"/>
              <w:bottom w:val="single" w:sz="6" w:space="0" w:color="auto"/>
              <w:right w:val="single" w:sz="6" w:space="0" w:color="auto"/>
            </w:tcBorders>
          </w:tcPr>
          <w:p w:rsidR="001A3828" w:rsidRDefault="001A3828" w:rsidP="004B5090">
            <w:pPr>
              <w:spacing w:before="60"/>
              <w:rPr>
                <w:rFonts w:ascii="Arial" w:hAnsi="Arial" w:cs="Arial"/>
                <w:sz w:val="16"/>
              </w:rPr>
            </w:pPr>
            <w:proofErr w:type="spellStart"/>
            <w:r>
              <w:rPr>
                <w:rFonts w:ascii="Arial" w:hAnsi="Arial" w:cs="Arial"/>
                <w:sz w:val="16"/>
              </w:rPr>
              <w:t>VehDyn_AutoCntrHiSpd_M_str</w:t>
            </w:r>
            <w:proofErr w:type="spellEnd"/>
            <w:r>
              <w:rPr>
                <w:rFonts w:ascii="Arial" w:hAnsi="Arial" w:cs="Arial"/>
                <w:sz w:val="16"/>
              </w:rPr>
              <w:t>.</w:t>
            </w:r>
            <w:r>
              <w:t xml:space="preserve"> </w:t>
            </w:r>
            <w:r w:rsidRPr="00F74DCA">
              <w:rPr>
                <w:rFonts w:ascii="Arial" w:hAnsi="Arial" w:cs="Arial"/>
                <w:sz w:val="16"/>
              </w:rPr>
              <w:t>Filter1Enable_Cnt_lgc</w:t>
            </w:r>
          </w:p>
        </w:tc>
        <w:tc>
          <w:tcPr>
            <w:tcW w:w="1786" w:type="dxa"/>
            <w:tcBorders>
              <w:top w:val="single" w:sz="6" w:space="0" w:color="auto"/>
              <w:left w:val="single" w:sz="6" w:space="0" w:color="auto"/>
              <w:bottom w:val="single" w:sz="6" w:space="0" w:color="auto"/>
              <w:right w:val="single" w:sz="6" w:space="0" w:color="auto"/>
            </w:tcBorders>
          </w:tcPr>
          <w:p w:rsidR="001A3828" w:rsidRDefault="001A3828" w:rsidP="00F957FA">
            <w:pPr>
              <w:spacing w:before="60"/>
              <w:rPr>
                <w:rFonts w:ascii="Arial" w:hAnsi="Arial" w:cs="Arial"/>
                <w:sz w:val="16"/>
              </w:rPr>
            </w:pPr>
            <w:r>
              <w:rPr>
                <w:rFonts w:ascii="Arial" w:hAnsi="Arial" w:cs="Arial"/>
                <w:sz w:val="16"/>
              </w:rPr>
              <w:t>1</w:t>
            </w:r>
          </w:p>
        </w:tc>
        <w:tc>
          <w:tcPr>
            <w:tcW w:w="1210" w:type="dxa"/>
            <w:tcBorders>
              <w:top w:val="single" w:sz="6" w:space="0" w:color="auto"/>
              <w:left w:val="single" w:sz="6" w:space="0" w:color="auto"/>
              <w:bottom w:val="single" w:sz="6" w:space="0" w:color="auto"/>
              <w:right w:val="single" w:sz="6" w:space="0" w:color="auto"/>
            </w:tcBorders>
          </w:tcPr>
          <w:p w:rsidR="001A3828" w:rsidRDefault="001A3828">
            <w:r w:rsidRPr="00513BE5">
              <w:rPr>
                <w:rFonts w:ascii="Arial" w:hAnsi="Arial" w:cs="Arial"/>
                <w:sz w:val="16"/>
              </w:rPr>
              <w:t>See Data Dictionary</w:t>
            </w:r>
          </w:p>
        </w:tc>
        <w:tc>
          <w:tcPr>
            <w:tcW w:w="1210" w:type="dxa"/>
            <w:tcBorders>
              <w:top w:val="single" w:sz="6" w:space="0" w:color="auto"/>
              <w:left w:val="single" w:sz="6" w:space="0" w:color="auto"/>
              <w:bottom w:val="single" w:sz="6" w:space="0" w:color="auto"/>
              <w:right w:val="single" w:sz="6" w:space="0" w:color="auto"/>
            </w:tcBorders>
          </w:tcPr>
          <w:p w:rsidR="001A3828" w:rsidRDefault="001A3828">
            <w:r w:rsidRPr="00513BE5">
              <w:rPr>
                <w:rFonts w:ascii="Arial" w:hAnsi="Arial" w:cs="Arial"/>
                <w:sz w:val="16"/>
              </w:rPr>
              <w:t>See Data Dictionary</w:t>
            </w:r>
          </w:p>
        </w:tc>
        <w:tc>
          <w:tcPr>
            <w:tcW w:w="2566" w:type="dxa"/>
            <w:tcBorders>
              <w:top w:val="single" w:sz="6" w:space="0" w:color="auto"/>
              <w:left w:val="single" w:sz="6" w:space="0" w:color="auto"/>
              <w:bottom w:val="single" w:sz="6" w:space="0" w:color="auto"/>
              <w:right w:val="single" w:sz="6" w:space="0" w:color="auto"/>
            </w:tcBorders>
          </w:tcPr>
          <w:p w:rsidR="001A3828" w:rsidRDefault="001A3828">
            <w:r w:rsidRPr="00F77708">
              <w:rPr>
                <w:rFonts w:ascii="Arial" w:hAnsi="Arial" w:cs="Arial"/>
                <w:sz w:val="16"/>
              </w:rPr>
              <w:t>VEHDYN_START_VAR_CLEARED_UNSPECIFIED</w:t>
            </w:r>
          </w:p>
        </w:tc>
      </w:tr>
      <w:tr w:rsidR="001A3828" w:rsidTr="00667E16">
        <w:tc>
          <w:tcPr>
            <w:tcW w:w="3640" w:type="dxa"/>
            <w:tcBorders>
              <w:top w:val="single" w:sz="6" w:space="0" w:color="auto"/>
              <w:left w:val="single" w:sz="6" w:space="0" w:color="auto"/>
              <w:bottom w:val="single" w:sz="6" w:space="0" w:color="auto"/>
              <w:right w:val="single" w:sz="6" w:space="0" w:color="auto"/>
            </w:tcBorders>
          </w:tcPr>
          <w:p w:rsidR="001A3828" w:rsidRDefault="001A3828" w:rsidP="004B5090">
            <w:pPr>
              <w:spacing w:before="60"/>
              <w:rPr>
                <w:rFonts w:ascii="Arial" w:hAnsi="Arial" w:cs="Arial"/>
                <w:sz w:val="16"/>
              </w:rPr>
            </w:pPr>
            <w:proofErr w:type="spellStart"/>
            <w:r>
              <w:rPr>
                <w:rFonts w:ascii="Arial" w:hAnsi="Arial" w:cs="Arial"/>
                <w:sz w:val="16"/>
              </w:rPr>
              <w:t>VehDyn_AutoCntrHiSpd_M_str</w:t>
            </w:r>
            <w:proofErr w:type="spellEnd"/>
            <w:r>
              <w:rPr>
                <w:rFonts w:ascii="Arial" w:hAnsi="Arial" w:cs="Arial"/>
                <w:sz w:val="16"/>
              </w:rPr>
              <w:t>.</w:t>
            </w:r>
            <w:r>
              <w:t xml:space="preserve"> </w:t>
            </w:r>
            <w:r w:rsidRPr="00F74DCA">
              <w:rPr>
                <w:rFonts w:ascii="Arial" w:hAnsi="Arial" w:cs="Arial"/>
                <w:sz w:val="16"/>
              </w:rPr>
              <w:t>Filter2Enable_Cnt_lgc</w:t>
            </w:r>
          </w:p>
        </w:tc>
        <w:tc>
          <w:tcPr>
            <w:tcW w:w="1786" w:type="dxa"/>
            <w:tcBorders>
              <w:top w:val="single" w:sz="6" w:space="0" w:color="auto"/>
              <w:left w:val="single" w:sz="6" w:space="0" w:color="auto"/>
              <w:bottom w:val="single" w:sz="6" w:space="0" w:color="auto"/>
              <w:right w:val="single" w:sz="6" w:space="0" w:color="auto"/>
            </w:tcBorders>
          </w:tcPr>
          <w:p w:rsidR="001A3828" w:rsidRDefault="001A3828" w:rsidP="00F957FA">
            <w:pPr>
              <w:spacing w:before="60"/>
              <w:rPr>
                <w:rFonts w:ascii="Arial" w:hAnsi="Arial" w:cs="Arial"/>
                <w:sz w:val="16"/>
              </w:rPr>
            </w:pPr>
            <w:r>
              <w:rPr>
                <w:rFonts w:ascii="Arial" w:hAnsi="Arial" w:cs="Arial"/>
                <w:sz w:val="16"/>
              </w:rPr>
              <w:t>1</w:t>
            </w:r>
          </w:p>
        </w:tc>
        <w:tc>
          <w:tcPr>
            <w:tcW w:w="1210" w:type="dxa"/>
            <w:tcBorders>
              <w:top w:val="single" w:sz="6" w:space="0" w:color="auto"/>
              <w:left w:val="single" w:sz="6" w:space="0" w:color="auto"/>
              <w:bottom w:val="single" w:sz="6" w:space="0" w:color="auto"/>
              <w:right w:val="single" w:sz="6" w:space="0" w:color="auto"/>
            </w:tcBorders>
          </w:tcPr>
          <w:p w:rsidR="001A3828" w:rsidRDefault="001A3828">
            <w:r w:rsidRPr="00513BE5">
              <w:rPr>
                <w:rFonts w:ascii="Arial" w:hAnsi="Arial" w:cs="Arial"/>
                <w:sz w:val="16"/>
              </w:rPr>
              <w:t>See Data Dictionary</w:t>
            </w:r>
          </w:p>
        </w:tc>
        <w:tc>
          <w:tcPr>
            <w:tcW w:w="1210" w:type="dxa"/>
            <w:tcBorders>
              <w:top w:val="single" w:sz="6" w:space="0" w:color="auto"/>
              <w:left w:val="single" w:sz="6" w:space="0" w:color="auto"/>
              <w:bottom w:val="single" w:sz="6" w:space="0" w:color="auto"/>
              <w:right w:val="single" w:sz="6" w:space="0" w:color="auto"/>
            </w:tcBorders>
          </w:tcPr>
          <w:p w:rsidR="001A3828" w:rsidRDefault="001A3828">
            <w:r w:rsidRPr="00513BE5">
              <w:rPr>
                <w:rFonts w:ascii="Arial" w:hAnsi="Arial" w:cs="Arial"/>
                <w:sz w:val="16"/>
              </w:rPr>
              <w:t>See Data Dictionary</w:t>
            </w:r>
          </w:p>
        </w:tc>
        <w:tc>
          <w:tcPr>
            <w:tcW w:w="2566" w:type="dxa"/>
            <w:tcBorders>
              <w:top w:val="single" w:sz="6" w:space="0" w:color="auto"/>
              <w:left w:val="single" w:sz="6" w:space="0" w:color="auto"/>
              <w:bottom w:val="single" w:sz="6" w:space="0" w:color="auto"/>
              <w:right w:val="single" w:sz="6" w:space="0" w:color="auto"/>
            </w:tcBorders>
          </w:tcPr>
          <w:p w:rsidR="001A3828" w:rsidRDefault="001A3828">
            <w:r w:rsidRPr="00F77708">
              <w:rPr>
                <w:rFonts w:ascii="Arial" w:hAnsi="Arial" w:cs="Arial"/>
                <w:sz w:val="16"/>
              </w:rPr>
              <w:t>VEHDYN_START_VAR_CLEARED_UNSPECIFIED</w:t>
            </w:r>
          </w:p>
        </w:tc>
      </w:tr>
      <w:tr w:rsidR="001A3828" w:rsidTr="002F0A38">
        <w:tc>
          <w:tcPr>
            <w:tcW w:w="3640" w:type="dxa"/>
            <w:tcBorders>
              <w:top w:val="single" w:sz="6" w:space="0" w:color="auto"/>
              <w:left w:val="single" w:sz="6" w:space="0" w:color="auto"/>
              <w:bottom w:val="single" w:sz="6" w:space="0" w:color="auto"/>
              <w:right w:val="single" w:sz="6" w:space="0" w:color="auto"/>
            </w:tcBorders>
          </w:tcPr>
          <w:p w:rsidR="001A3828" w:rsidRDefault="001A3828" w:rsidP="002F0A38">
            <w:pPr>
              <w:spacing w:before="60"/>
              <w:rPr>
                <w:rFonts w:ascii="Arial" w:hAnsi="Arial" w:cs="Arial"/>
                <w:sz w:val="16"/>
              </w:rPr>
            </w:pPr>
            <w:proofErr w:type="spellStart"/>
            <w:r>
              <w:rPr>
                <w:rFonts w:ascii="Arial" w:hAnsi="Arial" w:cs="Arial"/>
                <w:sz w:val="16"/>
              </w:rPr>
              <w:t>VehDyn_AutoCntrHiSpd_M_str</w:t>
            </w:r>
            <w:proofErr w:type="spellEnd"/>
            <w:r>
              <w:rPr>
                <w:rFonts w:ascii="Arial" w:hAnsi="Arial" w:cs="Arial"/>
                <w:sz w:val="16"/>
              </w:rPr>
              <w:t>.</w:t>
            </w:r>
            <w:r>
              <w:t xml:space="preserve"> </w:t>
            </w:r>
            <w:r w:rsidRPr="00F74DCA">
              <w:rPr>
                <w:rFonts w:ascii="Arial" w:hAnsi="Arial" w:cs="Arial"/>
                <w:sz w:val="16"/>
              </w:rPr>
              <w:t>Filter1</w:t>
            </w:r>
            <w:r>
              <w:rPr>
                <w:rFonts w:ascii="Arial" w:hAnsi="Arial" w:cs="Arial"/>
                <w:sz w:val="16"/>
              </w:rPr>
              <w:t>Initialized</w:t>
            </w:r>
            <w:r w:rsidRPr="00F74DCA">
              <w:rPr>
                <w:rFonts w:ascii="Arial" w:hAnsi="Arial" w:cs="Arial"/>
                <w:sz w:val="16"/>
              </w:rPr>
              <w:t>_Cnt_lgc</w:t>
            </w:r>
          </w:p>
        </w:tc>
        <w:tc>
          <w:tcPr>
            <w:tcW w:w="1786" w:type="dxa"/>
            <w:tcBorders>
              <w:top w:val="single" w:sz="6" w:space="0" w:color="auto"/>
              <w:left w:val="single" w:sz="6" w:space="0" w:color="auto"/>
              <w:bottom w:val="single" w:sz="6" w:space="0" w:color="auto"/>
              <w:right w:val="single" w:sz="6" w:space="0" w:color="auto"/>
            </w:tcBorders>
          </w:tcPr>
          <w:p w:rsidR="001A3828" w:rsidRDefault="001A3828" w:rsidP="002F0A38">
            <w:pPr>
              <w:spacing w:before="60"/>
              <w:rPr>
                <w:rFonts w:ascii="Arial" w:hAnsi="Arial" w:cs="Arial"/>
                <w:sz w:val="16"/>
              </w:rPr>
            </w:pPr>
            <w:r>
              <w:rPr>
                <w:rFonts w:ascii="Arial" w:hAnsi="Arial" w:cs="Arial"/>
                <w:sz w:val="16"/>
              </w:rPr>
              <w:t>1</w:t>
            </w:r>
          </w:p>
        </w:tc>
        <w:tc>
          <w:tcPr>
            <w:tcW w:w="1210" w:type="dxa"/>
            <w:tcBorders>
              <w:top w:val="single" w:sz="6" w:space="0" w:color="auto"/>
              <w:left w:val="single" w:sz="6" w:space="0" w:color="auto"/>
              <w:bottom w:val="single" w:sz="6" w:space="0" w:color="auto"/>
              <w:right w:val="single" w:sz="6" w:space="0" w:color="auto"/>
            </w:tcBorders>
          </w:tcPr>
          <w:p w:rsidR="001A3828" w:rsidRDefault="001A3828" w:rsidP="002F0A38">
            <w:r w:rsidRPr="00513BE5">
              <w:rPr>
                <w:rFonts w:ascii="Arial" w:hAnsi="Arial" w:cs="Arial"/>
                <w:sz w:val="16"/>
              </w:rPr>
              <w:t>See Data Dictionary</w:t>
            </w:r>
          </w:p>
        </w:tc>
        <w:tc>
          <w:tcPr>
            <w:tcW w:w="1210" w:type="dxa"/>
            <w:tcBorders>
              <w:top w:val="single" w:sz="6" w:space="0" w:color="auto"/>
              <w:left w:val="single" w:sz="6" w:space="0" w:color="auto"/>
              <w:bottom w:val="single" w:sz="6" w:space="0" w:color="auto"/>
              <w:right w:val="single" w:sz="6" w:space="0" w:color="auto"/>
            </w:tcBorders>
          </w:tcPr>
          <w:p w:rsidR="001A3828" w:rsidRDefault="001A3828" w:rsidP="002F0A38">
            <w:r w:rsidRPr="00513BE5">
              <w:rPr>
                <w:rFonts w:ascii="Arial" w:hAnsi="Arial" w:cs="Arial"/>
                <w:sz w:val="16"/>
              </w:rPr>
              <w:t>See Data Dictionary</w:t>
            </w:r>
          </w:p>
        </w:tc>
        <w:tc>
          <w:tcPr>
            <w:tcW w:w="2566" w:type="dxa"/>
            <w:tcBorders>
              <w:top w:val="single" w:sz="6" w:space="0" w:color="auto"/>
              <w:left w:val="single" w:sz="6" w:space="0" w:color="auto"/>
              <w:bottom w:val="single" w:sz="6" w:space="0" w:color="auto"/>
              <w:right w:val="single" w:sz="6" w:space="0" w:color="auto"/>
            </w:tcBorders>
          </w:tcPr>
          <w:p w:rsidR="001A3828" w:rsidRDefault="001A3828">
            <w:r w:rsidRPr="00F77708">
              <w:rPr>
                <w:rFonts w:ascii="Arial" w:hAnsi="Arial" w:cs="Arial"/>
                <w:sz w:val="16"/>
              </w:rPr>
              <w:t>VEHDYN_START_VAR_CLEARED_UNSPECIFIED</w:t>
            </w:r>
          </w:p>
        </w:tc>
      </w:tr>
      <w:tr w:rsidR="001A3828" w:rsidTr="002F0A38">
        <w:tc>
          <w:tcPr>
            <w:tcW w:w="3640" w:type="dxa"/>
            <w:tcBorders>
              <w:top w:val="single" w:sz="6" w:space="0" w:color="auto"/>
              <w:left w:val="single" w:sz="6" w:space="0" w:color="auto"/>
              <w:bottom w:val="single" w:sz="6" w:space="0" w:color="auto"/>
              <w:right w:val="single" w:sz="6" w:space="0" w:color="auto"/>
            </w:tcBorders>
          </w:tcPr>
          <w:p w:rsidR="001A3828" w:rsidRDefault="001A3828" w:rsidP="002F0A38">
            <w:pPr>
              <w:spacing w:before="60"/>
              <w:rPr>
                <w:rFonts w:ascii="Arial" w:hAnsi="Arial" w:cs="Arial"/>
                <w:sz w:val="16"/>
              </w:rPr>
            </w:pPr>
            <w:proofErr w:type="spellStart"/>
            <w:r>
              <w:rPr>
                <w:rFonts w:ascii="Arial" w:hAnsi="Arial" w:cs="Arial"/>
                <w:sz w:val="16"/>
              </w:rPr>
              <w:t>VehDyn_AutoCntrHiSpd_M_str</w:t>
            </w:r>
            <w:proofErr w:type="spellEnd"/>
            <w:r>
              <w:rPr>
                <w:rFonts w:ascii="Arial" w:hAnsi="Arial" w:cs="Arial"/>
                <w:sz w:val="16"/>
              </w:rPr>
              <w:t>.</w:t>
            </w:r>
            <w:r>
              <w:t xml:space="preserve"> </w:t>
            </w:r>
            <w:r w:rsidRPr="00F74DCA">
              <w:rPr>
                <w:rFonts w:ascii="Arial" w:hAnsi="Arial" w:cs="Arial"/>
                <w:sz w:val="16"/>
              </w:rPr>
              <w:t>Filter2</w:t>
            </w:r>
            <w:r>
              <w:rPr>
                <w:rFonts w:ascii="Arial" w:hAnsi="Arial" w:cs="Arial"/>
                <w:sz w:val="16"/>
              </w:rPr>
              <w:t>Initialized</w:t>
            </w:r>
            <w:r w:rsidRPr="00F74DCA">
              <w:rPr>
                <w:rFonts w:ascii="Arial" w:hAnsi="Arial" w:cs="Arial"/>
                <w:sz w:val="16"/>
              </w:rPr>
              <w:t>_Cnt_lgc</w:t>
            </w:r>
          </w:p>
        </w:tc>
        <w:tc>
          <w:tcPr>
            <w:tcW w:w="1786" w:type="dxa"/>
            <w:tcBorders>
              <w:top w:val="single" w:sz="6" w:space="0" w:color="auto"/>
              <w:left w:val="single" w:sz="6" w:space="0" w:color="auto"/>
              <w:bottom w:val="single" w:sz="6" w:space="0" w:color="auto"/>
              <w:right w:val="single" w:sz="6" w:space="0" w:color="auto"/>
            </w:tcBorders>
          </w:tcPr>
          <w:p w:rsidR="001A3828" w:rsidRDefault="001A3828" w:rsidP="002F0A38">
            <w:pPr>
              <w:spacing w:before="60"/>
              <w:rPr>
                <w:rFonts w:ascii="Arial" w:hAnsi="Arial" w:cs="Arial"/>
                <w:sz w:val="16"/>
              </w:rPr>
            </w:pPr>
            <w:r>
              <w:rPr>
                <w:rFonts w:ascii="Arial" w:hAnsi="Arial" w:cs="Arial"/>
                <w:sz w:val="16"/>
              </w:rPr>
              <w:t>1</w:t>
            </w:r>
          </w:p>
        </w:tc>
        <w:tc>
          <w:tcPr>
            <w:tcW w:w="1210" w:type="dxa"/>
            <w:tcBorders>
              <w:top w:val="single" w:sz="6" w:space="0" w:color="auto"/>
              <w:left w:val="single" w:sz="6" w:space="0" w:color="auto"/>
              <w:bottom w:val="single" w:sz="6" w:space="0" w:color="auto"/>
              <w:right w:val="single" w:sz="6" w:space="0" w:color="auto"/>
            </w:tcBorders>
          </w:tcPr>
          <w:p w:rsidR="001A3828" w:rsidRDefault="001A3828" w:rsidP="002F0A38">
            <w:r w:rsidRPr="00513BE5">
              <w:rPr>
                <w:rFonts w:ascii="Arial" w:hAnsi="Arial" w:cs="Arial"/>
                <w:sz w:val="16"/>
              </w:rPr>
              <w:t>See Data Dictionary</w:t>
            </w:r>
          </w:p>
        </w:tc>
        <w:tc>
          <w:tcPr>
            <w:tcW w:w="1210" w:type="dxa"/>
            <w:tcBorders>
              <w:top w:val="single" w:sz="6" w:space="0" w:color="auto"/>
              <w:left w:val="single" w:sz="6" w:space="0" w:color="auto"/>
              <w:bottom w:val="single" w:sz="6" w:space="0" w:color="auto"/>
              <w:right w:val="single" w:sz="6" w:space="0" w:color="auto"/>
            </w:tcBorders>
          </w:tcPr>
          <w:p w:rsidR="001A3828" w:rsidRDefault="001A3828" w:rsidP="002F0A38">
            <w:r w:rsidRPr="00513BE5">
              <w:rPr>
                <w:rFonts w:ascii="Arial" w:hAnsi="Arial" w:cs="Arial"/>
                <w:sz w:val="16"/>
              </w:rPr>
              <w:t>See Data Dictionary</w:t>
            </w:r>
          </w:p>
        </w:tc>
        <w:tc>
          <w:tcPr>
            <w:tcW w:w="2566" w:type="dxa"/>
            <w:tcBorders>
              <w:top w:val="single" w:sz="6" w:space="0" w:color="auto"/>
              <w:left w:val="single" w:sz="6" w:space="0" w:color="auto"/>
              <w:bottom w:val="single" w:sz="6" w:space="0" w:color="auto"/>
              <w:right w:val="single" w:sz="6" w:space="0" w:color="auto"/>
            </w:tcBorders>
          </w:tcPr>
          <w:p w:rsidR="001A3828" w:rsidRDefault="001A3828">
            <w:r w:rsidRPr="00F77708">
              <w:rPr>
                <w:rFonts w:ascii="Arial" w:hAnsi="Arial" w:cs="Arial"/>
                <w:sz w:val="16"/>
              </w:rPr>
              <w:t>VEHDYN_START_VAR_CLEARED_UNSPECIFIED</w:t>
            </w:r>
          </w:p>
        </w:tc>
      </w:tr>
      <w:tr w:rsidR="00854B2C" w:rsidTr="00667E16">
        <w:tc>
          <w:tcPr>
            <w:tcW w:w="3640" w:type="dxa"/>
            <w:tcBorders>
              <w:top w:val="single" w:sz="6" w:space="0" w:color="auto"/>
              <w:left w:val="single" w:sz="6" w:space="0" w:color="auto"/>
              <w:bottom w:val="single" w:sz="6" w:space="0" w:color="auto"/>
              <w:right w:val="single" w:sz="6" w:space="0" w:color="auto"/>
            </w:tcBorders>
          </w:tcPr>
          <w:p w:rsidR="00854B2C" w:rsidRDefault="00B13501" w:rsidP="004B5090">
            <w:pPr>
              <w:spacing w:before="60"/>
              <w:rPr>
                <w:rFonts w:ascii="Arial" w:hAnsi="Arial" w:cs="Arial"/>
                <w:sz w:val="16"/>
              </w:rPr>
            </w:pPr>
            <w:proofErr w:type="spellStart"/>
            <w:r>
              <w:rPr>
                <w:rFonts w:ascii="Arial" w:hAnsi="Arial" w:cs="Arial"/>
                <w:sz w:val="16"/>
              </w:rPr>
              <w:t>VehDyn_</w:t>
            </w:r>
            <w:r w:rsidR="00854B2C" w:rsidRPr="00C26996">
              <w:rPr>
                <w:rFonts w:ascii="Arial" w:hAnsi="Arial" w:cs="Arial"/>
                <w:sz w:val="16"/>
              </w:rPr>
              <w:t>AllowHiSpdAutoCntr_Cnt_M_lgc</w:t>
            </w:r>
            <w:proofErr w:type="spellEnd"/>
          </w:p>
        </w:tc>
        <w:tc>
          <w:tcPr>
            <w:tcW w:w="1786" w:type="dxa"/>
            <w:tcBorders>
              <w:top w:val="single" w:sz="6" w:space="0" w:color="auto"/>
              <w:left w:val="single" w:sz="6" w:space="0" w:color="auto"/>
              <w:bottom w:val="single" w:sz="6" w:space="0" w:color="auto"/>
              <w:right w:val="single" w:sz="6" w:space="0" w:color="auto"/>
            </w:tcBorders>
          </w:tcPr>
          <w:p w:rsidR="00854B2C" w:rsidRDefault="00854B2C" w:rsidP="00A53C19">
            <w:pPr>
              <w:spacing w:before="60"/>
              <w:rPr>
                <w:rFonts w:ascii="Arial" w:hAnsi="Arial" w:cs="Arial"/>
                <w:sz w:val="16"/>
              </w:rPr>
            </w:pPr>
            <w:r>
              <w:rPr>
                <w:rFonts w:ascii="Arial" w:hAnsi="Arial" w:cs="Arial"/>
                <w:sz w:val="16"/>
              </w:rPr>
              <w:t>Boolean</w:t>
            </w:r>
          </w:p>
        </w:tc>
        <w:tc>
          <w:tcPr>
            <w:tcW w:w="1210" w:type="dxa"/>
            <w:tcBorders>
              <w:top w:val="single" w:sz="6" w:space="0" w:color="auto"/>
              <w:left w:val="single" w:sz="6" w:space="0" w:color="auto"/>
              <w:bottom w:val="single" w:sz="6" w:space="0" w:color="auto"/>
              <w:right w:val="single" w:sz="6" w:space="0" w:color="auto"/>
            </w:tcBorders>
          </w:tcPr>
          <w:p w:rsidR="00854B2C" w:rsidRDefault="00854B2C">
            <w:r w:rsidRPr="00513BE5">
              <w:rPr>
                <w:rFonts w:ascii="Arial" w:hAnsi="Arial" w:cs="Arial"/>
                <w:sz w:val="16"/>
              </w:rPr>
              <w:t>See Data Dictionary</w:t>
            </w:r>
          </w:p>
        </w:tc>
        <w:tc>
          <w:tcPr>
            <w:tcW w:w="1210" w:type="dxa"/>
            <w:tcBorders>
              <w:top w:val="single" w:sz="6" w:space="0" w:color="auto"/>
              <w:left w:val="single" w:sz="6" w:space="0" w:color="auto"/>
              <w:bottom w:val="single" w:sz="6" w:space="0" w:color="auto"/>
              <w:right w:val="single" w:sz="6" w:space="0" w:color="auto"/>
            </w:tcBorders>
          </w:tcPr>
          <w:p w:rsidR="00854B2C" w:rsidRDefault="00854B2C">
            <w:r w:rsidRPr="00513BE5">
              <w:rPr>
                <w:rFonts w:ascii="Arial" w:hAnsi="Arial" w:cs="Arial"/>
                <w:sz w:val="16"/>
              </w:rPr>
              <w:t>See Data Dictionary</w:t>
            </w:r>
          </w:p>
        </w:tc>
        <w:tc>
          <w:tcPr>
            <w:tcW w:w="2566" w:type="dxa"/>
            <w:tcBorders>
              <w:top w:val="single" w:sz="6" w:space="0" w:color="auto"/>
              <w:left w:val="single" w:sz="6" w:space="0" w:color="auto"/>
              <w:bottom w:val="single" w:sz="6" w:space="0" w:color="auto"/>
              <w:right w:val="single" w:sz="6" w:space="0" w:color="auto"/>
            </w:tcBorders>
          </w:tcPr>
          <w:p w:rsidR="00854B2C" w:rsidRDefault="00854B2C" w:rsidP="001A3828">
            <w:r w:rsidRPr="002235FC">
              <w:rPr>
                <w:rFonts w:ascii="Arial" w:hAnsi="Arial" w:cs="Arial"/>
                <w:sz w:val="16"/>
              </w:rPr>
              <w:t>VEHDYN_START_SEC_VAR_CLEARED_BOOLEAN</w:t>
            </w:r>
          </w:p>
        </w:tc>
      </w:tr>
      <w:tr w:rsidR="001A3828" w:rsidTr="00667E16">
        <w:tc>
          <w:tcPr>
            <w:tcW w:w="3640" w:type="dxa"/>
            <w:tcBorders>
              <w:top w:val="single" w:sz="6" w:space="0" w:color="auto"/>
              <w:left w:val="single" w:sz="6" w:space="0" w:color="auto"/>
              <w:bottom w:val="single" w:sz="6" w:space="0" w:color="auto"/>
              <w:right w:val="single" w:sz="6" w:space="0" w:color="auto"/>
            </w:tcBorders>
          </w:tcPr>
          <w:p w:rsidR="001A3828" w:rsidRDefault="001A3828" w:rsidP="004B5090">
            <w:pPr>
              <w:spacing w:before="60"/>
              <w:rPr>
                <w:rFonts w:ascii="Arial" w:hAnsi="Arial" w:cs="Arial"/>
                <w:sz w:val="16"/>
              </w:rPr>
            </w:pPr>
            <w:proofErr w:type="spellStart"/>
            <w:r>
              <w:rPr>
                <w:rFonts w:ascii="Arial" w:hAnsi="Arial" w:cs="Arial"/>
                <w:sz w:val="16"/>
              </w:rPr>
              <w:t>VehDyn_</w:t>
            </w:r>
            <w:r w:rsidRPr="00C26996">
              <w:rPr>
                <w:rFonts w:ascii="Arial" w:hAnsi="Arial" w:cs="Arial"/>
                <w:sz w:val="16"/>
              </w:rPr>
              <w:t>LoSpdLearnt_Cnt_M_lgc</w:t>
            </w:r>
            <w:proofErr w:type="spellEnd"/>
          </w:p>
        </w:tc>
        <w:tc>
          <w:tcPr>
            <w:tcW w:w="1786" w:type="dxa"/>
            <w:tcBorders>
              <w:top w:val="single" w:sz="6" w:space="0" w:color="auto"/>
              <w:left w:val="single" w:sz="6" w:space="0" w:color="auto"/>
              <w:bottom w:val="single" w:sz="6" w:space="0" w:color="auto"/>
              <w:right w:val="single" w:sz="6" w:space="0" w:color="auto"/>
            </w:tcBorders>
          </w:tcPr>
          <w:p w:rsidR="001A3828" w:rsidRDefault="001A3828" w:rsidP="00A53C19">
            <w:pPr>
              <w:spacing w:before="60"/>
              <w:rPr>
                <w:rFonts w:ascii="Arial" w:hAnsi="Arial" w:cs="Arial"/>
                <w:sz w:val="16"/>
              </w:rPr>
            </w:pPr>
            <w:r>
              <w:rPr>
                <w:rFonts w:ascii="Arial" w:hAnsi="Arial" w:cs="Arial"/>
                <w:sz w:val="16"/>
              </w:rPr>
              <w:t>Boolean</w:t>
            </w:r>
          </w:p>
        </w:tc>
        <w:tc>
          <w:tcPr>
            <w:tcW w:w="1210" w:type="dxa"/>
            <w:tcBorders>
              <w:top w:val="single" w:sz="6" w:space="0" w:color="auto"/>
              <w:left w:val="single" w:sz="6" w:space="0" w:color="auto"/>
              <w:bottom w:val="single" w:sz="6" w:space="0" w:color="auto"/>
              <w:right w:val="single" w:sz="6" w:space="0" w:color="auto"/>
            </w:tcBorders>
          </w:tcPr>
          <w:p w:rsidR="001A3828" w:rsidRDefault="001A3828">
            <w:r w:rsidRPr="00513BE5">
              <w:rPr>
                <w:rFonts w:ascii="Arial" w:hAnsi="Arial" w:cs="Arial"/>
                <w:sz w:val="16"/>
              </w:rPr>
              <w:t>See Data Dictionary</w:t>
            </w:r>
          </w:p>
        </w:tc>
        <w:tc>
          <w:tcPr>
            <w:tcW w:w="1210" w:type="dxa"/>
            <w:tcBorders>
              <w:top w:val="single" w:sz="6" w:space="0" w:color="auto"/>
              <w:left w:val="single" w:sz="6" w:space="0" w:color="auto"/>
              <w:bottom w:val="single" w:sz="6" w:space="0" w:color="auto"/>
              <w:right w:val="single" w:sz="6" w:space="0" w:color="auto"/>
            </w:tcBorders>
          </w:tcPr>
          <w:p w:rsidR="001A3828" w:rsidRDefault="001A3828">
            <w:r w:rsidRPr="00513BE5">
              <w:rPr>
                <w:rFonts w:ascii="Arial" w:hAnsi="Arial" w:cs="Arial"/>
                <w:sz w:val="16"/>
              </w:rPr>
              <w:t>See Data Dictionary</w:t>
            </w:r>
          </w:p>
        </w:tc>
        <w:tc>
          <w:tcPr>
            <w:tcW w:w="2566" w:type="dxa"/>
            <w:tcBorders>
              <w:top w:val="single" w:sz="6" w:space="0" w:color="auto"/>
              <w:left w:val="single" w:sz="6" w:space="0" w:color="auto"/>
              <w:bottom w:val="single" w:sz="6" w:space="0" w:color="auto"/>
              <w:right w:val="single" w:sz="6" w:space="0" w:color="auto"/>
            </w:tcBorders>
          </w:tcPr>
          <w:p w:rsidR="001A3828" w:rsidRDefault="001A3828">
            <w:r w:rsidRPr="00303EFA">
              <w:rPr>
                <w:rFonts w:ascii="Arial" w:hAnsi="Arial" w:cs="Arial"/>
                <w:sz w:val="16"/>
              </w:rPr>
              <w:t>VEHDYN_START_SEC_VAR_CLEARED_BOOLEAN</w:t>
            </w:r>
          </w:p>
        </w:tc>
      </w:tr>
      <w:tr w:rsidR="001A3828" w:rsidTr="00667E16">
        <w:tc>
          <w:tcPr>
            <w:tcW w:w="3640" w:type="dxa"/>
            <w:tcBorders>
              <w:top w:val="single" w:sz="6" w:space="0" w:color="auto"/>
              <w:left w:val="single" w:sz="6" w:space="0" w:color="auto"/>
              <w:bottom w:val="single" w:sz="6" w:space="0" w:color="auto"/>
              <w:right w:val="single" w:sz="6" w:space="0" w:color="auto"/>
            </w:tcBorders>
          </w:tcPr>
          <w:p w:rsidR="001A3828" w:rsidRDefault="001A3828" w:rsidP="004B5090">
            <w:pPr>
              <w:spacing w:before="60"/>
              <w:rPr>
                <w:rFonts w:ascii="Arial" w:hAnsi="Arial" w:cs="Arial"/>
                <w:sz w:val="16"/>
              </w:rPr>
            </w:pPr>
            <w:bookmarkStart w:id="7" w:name="_Hlk364681212"/>
            <w:proofErr w:type="spellStart"/>
            <w:r>
              <w:rPr>
                <w:rFonts w:ascii="Arial" w:hAnsi="Arial" w:cs="Arial"/>
                <w:sz w:val="16"/>
              </w:rPr>
              <w:t>VehDyn_</w:t>
            </w:r>
            <w:r w:rsidRPr="00C26996">
              <w:rPr>
                <w:rFonts w:ascii="Arial" w:hAnsi="Arial" w:cs="Arial"/>
                <w:sz w:val="16"/>
              </w:rPr>
              <w:t>HiSpdLearnt_Cnt_M_lgc</w:t>
            </w:r>
            <w:proofErr w:type="spellEnd"/>
          </w:p>
        </w:tc>
        <w:tc>
          <w:tcPr>
            <w:tcW w:w="1786" w:type="dxa"/>
            <w:tcBorders>
              <w:top w:val="single" w:sz="6" w:space="0" w:color="auto"/>
              <w:left w:val="single" w:sz="6" w:space="0" w:color="auto"/>
              <w:bottom w:val="single" w:sz="6" w:space="0" w:color="auto"/>
              <w:right w:val="single" w:sz="6" w:space="0" w:color="auto"/>
            </w:tcBorders>
          </w:tcPr>
          <w:p w:rsidR="001A3828" w:rsidRDefault="001A3828" w:rsidP="00A53C19">
            <w:pPr>
              <w:spacing w:before="60"/>
              <w:rPr>
                <w:rFonts w:ascii="Arial" w:hAnsi="Arial" w:cs="Arial"/>
                <w:sz w:val="16"/>
              </w:rPr>
            </w:pPr>
            <w:r>
              <w:rPr>
                <w:rFonts w:ascii="Arial" w:hAnsi="Arial" w:cs="Arial"/>
                <w:sz w:val="16"/>
              </w:rPr>
              <w:t>Boolean</w:t>
            </w:r>
          </w:p>
        </w:tc>
        <w:tc>
          <w:tcPr>
            <w:tcW w:w="1210" w:type="dxa"/>
            <w:tcBorders>
              <w:top w:val="single" w:sz="6" w:space="0" w:color="auto"/>
              <w:left w:val="single" w:sz="6" w:space="0" w:color="auto"/>
              <w:bottom w:val="single" w:sz="6" w:space="0" w:color="auto"/>
              <w:right w:val="single" w:sz="6" w:space="0" w:color="auto"/>
            </w:tcBorders>
          </w:tcPr>
          <w:p w:rsidR="001A3828" w:rsidRDefault="001A3828">
            <w:r w:rsidRPr="00513BE5">
              <w:rPr>
                <w:rFonts w:ascii="Arial" w:hAnsi="Arial" w:cs="Arial"/>
                <w:sz w:val="16"/>
              </w:rPr>
              <w:t>See Data Dictionary</w:t>
            </w:r>
          </w:p>
        </w:tc>
        <w:tc>
          <w:tcPr>
            <w:tcW w:w="1210" w:type="dxa"/>
            <w:tcBorders>
              <w:top w:val="single" w:sz="6" w:space="0" w:color="auto"/>
              <w:left w:val="single" w:sz="6" w:space="0" w:color="auto"/>
              <w:bottom w:val="single" w:sz="6" w:space="0" w:color="auto"/>
              <w:right w:val="single" w:sz="6" w:space="0" w:color="auto"/>
            </w:tcBorders>
          </w:tcPr>
          <w:p w:rsidR="001A3828" w:rsidRDefault="001A3828">
            <w:r w:rsidRPr="00513BE5">
              <w:rPr>
                <w:rFonts w:ascii="Arial" w:hAnsi="Arial" w:cs="Arial"/>
                <w:sz w:val="16"/>
              </w:rPr>
              <w:t>See Data Dictionary</w:t>
            </w:r>
          </w:p>
        </w:tc>
        <w:tc>
          <w:tcPr>
            <w:tcW w:w="2566" w:type="dxa"/>
            <w:tcBorders>
              <w:top w:val="single" w:sz="6" w:space="0" w:color="auto"/>
              <w:left w:val="single" w:sz="6" w:space="0" w:color="auto"/>
              <w:bottom w:val="single" w:sz="6" w:space="0" w:color="auto"/>
              <w:right w:val="single" w:sz="6" w:space="0" w:color="auto"/>
            </w:tcBorders>
          </w:tcPr>
          <w:p w:rsidR="001A3828" w:rsidRDefault="001A3828">
            <w:r w:rsidRPr="00303EFA">
              <w:rPr>
                <w:rFonts w:ascii="Arial" w:hAnsi="Arial" w:cs="Arial"/>
                <w:sz w:val="16"/>
              </w:rPr>
              <w:t>VEHDYN_START_SEC_VAR_CLEARED_BOOLEAN</w:t>
            </w:r>
          </w:p>
        </w:tc>
      </w:tr>
      <w:bookmarkEnd w:id="7"/>
      <w:tr w:rsidR="00580962" w:rsidTr="00667E16">
        <w:trPr>
          <w:ins w:id="8" w:author="Windows User" w:date="2015-03-27T12:41:00Z"/>
        </w:trPr>
        <w:tc>
          <w:tcPr>
            <w:tcW w:w="3640" w:type="dxa"/>
            <w:tcBorders>
              <w:top w:val="single" w:sz="6" w:space="0" w:color="auto"/>
              <w:left w:val="single" w:sz="6" w:space="0" w:color="auto"/>
              <w:bottom w:val="single" w:sz="6" w:space="0" w:color="auto"/>
              <w:right w:val="single" w:sz="6" w:space="0" w:color="auto"/>
            </w:tcBorders>
          </w:tcPr>
          <w:p w:rsidR="00580962" w:rsidRDefault="00580962" w:rsidP="004B5090">
            <w:pPr>
              <w:spacing w:before="60"/>
              <w:rPr>
                <w:ins w:id="9" w:author="Windows User" w:date="2015-03-27T12:41:00Z"/>
                <w:rFonts w:ascii="Arial" w:hAnsi="Arial" w:cs="Arial"/>
                <w:sz w:val="16"/>
              </w:rPr>
            </w:pPr>
            <w:proofErr w:type="spellStart"/>
            <w:ins w:id="10" w:author="Windows User" w:date="2015-03-27T12:41:00Z">
              <w:r w:rsidRPr="00580962">
                <w:rPr>
                  <w:rFonts w:ascii="Arial" w:hAnsi="Arial" w:cs="Arial"/>
                  <w:sz w:val="16"/>
                </w:rPr>
                <w:t>VehDyn_ForceCenterEnabled_Cnt_M_lgc</w:t>
              </w:r>
              <w:proofErr w:type="spellEnd"/>
            </w:ins>
          </w:p>
        </w:tc>
        <w:tc>
          <w:tcPr>
            <w:tcW w:w="1786" w:type="dxa"/>
            <w:tcBorders>
              <w:top w:val="single" w:sz="6" w:space="0" w:color="auto"/>
              <w:left w:val="single" w:sz="6" w:space="0" w:color="auto"/>
              <w:bottom w:val="single" w:sz="6" w:space="0" w:color="auto"/>
              <w:right w:val="single" w:sz="6" w:space="0" w:color="auto"/>
            </w:tcBorders>
          </w:tcPr>
          <w:p w:rsidR="00580962" w:rsidRDefault="00580962" w:rsidP="00A53C19">
            <w:pPr>
              <w:spacing w:before="60"/>
              <w:rPr>
                <w:ins w:id="11" w:author="Windows User" w:date="2015-03-27T12:41:00Z"/>
                <w:rFonts w:ascii="Arial" w:hAnsi="Arial" w:cs="Arial"/>
                <w:sz w:val="16"/>
              </w:rPr>
            </w:pPr>
            <w:ins w:id="12" w:author="Windows User" w:date="2015-03-27T12:41:00Z">
              <w:r>
                <w:rPr>
                  <w:rFonts w:ascii="Arial" w:hAnsi="Arial" w:cs="Arial"/>
                  <w:sz w:val="16"/>
                </w:rPr>
                <w:t>Boolean</w:t>
              </w:r>
            </w:ins>
          </w:p>
        </w:tc>
        <w:tc>
          <w:tcPr>
            <w:tcW w:w="1210" w:type="dxa"/>
            <w:tcBorders>
              <w:top w:val="single" w:sz="6" w:space="0" w:color="auto"/>
              <w:left w:val="single" w:sz="6" w:space="0" w:color="auto"/>
              <w:bottom w:val="single" w:sz="6" w:space="0" w:color="auto"/>
              <w:right w:val="single" w:sz="6" w:space="0" w:color="auto"/>
            </w:tcBorders>
          </w:tcPr>
          <w:p w:rsidR="00580962" w:rsidRPr="00513BE5" w:rsidRDefault="00580962">
            <w:pPr>
              <w:rPr>
                <w:ins w:id="13" w:author="Windows User" w:date="2015-03-27T12:41:00Z"/>
                <w:rFonts w:ascii="Arial" w:hAnsi="Arial" w:cs="Arial"/>
                <w:sz w:val="16"/>
              </w:rPr>
            </w:pPr>
            <w:ins w:id="14" w:author="Windows User" w:date="2015-03-27T12:42:00Z">
              <w:r w:rsidRPr="00513BE5">
                <w:rPr>
                  <w:rFonts w:ascii="Arial" w:hAnsi="Arial" w:cs="Arial"/>
                  <w:sz w:val="16"/>
                </w:rPr>
                <w:t>See Data Dictionary</w:t>
              </w:r>
            </w:ins>
          </w:p>
        </w:tc>
        <w:tc>
          <w:tcPr>
            <w:tcW w:w="1210" w:type="dxa"/>
            <w:tcBorders>
              <w:top w:val="single" w:sz="6" w:space="0" w:color="auto"/>
              <w:left w:val="single" w:sz="6" w:space="0" w:color="auto"/>
              <w:bottom w:val="single" w:sz="6" w:space="0" w:color="auto"/>
              <w:right w:val="single" w:sz="6" w:space="0" w:color="auto"/>
            </w:tcBorders>
          </w:tcPr>
          <w:p w:rsidR="00580962" w:rsidRPr="00513BE5" w:rsidRDefault="00580962">
            <w:pPr>
              <w:rPr>
                <w:ins w:id="15" w:author="Windows User" w:date="2015-03-27T12:41:00Z"/>
                <w:rFonts w:ascii="Arial" w:hAnsi="Arial" w:cs="Arial"/>
                <w:sz w:val="16"/>
              </w:rPr>
            </w:pPr>
            <w:ins w:id="16" w:author="Windows User" w:date="2015-03-27T12:42:00Z">
              <w:r w:rsidRPr="00513BE5">
                <w:rPr>
                  <w:rFonts w:ascii="Arial" w:hAnsi="Arial" w:cs="Arial"/>
                  <w:sz w:val="16"/>
                </w:rPr>
                <w:t>See Data Dictionary</w:t>
              </w:r>
            </w:ins>
          </w:p>
        </w:tc>
        <w:tc>
          <w:tcPr>
            <w:tcW w:w="2566" w:type="dxa"/>
            <w:tcBorders>
              <w:top w:val="single" w:sz="6" w:space="0" w:color="auto"/>
              <w:left w:val="single" w:sz="6" w:space="0" w:color="auto"/>
              <w:bottom w:val="single" w:sz="6" w:space="0" w:color="auto"/>
              <w:right w:val="single" w:sz="6" w:space="0" w:color="auto"/>
            </w:tcBorders>
          </w:tcPr>
          <w:p w:rsidR="00580962" w:rsidRPr="00303EFA" w:rsidRDefault="00580962">
            <w:pPr>
              <w:rPr>
                <w:ins w:id="17" w:author="Windows User" w:date="2015-03-27T12:41:00Z"/>
                <w:rFonts w:ascii="Arial" w:hAnsi="Arial" w:cs="Arial"/>
                <w:sz w:val="16"/>
              </w:rPr>
            </w:pPr>
            <w:ins w:id="18" w:author="Windows User" w:date="2015-03-27T12:42:00Z">
              <w:r w:rsidRPr="00303EFA">
                <w:rPr>
                  <w:rFonts w:ascii="Arial" w:hAnsi="Arial" w:cs="Arial"/>
                  <w:sz w:val="16"/>
                </w:rPr>
                <w:t>VEHDYN_START_SEC_VAR_CLEARED_BOOLEAN</w:t>
              </w:r>
            </w:ins>
          </w:p>
        </w:tc>
      </w:tr>
      <w:tr w:rsidR="00580962" w:rsidTr="00667E16">
        <w:tc>
          <w:tcPr>
            <w:tcW w:w="3640" w:type="dxa"/>
            <w:tcBorders>
              <w:top w:val="single" w:sz="6" w:space="0" w:color="auto"/>
              <w:left w:val="single" w:sz="6" w:space="0" w:color="auto"/>
              <w:bottom w:val="single" w:sz="6" w:space="0" w:color="auto"/>
              <w:right w:val="single" w:sz="6" w:space="0" w:color="auto"/>
            </w:tcBorders>
          </w:tcPr>
          <w:p w:rsidR="00580962" w:rsidRDefault="00580962" w:rsidP="004B5090">
            <w:pPr>
              <w:spacing w:before="60"/>
              <w:rPr>
                <w:rFonts w:ascii="Arial" w:hAnsi="Arial" w:cs="Arial"/>
                <w:sz w:val="16"/>
              </w:rPr>
            </w:pPr>
            <w:r w:rsidRPr="004C0089">
              <w:rPr>
                <w:rFonts w:ascii="Arial" w:hAnsi="Arial" w:cs="Arial"/>
                <w:sz w:val="16"/>
              </w:rPr>
              <w:t>VehDyn_SLPHwPos_HwDeg_M_f32</w:t>
            </w:r>
          </w:p>
        </w:tc>
        <w:tc>
          <w:tcPr>
            <w:tcW w:w="1786" w:type="dxa"/>
            <w:tcBorders>
              <w:top w:val="single" w:sz="6" w:space="0" w:color="auto"/>
              <w:left w:val="single" w:sz="6" w:space="0" w:color="auto"/>
              <w:bottom w:val="single" w:sz="6" w:space="0" w:color="auto"/>
              <w:right w:val="single" w:sz="6" w:space="0" w:color="auto"/>
            </w:tcBorders>
          </w:tcPr>
          <w:p w:rsidR="00580962" w:rsidRDefault="00580962" w:rsidP="00A53C19">
            <w:pPr>
              <w:spacing w:before="60"/>
              <w:rPr>
                <w:rFonts w:ascii="Arial" w:hAnsi="Arial" w:cs="Arial"/>
                <w:sz w:val="16"/>
              </w:rPr>
            </w:pPr>
            <w:r>
              <w:rPr>
                <w:rFonts w:ascii="Arial" w:hAnsi="Arial" w:cs="Arial"/>
                <w:sz w:val="16"/>
              </w:rPr>
              <w:t>Single Precision Float</w:t>
            </w:r>
          </w:p>
        </w:tc>
        <w:tc>
          <w:tcPr>
            <w:tcW w:w="1210" w:type="dxa"/>
            <w:tcBorders>
              <w:top w:val="single" w:sz="6" w:space="0" w:color="auto"/>
              <w:left w:val="single" w:sz="6" w:space="0" w:color="auto"/>
              <w:bottom w:val="single" w:sz="6" w:space="0" w:color="auto"/>
              <w:right w:val="single" w:sz="6" w:space="0" w:color="auto"/>
            </w:tcBorders>
          </w:tcPr>
          <w:p w:rsidR="00580962" w:rsidRPr="00513BE5" w:rsidRDefault="00580962">
            <w:pPr>
              <w:rPr>
                <w:rFonts w:ascii="Arial" w:hAnsi="Arial" w:cs="Arial"/>
                <w:sz w:val="16"/>
              </w:rPr>
            </w:pPr>
            <w:r>
              <w:rPr>
                <w:rFonts w:ascii="Arial" w:hAnsi="Arial" w:cs="Arial"/>
                <w:sz w:val="16"/>
              </w:rPr>
              <w:t>See Data Dictionary</w:t>
            </w:r>
          </w:p>
        </w:tc>
        <w:tc>
          <w:tcPr>
            <w:tcW w:w="1210" w:type="dxa"/>
            <w:tcBorders>
              <w:top w:val="single" w:sz="6" w:space="0" w:color="auto"/>
              <w:left w:val="single" w:sz="6" w:space="0" w:color="auto"/>
              <w:bottom w:val="single" w:sz="6" w:space="0" w:color="auto"/>
              <w:right w:val="single" w:sz="6" w:space="0" w:color="auto"/>
            </w:tcBorders>
          </w:tcPr>
          <w:p w:rsidR="00580962" w:rsidRPr="00513BE5" w:rsidRDefault="00580962">
            <w:pPr>
              <w:rPr>
                <w:rFonts w:ascii="Arial" w:hAnsi="Arial" w:cs="Arial"/>
                <w:sz w:val="16"/>
              </w:rPr>
            </w:pPr>
            <w:r>
              <w:rPr>
                <w:rFonts w:ascii="Arial" w:hAnsi="Arial" w:cs="Arial"/>
                <w:sz w:val="16"/>
              </w:rPr>
              <w:t>See Data Dictionary</w:t>
            </w:r>
          </w:p>
        </w:tc>
        <w:tc>
          <w:tcPr>
            <w:tcW w:w="2566" w:type="dxa"/>
            <w:tcBorders>
              <w:top w:val="single" w:sz="6" w:space="0" w:color="auto"/>
              <w:left w:val="single" w:sz="6" w:space="0" w:color="auto"/>
              <w:bottom w:val="single" w:sz="6" w:space="0" w:color="auto"/>
              <w:right w:val="single" w:sz="6" w:space="0" w:color="auto"/>
            </w:tcBorders>
          </w:tcPr>
          <w:p w:rsidR="00580962" w:rsidRPr="00303EFA" w:rsidRDefault="00580962" w:rsidP="004C0089">
            <w:pPr>
              <w:rPr>
                <w:rFonts w:ascii="Arial" w:hAnsi="Arial" w:cs="Arial"/>
                <w:sz w:val="16"/>
              </w:rPr>
            </w:pPr>
            <w:r w:rsidRPr="00303EFA">
              <w:rPr>
                <w:rFonts w:ascii="Arial" w:hAnsi="Arial" w:cs="Arial"/>
                <w:sz w:val="16"/>
              </w:rPr>
              <w:t>VEHDYN_START_SEC_VAR_CLEARED_</w:t>
            </w:r>
            <w:r>
              <w:rPr>
                <w:rFonts w:ascii="Arial" w:hAnsi="Arial" w:cs="Arial"/>
                <w:sz w:val="16"/>
              </w:rPr>
              <w:t>32</w:t>
            </w:r>
          </w:p>
        </w:tc>
      </w:tr>
      <w:tr w:rsidR="00580962" w:rsidRPr="00303EFA" w:rsidTr="004C0089">
        <w:tc>
          <w:tcPr>
            <w:tcW w:w="3640" w:type="dxa"/>
            <w:tcBorders>
              <w:top w:val="single" w:sz="6" w:space="0" w:color="auto"/>
              <w:left w:val="single" w:sz="6" w:space="0" w:color="auto"/>
              <w:bottom w:val="single" w:sz="6" w:space="0" w:color="auto"/>
              <w:right w:val="single" w:sz="6" w:space="0" w:color="auto"/>
            </w:tcBorders>
          </w:tcPr>
          <w:p w:rsidR="00580962" w:rsidRDefault="00580962" w:rsidP="005116BB">
            <w:pPr>
              <w:spacing w:before="60"/>
              <w:rPr>
                <w:rFonts w:ascii="Arial" w:hAnsi="Arial" w:cs="Arial"/>
                <w:sz w:val="16"/>
              </w:rPr>
            </w:pPr>
            <w:r w:rsidRPr="004C0089">
              <w:rPr>
                <w:rFonts w:ascii="Arial" w:hAnsi="Arial" w:cs="Arial"/>
                <w:sz w:val="16"/>
              </w:rPr>
              <w:t>VehDyn_SLPHwAuth_Uls_M_f32</w:t>
            </w:r>
          </w:p>
        </w:tc>
        <w:tc>
          <w:tcPr>
            <w:tcW w:w="1786" w:type="dxa"/>
            <w:tcBorders>
              <w:top w:val="single" w:sz="6" w:space="0" w:color="auto"/>
              <w:left w:val="single" w:sz="6" w:space="0" w:color="auto"/>
              <w:bottom w:val="single" w:sz="6" w:space="0" w:color="auto"/>
              <w:right w:val="single" w:sz="6" w:space="0" w:color="auto"/>
            </w:tcBorders>
          </w:tcPr>
          <w:p w:rsidR="00580962" w:rsidRDefault="00580962" w:rsidP="005116BB">
            <w:pPr>
              <w:spacing w:before="60"/>
              <w:rPr>
                <w:rFonts w:ascii="Arial" w:hAnsi="Arial" w:cs="Arial"/>
                <w:sz w:val="16"/>
              </w:rPr>
            </w:pPr>
            <w:r>
              <w:rPr>
                <w:rFonts w:ascii="Arial" w:hAnsi="Arial" w:cs="Arial"/>
                <w:sz w:val="16"/>
              </w:rPr>
              <w:t>Single Precision Float</w:t>
            </w:r>
          </w:p>
        </w:tc>
        <w:tc>
          <w:tcPr>
            <w:tcW w:w="1210" w:type="dxa"/>
            <w:tcBorders>
              <w:top w:val="single" w:sz="6" w:space="0" w:color="auto"/>
              <w:left w:val="single" w:sz="6" w:space="0" w:color="auto"/>
              <w:bottom w:val="single" w:sz="6" w:space="0" w:color="auto"/>
              <w:right w:val="single" w:sz="6" w:space="0" w:color="auto"/>
            </w:tcBorders>
          </w:tcPr>
          <w:p w:rsidR="00580962" w:rsidRPr="00513BE5" w:rsidRDefault="00580962" w:rsidP="005116BB">
            <w:pPr>
              <w:rPr>
                <w:rFonts w:ascii="Arial" w:hAnsi="Arial" w:cs="Arial"/>
                <w:sz w:val="16"/>
              </w:rPr>
            </w:pPr>
            <w:r>
              <w:rPr>
                <w:rFonts w:ascii="Arial" w:hAnsi="Arial" w:cs="Arial"/>
                <w:sz w:val="16"/>
              </w:rPr>
              <w:t>See Data Dictionary</w:t>
            </w:r>
          </w:p>
        </w:tc>
        <w:tc>
          <w:tcPr>
            <w:tcW w:w="1210" w:type="dxa"/>
            <w:tcBorders>
              <w:top w:val="single" w:sz="6" w:space="0" w:color="auto"/>
              <w:left w:val="single" w:sz="6" w:space="0" w:color="auto"/>
              <w:bottom w:val="single" w:sz="6" w:space="0" w:color="auto"/>
              <w:right w:val="single" w:sz="6" w:space="0" w:color="auto"/>
            </w:tcBorders>
          </w:tcPr>
          <w:p w:rsidR="00580962" w:rsidRPr="00513BE5" w:rsidRDefault="00580962" w:rsidP="005116BB">
            <w:pPr>
              <w:rPr>
                <w:rFonts w:ascii="Arial" w:hAnsi="Arial" w:cs="Arial"/>
                <w:sz w:val="16"/>
              </w:rPr>
            </w:pPr>
            <w:r>
              <w:rPr>
                <w:rFonts w:ascii="Arial" w:hAnsi="Arial" w:cs="Arial"/>
                <w:sz w:val="16"/>
              </w:rPr>
              <w:t>See Data Dictionary</w:t>
            </w:r>
          </w:p>
        </w:tc>
        <w:tc>
          <w:tcPr>
            <w:tcW w:w="2566" w:type="dxa"/>
            <w:tcBorders>
              <w:top w:val="single" w:sz="6" w:space="0" w:color="auto"/>
              <w:left w:val="single" w:sz="6" w:space="0" w:color="auto"/>
              <w:bottom w:val="single" w:sz="6" w:space="0" w:color="auto"/>
              <w:right w:val="single" w:sz="6" w:space="0" w:color="auto"/>
            </w:tcBorders>
          </w:tcPr>
          <w:p w:rsidR="00580962" w:rsidRPr="00303EFA" w:rsidRDefault="00580962" w:rsidP="005116BB">
            <w:pPr>
              <w:rPr>
                <w:rFonts w:ascii="Arial" w:hAnsi="Arial" w:cs="Arial"/>
                <w:sz w:val="16"/>
              </w:rPr>
            </w:pPr>
            <w:r w:rsidRPr="00303EFA">
              <w:rPr>
                <w:rFonts w:ascii="Arial" w:hAnsi="Arial" w:cs="Arial"/>
                <w:sz w:val="16"/>
              </w:rPr>
              <w:t>VEHDYN_START_SEC_VAR_CLEARED_</w:t>
            </w:r>
            <w:r>
              <w:rPr>
                <w:rFonts w:ascii="Arial" w:hAnsi="Arial" w:cs="Arial"/>
                <w:sz w:val="16"/>
              </w:rPr>
              <w:t>32</w:t>
            </w:r>
          </w:p>
        </w:tc>
      </w:tr>
      <w:tr w:rsidR="00580962" w:rsidRPr="00303EFA" w:rsidTr="004C0089">
        <w:tc>
          <w:tcPr>
            <w:tcW w:w="3640" w:type="dxa"/>
            <w:tcBorders>
              <w:top w:val="single" w:sz="6" w:space="0" w:color="auto"/>
              <w:left w:val="single" w:sz="6" w:space="0" w:color="auto"/>
              <w:bottom w:val="single" w:sz="6" w:space="0" w:color="auto"/>
              <w:right w:val="single" w:sz="6" w:space="0" w:color="auto"/>
            </w:tcBorders>
          </w:tcPr>
          <w:p w:rsidR="00580962" w:rsidRDefault="00580962" w:rsidP="005116BB">
            <w:pPr>
              <w:spacing w:before="60"/>
              <w:rPr>
                <w:rFonts w:ascii="Arial" w:hAnsi="Arial" w:cs="Arial"/>
                <w:sz w:val="16"/>
              </w:rPr>
            </w:pPr>
            <w:r w:rsidRPr="004C0089">
              <w:rPr>
                <w:rFonts w:ascii="Arial" w:hAnsi="Arial" w:cs="Arial"/>
                <w:sz w:val="16"/>
              </w:rPr>
              <w:t>VehDyn_MinOffset_HwDeg_M_f32</w:t>
            </w:r>
          </w:p>
        </w:tc>
        <w:tc>
          <w:tcPr>
            <w:tcW w:w="1786" w:type="dxa"/>
            <w:tcBorders>
              <w:top w:val="single" w:sz="6" w:space="0" w:color="auto"/>
              <w:left w:val="single" w:sz="6" w:space="0" w:color="auto"/>
              <w:bottom w:val="single" w:sz="6" w:space="0" w:color="auto"/>
              <w:right w:val="single" w:sz="6" w:space="0" w:color="auto"/>
            </w:tcBorders>
          </w:tcPr>
          <w:p w:rsidR="00580962" w:rsidRDefault="00580962" w:rsidP="005116BB">
            <w:pPr>
              <w:spacing w:before="60"/>
              <w:rPr>
                <w:rFonts w:ascii="Arial" w:hAnsi="Arial" w:cs="Arial"/>
                <w:sz w:val="16"/>
              </w:rPr>
            </w:pPr>
            <w:r>
              <w:rPr>
                <w:rFonts w:ascii="Arial" w:hAnsi="Arial" w:cs="Arial"/>
                <w:sz w:val="16"/>
              </w:rPr>
              <w:t>Single Precision Float</w:t>
            </w:r>
          </w:p>
        </w:tc>
        <w:tc>
          <w:tcPr>
            <w:tcW w:w="1210" w:type="dxa"/>
            <w:tcBorders>
              <w:top w:val="single" w:sz="6" w:space="0" w:color="auto"/>
              <w:left w:val="single" w:sz="6" w:space="0" w:color="auto"/>
              <w:bottom w:val="single" w:sz="6" w:space="0" w:color="auto"/>
              <w:right w:val="single" w:sz="6" w:space="0" w:color="auto"/>
            </w:tcBorders>
          </w:tcPr>
          <w:p w:rsidR="00580962" w:rsidRPr="00513BE5" w:rsidRDefault="00580962" w:rsidP="005116BB">
            <w:pPr>
              <w:rPr>
                <w:rFonts w:ascii="Arial" w:hAnsi="Arial" w:cs="Arial"/>
                <w:sz w:val="16"/>
              </w:rPr>
            </w:pPr>
            <w:r>
              <w:rPr>
                <w:rFonts w:ascii="Arial" w:hAnsi="Arial" w:cs="Arial"/>
                <w:sz w:val="16"/>
              </w:rPr>
              <w:t>See Data Dictionary</w:t>
            </w:r>
          </w:p>
        </w:tc>
        <w:tc>
          <w:tcPr>
            <w:tcW w:w="1210" w:type="dxa"/>
            <w:tcBorders>
              <w:top w:val="single" w:sz="6" w:space="0" w:color="auto"/>
              <w:left w:val="single" w:sz="6" w:space="0" w:color="auto"/>
              <w:bottom w:val="single" w:sz="6" w:space="0" w:color="auto"/>
              <w:right w:val="single" w:sz="6" w:space="0" w:color="auto"/>
            </w:tcBorders>
          </w:tcPr>
          <w:p w:rsidR="00580962" w:rsidRPr="00513BE5" w:rsidRDefault="00580962" w:rsidP="005116BB">
            <w:pPr>
              <w:rPr>
                <w:rFonts w:ascii="Arial" w:hAnsi="Arial" w:cs="Arial"/>
                <w:sz w:val="16"/>
              </w:rPr>
            </w:pPr>
            <w:r>
              <w:rPr>
                <w:rFonts w:ascii="Arial" w:hAnsi="Arial" w:cs="Arial"/>
                <w:sz w:val="16"/>
              </w:rPr>
              <w:t>See Data Dictionary</w:t>
            </w:r>
          </w:p>
        </w:tc>
        <w:tc>
          <w:tcPr>
            <w:tcW w:w="2566" w:type="dxa"/>
            <w:tcBorders>
              <w:top w:val="single" w:sz="6" w:space="0" w:color="auto"/>
              <w:left w:val="single" w:sz="6" w:space="0" w:color="auto"/>
              <w:bottom w:val="single" w:sz="6" w:space="0" w:color="auto"/>
              <w:right w:val="single" w:sz="6" w:space="0" w:color="auto"/>
            </w:tcBorders>
          </w:tcPr>
          <w:p w:rsidR="00580962" w:rsidRPr="00303EFA" w:rsidRDefault="00580962" w:rsidP="005116BB">
            <w:pPr>
              <w:rPr>
                <w:rFonts w:ascii="Arial" w:hAnsi="Arial" w:cs="Arial"/>
                <w:sz w:val="16"/>
              </w:rPr>
            </w:pPr>
            <w:r w:rsidRPr="00303EFA">
              <w:rPr>
                <w:rFonts w:ascii="Arial" w:hAnsi="Arial" w:cs="Arial"/>
                <w:sz w:val="16"/>
              </w:rPr>
              <w:t>VEHDYN_START_SEC_VAR_CLEARED_</w:t>
            </w:r>
            <w:r>
              <w:rPr>
                <w:rFonts w:ascii="Arial" w:hAnsi="Arial" w:cs="Arial"/>
                <w:sz w:val="16"/>
              </w:rPr>
              <w:t>32</w:t>
            </w:r>
          </w:p>
        </w:tc>
      </w:tr>
      <w:tr w:rsidR="00580962" w:rsidRPr="00303EFA" w:rsidTr="004C0089">
        <w:tc>
          <w:tcPr>
            <w:tcW w:w="3640" w:type="dxa"/>
            <w:tcBorders>
              <w:top w:val="single" w:sz="6" w:space="0" w:color="auto"/>
              <w:left w:val="single" w:sz="6" w:space="0" w:color="auto"/>
              <w:bottom w:val="single" w:sz="6" w:space="0" w:color="auto"/>
              <w:right w:val="single" w:sz="6" w:space="0" w:color="auto"/>
            </w:tcBorders>
          </w:tcPr>
          <w:p w:rsidR="00580962" w:rsidRDefault="00580962" w:rsidP="005116BB">
            <w:pPr>
              <w:spacing w:before="60"/>
              <w:rPr>
                <w:rFonts w:ascii="Arial" w:hAnsi="Arial" w:cs="Arial"/>
                <w:sz w:val="16"/>
              </w:rPr>
            </w:pPr>
            <w:r w:rsidRPr="004C0089">
              <w:rPr>
                <w:rFonts w:ascii="Arial" w:hAnsi="Arial" w:cs="Arial"/>
                <w:sz w:val="16"/>
              </w:rPr>
              <w:t>VehDyn_MinAbsHwPos_HwDeg_D_f32</w:t>
            </w:r>
          </w:p>
        </w:tc>
        <w:tc>
          <w:tcPr>
            <w:tcW w:w="1786" w:type="dxa"/>
            <w:tcBorders>
              <w:top w:val="single" w:sz="6" w:space="0" w:color="auto"/>
              <w:left w:val="single" w:sz="6" w:space="0" w:color="auto"/>
              <w:bottom w:val="single" w:sz="6" w:space="0" w:color="auto"/>
              <w:right w:val="single" w:sz="6" w:space="0" w:color="auto"/>
            </w:tcBorders>
          </w:tcPr>
          <w:p w:rsidR="00580962" w:rsidRDefault="00580962" w:rsidP="005116BB">
            <w:pPr>
              <w:spacing w:before="60"/>
              <w:rPr>
                <w:rFonts w:ascii="Arial" w:hAnsi="Arial" w:cs="Arial"/>
                <w:sz w:val="16"/>
              </w:rPr>
            </w:pPr>
            <w:r>
              <w:rPr>
                <w:rFonts w:ascii="Arial" w:hAnsi="Arial" w:cs="Arial"/>
                <w:sz w:val="16"/>
              </w:rPr>
              <w:t>Single Precision Float</w:t>
            </w:r>
          </w:p>
        </w:tc>
        <w:tc>
          <w:tcPr>
            <w:tcW w:w="1210" w:type="dxa"/>
            <w:tcBorders>
              <w:top w:val="single" w:sz="6" w:space="0" w:color="auto"/>
              <w:left w:val="single" w:sz="6" w:space="0" w:color="auto"/>
              <w:bottom w:val="single" w:sz="6" w:space="0" w:color="auto"/>
              <w:right w:val="single" w:sz="6" w:space="0" w:color="auto"/>
            </w:tcBorders>
          </w:tcPr>
          <w:p w:rsidR="00580962" w:rsidRPr="00513BE5" w:rsidRDefault="00580962" w:rsidP="005116BB">
            <w:pPr>
              <w:rPr>
                <w:rFonts w:ascii="Arial" w:hAnsi="Arial" w:cs="Arial"/>
                <w:sz w:val="16"/>
              </w:rPr>
            </w:pPr>
            <w:r>
              <w:rPr>
                <w:rFonts w:ascii="Arial" w:hAnsi="Arial" w:cs="Arial"/>
                <w:sz w:val="16"/>
              </w:rPr>
              <w:t>See Data Dictionary</w:t>
            </w:r>
          </w:p>
        </w:tc>
        <w:tc>
          <w:tcPr>
            <w:tcW w:w="1210" w:type="dxa"/>
            <w:tcBorders>
              <w:top w:val="single" w:sz="6" w:space="0" w:color="auto"/>
              <w:left w:val="single" w:sz="6" w:space="0" w:color="auto"/>
              <w:bottom w:val="single" w:sz="6" w:space="0" w:color="auto"/>
              <w:right w:val="single" w:sz="6" w:space="0" w:color="auto"/>
            </w:tcBorders>
          </w:tcPr>
          <w:p w:rsidR="00580962" w:rsidRPr="00513BE5" w:rsidRDefault="00580962" w:rsidP="005116BB">
            <w:pPr>
              <w:rPr>
                <w:rFonts w:ascii="Arial" w:hAnsi="Arial" w:cs="Arial"/>
                <w:sz w:val="16"/>
              </w:rPr>
            </w:pPr>
            <w:r>
              <w:rPr>
                <w:rFonts w:ascii="Arial" w:hAnsi="Arial" w:cs="Arial"/>
                <w:sz w:val="16"/>
              </w:rPr>
              <w:t>See Data Dictionary</w:t>
            </w:r>
          </w:p>
        </w:tc>
        <w:tc>
          <w:tcPr>
            <w:tcW w:w="2566" w:type="dxa"/>
            <w:tcBorders>
              <w:top w:val="single" w:sz="6" w:space="0" w:color="auto"/>
              <w:left w:val="single" w:sz="6" w:space="0" w:color="auto"/>
              <w:bottom w:val="single" w:sz="6" w:space="0" w:color="auto"/>
              <w:right w:val="single" w:sz="6" w:space="0" w:color="auto"/>
            </w:tcBorders>
          </w:tcPr>
          <w:p w:rsidR="00580962" w:rsidRPr="00303EFA" w:rsidRDefault="00580962" w:rsidP="005116BB">
            <w:pPr>
              <w:rPr>
                <w:rFonts w:ascii="Arial" w:hAnsi="Arial" w:cs="Arial"/>
                <w:sz w:val="16"/>
              </w:rPr>
            </w:pPr>
            <w:r w:rsidRPr="00303EFA">
              <w:rPr>
                <w:rFonts w:ascii="Arial" w:hAnsi="Arial" w:cs="Arial"/>
                <w:sz w:val="16"/>
              </w:rPr>
              <w:t>VEHDYN_START_SEC_VAR_CLEARED_</w:t>
            </w:r>
            <w:r>
              <w:rPr>
                <w:rFonts w:ascii="Arial" w:hAnsi="Arial" w:cs="Arial"/>
                <w:sz w:val="16"/>
              </w:rPr>
              <w:t>32</w:t>
            </w:r>
          </w:p>
        </w:tc>
      </w:tr>
      <w:tr w:rsidR="00580962" w:rsidRPr="00303EFA" w:rsidTr="00677DF8">
        <w:trPr>
          <w:trHeight w:val="55"/>
        </w:trPr>
        <w:tc>
          <w:tcPr>
            <w:tcW w:w="3640" w:type="dxa"/>
            <w:tcBorders>
              <w:top w:val="single" w:sz="6" w:space="0" w:color="auto"/>
              <w:left w:val="single" w:sz="6" w:space="0" w:color="auto"/>
              <w:bottom w:val="single" w:sz="6" w:space="0" w:color="auto"/>
              <w:right w:val="single" w:sz="6" w:space="0" w:color="auto"/>
            </w:tcBorders>
          </w:tcPr>
          <w:p w:rsidR="00580962" w:rsidRDefault="00580962" w:rsidP="005116BB">
            <w:pPr>
              <w:spacing w:before="60"/>
              <w:rPr>
                <w:rFonts w:ascii="Arial" w:hAnsi="Arial" w:cs="Arial"/>
                <w:sz w:val="16"/>
              </w:rPr>
            </w:pPr>
            <w:r w:rsidRPr="004C0089">
              <w:rPr>
                <w:rFonts w:ascii="Arial" w:hAnsi="Arial" w:cs="Arial"/>
                <w:sz w:val="16"/>
              </w:rPr>
              <w:lastRenderedPageBreak/>
              <w:t>VehDyn_MaxOffset_HwDeg_M_f32</w:t>
            </w:r>
          </w:p>
        </w:tc>
        <w:tc>
          <w:tcPr>
            <w:tcW w:w="1786" w:type="dxa"/>
            <w:tcBorders>
              <w:top w:val="single" w:sz="6" w:space="0" w:color="auto"/>
              <w:left w:val="single" w:sz="6" w:space="0" w:color="auto"/>
              <w:bottom w:val="single" w:sz="6" w:space="0" w:color="auto"/>
              <w:right w:val="single" w:sz="6" w:space="0" w:color="auto"/>
            </w:tcBorders>
          </w:tcPr>
          <w:p w:rsidR="00580962" w:rsidRDefault="00580962" w:rsidP="005116BB">
            <w:pPr>
              <w:spacing w:before="60"/>
              <w:rPr>
                <w:rFonts w:ascii="Arial" w:hAnsi="Arial" w:cs="Arial"/>
                <w:sz w:val="16"/>
              </w:rPr>
            </w:pPr>
            <w:r>
              <w:rPr>
                <w:rFonts w:ascii="Arial" w:hAnsi="Arial" w:cs="Arial"/>
                <w:sz w:val="16"/>
              </w:rPr>
              <w:t>Single Precision Float</w:t>
            </w:r>
          </w:p>
        </w:tc>
        <w:tc>
          <w:tcPr>
            <w:tcW w:w="1210" w:type="dxa"/>
            <w:tcBorders>
              <w:top w:val="single" w:sz="6" w:space="0" w:color="auto"/>
              <w:left w:val="single" w:sz="6" w:space="0" w:color="auto"/>
              <w:bottom w:val="single" w:sz="6" w:space="0" w:color="auto"/>
              <w:right w:val="single" w:sz="6" w:space="0" w:color="auto"/>
            </w:tcBorders>
          </w:tcPr>
          <w:p w:rsidR="00580962" w:rsidRPr="00513BE5" w:rsidRDefault="00580962" w:rsidP="005116BB">
            <w:pPr>
              <w:rPr>
                <w:rFonts w:ascii="Arial" w:hAnsi="Arial" w:cs="Arial"/>
                <w:sz w:val="16"/>
              </w:rPr>
            </w:pPr>
            <w:r>
              <w:rPr>
                <w:rFonts w:ascii="Arial" w:hAnsi="Arial" w:cs="Arial"/>
                <w:sz w:val="16"/>
              </w:rPr>
              <w:t>See Data Dictionary</w:t>
            </w:r>
          </w:p>
        </w:tc>
        <w:tc>
          <w:tcPr>
            <w:tcW w:w="1210" w:type="dxa"/>
            <w:tcBorders>
              <w:top w:val="single" w:sz="6" w:space="0" w:color="auto"/>
              <w:left w:val="single" w:sz="6" w:space="0" w:color="auto"/>
              <w:bottom w:val="single" w:sz="6" w:space="0" w:color="auto"/>
              <w:right w:val="single" w:sz="6" w:space="0" w:color="auto"/>
            </w:tcBorders>
          </w:tcPr>
          <w:p w:rsidR="00580962" w:rsidRPr="00513BE5" w:rsidRDefault="00580962" w:rsidP="005116BB">
            <w:pPr>
              <w:rPr>
                <w:rFonts w:ascii="Arial" w:hAnsi="Arial" w:cs="Arial"/>
                <w:sz w:val="16"/>
              </w:rPr>
            </w:pPr>
            <w:r>
              <w:rPr>
                <w:rFonts w:ascii="Arial" w:hAnsi="Arial" w:cs="Arial"/>
                <w:sz w:val="16"/>
              </w:rPr>
              <w:t>See Data Dictionary</w:t>
            </w:r>
          </w:p>
        </w:tc>
        <w:tc>
          <w:tcPr>
            <w:tcW w:w="2566" w:type="dxa"/>
            <w:tcBorders>
              <w:top w:val="single" w:sz="6" w:space="0" w:color="auto"/>
              <w:left w:val="single" w:sz="6" w:space="0" w:color="auto"/>
              <w:bottom w:val="single" w:sz="6" w:space="0" w:color="auto"/>
              <w:right w:val="single" w:sz="6" w:space="0" w:color="auto"/>
            </w:tcBorders>
          </w:tcPr>
          <w:p w:rsidR="00580962" w:rsidRPr="00303EFA" w:rsidRDefault="00580962" w:rsidP="005116BB">
            <w:pPr>
              <w:rPr>
                <w:rFonts w:ascii="Arial" w:hAnsi="Arial" w:cs="Arial"/>
                <w:sz w:val="16"/>
              </w:rPr>
            </w:pPr>
            <w:r w:rsidRPr="00303EFA">
              <w:rPr>
                <w:rFonts w:ascii="Arial" w:hAnsi="Arial" w:cs="Arial"/>
                <w:sz w:val="16"/>
              </w:rPr>
              <w:t>VEHDYN_START_SEC_VAR_CLEARED_</w:t>
            </w:r>
            <w:r>
              <w:rPr>
                <w:rFonts w:ascii="Arial" w:hAnsi="Arial" w:cs="Arial"/>
                <w:sz w:val="16"/>
              </w:rPr>
              <w:t>32</w:t>
            </w:r>
          </w:p>
        </w:tc>
      </w:tr>
      <w:tr w:rsidR="00580962" w:rsidRPr="00303EFA" w:rsidTr="004C0089">
        <w:tc>
          <w:tcPr>
            <w:tcW w:w="3640" w:type="dxa"/>
            <w:tcBorders>
              <w:top w:val="single" w:sz="6" w:space="0" w:color="auto"/>
              <w:left w:val="single" w:sz="6" w:space="0" w:color="auto"/>
              <w:bottom w:val="single" w:sz="6" w:space="0" w:color="auto"/>
              <w:right w:val="single" w:sz="6" w:space="0" w:color="auto"/>
            </w:tcBorders>
          </w:tcPr>
          <w:p w:rsidR="00580962" w:rsidRDefault="00580962" w:rsidP="005116BB">
            <w:pPr>
              <w:spacing w:before="60"/>
              <w:rPr>
                <w:rFonts w:ascii="Arial" w:hAnsi="Arial" w:cs="Arial"/>
                <w:sz w:val="16"/>
              </w:rPr>
            </w:pPr>
            <w:r w:rsidRPr="004C0089">
              <w:rPr>
                <w:rFonts w:ascii="Arial" w:hAnsi="Arial" w:cs="Arial"/>
                <w:sz w:val="16"/>
              </w:rPr>
              <w:t>VehDyn_MaxAbsHwPos_HwDeg_D_f32</w:t>
            </w:r>
          </w:p>
        </w:tc>
        <w:tc>
          <w:tcPr>
            <w:tcW w:w="1786" w:type="dxa"/>
            <w:tcBorders>
              <w:top w:val="single" w:sz="6" w:space="0" w:color="auto"/>
              <w:left w:val="single" w:sz="6" w:space="0" w:color="auto"/>
              <w:bottom w:val="single" w:sz="6" w:space="0" w:color="auto"/>
              <w:right w:val="single" w:sz="6" w:space="0" w:color="auto"/>
            </w:tcBorders>
          </w:tcPr>
          <w:p w:rsidR="00580962" w:rsidRDefault="00580962" w:rsidP="005116BB">
            <w:pPr>
              <w:spacing w:before="60"/>
              <w:rPr>
                <w:rFonts w:ascii="Arial" w:hAnsi="Arial" w:cs="Arial"/>
                <w:sz w:val="16"/>
              </w:rPr>
            </w:pPr>
            <w:r>
              <w:rPr>
                <w:rFonts w:ascii="Arial" w:hAnsi="Arial" w:cs="Arial"/>
                <w:sz w:val="16"/>
              </w:rPr>
              <w:t>Single Precision Float</w:t>
            </w:r>
          </w:p>
        </w:tc>
        <w:tc>
          <w:tcPr>
            <w:tcW w:w="1210" w:type="dxa"/>
            <w:tcBorders>
              <w:top w:val="single" w:sz="6" w:space="0" w:color="auto"/>
              <w:left w:val="single" w:sz="6" w:space="0" w:color="auto"/>
              <w:bottom w:val="single" w:sz="6" w:space="0" w:color="auto"/>
              <w:right w:val="single" w:sz="6" w:space="0" w:color="auto"/>
            </w:tcBorders>
          </w:tcPr>
          <w:p w:rsidR="00580962" w:rsidRPr="00513BE5" w:rsidRDefault="00580962" w:rsidP="005116BB">
            <w:pPr>
              <w:rPr>
                <w:rFonts w:ascii="Arial" w:hAnsi="Arial" w:cs="Arial"/>
                <w:sz w:val="16"/>
              </w:rPr>
            </w:pPr>
            <w:r>
              <w:rPr>
                <w:rFonts w:ascii="Arial" w:hAnsi="Arial" w:cs="Arial"/>
                <w:sz w:val="16"/>
              </w:rPr>
              <w:t>See Data Dictionary</w:t>
            </w:r>
          </w:p>
        </w:tc>
        <w:tc>
          <w:tcPr>
            <w:tcW w:w="1210" w:type="dxa"/>
            <w:tcBorders>
              <w:top w:val="single" w:sz="6" w:space="0" w:color="auto"/>
              <w:left w:val="single" w:sz="6" w:space="0" w:color="auto"/>
              <w:bottom w:val="single" w:sz="6" w:space="0" w:color="auto"/>
              <w:right w:val="single" w:sz="6" w:space="0" w:color="auto"/>
            </w:tcBorders>
          </w:tcPr>
          <w:p w:rsidR="00580962" w:rsidRPr="00513BE5" w:rsidRDefault="00580962" w:rsidP="005116BB">
            <w:pPr>
              <w:rPr>
                <w:rFonts w:ascii="Arial" w:hAnsi="Arial" w:cs="Arial"/>
                <w:sz w:val="16"/>
              </w:rPr>
            </w:pPr>
            <w:r>
              <w:rPr>
                <w:rFonts w:ascii="Arial" w:hAnsi="Arial" w:cs="Arial"/>
                <w:sz w:val="16"/>
              </w:rPr>
              <w:t>See Data Dictionary</w:t>
            </w:r>
          </w:p>
        </w:tc>
        <w:tc>
          <w:tcPr>
            <w:tcW w:w="2566" w:type="dxa"/>
            <w:tcBorders>
              <w:top w:val="single" w:sz="6" w:space="0" w:color="auto"/>
              <w:left w:val="single" w:sz="6" w:space="0" w:color="auto"/>
              <w:bottom w:val="single" w:sz="6" w:space="0" w:color="auto"/>
              <w:right w:val="single" w:sz="6" w:space="0" w:color="auto"/>
            </w:tcBorders>
          </w:tcPr>
          <w:p w:rsidR="00580962" w:rsidRPr="00303EFA" w:rsidRDefault="00580962" w:rsidP="005116BB">
            <w:pPr>
              <w:rPr>
                <w:rFonts w:ascii="Arial" w:hAnsi="Arial" w:cs="Arial"/>
                <w:sz w:val="16"/>
              </w:rPr>
            </w:pPr>
            <w:r w:rsidRPr="00303EFA">
              <w:rPr>
                <w:rFonts w:ascii="Arial" w:hAnsi="Arial" w:cs="Arial"/>
                <w:sz w:val="16"/>
              </w:rPr>
              <w:t>VEHDYN_START_SEC_VAR_CLEARED_</w:t>
            </w:r>
            <w:r>
              <w:rPr>
                <w:rFonts w:ascii="Arial" w:hAnsi="Arial" w:cs="Arial"/>
                <w:sz w:val="16"/>
              </w:rPr>
              <w:t>32</w:t>
            </w:r>
          </w:p>
        </w:tc>
      </w:tr>
      <w:tr w:rsidR="00580962" w:rsidRPr="00303EFA" w:rsidTr="004C0089">
        <w:tc>
          <w:tcPr>
            <w:tcW w:w="3640" w:type="dxa"/>
            <w:tcBorders>
              <w:top w:val="single" w:sz="6" w:space="0" w:color="auto"/>
              <w:left w:val="single" w:sz="6" w:space="0" w:color="auto"/>
              <w:bottom w:val="single" w:sz="6" w:space="0" w:color="auto"/>
              <w:right w:val="single" w:sz="6" w:space="0" w:color="auto"/>
            </w:tcBorders>
          </w:tcPr>
          <w:p w:rsidR="00580962" w:rsidRDefault="00580962" w:rsidP="005116BB">
            <w:pPr>
              <w:spacing w:before="60"/>
              <w:rPr>
                <w:rFonts w:ascii="Arial" w:hAnsi="Arial" w:cs="Arial"/>
                <w:sz w:val="16"/>
              </w:rPr>
            </w:pPr>
            <w:proofErr w:type="spellStart"/>
            <w:r w:rsidRPr="004C0089">
              <w:rPr>
                <w:rFonts w:ascii="Arial" w:hAnsi="Arial" w:cs="Arial"/>
                <w:sz w:val="16"/>
              </w:rPr>
              <w:t>VehDyn_Initialize_Cnt_M_lgc</w:t>
            </w:r>
            <w:proofErr w:type="spellEnd"/>
          </w:p>
        </w:tc>
        <w:tc>
          <w:tcPr>
            <w:tcW w:w="1786" w:type="dxa"/>
            <w:tcBorders>
              <w:top w:val="single" w:sz="6" w:space="0" w:color="auto"/>
              <w:left w:val="single" w:sz="6" w:space="0" w:color="auto"/>
              <w:bottom w:val="single" w:sz="6" w:space="0" w:color="auto"/>
              <w:right w:val="single" w:sz="6" w:space="0" w:color="auto"/>
            </w:tcBorders>
          </w:tcPr>
          <w:p w:rsidR="00580962" w:rsidRDefault="00580962" w:rsidP="005116BB">
            <w:pPr>
              <w:spacing w:before="60"/>
              <w:rPr>
                <w:rFonts w:ascii="Arial" w:hAnsi="Arial" w:cs="Arial"/>
                <w:sz w:val="16"/>
              </w:rPr>
            </w:pPr>
            <w:r>
              <w:rPr>
                <w:rFonts w:ascii="Arial" w:hAnsi="Arial" w:cs="Arial"/>
                <w:sz w:val="16"/>
              </w:rPr>
              <w:t>Boolean</w:t>
            </w:r>
          </w:p>
        </w:tc>
        <w:tc>
          <w:tcPr>
            <w:tcW w:w="1210" w:type="dxa"/>
            <w:tcBorders>
              <w:top w:val="single" w:sz="6" w:space="0" w:color="auto"/>
              <w:left w:val="single" w:sz="6" w:space="0" w:color="auto"/>
              <w:bottom w:val="single" w:sz="6" w:space="0" w:color="auto"/>
              <w:right w:val="single" w:sz="6" w:space="0" w:color="auto"/>
            </w:tcBorders>
          </w:tcPr>
          <w:p w:rsidR="00580962" w:rsidRPr="00513BE5" w:rsidRDefault="00580962" w:rsidP="005116BB">
            <w:pPr>
              <w:rPr>
                <w:rFonts w:ascii="Arial" w:hAnsi="Arial" w:cs="Arial"/>
                <w:sz w:val="16"/>
              </w:rPr>
            </w:pPr>
            <w:r>
              <w:rPr>
                <w:rFonts w:ascii="Arial" w:hAnsi="Arial" w:cs="Arial"/>
                <w:sz w:val="16"/>
              </w:rPr>
              <w:t>See Data Dictionary</w:t>
            </w:r>
          </w:p>
        </w:tc>
        <w:tc>
          <w:tcPr>
            <w:tcW w:w="1210" w:type="dxa"/>
            <w:tcBorders>
              <w:top w:val="single" w:sz="6" w:space="0" w:color="auto"/>
              <w:left w:val="single" w:sz="6" w:space="0" w:color="auto"/>
              <w:bottom w:val="single" w:sz="6" w:space="0" w:color="auto"/>
              <w:right w:val="single" w:sz="6" w:space="0" w:color="auto"/>
            </w:tcBorders>
          </w:tcPr>
          <w:p w:rsidR="00580962" w:rsidRPr="00513BE5" w:rsidRDefault="00580962" w:rsidP="005116BB">
            <w:pPr>
              <w:rPr>
                <w:rFonts w:ascii="Arial" w:hAnsi="Arial" w:cs="Arial"/>
                <w:sz w:val="16"/>
              </w:rPr>
            </w:pPr>
            <w:r>
              <w:rPr>
                <w:rFonts w:ascii="Arial" w:hAnsi="Arial" w:cs="Arial"/>
                <w:sz w:val="16"/>
              </w:rPr>
              <w:t>See Data Dictionary</w:t>
            </w:r>
          </w:p>
        </w:tc>
        <w:tc>
          <w:tcPr>
            <w:tcW w:w="2566" w:type="dxa"/>
            <w:tcBorders>
              <w:top w:val="single" w:sz="6" w:space="0" w:color="auto"/>
              <w:left w:val="single" w:sz="6" w:space="0" w:color="auto"/>
              <w:bottom w:val="single" w:sz="6" w:space="0" w:color="auto"/>
              <w:right w:val="single" w:sz="6" w:space="0" w:color="auto"/>
            </w:tcBorders>
          </w:tcPr>
          <w:p w:rsidR="00580962" w:rsidRPr="00303EFA" w:rsidRDefault="00580962" w:rsidP="005116BB">
            <w:pPr>
              <w:rPr>
                <w:rFonts w:ascii="Arial" w:hAnsi="Arial" w:cs="Arial"/>
                <w:sz w:val="16"/>
              </w:rPr>
            </w:pPr>
            <w:r w:rsidRPr="00303EFA">
              <w:rPr>
                <w:rFonts w:ascii="Arial" w:hAnsi="Arial" w:cs="Arial"/>
                <w:sz w:val="16"/>
              </w:rPr>
              <w:t>VEHDYN_START_SEC_VAR_CLEARED_</w:t>
            </w:r>
            <w:r>
              <w:rPr>
                <w:rFonts w:ascii="Arial" w:hAnsi="Arial" w:cs="Arial"/>
                <w:sz w:val="16"/>
              </w:rPr>
              <w:t>BOOLEAN</w:t>
            </w:r>
          </w:p>
        </w:tc>
      </w:tr>
      <w:tr w:rsidR="00580962" w:rsidRPr="00303EFA" w:rsidTr="004C0089">
        <w:tc>
          <w:tcPr>
            <w:tcW w:w="3640" w:type="dxa"/>
            <w:tcBorders>
              <w:top w:val="single" w:sz="6" w:space="0" w:color="auto"/>
              <w:left w:val="single" w:sz="6" w:space="0" w:color="auto"/>
              <w:bottom w:val="single" w:sz="6" w:space="0" w:color="auto"/>
              <w:right w:val="single" w:sz="6" w:space="0" w:color="auto"/>
            </w:tcBorders>
          </w:tcPr>
          <w:p w:rsidR="00580962" w:rsidRPr="004C0089" w:rsidRDefault="00580962" w:rsidP="005116BB">
            <w:pPr>
              <w:spacing w:before="60"/>
              <w:rPr>
                <w:rFonts w:ascii="Arial" w:hAnsi="Arial" w:cs="Arial"/>
                <w:sz w:val="16"/>
              </w:rPr>
            </w:pPr>
          </w:p>
        </w:tc>
        <w:tc>
          <w:tcPr>
            <w:tcW w:w="1786" w:type="dxa"/>
            <w:tcBorders>
              <w:top w:val="single" w:sz="6" w:space="0" w:color="auto"/>
              <w:left w:val="single" w:sz="6" w:space="0" w:color="auto"/>
              <w:bottom w:val="single" w:sz="6" w:space="0" w:color="auto"/>
              <w:right w:val="single" w:sz="6" w:space="0" w:color="auto"/>
            </w:tcBorders>
          </w:tcPr>
          <w:p w:rsidR="00580962" w:rsidRDefault="00580962" w:rsidP="005116BB">
            <w:pPr>
              <w:spacing w:before="60"/>
              <w:rPr>
                <w:rFonts w:ascii="Arial" w:hAnsi="Arial" w:cs="Arial"/>
                <w:sz w:val="16"/>
              </w:rPr>
            </w:pPr>
          </w:p>
        </w:tc>
        <w:tc>
          <w:tcPr>
            <w:tcW w:w="1210" w:type="dxa"/>
            <w:tcBorders>
              <w:top w:val="single" w:sz="6" w:space="0" w:color="auto"/>
              <w:left w:val="single" w:sz="6" w:space="0" w:color="auto"/>
              <w:bottom w:val="single" w:sz="6" w:space="0" w:color="auto"/>
              <w:right w:val="single" w:sz="6" w:space="0" w:color="auto"/>
            </w:tcBorders>
          </w:tcPr>
          <w:p w:rsidR="00580962" w:rsidRDefault="00580962" w:rsidP="005116BB">
            <w:pPr>
              <w:rPr>
                <w:rFonts w:ascii="Arial" w:hAnsi="Arial" w:cs="Arial"/>
                <w:sz w:val="16"/>
              </w:rPr>
            </w:pPr>
          </w:p>
        </w:tc>
        <w:tc>
          <w:tcPr>
            <w:tcW w:w="1210" w:type="dxa"/>
            <w:tcBorders>
              <w:top w:val="single" w:sz="6" w:space="0" w:color="auto"/>
              <w:left w:val="single" w:sz="6" w:space="0" w:color="auto"/>
              <w:bottom w:val="single" w:sz="6" w:space="0" w:color="auto"/>
              <w:right w:val="single" w:sz="6" w:space="0" w:color="auto"/>
            </w:tcBorders>
          </w:tcPr>
          <w:p w:rsidR="00580962" w:rsidRDefault="00580962" w:rsidP="005116BB">
            <w:pPr>
              <w:rPr>
                <w:rFonts w:ascii="Arial" w:hAnsi="Arial" w:cs="Arial"/>
                <w:sz w:val="16"/>
              </w:rPr>
            </w:pPr>
          </w:p>
        </w:tc>
        <w:tc>
          <w:tcPr>
            <w:tcW w:w="2566" w:type="dxa"/>
            <w:tcBorders>
              <w:top w:val="single" w:sz="6" w:space="0" w:color="auto"/>
              <w:left w:val="single" w:sz="6" w:space="0" w:color="auto"/>
              <w:bottom w:val="single" w:sz="6" w:space="0" w:color="auto"/>
              <w:right w:val="single" w:sz="6" w:space="0" w:color="auto"/>
            </w:tcBorders>
          </w:tcPr>
          <w:p w:rsidR="00580962" w:rsidRPr="00303EFA" w:rsidRDefault="00580962" w:rsidP="005116BB">
            <w:pPr>
              <w:rPr>
                <w:rFonts w:ascii="Arial" w:hAnsi="Arial" w:cs="Arial"/>
                <w:sz w:val="16"/>
              </w:rPr>
            </w:pPr>
          </w:p>
        </w:tc>
      </w:tr>
      <w:tr w:rsidR="00580962" w:rsidRPr="00303EFA" w:rsidTr="004C0089">
        <w:tc>
          <w:tcPr>
            <w:tcW w:w="3640" w:type="dxa"/>
            <w:tcBorders>
              <w:top w:val="single" w:sz="6" w:space="0" w:color="auto"/>
              <w:left w:val="single" w:sz="6" w:space="0" w:color="auto"/>
              <w:bottom w:val="single" w:sz="6" w:space="0" w:color="auto"/>
              <w:right w:val="single" w:sz="6" w:space="0" w:color="auto"/>
            </w:tcBorders>
          </w:tcPr>
          <w:p w:rsidR="00580962" w:rsidRPr="004C0089" w:rsidRDefault="00580962" w:rsidP="005116BB">
            <w:pPr>
              <w:spacing w:before="60"/>
              <w:rPr>
                <w:rFonts w:ascii="Arial" w:hAnsi="Arial" w:cs="Arial"/>
                <w:sz w:val="16"/>
              </w:rPr>
            </w:pPr>
            <w:r w:rsidRPr="00843873">
              <w:rPr>
                <w:rFonts w:ascii="Arial" w:hAnsi="Arial" w:cs="Arial"/>
                <w:sz w:val="16"/>
              </w:rPr>
              <w:t>VehDyn_RelHwPos_HwDeg_M_f32</w:t>
            </w:r>
          </w:p>
        </w:tc>
        <w:tc>
          <w:tcPr>
            <w:tcW w:w="1786" w:type="dxa"/>
            <w:tcBorders>
              <w:top w:val="single" w:sz="6" w:space="0" w:color="auto"/>
              <w:left w:val="single" w:sz="6" w:space="0" w:color="auto"/>
              <w:bottom w:val="single" w:sz="6" w:space="0" w:color="auto"/>
              <w:right w:val="single" w:sz="6" w:space="0" w:color="auto"/>
            </w:tcBorders>
          </w:tcPr>
          <w:p w:rsidR="00580962" w:rsidRDefault="00580962" w:rsidP="005116BB">
            <w:pPr>
              <w:spacing w:before="60"/>
              <w:rPr>
                <w:rFonts w:ascii="Arial" w:hAnsi="Arial" w:cs="Arial"/>
                <w:sz w:val="16"/>
              </w:rPr>
            </w:pPr>
            <w:r>
              <w:rPr>
                <w:rFonts w:ascii="Arial" w:hAnsi="Arial" w:cs="Arial"/>
                <w:sz w:val="16"/>
              </w:rPr>
              <w:t>Single Precision Float</w:t>
            </w:r>
          </w:p>
        </w:tc>
        <w:tc>
          <w:tcPr>
            <w:tcW w:w="1210" w:type="dxa"/>
            <w:tcBorders>
              <w:top w:val="single" w:sz="6" w:space="0" w:color="auto"/>
              <w:left w:val="single" w:sz="6" w:space="0" w:color="auto"/>
              <w:bottom w:val="single" w:sz="6" w:space="0" w:color="auto"/>
              <w:right w:val="single" w:sz="6" w:space="0" w:color="auto"/>
            </w:tcBorders>
          </w:tcPr>
          <w:p w:rsidR="00580962" w:rsidRDefault="00580962" w:rsidP="005116BB">
            <w:pPr>
              <w:rPr>
                <w:rFonts w:ascii="Arial" w:hAnsi="Arial" w:cs="Arial"/>
                <w:sz w:val="16"/>
              </w:rPr>
            </w:pPr>
            <w:r>
              <w:rPr>
                <w:rFonts w:ascii="Arial" w:hAnsi="Arial" w:cs="Arial"/>
                <w:sz w:val="16"/>
              </w:rPr>
              <w:t>See Data Dictionary</w:t>
            </w:r>
          </w:p>
        </w:tc>
        <w:tc>
          <w:tcPr>
            <w:tcW w:w="1210" w:type="dxa"/>
            <w:tcBorders>
              <w:top w:val="single" w:sz="6" w:space="0" w:color="auto"/>
              <w:left w:val="single" w:sz="6" w:space="0" w:color="auto"/>
              <w:bottom w:val="single" w:sz="6" w:space="0" w:color="auto"/>
              <w:right w:val="single" w:sz="6" w:space="0" w:color="auto"/>
            </w:tcBorders>
          </w:tcPr>
          <w:p w:rsidR="00580962" w:rsidRDefault="00580962" w:rsidP="005116BB">
            <w:pPr>
              <w:rPr>
                <w:rFonts w:ascii="Arial" w:hAnsi="Arial" w:cs="Arial"/>
                <w:sz w:val="16"/>
              </w:rPr>
            </w:pPr>
            <w:r>
              <w:rPr>
                <w:rFonts w:ascii="Arial" w:hAnsi="Arial" w:cs="Arial"/>
                <w:sz w:val="16"/>
              </w:rPr>
              <w:t>See Data Dictionary</w:t>
            </w:r>
          </w:p>
        </w:tc>
        <w:tc>
          <w:tcPr>
            <w:tcW w:w="2566" w:type="dxa"/>
            <w:tcBorders>
              <w:top w:val="single" w:sz="6" w:space="0" w:color="auto"/>
              <w:left w:val="single" w:sz="6" w:space="0" w:color="auto"/>
              <w:bottom w:val="single" w:sz="6" w:space="0" w:color="auto"/>
              <w:right w:val="single" w:sz="6" w:space="0" w:color="auto"/>
            </w:tcBorders>
          </w:tcPr>
          <w:p w:rsidR="00580962" w:rsidRPr="00303EFA" w:rsidRDefault="00580962" w:rsidP="005116BB">
            <w:pPr>
              <w:rPr>
                <w:rFonts w:ascii="Arial" w:hAnsi="Arial" w:cs="Arial"/>
                <w:sz w:val="16"/>
              </w:rPr>
            </w:pPr>
            <w:r w:rsidRPr="00303EFA">
              <w:rPr>
                <w:rFonts w:ascii="Arial" w:hAnsi="Arial" w:cs="Arial"/>
                <w:sz w:val="16"/>
              </w:rPr>
              <w:t>VEHDYN_START_SEC_VAR_CLEARED_</w:t>
            </w:r>
            <w:r>
              <w:rPr>
                <w:rFonts w:ascii="Arial" w:hAnsi="Arial" w:cs="Arial"/>
                <w:sz w:val="16"/>
              </w:rPr>
              <w:t>32</w:t>
            </w:r>
          </w:p>
        </w:tc>
      </w:tr>
      <w:tr w:rsidR="00580962" w:rsidRPr="00303EFA" w:rsidTr="004C0089">
        <w:tc>
          <w:tcPr>
            <w:tcW w:w="3640" w:type="dxa"/>
            <w:tcBorders>
              <w:top w:val="single" w:sz="6" w:space="0" w:color="auto"/>
              <w:left w:val="single" w:sz="6" w:space="0" w:color="auto"/>
              <w:bottom w:val="single" w:sz="6" w:space="0" w:color="auto"/>
              <w:right w:val="single" w:sz="6" w:space="0" w:color="auto"/>
            </w:tcBorders>
          </w:tcPr>
          <w:p w:rsidR="00580962" w:rsidRPr="00843873" w:rsidRDefault="00580962" w:rsidP="005116BB">
            <w:pPr>
              <w:spacing w:before="60"/>
              <w:rPr>
                <w:rFonts w:ascii="Arial" w:hAnsi="Arial" w:cs="Arial"/>
                <w:sz w:val="16"/>
              </w:rPr>
            </w:pPr>
          </w:p>
        </w:tc>
        <w:tc>
          <w:tcPr>
            <w:tcW w:w="1786" w:type="dxa"/>
            <w:tcBorders>
              <w:top w:val="single" w:sz="6" w:space="0" w:color="auto"/>
              <w:left w:val="single" w:sz="6" w:space="0" w:color="auto"/>
              <w:bottom w:val="single" w:sz="6" w:space="0" w:color="auto"/>
              <w:right w:val="single" w:sz="6" w:space="0" w:color="auto"/>
            </w:tcBorders>
          </w:tcPr>
          <w:p w:rsidR="00580962" w:rsidRDefault="00580962" w:rsidP="005116BB">
            <w:pPr>
              <w:spacing w:before="60"/>
              <w:rPr>
                <w:rFonts w:ascii="Arial" w:hAnsi="Arial" w:cs="Arial"/>
                <w:sz w:val="16"/>
              </w:rPr>
            </w:pPr>
          </w:p>
        </w:tc>
        <w:tc>
          <w:tcPr>
            <w:tcW w:w="1210" w:type="dxa"/>
            <w:tcBorders>
              <w:top w:val="single" w:sz="6" w:space="0" w:color="auto"/>
              <w:left w:val="single" w:sz="6" w:space="0" w:color="auto"/>
              <w:bottom w:val="single" w:sz="6" w:space="0" w:color="auto"/>
              <w:right w:val="single" w:sz="6" w:space="0" w:color="auto"/>
            </w:tcBorders>
          </w:tcPr>
          <w:p w:rsidR="00580962" w:rsidRDefault="00580962" w:rsidP="005116BB">
            <w:pPr>
              <w:rPr>
                <w:rFonts w:ascii="Arial" w:hAnsi="Arial" w:cs="Arial"/>
                <w:sz w:val="16"/>
              </w:rPr>
            </w:pPr>
          </w:p>
        </w:tc>
        <w:tc>
          <w:tcPr>
            <w:tcW w:w="1210" w:type="dxa"/>
            <w:tcBorders>
              <w:top w:val="single" w:sz="6" w:space="0" w:color="auto"/>
              <w:left w:val="single" w:sz="6" w:space="0" w:color="auto"/>
              <w:bottom w:val="single" w:sz="6" w:space="0" w:color="auto"/>
              <w:right w:val="single" w:sz="6" w:space="0" w:color="auto"/>
            </w:tcBorders>
          </w:tcPr>
          <w:p w:rsidR="00580962" w:rsidRDefault="00580962" w:rsidP="005116BB">
            <w:pPr>
              <w:rPr>
                <w:rFonts w:ascii="Arial" w:hAnsi="Arial" w:cs="Arial"/>
                <w:sz w:val="16"/>
              </w:rPr>
            </w:pPr>
          </w:p>
        </w:tc>
        <w:tc>
          <w:tcPr>
            <w:tcW w:w="2566" w:type="dxa"/>
            <w:tcBorders>
              <w:top w:val="single" w:sz="6" w:space="0" w:color="auto"/>
              <w:left w:val="single" w:sz="6" w:space="0" w:color="auto"/>
              <w:bottom w:val="single" w:sz="6" w:space="0" w:color="auto"/>
              <w:right w:val="single" w:sz="6" w:space="0" w:color="auto"/>
            </w:tcBorders>
          </w:tcPr>
          <w:p w:rsidR="00580962" w:rsidRPr="00303EFA" w:rsidRDefault="00580962" w:rsidP="005116BB">
            <w:pPr>
              <w:rPr>
                <w:rFonts w:ascii="Arial" w:hAnsi="Arial" w:cs="Arial"/>
                <w:sz w:val="16"/>
              </w:rPr>
            </w:pPr>
          </w:p>
        </w:tc>
      </w:tr>
      <w:tr w:rsidR="00580962" w:rsidRPr="00303EFA" w:rsidTr="004C0089">
        <w:tc>
          <w:tcPr>
            <w:tcW w:w="3640" w:type="dxa"/>
            <w:tcBorders>
              <w:top w:val="single" w:sz="6" w:space="0" w:color="auto"/>
              <w:left w:val="single" w:sz="6" w:space="0" w:color="auto"/>
              <w:bottom w:val="single" w:sz="6" w:space="0" w:color="auto"/>
              <w:right w:val="single" w:sz="6" w:space="0" w:color="auto"/>
            </w:tcBorders>
          </w:tcPr>
          <w:p w:rsidR="00580962" w:rsidRPr="00843873" w:rsidRDefault="00580962" w:rsidP="005116BB">
            <w:pPr>
              <w:spacing w:before="60"/>
              <w:rPr>
                <w:rFonts w:ascii="Arial" w:hAnsi="Arial" w:cs="Arial"/>
                <w:sz w:val="16"/>
              </w:rPr>
            </w:pPr>
            <w:r w:rsidRPr="00D77D76">
              <w:rPr>
                <w:rFonts w:ascii="Arial" w:hAnsi="Arial" w:cs="Arial"/>
                <w:sz w:val="16"/>
              </w:rPr>
              <w:t>VehDyn_RelSLPHwPos_HwDeg_D_f32</w:t>
            </w:r>
          </w:p>
        </w:tc>
        <w:tc>
          <w:tcPr>
            <w:tcW w:w="1786" w:type="dxa"/>
            <w:tcBorders>
              <w:top w:val="single" w:sz="6" w:space="0" w:color="auto"/>
              <w:left w:val="single" w:sz="6" w:space="0" w:color="auto"/>
              <w:bottom w:val="single" w:sz="6" w:space="0" w:color="auto"/>
              <w:right w:val="single" w:sz="6" w:space="0" w:color="auto"/>
            </w:tcBorders>
          </w:tcPr>
          <w:p w:rsidR="00580962" w:rsidRDefault="00580962" w:rsidP="005116BB">
            <w:pPr>
              <w:spacing w:before="60"/>
              <w:rPr>
                <w:rFonts w:ascii="Arial" w:hAnsi="Arial" w:cs="Arial"/>
                <w:sz w:val="16"/>
              </w:rPr>
            </w:pPr>
            <w:r>
              <w:rPr>
                <w:rFonts w:ascii="Arial" w:hAnsi="Arial" w:cs="Arial"/>
                <w:sz w:val="16"/>
              </w:rPr>
              <w:t>Single Precision Float</w:t>
            </w:r>
          </w:p>
        </w:tc>
        <w:tc>
          <w:tcPr>
            <w:tcW w:w="1210" w:type="dxa"/>
            <w:tcBorders>
              <w:top w:val="single" w:sz="6" w:space="0" w:color="auto"/>
              <w:left w:val="single" w:sz="6" w:space="0" w:color="auto"/>
              <w:bottom w:val="single" w:sz="6" w:space="0" w:color="auto"/>
              <w:right w:val="single" w:sz="6" w:space="0" w:color="auto"/>
            </w:tcBorders>
          </w:tcPr>
          <w:p w:rsidR="00580962" w:rsidRDefault="00580962" w:rsidP="005116BB">
            <w:pPr>
              <w:rPr>
                <w:rFonts w:ascii="Arial" w:hAnsi="Arial" w:cs="Arial"/>
                <w:sz w:val="16"/>
              </w:rPr>
            </w:pPr>
            <w:r>
              <w:rPr>
                <w:rFonts w:ascii="Arial" w:hAnsi="Arial" w:cs="Arial"/>
                <w:sz w:val="16"/>
              </w:rPr>
              <w:t>See Data Dictionary</w:t>
            </w:r>
          </w:p>
        </w:tc>
        <w:tc>
          <w:tcPr>
            <w:tcW w:w="1210" w:type="dxa"/>
            <w:tcBorders>
              <w:top w:val="single" w:sz="6" w:space="0" w:color="auto"/>
              <w:left w:val="single" w:sz="6" w:space="0" w:color="auto"/>
              <w:bottom w:val="single" w:sz="6" w:space="0" w:color="auto"/>
              <w:right w:val="single" w:sz="6" w:space="0" w:color="auto"/>
            </w:tcBorders>
          </w:tcPr>
          <w:p w:rsidR="00580962" w:rsidRDefault="00580962" w:rsidP="005116BB">
            <w:pPr>
              <w:rPr>
                <w:rFonts w:ascii="Arial" w:hAnsi="Arial" w:cs="Arial"/>
                <w:sz w:val="16"/>
              </w:rPr>
            </w:pPr>
            <w:r>
              <w:rPr>
                <w:rFonts w:ascii="Arial" w:hAnsi="Arial" w:cs="Arial"/>
                <w:sz w:val="16"/>
              </w:rPr>
              <w:t>See Data Dictionary</w:t>
            </w:r>
          </w:p>
        </w:tc>
        <w:tc>
          <w:tcPr>
            <w:tcW w:w="2566" w:type="dxa"/>
            <w:tcBorders>
              <w:top w:val="single" w:sz="6" w:space="0" w:color="auto"/>
              <w:left w:val="single" w:sz="6" w:space="0" w:color="auto"/>
              <w:bottom w:val="single" w:sz="6" w:space="0" w:color="auto"/>
              <w:right w:val="single" w:sz="6" w:space="0" w:color="auto"/>
            </w:tcBorders>
          </w:tcPr>
          <w:p w:rsidR="00580962" w:rsidRPr="00303EFA" w:rsidRDefault="00580962" w:rsidP="005116BB">
            <w:pPr>
              <w:rPr>
                <w:rFonts w:ascii="Arial" w:hAnsi="Arial" w:cs="Arial"/>
                <w:sz w:val="16"/>
              </w:rPr>
            </w:pPr>
            <w:r w:rsidRPr="00303EFA">
              <w:rPr>
                <w:rFonts w:ascii="Arial" w:hAnsi="Arial" w:cs="Arial"/>
                <w:sz w:val="16"/>
              </w:rPr>
              <w:t>VEHDYN_START_SEC_VAR_CLEARED_</w:t>
            </w:r>
            <w:r>
              <w:rPr>
                <w:rFonts w:ascii="Arial" w:hAnsi="Arial" w:cs="Arial"/>
                <w:sz w:val="16"/>
              </w:rPr>
              <w:t>32</w:t>
            </w:r>
          </w:p>
        </w:tc>
      </w:tr>
      <w:tr w:rsidR="00580962" w:rsidRPr="00303EFA" w:rsidTr="004C0089">
        <w:trPr>
          <w:ins w:id="19" w:author="Windows User" w:date="2015-03-27T12:42:00Z"/>
        </w:trPr>
        <w:tc>
          <w:tcPr>
            <w:tcW w:w="3640" w:type="dxa"/>
            <w:tcBorders>
              <w:top w:val="single" w:sz="6" w:space="0" w:color="auto"/>
              <w:left w:val="single" w:sz="6" w:space="0" w:color="auto"/>
              <w:bottom w:val="single" w:sz="6" w:space="0" w:color="auto"/>
              <w:right w:val="single" w:sz="6" w:space="0" w:color="auto"/>
            </w:tcBorders>
          </w:tcPr>
          <w:p w:rsidR="00580962" w:rsidRPr="00D77D76" w:rsidRDefault="00580962" w:rsidP="005116BB">
            <w:pPr>
              <w:spacing w:before="60"/>
              <w:rPr>
                <w:ins w:id="20" w:author="Windows User" w:date="2015-03-27T12:42:00Z"/>
                <w:rFonts w:ascii="Arial" w:hAnsi="Arial" w:cs="Arial"/>
                <w:sz w:val="16"/>
              </w:rPr>
            </w:pPr>
            <w:ins w:id="21" w:author="Windows User" w:date="2015-03-27T12:42:00Z">
              <w:r w:rsidRPr="00580962">
                <w:rPr>
                  <w:rFonts w:ascii="Arial" w:hAnsi="Arial" w:cs="Arial"/>
                  <w:sz w:val="16"/>
                </w:rPr>
                <w:t>VehDyn_ForceCenterOffset_HwDeg_M_f32</w:t>
              </w:r>
            </w:ins>
          </w:p>
        </w:tc>
        <w:tc>
          <w:tcPr>
            <w:tcW w:w="1786" w:type="dxa"/>
            <w:tcBorders>
              <w:top w:val="single" w:sz="6" w:space="0" w:color="auto"/>
              <w:left w:val="single" w:sz="6" w:space="0" w:color="auto"/>
              <w:bottom w:val="single" w:sz="6" w:space="0" w:color="auto"/>
              <w:right w:val="single" w:sz="6" w:space="0" w:color="auto"/>
            </w:tcBorders>
          </w:tcPr>
          <w:p w:rsidR="00580962" w:rsidRDefault="00580962" w:rsidP="005116BB">
            <w:pPr>
              <w:spacing w:before="60"/>
              <w:rPr>
                <w:ins w:id="22" w:author="Windows User" w:date="2015-03-27T12:42:00Z"/>
                <w:rFonts w:ascii="Arial" w:hAnsi="Arial" w:cs="Arial"/>
                <w:sz w:val="16"/>
              </w:rPr>
            </w:pPr>
            <w:ins w:id="23" w:author="Windows User" w:date="2015-03-27T12:42:00Z">
              <w:r>
                <w:rPr>
                  <w:rFonts w:ascii="Arial" w:hAnsi="Arial" w:cs="Arial"/>
                  <w:sz w:val="16"/>
                </w:rPr>
                <w:t>Single Precision Float</w:t>
              </w:r>
            </w:ins>
          </w:p>
        </w:tc>
        <w:tc>
          <w:tcPr>
            <w:tcW w:w="1210" w:type="dxa"/>
            <w:tcBorders>
              <w:top w:val="single" w:sz="6" w:space="0" w:color="auto"/>
              <w:left w:val="single" w:sz="6" w:space="0" w:color="auto"/>
              <w:bottom w:val="single" w:sz="6" w:space="0" w:color="auto"/>
              <w:right w:val="single" w:sz="6" w:space="0" w:color="auto"/>
            </w:tcBorders>
          </w:tcPr>
          <w:p w:rsidR="00580962" w:rsidRDefault="00580962" w:rsidP="005116BB">
            <w:pPr>
              <w:rPr>
                <w:ins w:id="24" w:author="Windows User" w:date="2015-03-27T12:42:00Z"/>
                <w:rFonts w:ascii="Arial" w:hAnsi="Arial" w:cs="Arial"/>
                <w:sz w:val="16"/>
              </w:rPr>
            </w:pPr>
            <w:ins w:id="25" w:author="Windows User" w:date="2015-03-27T12:42:00Z">
              <w:r>
                <w:rPr>
                  <w:rFonts w:ascii="Arial" w:hAnsi="Arial" w:cs="Arial"/>
                  <w:sz w:val="16"/>
                </w:rPr>
                <w:t>See Data Dictionary</w:t>
              </w:r>
            </w:ins>
          </w:p>
        </w:tc>
        <w:tc>
          <w:tcPr>
            <w:tcW w:w="1210" w:type="dxa"/>
            <w:tcBorders>
              <w:top w:val="single" w:sz="6" w:space="0" w:color="auto"/>
              <w:left w:val="single" w:sz="6" w:space="0" w:color="auto"/>
              <w:bottom w:val="single" w:sz="6" w:space="0" w:color="auto"/>
              <w:right w:val="single" w:sz="6" w:space="0" w:color="auto"/>
            </w:tcBorders>
          </w:tcPr>
          <w:p w:rsidR="00580962" w:rsidRDefault="00580962" w:rsidP="005116BB">
            <w:pPr>
              <w:rPr>
                <w:ins w:id="26" w:author="Windows User" w:date="2015-03-27T12:42:00Z"/>
                <w:rFonts w:ascii="Arial" w:hAnsi="Arial" w:cs="Arial"/>
                <w:sz w:val="16"/>
              </w:rPr>
            </w:pPr>
            <w:ins w:id="27" w:author="Windows User" w:date="2015-03-27T12:42:00Z">
              <w:r>
                <w:rPr>
                  <w:rFonts w:ascii="Arial" w:hAnsi="Arial" w:cs="Arial"/>
                  <w:sz w:val="16"/>
                </w:rPr>
                <w:t>See Data Dictionary</w:t>
              </w:r>
            </w:ins>
          </w:p>
        </w:tc>
        <w:tc>
          <w:tcPr>
            <w:tcW w:w="2566" w:type="dxa"/>
            <w:tcBorders>
              <w:top w:val="single" w:sz="6" w:space="0" w:color="auto"/>
              <w:left w:val="single" w:sz="6" w:space="0" w:color="auto"/>
              <w:bottom w:val="single" w:sz="6" w:space="0" w:color="auto"/>
              <w:right w:val="single" w:sz="6" w:space="0" w:color="auto"/>
            </w:tcBorders>
          </w:tcPr>
          <w:p w:rsidR="00580962" w:rsidRPr="00303EFA" w:rsidRDefault="00580962" w:rsidP="005116BB">
            <w:pPr>
              <w:rPr>
                <w:ins w:id="28" w:author="Windows User" w:date="2015-03-27T12:42:00Z"/>
                <w:rFonts w:ascii="Arial" w:hAnsi="Arial" w:cs="Arial"/>
                <w:sz w:val="16"/>
              </w:rPr>
            </w:pPr>
            <w:ins w:id="29" w:author="Windows User" w:date="2015-03-27T12:42:00Z">
              <w:r w:rsidRPr="00303EFA">
                <w:rPr>
                  <w:rFonts w:ascii="Arial" w:hAnsi="Arial" w:cs="Arial"/>
                  <w:sz w:val="16"/>
                </w:rPr>
                <w:t>VEHDYN_START_SEC_VAR_CLEARED_</w:t>
              </w:r>
              <w:r>
                <w:rPr>
                  <w:rFonts w:ascii="Arial" w:hAnsi="Arial" w:cs="Arial"/>
                  <w:sz w:val="16"/>
                </w:rPr>
                <w:t>32</w:t>
              </w:r>
            </w:ins>
          </w:p>
        </w:tc>
      </w:tr>
    </w:tbl>
    <w:p w:rsidR="00E4251A" w:rsidRDefault="00E4251A" w:rsidP="00E4251A">
      <w:pPr>
        <w:pStyle w:val="Heading3"/>
        <w:numPr>
          <w:ilvl w:val="0"/>
          <w:numId w:val="0"/>
        </w:numPr>
        <w:ind w:left="720"/>
      </w:pPr>
    </w:p>
    <w:p w:rsidR="004A781C" w:rsidRDefault="004A781C">
      <w:pPr>
        <w:pStyle w:val="Heading3"/>
      </w:pPr>
      <w:r>
        <w:t xml:space="preserve">User defined </w:t>
      </w:r>
      <w:proofErr w:type="spellStart"/>
      <w:r>
        <w:t>typedef</w:t>
      </w:r>
      <w:proofErr w:type="spellEnd"/>
      <w:r>
        <w:t xml:space="preserve"> definition/declaration </w:t>
      </w:r>
    </w:p>
    <w:p w:rsidR="004A781C" w:rsidRDefault="004A781C">
      <w:r>
        <w:t>This section documents any user types uniquely used for the module.</w:t>
      </w:r>
    </w:p>
    <w:tbl>
      <w:tblPr>
        <w:tblW w:w="964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A0" w:firstRow="1" w:lastRow="0" w:firstColumn="1" w:lastColumn="0" w:noHBand="0" w:noVBand="0"/>
      </w:tblPr>
      <w:tblGrid>
        <w:gridCol w:w="2718"/>
        <w:gridCol w:w="2880"/>
        <w:gridCol w:w="1350"/>
        <w:gridCol w:w="1350"/>
        <w:gridCol w:w="1350"/>
      </w:tblGrid>
      <w:tr w:rsidR="003C4D3F" w:rsidTr="00FD2DD2">
        <w:tc>
          <w:tcPr>
            <w:tcW w:w="2718" w:type="dxa"/>
            <w:shd w:val="pct30" w:color="FFFF00" w:fill="FFFFFF"/>
          </w:tcPr>
          <w:p w:rsidR="003C4D3F" w:rsidRDefault="003C4D3F" w:rsidP="00F957FA">
            <w:pPr>
              <w:spacing w:before="60"/>
              <w:jc w:val="center"/>
              <w:rPr>
                <w:rFonts w:ascii="Arial" w:hAnsi="Arial" w:cs="Arial"/>
                <w:sz w:val="16"/>
              </w:rPr>
            </w:pPr>
            <w:proofErr w:type="spellStart"/>
            <w:r>
              <w:rPr>
                <w:rFonts w:ascii="Arial" w:hAnsi="Arial" w:cs="Arial"/>
                <w:sz w:val="16"/>
              </w:rPr>
              <w:t>Typedef</w:t>
            </w:r>
            <w:proofErr w:type="spellEnd"/>
            <w:r>
              <w:rPr>
                <w:rFonts w:ascii="Arial" w:hAnsi="Arial" w:cs="Arial"/>
                <w:sz w:val="16"/>
              </w:rPr>
              <w:t xml:space="preserve"> Name</w:t>
            </w:r>
          </w:p>
        </w:tc>
        <w:tc>
          <w:tcPr>
            <w:tcW w:w="2880" w:type="dxa"/>
            <w:shd w:val="pct30" w:color="FFFF00" w:fill="FFFFFF"/>
          </w:tcPr>
          <w:p w:rsidR="003C4D3F" w:rsidRDefault="003C4D3F" w:rsidP="00F957FA">
            <w:pPr>
              <w:spacing w:before="60"/>
              <w:jc w:val="center"/>
              <w:rPr>
                <w:rFonts w:ascii="Arial" w:hAnsi="Arial" w:cs="Arial"/>
                <w:sz w:val="16"/>
              </w:rPr>
            </w:pPr>
            <w:r>
              <w:rPr>
                <w:rFonts w:ascii="Arial" w:hAnsi="Arial" w:cs="Arial"/>
                <w:sz w:val="16"/>
              </w:rPr>
              <w:t>Element Name</w:t>
            </w:r>
          </w:p>
        </w:tc>
        <w:tc>
          <w:tcPr>
            <w:tcW w:w="1350" w:type="dxa"/>
            <w:shd w:val="pct30" w:color="FFFF00" w:fill="FFFFFF"/>
          </w:tcPr>
          <w:p w:rsidR="003C4D3F" w:rsidRDefault="003C4D3F" w:rsidP="00F957FA">
            <w:pPr>
              <w:spacing w:before="60"/>
              <w:jc w:val="center"/>
              <w:rPr>
                <w:rFonts w:ascii="Arial" w:hAnsi="Arial" w:cs="Arial"/>
                <w:sz w:val="16"/>
              </w:rPr>
            </w:pPr>
            <w:r>
              <w:rPr>
                <w:rFonts w:ascii="Arial" w:hAnsi="Arial" w:cs="Arial"/>
                <w:sz w:val="16"/>
              </w:rPr>
              <w:t>User Defined Type</w:t>
            </w:r>
          </w:p>
        </w:tc>
        <w:tc>
          <w:tcPr>
            <w:tcW w:w="1350" w:type="dxa"/>
            <w:shd w:val="pct30" w:color="FFFF00" w:fill="FFFFFF"/>
          </w:tcPr>
          <w:p w:rsidR="003C4D3F" w:rsidRDefault="003C4D3F" w:rsidP="00F957FA">
            <w:pPr>
              <w:spacing w:before="60"/>
              <w:jc w:val="center"/>
              <w:rPr>
                <w:rFonts w:ascii="Arial" w:hAnsi="Arial" w:cs="Arial"/>
                <w:sz w:val="16"/>
              </w:rPr>
            </w:pPr>
            <w:r>
              <w:rPr>
                <w:rFonts w:ascii="Arial" w:hAnsi="Arial" w:cs="Arial"/>
                <w:sz w:val="16"/>
              </w:rPr>
              <w:t>Legal Range</w:t>
            </w:r>
          </w:p>
          <w:p w:rsidR="003C4D3F" w:rsidRDefault="003C4D3F" w:rsidP="00F957FA">
            <w:pPr>
              <w:spacing w:before="60"/>
              <w:jc w:val="center"/>
              <w:rPr>
                <w:rFonts w:ascii="Arial" w:hAnsi="Arial" w:cs="Arial"/>
                <w:sz w:val="16"/>
              </w:rPr>
            </w:pPr>
            <w:r>
              <w:rPr>
                <w:rFonts w:ascii="Arial" w:hAnsi="Arial" w:cs="Arial"/>
                <w:sz w:val="16"/>
              </w:rPr>
              <w:t>(min)</w:t>
            </w:r>
          </w:p>
        </w:tc>
        <w:tc>
          <w:tcPr>
            <w:tcW w:w="1350" w:type="dxa"/>
            <w:shd w:val="pct30" w:color="FFFF00" w:fill="FFFFFF"/>
          </w:tcPr>
          <w:p w:rsidR="003C4D3F" w:rsidRDefault="003C4D3F" w:rsidP="00F957FA">
            <w:pPr>
              <w:spacing w:before="60"/>
              <w:jc w:val="center"/>
              <w:rPr>
                <w:rFonts w:ascii="Arial" w:hAnsi="Arial" w:cs="Arial"/>
                <w:sz w:val="16"/>
              </w:rPr>
            </w:pPr>
            <w:r>
              <w:rPr>
                <w:rFonts w:ascii="Arial" w:hAnsi="Arial" w:cs="Arial"/>
                <w:sz w:val="16"/>
              </w:rPr>
              <w:t>Legal Range</w:t>
            </w:r>
          </w:p>
          <w:p w:rsidR="003C4D3F" w:rsidRDefault="003C4D3F" w:rsidP="00F957FA">
            <w:pPr>
              <w:spacing w:before="60"/>
              <w:jc w:val="center"/>
              <w:rPr>
                <w:rFonts w:ascii="Arial" w:hAnsi="Arial" w:cs="Arial"/>
                <w:sz w:val="16"/>
              </w:rPr>
            </w:pPr>
            <w:r>
              <w:rPr>
                <w:rFonts w:ascii="Arial" w:hAnsi="Arial" w:cs="Arial"/>
                <w:sz w:val="16"/>
              </w:rPr>
              <w:t>(max)</w:t>
            </w:r>
          </w:p>
        </w:tc>
      </w:tr>
      <w:tr w:rsidR="00E4251A" w:rsidTr="00FD2DD2">
        <w:trPr>
          <w:trHeight w:val="151"/>
        </w:trPr>
        <w:tc>
          <w:tcPr>
            <w:tcW w:w="2718" w:type="dxa"/>
            <w:vMerge w:val="restart"/>
          </w:tcPr>
          <w:p w:rsidR="00E4251A" w:rsidRPr="00036ECA" w:rsidRDefault="00B13501" w:rsidP="00036ECA">
            <w:pPr>
              <w:spacing w:before="60"/>
              <w:rPr>
                <w:rFonts w:ascii="Arial" w:hAnsi="Arial" w:cs="Arial"/>
                <w:sz w:val="16"/>
              </w:rPr>
            </w:pPr>
            <w:proofErr w:type="spellStart"/>
            <w:r>
              <w:rPr>
                <w:rFonts w:ascii="Arial" w:hAnsi="Arial" w:cs="Arial"/>
                <w:sz w:val="16"/>
              </w:rPr>
              <w:t>AUTOCNTRTYPE</w:t>
            </w:r>
            <w:r w:rsidR="000A0F89">
              <w:rPr>
                <w:rFonts w:ascii="Arial" w:hAnsi="Arial" w:cs="Arial"/>
                <w:sz w:val="16"/>
              </w:rPr>
              <w:t>_Str</w:t>
            </w:r>
            <w:proofErr w:type="spellEnd"/>
          </w:p>
        </w:tc>
        <w:tc>
          <w:tcPr>
            <w:tcW w:w="2880" w:type="dxa"/>
          </w:tcPr>
          <w:p w:rsidR="00E4251A" w:rsidRPr="00036ECA" w:rsidRDefault="00E4251A" w:rsidP="00036ECA">
            <w:pPr>
              <w:spacing w:before="60"/>
              <w:rPr>
                <w:rFonts w:ascii="Arial" w:hAnsi="Arial" w:cs="Arial"/>
                <w:sz w:val="16"/>
              </w:rPr>
            </w:pPr>
            <w:r w:rsidRPr="005D2D78">
              <w:rPr>
                <w:rFonts w:ascii="Arial" w:hAnsi="Arial" w:cs="Arial"/>
                <w:sz w:val="16"/>
              </w:rPr>
              <w:t>MtrVel_MtrRadpS_f32</w:t>
            </w:r>
          </w:p>
        </w:tc>
        <w:tc>
          <w:tcPr>
            <w:tcW w:w="1350" w:type="dxa"/>
          </w:tcPr>
          <w:p w:rsidR="00E4251A" w:rsidRDefault="00E4251A" w:rsidP="00036ECA">
            <w:pPr>
              <w:spacing w:before="60"/>
              <w:rPr>
                <w:rFonts w:ascii="Arial" w:hAnsi="Arial" w:cs="Arial"/>
                <w:sz w:val="16"/>
              </w:rPr>
            </w:pPr>
            <w:r>
              <w:rPr>
                <w:rFonts w:ascii="Arial" w:hAnsi="Arial" w:cs="Arial"/>
                <w:sz w:val="16"/>
              </w:rPr>
              <w:t>float32</w:t>
            </w:r>
          </w:p>
        </w:tc>
        <w:tc>
          <w:tcPr>
            <w:tcW w:w="1350" w:type="dxa"/>
          </w:tcPr>
          <w:p w:rsidR="00E4251A" w:rsidRDefault="00E4251A" w:rsidP="00036ECA">
            <w:pPr>
              <w:spacing w:before="60"/>
              <w:rPr>
                <w:rFonts w:ascii="Arial" w:hAnsi="Arial" w:cs="Arial"/>
                <w:sz w:val="16"/>
              </w:rPr>
            </w:pPr>
            <w:r>
              <w:rPr>
                <w:rFonts w:ascii="Arial" w:hAnsi="Arial" w:cs="Arial"/>
                <w:sz w:val="16"/>
              </w:rPr>
              <w:t>0</w:t>
            </w:r>
          </w:p>
        </w:tc>
        <w:tc>
          <w:tcPr>
            <w:tcW w:w="1350" w:type="dxa"/>
          </w:tcPr>
          <w:p w:rsidR="00E4251A" w:rsidRDefault="00E4251A" w:rsidP="00036ECA">
            <w:pPr>
              <w:spacing w:before="60"/>
              <w:rPr>
                <w:rFonts w:ascii="Arial" w:hAnsi="Arial" w:cs="Arial"/>
                <w:sz w:val="16"/>
              </w:rPr>
            </w:pPr>
            <w:r>
              <w:rPr>
                <w:rFonts w:ascii="Arial" w:hAnsi="Arial" w:cs="Arial"/>
                <w:sz w:val="16"/>
              </w:rPr>
              <w:t>700</w:t>
            </w:r>
          </w:p>
        </w:tc>
      </w:tr>
      <w:tr w:rsidR="00E4251A" w:rsidTr="00FD2DD2">
        <w:trPr>
          <w:trHeight w:val="150"/>
        </w:trPr>
        <w:tc>
          <w:tcPr>
            <w:tcW w:w="2718" w:type="dxa"/>
            <w:vMerge/>
          </w:tcPr>
          <w:p w:rsidR="00E4251A" w:rsidRPr="00036ECA" w:rsidRDefault="00E4251A" w:rsidP="00036ECA">
            <w:pPr>
              <w:spacing w:before="60"/>
              <w:rPr>
                <w:rFonts w:ascii="Arial" w:hAnsi="Arial" w:cs="Arial"/>
                <w:sz w:val="16"/>
              </w:rPr>
            </w:pPr>
          </w:p>
        </w:tc>
        <w:tc>
          <w:tcPr>
            <w:tcW w:w="2880" w:type="dxa"/>
          </w:tcPr>
          <w:p w:rsidR="00E4251A" w:rsidRPr="00036ECA" w:rsidRDefault="00E4251A" w:rsidP="00036ECA">
            <w:pPr>
              <w:spacing w:before="60"/>
              <w:rPr>
                <w:rFonts w:ascii="Arial" w:hAnsi="Arial" w:cs="Arial"/>
                <w:sz w:val="16"/>
              </w:rPr>
            </w:pPr>
            <w:r w:rsidRPr="005D2D78">
              <w:rPr>
                <w:rFonts w:ascii="Arial" w:hAnsi="Arial" w:cs="Arial"/>
                <w:sz w:val="16"/>
              </w:rPr>
              <w:t>VehSpd_kph_f32</w:t>
            </w:r>
          </w:p>
        </w:tc>
        <w:tc>
          <w:tcPr>
            <w:tcW w:w="1350" w:type="dxa"/>
          </w:tcPr>
          <w:p w:rsidR="00E4251A" w:rsidRDefault="00E4251A" w:rsidP="00036ECA">
            <w:pPr>
              <w:spacing w:before="60"/>
              <w:rPr>
                <w:rFonts w:ascii="Arial" w:hAnsi="Arial" w:cs="Arial"/>
                <w:sz w:val="16"/>
              </w:rPr>
            </w:pPr>
            <w:r>
              <w:rPr>
                <w:rFonts w:ascii="Arial" w:hAnsi="Arial" w:cs="Arial"/>
                <w:sz w:val="16"/>
              </w:rPr>
              <w:t>float32</w:t>
            </w:r>
          </w:p>
        </w:tc>
        <w:tc>
          <w:tcPr>
            <w:tcW w:w="1350" w:type="dxa"/>
          </w:tcPr>
          <w:p w:rsidR="00E4251A" w:rsidRDefault="00E4251A" w:rsidP="00036ECA">
            <w:pPr>
              <w:spacing w:before="60"/>
              <w:rPr>
                <w:rFonts w:ascii="Arial" w:hAnsi="Arial" w:cs="Arial"/>
                <w:sz w:val="16"/>
              </w:rPr>
            </w:pPr>
            <w:r>
              <w:rPr>
                <w:rFonts w:ascii="Arial" w:hAnsi="Arial" w:cs="Arial"/>
                <w:sz w:val="16"/>
              </w:rPr>
              <w:t>0</w:t>
            </w:r>
          </w:p>
        </w:tc>
        <w:tc>
          <w:tcPr>
            <w:tcW w:w="1350" w:type="dxa"/>
          </w:tcPr>
          <w:p w:rsidR="00E4251A" w:rsidRDefault="00E4251A" w:rsidP="00036ECA">
            <w:pPr>
              <w:spacing w:before="60"/>
              <w:rPr>
                <w:rFonts w:ascii="Arial" w:hAnsi="Arial" w:cs="Arial"/>
                <w:sz w:val="16"/>
              </w:rPr>
            </w:pPr>
            <w:r>
              <w:rPr>
                <w:rFonts w:ascii="Arial" w:hAnsi="Arial" w:cs="Arial"/>
                <w:sz w:val="16"/>
              </w:rPr>
              <w:t>255</w:t>
            </w:r>
          </w:p>
        </w:tc>
      </w:tr>
      <w:tr w:rsidR="00E4251A" w:rsidTr="00FD2DD2">
        <w:trPr>
          <w:trHeight w:val="20"/>
        </w:trPr>
        <w:tc>
          <w:tcPr>
            <w:tcW w:w="2718" w:type="dxa"/>
            <w:vMerge/>
          </w:tcPr>
          <w:p w:rsidR="00E4251A" w:rsidRPr="00036ECA" w:rsidRDefault="00E4251A" w:rsidP="00036ECA">
            <w:pPr>
              <w:spacing w:before="60"/>
              <w:rPr>
                <w:rFonts w:ascii="Arial" w:hAnsi="Arial" w:cs="Arial"/>
                <w:sz w:val="16"/>
              </w:rPr>
            </w:pPr>
          </w:p>
        </w:tc>
        <w:tc>
          <w:tcPr>
            <w:tcW w:w="2880" w:type="dxa"/>
          </w:tcPr>
          <w:p w:rsidR="00E4251A" w:rsidRPr="00036ECA" w:rsidRDefault="00E4251A" w:rsidP="00036ECA">
            <w:pPr>
              <w:spacing w:before="60"/>
              <w:rPr>
                <w:rFonts w:ascii="Arial" w:hAnsi="Arial" w:cs="Arial"/>
                <w:sz w:val="16"/>
              </w:rPr>
            </w:pPr>
            <w:r>
              <w:rPr>
                <w:rFonts w:ascii="Arial" w:hAnsi="Arial" w:cs="Arial"/>
                <w:sz w:val="16"/>
              </w:rPr>
              <w:t>Filt</w:t>
            </w:r>
            <w:r w:rsidRPr="005D2D78">
              <w:rPr>
                <w:rFonts w:ascii="Arial" w:hAnsi="Arial" w:cs="Arial"/>
                <w:sz w:val="16"/>
              </w:rPr>
              <w:t>PinTrq_HwNm_f32</w:t>
            </w:r>
          </w:p>
        </w:tc>
        <w:tc>
          <w:tcPr>
            <w:tcW w:w="1350" w:type="dxa"/>
          </w:tcPr>
          <w:p w:rsidR="00E4251A" w:rsidRDefault="00E4251A" w:rsidP="00036ECA">
            <w:pPr>
              <w:spacing w:before="60"/>
              <w:rPr>
                <w:rFonts w:ascii="Arial" w:hAnsi="Arial" w:cs="Arial"/>
                <w:sz w:val="16"/>
              </w:rPr>
            </w:pPr>
            <w:r>
              <w:rPr>
                <w:rFonts w:ascii="Arial" w:hAnsi="Arial" w:cs="Arial"/>
                <w:sz w:val="16"/>
              </w:rPr>
              <w:t>float32</w:t>
            </w:r>
          </w:p>
        </w:tc>
        <w:tc>
          <w:tcPr>
            <w:tcW w:w="1350" w:type="dxa"/>
          </w:tcPr>
          <w:p w:rsidR="00E4251A" w:rsidRDefault="00E4251A" w:rsidP="00036ECA">
            <w:pPr>
              <w:spacing w:before="60"/>
              <w:rPr>
                <w:rFonts w:ascii="Arial" w:hAnsi="Arial" w:cs="Arial"/>
                <w:sz w:val="16"/>
              </w:rPr>
            </w:pPr>
            <w:r>
              <w:rPr>
                <w:rFonts w:ascii="Arial" w:hAnsi="Arial" w:cs="Arial"/>
                <w:sz w:val="16"/>
              </w:rPr>
              <w:t>0</w:t>
            </w:r>
          </w:p>
        </w:tc>
        <w:tc>
          <w:tcPr>
            <w:tcW w:w="1350" w:type="dxa"/>
          </w:tcPr>
          <w:p w:rsidR="00E4251A" w:rsidRDefault="00E4251A" w:rsidP="00036ECA">
            <w:pPr>
              <w:spacing w:before="60"/>
              <w:rPr>
                <w:rFonts w:ascii="Arial" w:hAnsi="Arial" w:cs="Arial"/>
                <w:sz w:val="16"/>
              </w:rPr>
            </w:pPr>
            <w:r>
              <w:rPr>
                <w:rFonts w:ascii="Arial" w:hAnsi="Arial" w:cs="Arial"/>
                <w:sz w:val="16"/>
              </w:rPr>
              <w:t>20</w:t>
            </w:r>
          </w:p>
        </w:tc>
      </w:tr>
      <w:tr w:rsidR="00E4251A" w:rsidTr="00FD2DD2">
        <w:trPr>
          <w:trHeight w:val="20"/>
        </w:trPr>
        <w:tc>
          <w:tcPr>
            <w:tcW w:w="2718" w:type="dxa"/>
            <w:vMerge/>
          </w:tcPr>
          <w:p w:rsidR="00E4251A" w:rsidRPr="00036ECA" w:rsidRDefault="00E4251A" w:rsidP="00036ECA">
            <w:pPr>
              <w:spacing w:before="60"/>
              <w:rPr>
                <w:rFonts w:ascii="Arial" w:hAnsi="Arial" w:cs="Arial"/>
                <w:sz w:val="16"/>
              </w:rPr>
            </w:pPr>
          </w:p>
        </w:tc>
        <w:tc>
          <w:tcPr>
            <w:tcW w:w="2880" w:type="dxa"/>
          </w:tcPr>
          <w:p w:rsidR="00E4251A" w:rsidRPr="00036ECA" w:rsidRDefault="00E4251A" w:rsidP="00036ECA">
            <w:pPr>
              <w:spacing w:before="60"/>
              <w:rPr>
                <w:rFonts w:ascii="Arial" w:hAnsi="Arial" w:cs="Arial"/>
                <w:sz w:val="16"/>
              </w:rPr>
            </w:pPr>
            <w:r w:rsidRPr="005D2D78">
              <w:rPr>
                <w:rFonts w:ascii="Arial" w:hAnsi="Arial" w:cs="Arial"/>
                <w:sz w:val="16"/>
              </w:rPr>
              <w:t>CntrWindow_HwDeg_f32</w:t>
            </w:r>
          </w:p>
        </w:tc>
        <w:tc>
          <w:tcPr>
            <w:tcW w:w="1350" w:type="dxa"/>
          </w:tcPr>
          <w:p w:rsidR="00E4251A" w:rsidRDefault="00E4251A" w:rsidP="00036ECA">
            <w:pPr>
              <w:spacing w:before="60"/>
              <w:rPr>
                <w:rFonts w:ascii="Arial" w:hAnsi="Arial" w:cs="Arial"/>
                <w:sz w:val="16"/>
              </w:rPr>
            </w:pPr>
            <w:r>
              <w:rPr>
                <w:rFonts w:ascii="Arial" w:hAnsi="Arial" w:cs="Arial"/>
                <w:sz w:val="16"/>
              </w:rPr>
              <w:t>float32</w:t>
            </w:r>
          </w:p>
        </w:tc>
        <w:tc>
          <w:tcPr>
            <w:tcW w:w="1350" w:type="dxa"/>
          </w:tcPr>
          <w:p w:rsidR="00E4251A" w:rsidRDefault="00E4251A" w:rsidP="00036ECA">
            <w:pPr>
              <w:spacing w:before="60"/>
              <w:rPr>
                <w:rFonts w:ascii="Arial" w:hAnsi="Arial" w:cs="Arial"/>
                <w:sz w:val="16"/>
              </w:rPr>
            </w:pPr>
            <w:r>
              <w:rPr>
                <w:rFonts w:ascii="Arial" w:hAnsi="Arial" w:cs="Arial"/>
                <w:sz w:val="16"/>
              </w:rPr>
              <w:t>0</w:t>
            </w:r>
          </w:p>
        </w:tc>
        <w:tc>
          <w:tcPr>
            <w:tcW w:w="1350" w:type="dxa"/>
          </w:tcPr>
          <w:p w:rsidR="00E4251A" w:rsidRDefault="00E4251A" w:rsidP="00036ECA">
            <w:pPr>
              <w:spacing w:before="60"/>
              <w:rPr>
                <w:rFonts w:ascii="Arial" w:hAnsi="Arial" w:cs="Arial"/>
                <w:sz w:val="16"/>
              </w:rPr>
            </w:pPr>
            <w:r>
              <w:rPr>
                <w:rFonts w:ascii="Arial" w:hAnsi="Arial" w:cs="Arial"/>
                <w:sz w:val="16"/>
              </w:rPr>
              <w:t>100</w:t>
            </w:r>
          </w:p>
        </w:tc>
      </w:tr>
      <w:tr w:rsidR="00E4251A" w:rsidTr="00FD2DD2">
        <w:trPr>
          <w:trHeight w:val="20"/>
        </w:trPr>
        <w:tc>
          <w:tcPr>
            <w:tcW w:w="2718" w:type="dxa"/>
            <w:vMerge/>
          </w:tcPr>
          <w:p w:rsidR="00E4251A" w:rsidRPr="00036ECA" w:rsidRDefault="00E4251A" w:rsidP="00036ECA">
            <w:pPr>
              <w:spacing w:before="60"/>
              <w:rPr>
                <w:rFonts w:ascii="Arial" w:hAnsi="Arial" w:cs="Arial"/>
                <w:sz w:val="16"/>
              </w:rPr>
            </w:pPr>
          </w:p>
        </w:tc>
        <w:tc>
          <w:tcPr>
            <w:tcW w:w="2880" w:type="dxa"/>
          </w:tcPr>
          <w:p w:rsidR="00E4251A" w:rsidRPr="00036ECA" w:rsidRDefault="00E4251A" w:rsidP="00036ECA">
            <w:pPr>
              <w:spacing w:before="60"/>
              <w:rPr>
                <w:rFonts w:ascii="Arial" w:hAnsi="Arial" w:cs="Arial"/>
                <w:sz w:val="16"/>
              </w:rPr>
            </w:pPr>
            <w:r w:rsidRPr="005D2D78">
              <w:rPr>
                <w:rFonts w:ascii="Arial" w:hAnsi="Arial" w:cs="Arial"/>
                <w:sz w:val="16"/>
              </w:rPr>
              <w:t>Timer1Thresh_mS_u16</w:t>
            </w:r>
          </w:p>
        </w:tc>
        <w:tc>
          <w:tcPr>
            <w:tcW w:w="1350" w:type="dxa"/>
          </w:tcPr>
          <w:p w:rsidR="00E4251A" w:rsidRDefault="00E4251A" w:rsidP="00036ECA">
            <w:pPr>
              <w:spacing w:before="60"/>
              <w:rPr>
                <w:rFonts w:ascii="Arial" w:hAnsi="Arial" w:cs="Arial"/>
                <w:sz w:val="16"/>
              </w:rPr>
            </w:pPr>
            <w:r>
              <w:rPr>
                <w:rFonts w:ascii="Arial" w:hAnsi="Arial" w:cs="Arial"/>
                <w:sz w:val="16"/>
              </w:rPr>
              <w:t>uint16</w:t>
            </w:r>
          </w:p>
        </w:tc>
        <w:tc>
          <w:tcPr>
            <w:tcW w:w="1350" w:type="dxa"/>
          </w:tcPr>
          <w:p w:rsidR="00E4251A" w:rsidRDefault="00E4251A" w:rsidP="00036ECA">
            <w:pPr>
              <w:spacing w:before="60"/>
              <w:rPr>
                <w:rFonts w:ascii="Arial" w:hAnsi="Arial" w:cs="Arial"/>
                <w:sz w:val="16"/>
              </w:rPr>
            </w:pPr>
            <w:r>
              <w:rPr>
                <w:rFonts w:ascii="Arial" w:hAnsi="Arial" w:cs="Arial"/>
                <w:sz w:val="16"/>
              </w:rPr>
              <w:t>0</w:t>
            </w:r>
          </w:p>
        </w:tc>
        <w:tc>
          <w:tcPr>
            <w:tcW w:w="1350" w:type="dxa"/>
          </w:tcPr>
          <w:p w:rsidR="00E4251A" w:rsidRDefault="00E4251A" w:rsidP="00036ECA">
            <w:pPr>
              <w:spacing w:before="60"/>
              <w:rPr>
                <w:rFonts w:ascii="Arial" w:hAnsi="Arial" w:cs="Arial"/>
                <w:sz w:val="16"/>
              </w:rPr>
            </w:pPr>
            <w:r>
              <w:rPr>
                <w:rFonts w:ascii="Arial" w:hAnsi="Arial" w:cs="Arial"/>
                <w:sz w:val="16"/>
              </w:rPr>
              <w:t>60000</w:t>
            </w:r>
          </w:p>
        </w:tc>
      </w:tr>
      <w:tr w:rsidR="00E4251A" w:rsidTr="00FD2DD2">
        <w:trPr>
          <w:trHeight w:val="20"/>
        </w:trPr>
        <w:tc>
          <w:tcPr>
            <w:tcW w:w="2718" w:type="dxa"/>
            <w:vMerge/>
          </w:tcPr>
          <w:p w:rsidR="00E4251A" w:rsidRPr="00036ECA" w:rsidRDefault="00E4251A" w:rsidP="00036ECA">
            <w:pPr>
              <w:spacing w:before="60"/>
              <w:rPr>
                <w:rFonts w:ascii="Arial" w:hAnsi="Arial" w:cs="Arial"/>
                <w:sz w:val="16"/>
              </w:rPr>
            </w:pPr>
          </w:p>
        </w:tc>
        <w:tc>
          <w:tcPr>
            <w:tcW w:w="2880" w:type="dxa"/>
          </w:tcPr>
          <w:p w:rsidR="00E4251A" w:rsidRPr="00036ECA" w:rsidRDefault="00E4251A" w:rsidP="00036ECA">
            <w:pPr>
              <w:spacing w:before="60"/>
              <w:rPr>
                <w:rFonts w:ascii="Arial" w:hAnsi="Arial" w:cs="Arial"/>
                <w:sz w:val="16"/>
              </w:rPr>
            </w:pPr>
            <w:r w:rsidRPr="005D2D78">
              <w:rPr>
                <w:rFonts w:ascii="Arial" w:hAnsi="Arial" w:cs="Arial"/>
                <w:sz w:val="16"/>
              </w:rPr>
              <w:t>Timer2Thresh_mS_u16</w:t>
            </w:r>
          </w:p>
        </w:tc>
        <w:tc>
          <w:tcPr>
            <w:tcW w:w="1350" w:type="dxa"/>
          </w:tcPr>
          <w:p w:rsidR="00E4251A" w:rsidRDefault="00E4251A" w:rsidP="00036ECA">
            <w:pPr>
              <w:spacing w:before="60"/>
              <w:rPr>
                <w:rFonts w:ascii="Arial" w:hAnsi="Arial" w:cs="Arial"/>
                <w:sz w:val="16"/>
              </w:rPr>
            </w:pPr>
            <w:r>
              <w:rPr>
                <w:rFonts w:ascii="Arial" w:hAnsi="Arial" w:cs="Arial"/>
                <w:sz w:val="16"/>
              </w:rPr>
              <w:t>uint16</w:t>
            </w:r>
          </w:p>
        </w:tc>
        <w:tc>
          <w:tcPr>
            <w:tcW w:w="1350" w:type="dxa"/>
          </w:tcPr>
          <w:p w:rsidR="00E4251A" w:rsidRDefault="00E4251A" w:rsidP="00036ECA">
            <w:pPr>
              <w:spacing w:before="60"/>
              <w:rPr>
                <w:rFonts w:ascii="Arial" w:hAnsi="Arial" w:cs="Arial"/>
                <w:sz w:val="16"/>
              </w:rPr>
            </w:pPr>
            <w:r>
              <w:rPr>
                <w:rFonts w:ascii="Arial" w:hAnsi="Arial" w:cs="Arial"/>
                <w:sz w:val="16"/>
              </w:rPr>
              <w:t>0</w:t>
            </w:r>
          </w:p>
        </w:tc>
        <w:tc>
          <w:tcPr>
            <w:tcW w:w="1350" w:type="dxa"/>
          </w:tcPr>
          <w:p w:rsidR="00E4251A" w:rsidRDefault="00E4251A" w:rsidP="00036ECA">
            <w:pPr>
              <w:spacing w:before="60"/>
              <w:rPr>
                <w:rFonts w:ascii="Arial" w:hAnsi="Arial" w:cs="Arial"/>
                <w:sz w:val="16"/>
              </w:rPr>
            </w:pPr>
            <w:r>
              <w:rPr>
                <w:rFonts w:ascii="Arial" w:hAnsi="Arial" w:cs="Arial"/>
                <w:sz w:val="16"/>
              </w:rPr>
              <w:t>60000</w:t>
            </w:r>
          </w:p>
        </w:tc>
      </w:tr>
      <w:tr w:rsidR="00E4251A" w:rsidTr="00FD2DD2">
        <w:trPr>
          <w:trHeight w:val="20"/>
        </w:trPr>
        <w:tc>
          <w:tcPr>
            <w:tcW w:w="2718" w:type="dxa"/>
            <w:vMerge/>
          </w:tcPr>
          <w:p w:rsidR="00E4251A" w:rsidRPr="00036ECA" w:rsidRDefault="00E4251A" w:rsidP="00036ECA">
            <w:pPr>
              <w:spacing w:before="60"/>
              <w:rPr>
                <w:rFonts w:ascii="Arial" w:hAnsi="Arial" w:cs="Arial"/>
                <w:sz w:val="16"/>
              </w:rPr>
            </w:pPr>
          </w:p>
        </w:tc>
        <w:tc>
          <w:tcPr>
            <w:tcW w:w="2880" w:type="dxa"/>
          </w:tcPr>
          <w:p w:rsidR="00E4251A" w:rsidRPr="00036ECA" w:rsidRDefault="00E4251A" w:rsidP="00036ECA">
            <w:pPr>
              <w:spacing w:before="60"/>
              <w:rPr>
                <w:rFonts w:ascii="Arial" w:hAnsi="Arial" w:cs="Arial"/>
                <w:sz w:val="16"/>
              </w:rPr>
            </w:pPr>
            <w:r w:rsidRPr="005D2D78">
              <w:rPr>
                <w:rFonts w:ascii="Arial" w:hAnsi="Arial" w:cs="Arial"/>
                <w:sz w:val="16"/>
              </w:rPr>
              <w:t>Timer1_mS_u32</w:t>
            </w:r>
          </w:p>
        </w:tc>
        <w:tc>
          <w:tcPr>
            <w:tcW w:w="1350" w:type="dxa"/>
          </w:tcPr>
          <w:p w:rsidR="00E4251A" w:rsidRDefault="00E4251A" w:rsidP="00036ECA">
            <w:pPr>
              <w:spacing w:before="60"/>
              <w:rPr>
                <w:rFonts w:ascii="Arial" w:hAnsi="Arial" w:cs="Arial"/>
                <w:sz w:val="16"/>
              </w:rPr>
            </w:pPr>
            <w:r>
              <w:rPr>
                <w:rFonts w:ascii="Arial" w:hAnsi="Arial" w:cs="Arial"/>
                <w:sz w:val="16"/>
              </w:rPr>
              <w:t>uint32</w:t>
            </w:r>
          </w:p>
        </w:tc>
        <w:tc>
          <w:tcPr>
            <w:tcW w:w="1350" w:type="dxa"/>
          </w:tcPr>
          <w:p w:rsidR="00E4251A" w:rsidRDefault="00E4251A" w:rsidP="00036ECA">
            <w:pPr>
              <w:spacing w:before="60"/>
              <w:rPr>
                <w:rFonts w:ascii="Arial" w:hAnsi="Arial" w:cs="Arial"/>
                <w:sz w:val="16"/>
              </w:rPr>
            </w:pPr>
            <w:r>
              <w:rPr>
                <w:rFonts w:ascii="Arial" w:hAnsi="Arial" w:cs="Arial"/>
                <w:sz w:val="16"/>
              </w:rPr>
              <w:t>FULL</w:t>
            </w:r>
          </w:p>
        </w:tc>
        <w:tc>
          <w:tcPr>
            <w:tcW w:w="1350" w:type="dxa"/>
          </w:tcPr>
          <w:p w:rsidR="00E4251A" w:rsidRDefault="00E4251A" w:rsidP="00036ECA">
            <w:pPr>
              <w:spacing w:before="60"/>
              <w:rPr>
                <w:rFonts w:ascii="Arial" w:hAnsi="Arial" w:cs="Arial"/>
                <w:sz w:val="16"/>
              </w:rPr>
            </w:pPr>
            <w:r>
              <w:rPr>
                <w:rFonts w:ascii="Arial" w:hAnsi="Arial" w:cs="Arial"/>
                <w:sz w:val="16"/>
              </w:rPr>
              <w:t>FULL</w:t>
            </w:r>
          </w:p>
        </w:tc>
      </w:tr>
      <w:tr w:rsidR="00E4251A" w:rsidTr="00FD2DD2">
        <w:trPr>
          <w:trHeight w:val="20"/>
        </w:trPr>
        <w:tc>
          <w:tcPr>
            <w:tcW w:w="2718" w:type="dxa"/>
            <w:vMerge/>
          </w:tcPr>
          <w:p w:rsidR="00E4251A" w:rsidRPr="00036ECA" w:rsidRDefault="00E4251A" w:rsidP="00036ECA">
            <w:pPr>
              <w:spacing w:before="60"/>
              <w:rPr>
                <w:rFonts w:ascii="Arial" w:hAnsi="Arial" w:cs="Arial"/>
                <w:sz w:val="16"/>
              </w:rPr>
            </w:pPr>
          </w:p>
        </w:tc>
        <w:tc>
          <w:tcPr>
            <w:tcW w:w="2880" w:type="dxa"/>
          </w:tcPr>
          <w:p w:rsidR="00E4251A" w:rsidRPr="00036ECA" w:rsidRDefault="00E4251A" w:rsidP="00036ECA">
            <w:pPr>
              <w:spacing w:before="60"/>
              <w:rPr>
                <w:rFonts w:ascii="Arial" w:hAnsi="Arial" w:cs="Arial"/>
                <w:sz w:val="16"/>
              </w:rPr>
            </w:pPr>
            <w:r w:rsidRPr="005D2D78">
              <w:rPr>
                <w:rFonts w:ascii="Arial" w:hAnsi="Arial" w:cs="Arial"/>
                <w:sz w:val="16"/>
              </w:rPr>
              <w:t>Timer2_mS_u32</w:t>
            </w:r>
          </w:p>
        </w:tc>
        <w:tc>
          <w:tcPr>
            <w:tcW w:w="1350" w:type="dxa"/>
          </w:tcPr>
          <w:p w:rsidR="00E4251A" w:rsidRDefault="00E4251A" w:rsidP="00036ECA">
            <w:pPr>
              <w:spacing w:before="60"/>
              <w:rPr>
                <w:rFonts w:ascii="Arial" w:hAnsi="Arial" w:cs="Arial"/>
                <w:sz w:val="16"/>
              </w:rPr>
            </w:pPr>
            <w:r>
              <w:rPr>
                <w:rFonts w:ascii="Arial" w:hAnsi="Arial" w:cs="Arial"/>
                <w:sz w:val="16"/>
              </w:rPr>
              <w:t>uint32</w:t>
            </w:r>
          </w:p>
        </w:tc>
        <w:tc>
          <w:tcPr>
            <w:tcW w:w="1350" w:type="dxa"/>
          </w:tcPr>
          <w:p w:rsidR="00E4251A" w:rsidRDefault="00E4251A" w:rsidP="00036ECA">
            <w:pPr>
              <w:spacing w:before="60"/>
              <w:rPr>
                <w:rFonts w:ascii="Arial" w:hAnsi="Arial" w:cs="Arial"/>
                <w:sz w:val="16"/>
              </w:rPr>
            </w:pPr>
            <w:r>
              <w:rPr>
                <w:rFonts w:ascii="Arial" w:hAnsi="Arial" w:cs="Arial"/>
                <w:sz w:val="16"/>
              </w:rPr>
              <w:t>FULL</w:t>
            </w:r>
          </w:p>
        </w:tc>
        <w:tc>
          <w:tcPr>
            <w:tcW w:w="1350" w:type="dxa"/>
          </w:tcPr>
          <w:p w:rsidR="00E4251A" w:rsidRDefault="00E4251A" w:rsidP="00036ECA">
            <w:pPr>
              <w:spacing w:before="60"/>
              <w:rPr>
                <w:rFonts w:ascii="Arial" w:hAnsi="Arial" w:cs="Arial"/>
                <w:sz w:val="16"/>
              </w:rPr>
            </w:pPr>
            <w:r>
              <w:rPr>
                <w:rFonts w:ascii="Arial" w:hAnsi="Arial" w:cs="Arial"/>
                <w:sz w:val="16"/>
              </w:rPr>
              <w:t>FULL</w:t>
            </w:r>
          </w:p>
        </w:tc>
      </w:tr>
      <w:tr w:rsidR="00E4251A" w:rsidTr="00FD2DD2">
        <w:trPr>
          <w:trHeight w:val="20"/>
        </w:trPr>
        <w:tc>
          <w:tcPr>
            <w:tcW w:w="2718" w:type="dxa"/>
            <w:vMerge/>
          </w:tcPr>
          <w:p w:rsidR="00E4251A" w:rsidRPr="00036ECA" w:rsidRDefault="00E4251A" w:rsidP="00036ECA">
            <w:pPr>
              <w:spacing w:before="60"/>
              <w:rPr>
                <w:rFonts w:ascii="Arial" w:hAnsi="Arial" w:cs="Arial"/>
                <w:sz w:val="16"/>
              </w:rPr>
            </w:pPr>
          </w:p>
        </w:tc>
        <w:tc>
          <w:tcPr>
            <w:tcW w:w="2880" w:type="dxa"/>
          </w:tcPr>
          <w:p w:rsidR="00E4251A" w:rsidRPr="00036ECA" w:rsidRDefault="00E4251A" w:rsidP="00036ECA">
            <w:pPr>
              <w:spacing w:before="60"/>
              <w:rPr>
                <w:rFonts w:ascii="Arial" w:hAnsi="Arial" w:cs="Arial"/>
                <w:sz w:val="16"/>
              </w:rPr>
            </w:pPr>
            <w:bookmarkStart w:id="30" w:name="OLE_LINK4"/>
            <w:bookmarkStart w:id="31" w:name="OLE_LINK5"/>
            <w:r w:rsidRPr="005D2D78">
              <w:rPr>
                <w:rFonts w:ascii="Arial" w:hAnsi="Arial" w:cs="Arial"/>
                <w:sz w:val="16"/>
              </w:rPr>
              <w:t>RelHwPos</w:t>
            </w:r>
            <w:r>
              <w:rPr>
                <w:rFonts w:ascii="Arial" w:hAnsi="Arial" w:cs="Arial"/>
                <w:sz w:val="16"/>
              </w:rPr>
              <w:t>Filt</w:t>
            </w:r>
            <w:r w:rsidRPr="005D2D78">
              <w:rPr>
                <w:rFonts w:ascii="Arial" w:hAnsi="Arial" w:cs="Arial"/>
                <w:sz w:val="16"/>
              </w:rPr>
              <w:t>1SV_HwDeg_str</w:t>
            </w:r>
            <w:bookmarkEnd w:id="30"/>
            <w:bookmarkEnd w:id="31"/>
          </w:p>
        </w:tc>
        <w:tc>
          <w:tcPr>
            <w:tcW w:w="1350" w:type="dxa"/>
          </w:tcPr>
          <w:p w:rsidR="00E4251A" w:rsidRDefault="00E4251A" w:rsidP="00036ECA">
            <w:pPr>
              <w:spacing w:before="60"/>
              <w:rPr>
                <w:rFonts w:ascii="Arial" w:hAnsi="Arial" w:cs="Arial"/>
                <w:sz w:val="16"/>
              </w:rPr>
            </w:pPr>
            <w:r w:rsidRPr="005D2D78">
              <w:rPr>
                <w:rFonts w:ascii="Arial" w:hAnsi="Arial" w:cs="Arial"/>
                <w:sz w:val="16"/>
              </w:rPr>
              <w:t>LPF32KSV_Str</w:t>
            </w:r>
          </w:p>
        </w:tc>
        <w:tc>
          <w:tcPr>
            <w:tcW w:w="1350" w:type="dxa"/>
          </w:tcPr>
          <w:p w:rsidR="00E4251A" w:rsidRDefault="00AA4D51" w:rsidP="00036ECA">
            <w:pPr>
              <w:spacing w:before="60"/>
              <w:rPr>
                <w:rFonts w:ascii="Arial" w:hAnsi="Arial" w:cs="Arial"/>
                <w:sz w:val="16"/>
              </w:rPr>
            </w:pPr>
            <w:r>
              <w:rPr>
                <w:rFonts w:ascii="Arial" w:hAnsi="Arial" w:cs="Arial"/>
                <w:sz w:val="16"/>
              </w:rPr>
              <w:t>N/A</w:t>
            </w:r>
          </w:p>
        </w:tc>
        <w:tc>
          <w:tcPr>
            <w:tcW w:w="1350" w:type="dxa"/>
          </w:tcPr>
          <w:p w:rsidR="00AA4D51" w:rsidRDefault="00AA4D51" w:rsidP="00036ECA">
            <w:pPr>
              <w:spacing w:before="60"/>
              <w:rPr>
                <w:rFonts w:ascii="Arial" w:hAnsi="Arial" w:cs="Arial"/>
                <w:sz w:val="16"/>
              </w:rPr>
            </w:pPr>
            <w:r>
              <w:rPr>
                <w:rFonts w:ascii="Arial" w:hAnsi="Arial" w:cs="Arial"/>
                <w:sz w:val="16"/>
              </w:rPr>
              <w:t>N/A</w:t>
            </w:r>
          </w:p>
        </w:tc>
      </w:tr>
      <w:tr w:rsidR="00AA4D51" w:rsidTr="00FD2DD2">
        <w:trPr>
          <w:trHeight w:val="20"/>
        </w:trPr>
        <w:tc>
          <w:tcPr>
            <w:tcW w:w="2718" w:type="dxa"/>
            <w:vMerge/>
          </w:tcPr>
          <w:p w:rsidR="00AA4D51" w:rsidRPr="00036ECA" w:rsidRDefault="00AA4D51" w:rsidP="00036ECA">
            <w:pPr>
              <w:spacing w:before="60"/>
              <w:rPr>
                <w:rFonts w:ascii="Arial" w:hAnsi="Arial" w:cs="Arial"/>
                <w:sz w:val="16"/>
              </w:rPr>
            </w:pPr>
            <w:bookmarkStart w:id="32" w:name="_Hlk366673103"/>
          </w:p>
        </w:tc>
        <w:tc>
          <w:tcPr>
            <w:tcW w:w="2880" w:type="dxa"/>
          </w:tcPr>
          <w:p w:rsidR="00AA4D51" w:rsidRPr="005D2D78" w:rsidRDefault="00AA4D51" w:rsidP="00036ECA">
            <w:pPr>
              <w:spacing w:before="60"/>
              <w:rPr>
                <w:rFonts w:ascii="Arial" w:hAnsi="Arial" w:cs="Arial"/>
                <w:sz w:val="16"/>
              </w:rPr>
            </w:pPr>
            <w:bookmarkStart w:id="33" w:name="OLE_LINK6"/>
            <w:bookmarkStart w:id="34" w:name="OLE_LINK7"/>
            <w:r w:rsidRPr="005D2D78">
              <w:rPr>
                <w:rFonts w:ascii="Arial" w:hAnsi="Arial" w:cs="Arial"/>
                <w:sz w:val="16"/>
              </w:rPr>
              <w:t>RelHwPos</w:t>
            </w:r>
            <w:r>
              <w:rPr>
                <w:rFonts w:ascii="Arial" w:hAnsi="Arial" w:cs="Arial"/>
                <w:sz w:val="16"/>
              </w:rPr>
              <w:t>Filt</w:t>
            </w:r>
            <w:r w:rsidRPr="005D2D78">
              <w:rPr>
                <w:rFonts w:ascii="Arial" w:hAnsi="Arial" w:cs="Arial"/>
                <w:sz w:val="16"/>
              </w:rPr>
              <w:t>1SV_HwDeg_str</w:t>
            </w:r>
            <w:r>
              <w:rPr>
                <w:rFonts w:ascii="Arial" w:hAnsi="Arial" w:cs="Arial"/>
                <w:sz w:val="16"/>
              </w:rPr>
              <w:t>.SV_Uls_f32</w:t>
            </w:r>
            <w:bookmarkEnd w:id="33"/>
            <w:bookmarkEnd w:id="34"/>
          </w:p>
        </w:tc>
        <w:tc>
          <w:tcPr>
            <w:tcW w:w="1350" w:type="dxa"/>
          </w:tcPr>
          <w:p w:rsidR="00AA4D51" w:rsidRPr="005D2D78" w:rsidRDefault="00AA4D51" w:rsidP="00036ECA">
            <w:pPr>
              <w:spacing w:before="60"/>
              <w:rPr>
                <w:rFonts w:ascii="Arial" w:hAnsi="Arial" w:cs="Arial"/>
                <w:sz w:val="16"/>
              </w:rPr>
            </w:pPr>
            <w:r>
              <w:rPr>
                <w:rFonts w:ascii="Arial" w:hAnsi="Arial" w:cs="Arial"/>
                <w:sz w:val="16"/>
              </w:rPr>
              <w:t>float32</w:t>
            </w:r>
          </w:p>
        </w:tc>
        <w:tc>
          <w:tcPr>
            <w:tcW w:w="1350" w:type="dxa"/>
          </w:tcPr>
          <w:p w:rsidR="00AA4D51" w:rsidRDefault="00AA4D51" w:rsidP="00036ECA">
            <w:pPr>
              <w:spacing w:before="60"/>
              <w:rPr>
                <w:rFonts w:ascii="Arial" w:hAnsi="Arial" w:cs="Arial"/>
                <w:sz w:val="16"/>
              </w:rPr>
            </w:pPr>
            <w:r>
              <w:rPr>
                <w:rFonts w:ascii="Arial" w:hAnsi="Arial" w:cs="Arial"/>
                <w:sz w:val="16"/>
              </w:rPr>
              <w:t>-3200</w:t>
            </w:r>
          </w:p>
        </w:tc>
        <w:tc>
          <w:tcPr>
            <w:tcW w:w="1350" w:type="dxa"/>
          </w:tcPr>
          <w:p w:rsidR="00AA4D51" w:rsidRDefault="00AA4D51" w:rsidP="00036ECA">
            <w:pPr>
              <w:spacing w:before="60"/>
              <w:rPr>
                <w:rFonts w:ascii="Arial" w:hAnsi="Arial" w:cs="Arial"/>
                <w:sz w:val="16"/>
              </w:rPr>
            </w:pPr>
            <w:r>
              <w:rPr>
                <w:rFonts w:ascii="Arial" w:hAnsi="Arial" w:cs="Arial"/>
                <w:sz w:val="16"/>
              </w:rPr>
              <w:t>3200</w:t>
            </w:r>
          </w:p>
        </w:tc>
      </w:tr>
      <w:tr w:rsidR="00AA4D51" w:rsidTr="00FD2DD2">
        <w:trPr>
          <w:trHeight w:val="20"/>
        </w:trPr>
        <w:tc>
          <w:tcPr>
            <w:tcW w:w="2718" w:type="dxa"/>
            <w:vMerge/>
          </w:tcPr>
          <w:p w:rsidR="00AA4D51" w:rsidRPr="00036ECA" w:rsidRDefault="00AA4D51" w:rsidP="00036ECA">
            <w:pPr>
              <w:spacing w:before="60"/>
              <w:rPr>
                <w:rFonts w:ascii="Arial" w:hAnsi="Arial" w:cs="Arial"/>
                <w:sz w:val="16"/>
              </w:rPr>
            </w:pPr>
          </w:p>
        </w:tc>
        <w:tc>
          <w:tcPr>
            <w:tcW w:w="2880" w:type="dxa"/>
          </w:tcPr>
          <w:p w:rsidR="00AA4D51" w:rsidRPr="005D2D78" w:rsidRDefault="00AA4D51" w:rsidP="00AA4D51">
            <w:pPr>
              <w:spacing w:before="60"/>
              <w:rPr>
                <w:rFonts w:ascii="Arial" w:hAnsi="Arial" w:cs="Arial"/>
                <w:sz w:val="16"/>
              </w:rPr>
            </w:pPr>
            <w:r w:rsidRPr="005D2D78">
              <w:rPr>
                <w:rFonts w:ascii="Arial" w:hAnsi="Arial" w:cs="Arial"/>
                <w:sz w:val="16"/>
              </w:rPr>
              <w:t>RelHwPos</w:t>
            </w:r>
            <w:r>
              <w:rPr>
                <w:rFonts w:ascii="Arial" w:hAnsi="Arial" w:cs="Arial"/>
                <w:sz w:val="16"/>
              </w:rPr>
              <w:t>Filt</w:t>
            </w:r>
            <w:r w:rsidRPr="005D2D78">
              <w:rPr>
                <w:rFonts w:ascii="Arial" w:hAnsi="Arial" w:cs="Arial"/>
                <w:sz w:val="16"/>
              </w:rPr>
              <w:t>1SV_HwDeg_str</w:t>
            </w:r>
            <w:r>
              <w:rPr>
                <w:rFonts w:ascii="Arial" w:hAnsi="Arial" w:cs="Arial"/>
                <w:sz w:val="16"/>
              </w:rPr>
              <w:t>.K_Uls_f32</w:t>
            </w:r>
          </w:p>
        </w:tc>
        <w:tc>
          <w:tcPr>
            <w:tcW w:w="1350" w:type="dxa"/>
          </w:tcPr>
          <w:p w:rsidR="00AA4D51" w:rsidRPr="005D2D78" w:rsidRDefault="00AA4D51" w:rsidP="00036ECA">
            <w:pPr>
              <w:spacing w:before="60"/>
              <w:rPr>
                <w:rFonts w:ascii="Arial" w:hAnsi="Arial" w:cs="Arial"/>
                <w:sz w:val="16"/>
              </w:rPr>
            </w:pPr>
            <w:r>
              <w:rPr>
                <w:rFonts w:ascii="Arial" w:hAnsi="Arial" w:cs="Arial"/>
                <w:sz w:val="16"/>
              </w:rPr>
              <w:t>float32</w:t>
            </w:r>
          </w:p>
        </w:tc>
        <w:tc>
          <w:tcPr>
            <w:tcW w:w="1350" w:type="dxa"/>
          </w:tcPr>
          <w:p w:rsidR="00AA4D51" w:rsidRDefault="00FD2DD2" w:rsidP="00036ECA">
            <w:pPr>
              <w:spacing w:before="60"/>
              <w:rPr>
                <w:rFonts w:ascii="Arial" w:hAnsi="Arial" w:cs="Arial"/>
                <w:sz w:val="16"/>
              </w:rPr>
            </w:pPr>
            <w:r>
              <w:rPr>
                <w:rFonts w:ascii="Arial" w:hAnsi="Arial" w:cs="Arial"/>
                <w:sz w:val="16"/>
              </w:rPr>
              <w:t>2.51327</w:t>
            </w:r>
            <w:r w:rsidR="00AA4D51" w:rsidRPr="00AA4D51">
              <w:rPr>
                <w:rFonts w:ascii="Arial" w:hAnsi="Arial" w:cs="Arial"/>
                <w:sz w:val="16"/>
              </w:rPr>
              <w:t>E-06</w:t>
            </w:r>
          </w:p>
        </w:tc>
        <w:tc>
          <w:tcPr>
            <w:tcW w:w="1350" w:type="dxa"/>
          </w:tcPr>
          <w:p w:rsidR="00AA4D51" w:rsidRDefault="001D4168" w:rsidP="00036ECA">
            <w:pPr>
              <w:spacing w:before="60"/>
              <w:rPr>
                <w:rFonts w:ascii="Arial" w:hAnsi="Arial" w:cs="Arial"/>
                <w:sz w:val="16"/>
              </w:rPr>
            </w:pPr>
            <w:r>
              <w:rPr>
                <w:rFonts w:ascii="Arial" w:hAnsi="Arial" w:cs="Arial"/>
                <w:sz w:val="16"/>
              </w:rPr>
              <w:t>0.00125584</w:t>
            </w:r>
            <w:r w:rsidR="00FD2DD2">
              <w:rPr>
                <w:rFonts w:ascii="Arial" w:hAnsi="Arial" w:cs="Arial"/>
                <w:sz w:val="16"/>
              </w:rPr>
              <w:t>8</w:t>
            </w:r>
          </w:p>
        </w:tc>
      </w:tr>
      <w:bookmarkEnd w:id="32"/>
      <w:tr w:rsidR="00E4251A" w:rsidTr="00FD2DD2">
        <w:trPr>
          <w:trHeight w:val="20"/>
        </w:trPr>
        <w:tc>
          <w:tcPr>
            <w:tcW w:w="2718" w:type="dxa"/>
            <w:vMerge/>
          </w:tcPr>
          <w:p w:rsidR="00E4251A" w:rsidRPr="00036ECA" w:rsidRDefault="00E4251A" w:rsidP="00036ECA">
            <w:pPr>
              <w:spacing w:before="60"/>
              <w:rPr>
                <w:rFonts w:ascii="Arial" w:hAnsi="Arial" w:cs="Arial"/>
                <w:sz w:val="16"/>
              </w:rPr>
            </w:pPr>
          </w:p>
        </w:tc>
        <w:tc>
          <w:tcPr>
            <w:tcW w:w="2880" w:type="dxa"/>
          </w:tcPr>
          <w:p w:rsidR="00E4251A" w:rsidRPr="00036ECA" w:rsidRDefault="00E4251A" w:rsidP="00036ECA">
            <w:pPr>
              <w:spacing w:before="60"/>
              <w:rPr>
                <w:rFonts w:ascii="Arial" w:hAnsi="Arial" w:cs="Arial"/>
                <w:sz w:val="16"/>
              </w:rPr>
            </w:pPr>
            <w:bookmarkStart w:id="35" w:name="OLE_LINK1"/>
            <w:r w:rsidRPr="005D2D78">
              <w:rPr>
                <w:rFonts w:ascii="Arial" w:hAnsi="Arial" w:cs="Arial"/>
                <w:sz w:val="16"/>
              </w:rPr>
              <w:t>RelHwPos</w:t>
            </w:r>
            <w:r>
              <w:rPr>
                <w:rFonts w:ascii="Arial" w:hAnsi="Arial" w:cs="Arial"/>
                <w:sz w:val="16"/>
              </w:rPr>
              <w:t>Filt</w:t>
            </w:r>
            <w:r w:rsidRPr="005D2D78">
              <w:rPr>
                <w:rFonts w:ascii="Arial" w:hAnsi="Arial" w:cs="Arial"/>
                <w:sz w:val="16"/>
              </w:rPr>
              <w:t>2SV_HwDeg_str</w:t>
            </w:r>
            <w:bookmarkEnd w:id="35"/>
          </w:p>
        </w:tc>
        <w:tc>
          <w:tcPr>
            <w:tcW w:w="1350" w:type="dxa"/>
          </w:tcPr>
          <w:p w:rsidR="00E4251A" w:rsidRDefault="00E4251A" w:rsidP="00036ECA">
            <w:pPr>
              <w:spacing w:before="60"/>
              <w:rPr>
                <w:rFonts w:ascii="Arial" w:hAnsi="Arial" w:cs="Arial"/>
                <w:sz w:val="16"/>
              </w:rPr>
            </w:pPr>
            <w:r w:rsidRPr="005D2D78">
              <w:rPr>
                <w:rFonts w:ascii="Arial" w:hAnsi="Arial" w:cs="Arial"/>
                <w:sz w:val="16"/>
              </w:rPr>
              <w:t>LPF32KSV_Str</w:t>
            </w:r>
          </w:p>
        </w:tc>
        <w:tc>
          <w:tcPr>
            <w:tcW w:w="1350" w:type="dxa"/>
          </w:tcPr>
          <w:p w:rsidR="00E4251A" w:rsidRDefault="00694D85" w:rsidP="00036ECA">
            <w:pPr>
              <w:spacing w:before="60"/>
              <w:rPr>
                <w:rFonts w:ascii="Arial" w:hAnsi="Arial" w:cs="Arial"/>
                <w:sz w:val="16"/>
              </w:rPr>
            </w:pPr>
            <w:r>
              <w:rPr>
                <w:rFonts w:ascii="Arial" w:hAnsi="Arial" w:cs="Arial"/>
                <w:sz w:val="16"/>
              </w:rPr>
              <w:t>N/A</w:t>
            </w:r>
          </w:p>
        </w:tc>
        <w:tc>
          <w:tcPr>
            <w:tcW w:w="1350" w:type="dxa"/>
          </w:tcPr>
          <w:p w:rsidR="00E4251A" w:rsidRDefault="00694D85" w:rsidP="00036ECA">
            <w:pPr>
              <w:spacing w:before="60"/>
              <w:rPr>
                <w:rFonts w:ascii="Arial" w:hAnsi="Arial" w:cs="Arial"/>
                <w:sz w:val="16"/>
              </w:rPr>
            </w:pPr>
            <w:r>
              <w:rPr>
                <w:rFonts w:ascii="Arial" w:hAnsi="Arial" w:cs="Arial"/>
                <w:sz w:val="16"/>
              </w:rPr>
              <w:t>N/A</w:t>
            </w:r>
          </w:p>
        </w:tc>
      </w:tr>
      <w:tr w:rsidR="00FD2DD2" w:rsidTr="00FD2DD2">
        <w:trPr>
          <w:trHeight w:val="20"/>
        </w:trPr>
        <w:tc>
          <w:tcPr>
            <w:tcW w:w="2718" w:type="dxa"/>
            <w:vMerge/>
          </w:tcPr>
          <w:p w:rsidR="00FD2DD2" w:rsidRPr="00036ECA" w:rsidRDefault="00FD2DD2" w:rsidP="00036ECA">
            <w:pPr>
              <w:spacing w:before="60"/>
              <w:rPr>
                <w:rFonts w:ascii="Arial" w:hAnsi="Arial" w:cs="Arial"/>
                <w:sz w:val="16"/>
              </w:rPr>
            </w:pPr>
          </w:p>
        </w:tc>
        <w:tc>
          <w:tcPr>
            <w:tcW w:w="2880" w:type="dxa"/>
          </w:tcPr>
          <w:p w:rsidR="00FD2DD2" w:rsidRPr="005D2D78" w:rsidRDefault="00FD2DD2" w:rsidP="00FD2DD2">
            <w:pPr>
              <w:spacing w:before="60"/>
              <w:rPr>
                <w:rFonts w:ascii="Arial" w:hAnsi="Arial" w:cs="Arial"/>
                <w:sz w:val="16"/>
              </w:rPr>
            </w:pPr>
            <w:r w:rsidRPr="005D2D78">
              <w:rPr>
                <w:rFonts w:ascii="Arial" w:hAnsi="Arial" w:cs="Arial"/>
                <w:sz w:val="16"/>
              </w:rPr>
              <w:t>RelHwPos</w:t>
            </w:r>
            <w:r>
              <w:rPr>
                <w:rFonts w:ascii="Arial" w:hAnsi="Arial" w:cs="Arial"/>
                <w:sz w:val="16"/>
              </w:rPr>
              <w:t>Filt2</w:t>
            </w:r>
            <w:r w:rsidRPr="005D2D78">
              <w:rPr>
                <w:rFonts w:ascii="Arial" w:hAnsi="Arial" w:cs="Arial"/>
                <w:sz w:val="16"/>
              </w:rPr>
              <w:t>SV_HwDeg_str</w:t>
            </w:r>
            <w:r>
              <w:rPr>
                <w:rFonts w:ascii="Arial" w:hAnsi="Arial" w:cs="Arial"/>
                <w:sz w:val="16"/>
              </w:rPr>
              <w:t>.SV_Uls_f32</w:t>
            </w:r>
          </w:p>
        </w:tc>
        <w:tc>
          <w:tcPr>
            <w:tcW w:w="1350" w:type="dxa"/>
          </w:tcPr>
          <w:p w:rsidR="00FD2DD2" w:rsidRDefault="00FD2DD2" w:rsidP="00036ECA">
            <w:pPr>
              <w:spacing w:before="60"/>
              <w:rPr>
                <w:rFonts w:ascii="Arial" w:hAnsi="Arial" w:cs="Arial"/>
                <w:sz w:val="16"/>
              </w:rPr>
            </w:pPr>
            <w:r>
              <w:rPr>
                <w:rFonts w:ascii="Arial" w:hAnsi="Arial" w:cs="Arial"/>
                <w:sz w:val="16"/>
              </w:rPr>
              <w:t>float32</w:t>
            </w:r>
          </w:p>
        </w:tc>
        <w:tc>
          <w:tcPr>
            <w:tcW w:w="1350" w:type="dxa"/>
          </w:tcPr>
          <w:p w:rsidR="00FD2DD2" w:rsidRDefault="00FD2DD2" w:rsidP="00036ECA">
            <w:pPr>
              <w:spacing w:before="60"/>
              <w:rPr>
                <w:rFonts w:ascii="Arial" w:hAnsi="Arial" w:cs="Arial"/>
                <w:sz w:val="16"/>
              </w:rPr>
            </w:pPr>
            <w:r>
              <w:rPr>
                <w:rFonts w:ascii="Arial" w:hAnsi="Arial" w:cs="Arial"/>
                <w:sz w:val="16"/>
              </w:rPr>
              <w:t>-3200</w:t>
            </w:r>
          </w:p>
        </w:tc>
        <w:tc>
          <w:tcPr>
            <w:tcW w:w="1350" w:type="dxa"/>
          </w:tcPr>
          <w:p w:rsidR="00FD2DD2" w:rsidRDefault="00FD2DD2" w:rsidP="00036ECA">
            <w:pPr>
              <w:spacing w:before="60"/>
              <w:rPr>
                <w:rFonts w:ascii="Arial" w:hAnsi="Arial" w:cs="Arial"/>
                <w:sz w:val="16"/>
              </w:rPr>
            </w:pPr>
            <w:r>
              <w:rPr>
                <w:rFonts w:ascii="Arial" w:hAnsi="Arial" w:cs="Arial"/>
                <w:sz w:val="16"/>
              </w:rPr>
              <w:t>3200</w:t>
            </w:r>
          </w:p>
        </w:tc>
      </w:tr>
      <w:tr w:rsidR="00FD2DD2" w:rsidTr="00FD2DD2">
        <w:trPr>
          <w:trHeight w:val="20"/>
        </w:trPr>
        <w:tc>
          <w:tcPr>
            <w:tcW w:w="2718" w:type="dxa"/>
            <w:vMerge/>
          </w:tcPr>
          <w:p w:rsidR="00FD2DD2" w:rsidRPr="00036ECA" w:rsidRDefault="00FD2DD2" w:rsidP="00036ECA">
            <w:pPr>
              <w:spacing w:before="60"/>
              <w:rPr>
                <w:rFonts w:ascii="Arial" w:hAnsi="Arial" w:cs="Arial"/>
                <w:sz w:val="16"/>
              </w:rPr>
            </w:pPr>
          </w:p>
        </w:tc>
        <w:tc>
          <w:tcPr>
            <w:tcW w:w="2880" w:type="dxa"/>
          </w:tcPr>
          <w:p w:rsidR="00FD2DD2" w:rsidRPr="005D2D78" w:rsidRDefault="00FD2DD2" w:rsidP="00FD2DD2">
            <w:pPr>
              <w:spacing w:before="60"/>
              <w:rPr>
                <w:rFonts w:ascii="Arial" w:hAnsi="Arial" w:cs="Arial"/>
                <w:sz w:val="16"/>
              </w:rPr>
            </w:pPr>
            <w:r w:rsidRPr="005D2D78">
              <w:rPr>
                <w:rFonts w:ascii="Arial" w:hAnsi="Arial" w:cs="Arial"/>
                <w:sz w:val="16"/>
              </w:rPr>
              <w:t>RelHwPos</w:t>
            </w:r>
            <w:r>
              <w:rPr>
                <w:rFonts w:ascii="Arial" w:hAnsi="Arial" w:cs="Arial"/>
                <w:sz w:val="16"/>
              </w:rPr>
              <w:t>Filt2</w:t>
            </w:r>
            <w:r w:rsidRPr="005D2D78">
              <w:rPr>
                <w:rFonts w:ascii="Arial" w:hAnsi="Arial" w:cs="Arial"/>
                <w:sz w:val="16"/>
              </w:rPr>
              <w:t>SV_HwDeg_str</w:t>
            </w:r>
            <w:r>
              <w:rPr>
                <w:rFonts w:ascii="Arial" w:hAnsi="Arial" w:cs="Arial"/>
                <w:sz w:val="16"/>
              </w:rPr>
              <w:t>.K_Uls_f32</w:t>
            </w:r>
          </w:p>
        </w:tc>
        <w:tc>
          <w:tcPr>
            <w:tcW w:w="1350" w:type="dxa"/>
          </w:tcPr>
          <w:p w:rsidR="00FD2DD2" w:rsidRDefault="00FD2DD2" w:rsidP="00036ECA">
            <w:pPr>
              <w:spacing w:before="60"/>
              <w:rPr>
                <w:rFonts w:ascii="Arial" w:hAnsi="Arial" w:cs="Arial"/>
                <w:sz w:val="16"/>
              </w:rPr>
            </w:pPr>
            <w:r>
              <w:rPr>
                <w:rFonts w:ascii="Arial" w:hAnsi="Arial" w:cs="Arial"/>
                <w:sz w:val="16"/>
              </w:rPr>
              <w:t>float32</w:t>
            </w:r>
          </w:p>
        </w:tc>
        <w:tc>
          <w:tcPr>
            <w:tcW w:w="1350" w:type="dxa"/>
          </w:tcPr>
          <w:p w:rsidR="00FD2DD2" w:rsidRDefault="00FD2DD2" w:rsidP="00FD2DD2">
            <w:pPr>
              <w:spacing w:before="60"/>
              <w:rPr>
                <w:rFonts w:ascii="Arial" w:hAnsi="Arial" w:cs="Arial"/>
                <w:sz w:val="16"/>
              </w:rPr>
            </w:pPr>
            <w:r w:rsidRPr="00AA4D51">
              <w:rPr>
                <w:rFonts w:ascii="Arial" w:hAnsi="Arial" w:cs="Arial"/>
                <w:sz w:val="16"/>
              </w:rPr>
              <w:t>2.51327E-06</w:t>
            </w:r>
          </w:p>
        </w:tc>
        <w:tc>
          <w:tcPr>
            <w:tcW w:w="1350" w:type="dxa"/>
          </w:tcPr>
          <w:p w:rsidR="00FD2DD2" w:rsidRDefault="001D4168" w:rsidP="00FD2DD2">
            <w:pPr>
              <w:spacing w:before="60"/>
              <w:rPr>
                <w:rFonts w:ascii="Arial" w:hAnsi="Arial" w:cs="Arial"/>
                <w:sz w:val="16"/>
              </w:rPr>
            </w:pPr>
            <w:r>
              <w:rPr>
                <w:rFonts w:ascii="Arial" w:hAnsi="Arial" w:cs="Arial"/>
                <w:sz w:val="16"/>
              </w:rPr>
              <w:t>0.00125584</w:t>
            </w:r>
            <w:r w:rsidR="00FD2DD2" w:rsidRPr="00AA4D51">
              <w:rPr>
                <w:rFonts w:ascii="Arial" w:hAnsi="Arial" w:cs="Arial"/>
                <w:sz w:val="16"/>
              </w:rPr>
              <w:t>8</w:t>
            </w:r>
          </w:p>
        </w:tc>
      </w:tr>
      <w:tr w:rsidR="00E4251A" w:rsidTr="00FD2DD2">
        <w:trPr>
          <w:trHeight w:val="20"/>
        </w:trPr>
        <w:tc>
          <w:tcPr>
            <w:tcW w:w="2718" w:type="dxa"/>
            <w:vMerge/>
          </w:tcPr>
          <w:p w:rsidR="00E4251A" w:rsidRPr="00036ECA" w:rsidRDefault="00E4251A" w:rsidP="00036ECA">
            <w:pPr>
              <w:spacing w:before="60"/>
              <w:rPr>
                <w:rFonts w:ascii="Arial" w:hAnsi="Arial" w:cs="Arial"/>
                <w:sz w:val="16"/>
              </w:rPr>
            </w:pPr>
            <w:bookmarkStart w:id="36" w:name="_Hlk364681058"/>
            <w:bookmarkStart w:id="37" w:name="OLE_LINK14"/>
            <w:bookmarkStart w:id="38" w:name="OLE_LINK15"/>
          </w:p>
        </w:tc>
        <w:tc>
          <w:tcPr>
            <w:tcW w:w="2880" w:type="dxa"/>
          </w:tcPr>
          <w:p w:rsidR="00E4251A" w:rsidRPr="00036ECA" w:rsidRDefault="00E4251A" w:rsidP="00036ECA">
            <w:pPr>
              <w:spacing w:before="60"/>
              <w:rPr>
                <w:rFonts w:ascii="Arial" w:hAnsi="Arial" w:cs="Arial"/>
                <w:sz w:val="16"/>
              </w:rPr>
            </w:pPr>
            <w:r w:rsidRPr="005D2D78">
              <w:rPr>
                <w:rFonts w:ascii="Arial" w:hAnsi="Arial" w:cs="Arial"/>
                <w:sz w:val="16"/>
              </w:rPr>
              <w:t>Filter1Enable_Cnt_lgc</w:t>
            </w:r>
          </w:p>
        </w:tc>
        <w:tc>
          <w:tcPr>
            <w:tcW w:w="1350" w:type="dxa"/>
          </w:tcPr>
          <w:p w:rsidR="00E4251A" w:rsidRDefault="00E4251A" w:rsidP="00036ECA">
            <w:pPr>
              <w:spacing w:before="60"/>
              <w:rPr>
                <w:rFonts w:ascii="Arial" w:hAnsi="Arial" w:cs="Arial"/>
                <w:sz w:val="16"/>
              </w:rPr>
            </w:pPr>
            <w:proofErr w:type="spellStart"/>
            <w:r>
              <w:rPr>
                <w:rFonts w:ascii="Arial" w:hAnsi="Arial" w:cs="Arial"/>
                <w:sz w:val="16"/>
              </w:rPr>
              <w:t>boolean</w:t>
            </w:r>
            <w:proofErr w:type="spellEnd"/>
          </w:p>
        </w:tc>
        <w:tc>
          <w:tcPr>
            <w:tcW w:w="1350" w:type="dxa"/>
          </w:tcPr>
          <w:p w:rsidR="00E4251A" w:rsidRDefault="00E4251A" w:rsidP="00036ECA">
            <w:pPr>
              <w:spacing w:before="60"/>
              <w:rPr>
                <w:rFonts w:ascii="Arial" w:hAnsi="Arial" w:cs="Arial"/>
                <w:sz w:val="16"/>
              </w:rPr>
            </w:pPr>
            <w:r>
              <w:rPr>
                <w:rFonts w:ascii="Arial" w:hAnsi="Arial" w:cs="Arial"/>
                <w:sz w:val="16"/>
              </w:rPr>
              <w:t>FALSE</w:t>
            </w:r>
          </w:p>
        </w:tc>
        <w:tc>
          <w:tcPr>
            <w:tcW w:w="1350" w:type="dxa"/>
          </w:tcPr>
          <w:p w:rsidR="00E4251A" w:rsidRDefault="00E4251A" w:rsidP="00036ECA">
            <w:pPr>
              <w:spacing w:before="60"/>
              <w:rPr>
                <w:rFonts w:ascii="Arial" w:hAnsi="Arial" w:cs="Arial"/>
                <w:sz w:val="16"/>
              </w:rPr>
            </w:pPr>
            <w:r>
              <w:rPr>
                <w:rFonts w:ascii="Arial" w:hAnsi="Arial" w:cs="Arial"/>
                <w:sz w:val="16"/>
              </w:rPr>
              <w:t>TRUE</w:t>
            </w:r>
          </w:p>
        </w:tc>
      </w:tr>
      <w:tr w:rsidR="00E4251A" w:rsidTr="00FD2DD2">
        <w:trPr>
          <w:trHeight w:val="20"/>
        </w:trPr>
        <w:tc>
          <w:tcPr>
            <w:tcW w:w="2718" w:type="dxa"/>
            <w:vMerge/>
          </w:tcPr>
          <w:p w:rsidR="00E4251A" w:rsidRPr="00036ECA" w:rsidRDefault="00E4251A" w:rsidP="00036ECA">
            <w:pPr>
              <w:spacing w:before="60"/>
              <w:rPr>
                <w:rFonts w:ascii="Arial" w:hAnsi="Arial" w:cs="Arial"/>
                <w:sz w:val="16"/>
              </w:rPr>
            </w:pPr>
          </w:p>
        </w:tc>
        <w:tc>
          <w:tcPr>
            <w:tcW w:w="2880" w:type="dxa"/>
          </w:tcPr>
          <w:p w:rsidR="00E4251A" w:rsidRPr="00036ECA" w:rsidRDefault="00E4251A" w:rsidP="00036ECA">
            <w:pPr>
              <w:spacing w:before="60"/>
              <w:rPr>
                <w:rFonts w:ascii="Arial" w:hAnsi="Arial" w:cs="Arial"/>
                <w:sz w:val="16"/>
              </w:rPr>
            </w:pPr>
            <w:r w:rsidRPr="005D2D78">
              <w:rPr>
                <w:rFonts w:ascii="Arial" w:hAnsi="Arial" w:cs="Arial"/>
                <w:sz w:val="16"/>
              </w:rPr>
              <w:t>Filter2Enable_Cnt_lgc</w:t>
            </w:r>
          </w:p>
        </w:tc>
        <w:tc>
          <w:tcPr>
            <w:tcW w:w="1350" w:type="dxa"/>
          </w:tcPr>
          <w:p w:rsidR="00E4251A" w:rsidRDefault="00E4251A" w:rsidP="00036ECA">
            <w:pPr>
              <w:spacing w:before="60"/>
              <w:rPr>
                <w:rFonts w:ascii="Arial" w:hAnsi="Arial" w:cs="Arial"/>
                <w:sz w:val="16"/>
              </w:rPr>
            </w:pPr>
            <w:proofErr w:type="spellStart"/>
            <w:r>
              <w:rPr>
                <w:rFonts w:ascii="Arial" w:hAnsi="Arial" w:cs="Arial"/>
                <w:sz w:val="16"/>
              </w:rPr>
              <w:t>boolean</w:t>
            </w:r>
            <w:proofErr w:type="spellEnd"/>
          </w:p>
        </w:tc>
        <w:tc>
          <w:tcPr>
            <w:tcW w:w="1350" w:type="dxa"/>
          </w:tcPr>
          <w:p w:rsidR="00E4251A" w:rsidRDefault="00E4251A" w:rsidP="00036ECA">
            <w:pPr>
              <w:spacing w:before="60"/>
              <w:rPr>
                <w:rFonts w:ascii="Arial" w:hAnsi="Arial" w:cs="Arial"/>
                <w:sz w:val="16"/>
              </w:rPr>
            </w:pPr>
            <w:r>
              <w:rPr>
                <w:rFonts w:ascii="Arial" w:hAnsi="Arial" w:cs="Arial"/>
                <w:sz w:val="16"/>
              </w:rPr>
              <w:t>FALSE</w:t>
            </w:r>
          </w:p>
        </w:tc>
        <w:tc>
          <w:tcPr>
            <w:tcW w:w="1350" w:type="dxa"/>
          </w:tcPr>
          <w:p w:rsidR="00E4251A" w:rsidRDefault="00E4251A" w:rsidP="00036ECA">
            <w:pPr>
              <w:spacing w:before="60"/>
              <w:rPr>
                <w:rFonts w:ascii="Arial" w:hAnsi="Arial" w:cs="Arial"/>
                <w:sz w:val="16"/>
              </w:rPr>
            </w:pPr>
            <w:r>
              <w:rPr>
                <w:rFonts w:ascii="Arial" w:hAnsi="Arial" w:cs="Arial"/>
                <w:sz w:val="16"/>
              </w:rPr>
              <w:t>TRUE</w:t>
            </w:r>
          </w:p>
        </w:tc>
      </w:tr>
      <w:bookmarkEnd w:id="36"/>
      <w:tr w:rsidR="00E4251A" w:rsidTr="00FD2DD2">
        <w:trPr>
          <w:trHeight w:val="20"/>
        </w:trPr>
        <w:tc>
          <w:tcPr>
            <w:tcW w:w="2718" w:type="dxa"/>
            <w:vMerge/>
          </w:tcPr>
          <w:p w:rsidR="00E4251A" w:rsidRPr="00036ECA" w:rsidRDefault="00E4251A" w:rsidP="00036ECA">
            <w:pPr>
              <w:spacing w:before="60"/>
              <w:rPr>
                <w:rFonts w:ascii="Arial" w:hAnsi="Arial" w:cs="Arial"/>
                <w:sz w:val="16"/>
              </w:rPr>
            </w:pPr>
          </w:p>
        </w:tc>
        <w:tc>
          <w:tcPr>
            <w:tcW w:w="2880" w:type="dxa"/>
          </w:tcPr>
          <w:p w:rsidR="00E4251A" w:rsidRPr="00036ECA" w:rsidRDefault="00E4251A" w:rsidP="00E4251A">
            <w:pPr>
              <w:spacing w:before="60"/>
              <w:rPr>
                <w:rFonts w:ascii="Arial" w:hAnsi="Arial" w:cs="Arial"/>
                <w:sz w:val="16"/>
              </w:rPr>
            </w:pPr>
            <w:r w:rsidRPr="005D2D78">
              <w:rPr>
                <w:rFonts w:ascii="Arial" w:hAnsi="Arial" w:cs="Arial"/>
                <w:sz w:val="16"/>
              </w:rPr>
              <w:t>Filter1</w:t>
            </w:r>
            <w:r>
              <w:rPr>
                <w:rFonts w:ascii="Arial" w:hAnsi="Arial" w:cs="Arial"/>
                <w:sz w:val="16"/>
              </w:rPr>
              <w:t>Initialized</w:t>
            </w:r>
            <w:r w:rsidRPr="005D2D78">
              <w:rPr>
                <w:rFonts w:ascii="Arial" w:hAnsi="Arial" w:cs="Arial"/>
                <w:sz w:val="16"/>
              </w:rPr>
              <w:t>_Cnt_lgc</w:t>
            </w:r>
          </w:p>
        </w:tc>
        <w:tc>
          <w:tcPr>
            <w:tcW w:w="1350" w:type="dxa"/>
          </w:tcPr>
          <w:p w:rsidR="00E4251A" w:rsidRDefault="00E4251A" w:rsidP="002F0A38">
            <w:pPr>
              <w:spacing w:before="60"/>
              <w:rPr>
                <w:rFonts w:ascii="Arial" w:hAnsi="Arial" w:cs="Arial"/>
                <w:sz w:val="16"/>
              </w:rPr>
            </w:pPr>
            <w:proofErr w:type="spellStart"/>
            <w:r>
              <w:rPr>
                <w:rFonts w:ascii="Arial" w:hAnsi="Arial" w:cs="Arial"/>
                <w:sz w:val="16"/>
              </w:rPr>
              <w:t>boolean</w:t>
            </w:r>
            <w:proofErr w:type="spellEnd"/>
          </w:p>
        </w:tc>
        <w:tc>
          <w:tcPr>
            <w:tcW w:w="1350" w:type="dxa"/>
          </w:tcPr>
          <w:p w:rsidR="00E4251A" w:rsidRDefault="00E4251A" w:rsidP="002F0A38">
            <w:pPr>
              <w:spacing w:before="60"/>
              <w:rPr>
                <w:rFonts w:ascii="Arial" w:hAnsi="Arial" w:cs="Arial"/>
                <w:sz w:val="16"/>
              </w:rPr>
            </w:pPr>
            <w:r>
              <w:rPr>
                <w:rFonts w:ascii="Arial" w:hAnsi="Arial" w:cs="Arial"/>
                <w:sz w:val="16"/>
              </w:rPr>
              <w:t>FALSE</w:t>
            </w:r>
          </w:p>
        </w:tc>
        <w:tc>
          <w:tcPr>
            <w:tcW w:w="1350" w:type="dxa"/>
          </w:tcPr>
          <w:p w:rsidR="00E4251A" w:rsidRDefault="00E4251A" w:rsidP="002F0A38">
            <w:pPr>
              <w:spacing w:before="60"/>
              <w:rPr>
                <w:rFonts w:ascii="Arial" w:hAnsi="Arial" w:cs="Arial"/>
                <w:sz w:val="16"/>
              </w:rPr>
            </w:pPr>
            <w:r>
              <w:rPr>
                <w:rFonts w:ascii="Arial" w:hAnsi="Arial" w:cs="Arial"/>
                <w:sz w:val="16"/>
              </w:rPr>
              <w:t>TRUE</w:t>
            </w:r>
          </w:p>
        </w:tc>
      </w:tr>
      <w:tr w:rsidR="00E4251A" w:rsidTr="00FD2DD2">
        <w:trPr>
          <w:trHeight w:val="20"/>
        </w:trPr>
        <w:tc>
          <w:tcPr>
            <w:tcW w:w="2718" w:type="dxa"/>
            <w:vMerge/>
          </w:tcPr>
          <w:p w:rsidR="00E4251A" w:rsidRPr="00036ECA" w:rsidRDefault="00E4251A" w:rsidP="00036ECA">
            <w:pPr>
              <w:spacing w:before="60"/>
              <w:rPr>
                <w:rFonts w:ascii="Arial" w:hAnsi="Arial" w:cs="Arial"/>
                <w:sz w:val="16"/>
              </w:rPr>
            </w:pPr>
          </w:p>
        </w:tc>
        <w:tc>
          <w:tcPr>
            <w:tcW w:w="2880" w:type="dxa"/>
          </w:tcPr>
          <w:p w:rsidR="00E4251A" w:rsidRPr="00036ECA" w:rsidRDefault="00E4251A" w:rsidP="00E4251A">
            <w:pPr>
              <w:spacing w:before="60"/>
              <w:rPr>
                <w:rFonts w:ascii="Arial" w:hAnsi="Arial" w:cs="Arial"/>
                <w:sz w:val="16"/>
              </w:rPr>
            </w:pPr>
            <w:r w:rsidRPr="005D2D78">
              <w:rPr>
                <w:rFonts w:ascii="Arial" w:hAnsi="Arial" w:cs="Arial"/>
                <w:sz w:val="16"/>
              </w:rPr>
              <w:t>Filter2</w:t>
            </w:r>
            <w:r>
              <w:rPr>
                <w:rFonts w:ascii="Arial" w:hAnsi="Arial" w:cs="Arial"/>
                <w:sz w:val="16"/>
              </w:rPr>
              <w:t>Initialized</w:t>
            </w:r>
            <w:r w:rsidRPr="005D2D78">
              <w:rPr>
                <w:rFonts w:ascii="Arial" w:hAnsi="Arial" w:cs="Arial"/>
                <w:sz w:val="16"/>
              </w:rPr>
              <w:t>_Cnt_lgc</w:t>
            </w:r>
          </w:p>
        </w:tc>
        <w:tc>
          <w:tcPr>
            <w:tcW w:w="1350" w:type="dxa"/>
          </w:tcPr>
          <w:p w:rsidR="00E4251A" w:rsidRDefault="00E4251A" w:rsidP="002F0A38">
            <w:pPr>
              <w:spacing w:before="60"/>
              <w:rPr>
                <w:rFonts w:ascii="Arial" w:hAnsi="Arial" w:cs="Arial"/>
                <w:sz w:val="16"/>
              </w:rPr>
            </w:pPr>
            <w:proofErr w:type="spellStart"/>
            <w:r>
              <w:rPr>
                <w:rFonts w:ascii="Arial" w:hAnsi="Arial" w:cs="Arial"/>
                <w:sz w:val="16"/>
              </w:rPr>
              <w:t>boolean</w:t>
            </w:r>
            <w:proofErr w:type="spellEnd"/>
          </w:p>
        </w:tc>
        <w:tc>
          <w:tcPr>
            <w:tcW w:w="1350" w:type="dxa"/>
          </w:tcPr>
          <w:p w:rsidR="00E4251A" w:rsidRDefault="00E4251A" w:rsidP="002F0A38">
            <w:pPr>
              <w:spacing w:before="60"/>
              <w:rPr>
                <w:rFonts w:ascii="Arial" w:hAnsi="Arial" w:cs="Arial"/>
                <w:sz w:val="16"/>
              </w:rPr>
            </w:pPr>
            <w:r>
              <w:rPr>
                <w:rFonts w:ascii="Arial" w:hAnsi="Arial" w:cs="Arial"/>
                <w:sz w:val="16"/>
              </w:rPr>
              <w:t>FALSE</w:t>
            </w:r>
          </w:p>
        </w:tc>
        <w:tc>
          <w:tcPr>
            <w:tcW w:w="1350" w:type="dxa"/>
          </w:tcPr>
          <w:p w:rsidR="00E4251A" w:rsidRDefault="00E4251A" w:rsidP="002F0A38">
            <w:pPr>
              <w:spacing w:before="60"/>
              <w:rPr>
                <w:rFonts w:ascii="Arial" w:hAnsi="Arial" w:cs="Arial"/>
                <w:sz w:val="16"/>
              </w:rPr>
            </w:pPr>
            <w:r>
              <w:rPr>
                <w:rFonts w:ascii="Arial" w:hAnsi="Arial" w:cs="Arial"/>
                <w:sz w:val="16"/>
              </w:rPr>
              <w:t>TRUE</w:t>
            </w:r>
          </w:p>
        </w:tc>
      </w:tr>
      <w:bookmarkEnd w:id="37"/>
      <w:bookmarkEnd w:id="38"/>
    </w:tbl>
    <w:p w:rsidR="00DE4889" w:rsidRDefault="00DE4889">
      <w:pPr>
        <w:spacing w:after="0"/>
        <w:rPr>
          <w:rFonts w:ascii="Arial" w:hAnsi="Arial"/>
          <w:b/>
          <w:kern w:val="28"/>
          <w:sz w:val="28"/>
        </w:rPr>
      </w:pPr>
      <w:r>
        <w:br w:type="page"/>
      </w:r>
    </w:p>
    <w:p w:rsidR="004A781C" w:rsidRDefault="004A781C">
      <w:pPr>
        <w:pStyle w:val="Heading1"/>
      </w:pPr>
      <w:r>
        <w:lastRenderedPageBreak/>
        <w:t>Constant Data Dictionary</w:t>
      </w:r>
    </w:p>
    <w:p w:rsidR="004A781C" w:rsidRDefault="004A781C">
      <w:pPr>
        <w:pStyle w:val="Heading2"/>
      </w:pPr>
      <w:r>
        <w:t>Calibration Constants</w:t>
      </w:r>
    </w:p>
    <w:p w:rsidR="004A781C" w:rsidRDefault="004A781C">
      <w:r>
        <w:t xml:space="preserve">This section lists the calibrations used by the module.  For details on calibration constants, refer to the Data Dictionary for the application.  </w:t>
      </w:r>
    </w:p>
    <w:tbl>
      <w:tblPr>
        <w:tblW w:w="4608" w:type="dxa"/>
        <w:jc w:val="center"/>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4608"/>
      </w:tblGrid>
      <w:tr w:rsidR="004A781C">
        <w:trPr>
          <w:jc w:val="center"/>
        </w:trPr>
        <w:tc>
          <w:tcPr>
            <w:tcW w:w="4608" w:type="dxa"/>
            <w:tcBorders>
              <w:top w:val="single" w:sz="6" w:space="0" w:color="auto"/>
              <w:left w:val="single" w:sz="6" w:space="0" w:color="auto"/>
              <w:bottom w:val="single" w:sz="6" w:space="0" w:color="auto"/>
              <w:right w:val="single" w:sz="6" w:space="0" w:color="auto"/>
            </w:tcBorders>
            <w:shd w:val="pct30" w:color="FFFF00" w:fill="FFFFFF"/>
          </w:tcPr>
          <w:p w:rsidR="004A781C" w:rsidRDefault="004A781C">
            <w:pPr>
              <w:spacing w:before="60"/>
              <w:jc w:val="center"/>
              <w:rPr>
                <w:rFonts w:ascii="Arial" w:hAnsi="Arial" w:cs="Arial"/>
                <w:sz w:val="16"/>
              </w:rPr>
            </w:pPr>
            <w:r>
              <w:rPr>
                <w:rFonts w:ascii="Arial" w:hAnsi="Arial" w:cs="Arial"/>
                <w:sz w:val="16"/>
              </w:rPr>
              <w:t>Constant Name</w:t>
            </w:r>
          </w:p>
        </w:tc>
      </w:tr>
      <w:tr w:rsidR="00A0462D" w:rsidTr="00036ECA">
        <w:trPr>
          <w:jc w:val="center"/>
        </w:trPr>
        <w:tc>
          <w:tcPr>
            <w:tcW w:w="4608" w:type="dxa"/>
            <w:tcBorders>
              <w:top w:val="single" w:sz="4" w:space="0" w:color="auto"/>
              <w:left w:val="single" w:sz="4" w:space="0" w:color="auto"/>
              <w:bottom w:val="single" w:sz="4" w:space="0" w:color="auto"/>
              <w:right w:val="single" w:sz="4" w:space="0" w:color="auto"/>
            </w:tcBorders>
          </w:tcPr>
          <w:p w:rsidR="00A0462D" w:rsidRPr="00036ECA" w:rsidRDefault="00A0462D" w:rsidP="00667E16">
            <w:pPr>
              <w:spacing w:before="60"/>
              <w:rPr>
                <w:rFonts w:ascii="Arial" w:hAnsi="Arial" w:cs="Arial"/>
                <w:sz w:val="16"/>
              </w:rPr>
            </w:pPr>
            <w:r w:rsidRPr="00A0462D">
              <w:rPr>
                <w:rFonts w:ascii="Arial" w:hAnsi="Arial" w:cs="Arial"/>
                <w:sz w:val="16"/>
              </w:rPr>
              <w:t>k_</w:t>
            </w:r>
            <w:r w:rsidR="00EA4B12" w:rsidRPr="00EA4B12">
              <w:rPr>
                <w:rFonts w:ascii="Arial" w:hAnsi="Arial" w:cs="Arial"/>
                <w:sz w:val="16"/>
              </w:rPr>
              <w:t>AutoCntrPinTrqLPFCoeffKn</w:t>
            </w:r>
            <w:r w:rsidRPr="00A0462D">
              <w:rPr>
                <w:rFonts w:ascii="Arial" w:hAnsi="Arial" w:cs="Arial"/>
                <w:sz w:val="16"/>
              </w:rPr>
              <w:t>_Hz_f32</w:t>
            </w:r>
          </w:p>
        </w:tc>
      </w:tr>
      <w:tr w:rsidR="00A0462D" w:rsidTr="00036ECA">
        <w:trPr>
          <w:jc w:val="center"/>
        </w:trPr>
        <w:tc>
          <w:tcPr>
            <w:tcW w:w="4608" w:type="dxa"/>
            <w:tcBorders>
              <w:top w:val="single" w:sz="4" w:space="0" w:color="auto"/>
              <w:left w:val="single" w:sz="4" w:space="0" w:color="auto"/>
              <w:bottom w:val="single" w:sz="4" w:space="0" w:color="auto"/>
              <w:right w:val="single" w:sz="4" w:space="0" w:color="auto"/>
            </w:tcBorders>
          </w:tcPr>
          <w:p w:rsidR="00A0462D" w:rsidRPr="00036ECA" w:rsidRDefault="00A0462D" w:rsidP="00667E16">
            <w:pPr>
              <w:spacing w:before="60"/>
              <w:rPr>
                <w:rFonts w:ascii="Arial" w:hAnsi="Arial" w:cs="Arial"/>
                <w:sz w:val="16"/>
              </w:rPr>
            </w:pPr>
            <w:r w:rsidRPr="00A0462D">
              <w:rPr>
                <w:rFonts w:ascii="Arial" w:hAnsi="Arial" w:cs="Arial"/>
                <w:sz w:val="16"/>
              </w:rPr>
              <w:t>k_AutoCntrLoSpdTimer1MtrVel_MtrRadpS_f32</w:t>
            </w:r>
          </w:p>
        </w:tc>
      </w:tr>
      <w:tr w:rsidR="00A0462D" w:rsidTr="00036ECA">
        <w:trPr>
          <w:jc w:val="center"/>
        </w:trPr>
        <w:tc>
          <w:tcPr>
            <w:tcW w:w="4608" w:type="dxa"/>
            <w:tcBorders>
              <w:top w:val="single" w:sz="4" w:space="0" w:color="auto"/>
              <w:left w:val="single" w:sz="4" w:space="0" w:color="auto"/>
              <w:bottom w:val="single" w:sz="4" w:space="0" w:color="auto"/>
              <w:right w:val="single" w:sz="4" w:space="0" w:color="auto"/>
            </w:tcBorders>
          </w:tcPr>
          <w:p w:rsidR="00A0462D" w:rsidRPr="00036ECA" w:rsidRDefault="00A0462D" w:rsidP="00667E16">
            <w:pPr>
              <w:spacing w:before="60"/>
              <w:rPr>
                <w:rFonts w:ascii="Arial" w:hAnsi="Arial" w:cs="Arial"/>
                <w:sz w:val="16"/>
              </w:rPr>
            </w:pPr>
            <w:r w:rsidRPr="00A0462D">
              <w:rPr>
                <w:rFonts w:ascii="Arial" w:hAnsi="Arial" w:cs="Arial"/>
                <w:sz w:val="16"/>
              </w:rPr>
              <w:t>k_AutoCntrLoSpdTimer1VehSpd_kph_f32</w:t>
            </w:r>
          </w:p>
        </w:tc>
      </w:tr>
      <w:tr w:rsidR="00A0462D" w:rsidTr="00036ECA">
        <w:trPr>
          <w:jc w:val="center"/>
        </w:trPr>
        <w:tc>
          <w:tcPr>
            <w:tcW w:w="4608" w:type="dxa"/>
            <w:tcBorders>
              <w:top w:val="single" w:sz="4" w:space="0" w:color="auto"/>
              <w:left w:val="single" w:sz="4" w:space="0" w:color="auto"/>
              <w:bottom w:val="single" w:sz="4" w:space="0" w:color="auto"/>
              <w:right w:val="single" w:sz="4" w:space="0" w:color="auto"/>
            </w:tcBorders>
          </w:tcPr>
          <w:p w:rsidR="00A0462D" w:rsidRPr="00036ECA" w:rsidRDefault="00A0462D" w:rsidP="00667E16">
            <w:pPr>
              <w:spacing w:before="60"/>
              <w:rPr>
                <w:rFonts w:ascii="Arial" w:hAnsi="Arial" w:cs="Arial"/>
                <w:sz w:val="16"/>
              </w:rPr>
            </w:pPr>
            <w:r w:rsidRPr="00A0462D">
              <w:rPr>
                <w:rFonts w:ascii="Arial" w:hAnsi="Arial" w:cs="Arial"/>
                <w:sz w:val="16"/>
              </w:rPr>
              <w:t>k_AutoCntrLoSpdTimer1PinTrq_HwNm_f32</w:t>
            </w:r>
          </w:p>
        </w:tc>
      </w:tr>
      <w:tr w:rsidR="00A0462D" w:rsidTr="00036ECA">
        <w:trPr>
          <w:jc w:val="center"/>
        </w:trPr>
        <w:tc>
          <w:tcPr>
            <w:tcW w:w="4608" w:type="dxa"/>
            <w:tcBorders>
              <w:top w:val="single" w:sz="4" w:space="0" w:color="auto"/>
              <w:left w:val="single" w:sz="4" w:space="0" w:color="auto"/>
              <w:bottom w:val="single" w:sz="4" w:space="0" w:color="auto"/>
              <w:right w:val="single" w:sz="4" w:space="0" w:color="auto"/>
            </w:tcBorders>
          </w:tcPr>
          <w:p w:rsidR="00A0462D" w:rsidRPr="00036ECA" w:rsidRDefault="009C0176" w:rsidP="009C0176">
            <w:pPr>
              <w:spacing w:before="60"/>
              <w:rPr>
                <w:rFonts w:ascii="Arial" w:hAnsi="Arial" w:cs="Arial"/>
                <w:sz w:val="16"/>
              </w:rPr>
            </w:pPr>
            <w:r>
              <w:rPr>
                <w:rFonts w:ascii="Arial" w:hAnsi="Arial" w:cs="Arial"/>
                <w:sz w:val="16"/>
              </w:rPr>
              <w:t>k_AutoCntrLoSpdTimer1_mS</w:t>
            </w:r>
            <w:r w:rsidR="00A0462D" w:rsidRPr="00A0462D">
              <w:rPr>
                <w:rFonts w:ascii="Arial" w:hAnsi="Arial" w:cs="Arial"/>
                <w:sz w:val="16"/>
              </w:rPr>
              <w:t>_</w:t>
            </w:r>
            <w:r>
              <w:rPr>
                <w:rFonts w:ascii="Arial" w:hAnsi="Arial" w:cs="Arial"/>
                <w:sz w:val="16"/>
              </w:rPr>
              <w:t>u16</w:t>
            </w:r>
          </w:p>
        </w:tc>
      </w:tr>
      <w:tr w:rsidR="00A0462D" w:rsidTr="00036ECA">
        <w:trPr>
          <w:jc w:val="center"/>
        </w:trPr>
        <w:tc>
          <w:tcPr>
            <w:tcW w:w="4608" w:type="dxa"/>
            <w:tcBorders>
              <w:top w:val="single" w:sz="4" w:space="0" w:color="auto"/>
              <w:left w:val="single" w:sz="4" w:space="0" w:color="auto"/>
              <w:bottom w:val="single" w:sz="4" w:space="0" w:color="auto"/>
              <w:right w:val="single" w:sz="4" w:space="0" w:color="auto"/>
            </w:tcBorders>
          </w:tcPr>
          <w:p w:rsidR="00A0462D" w:rsidRPr="00036ECA" w:rsidRDefault="00A0462D" w:rsidP="00667E16">
            <w:pPr>
              <w:spacing w:before="60"/>
              <w:rPr>
                <w:rFonts w:ascii="Arial" w:hAnsi="Arial" w:cs="Arial"/>
                <w:sz w:val="16"/>
              </w:rPr>
            </w:pPr>
            <w:r w:rsidRPr="00A0462D">
              <w:rPr>
                <w:rFonts w:ascii="Arial" w:hAnsi="Arial" w:cs="Arial"/>
                <w:sz w:val="16"/>
              </w:rPr>
              <w:t>k_</w:t>
            </w:r>
            <w:r w:rsidR="00EA4B12" w:rsidRPr="00EA4B12">
              <w:rPr>
                <w:rFonts w:ascii="Arial" w:hAnsi="Arial" w:cs="Arial"/>
                <w:sz w:val="16"/>
              </w:rPr>
              <w:t>AutoCntrLoSpdFilt1Kn</w:t>
            </w:r>
            <w:r w:rsidRPr="00A0462D">
              <w:rPr>
                <w:rFonts w:ascii="Arial" w:hAnsi="Arial" w:cs="Arial"/>
                <w:sz w:val="16"/>
              </w:rPr>
              <w:t>_Hz_f32</w:t>
            </w:r>
          </w:p>
        </w:tc>
      </w:tr>
      <w:tr w:rsidR="00A0462D" w:rsidTr="00036ECA">
        <w:trPr>
          <w:jc w:val="center"/>
        </w:trPr>
        <w:tc>
          <w:tcPr>
            <w:tcW w:w="4608" w:type="dxa"/>
            <w:tcBorders>
              <w:top w:val="single" w:sz="4" w:space="0" w:color="auto"/>
              <w:left w:val="single" w:sz="4" w:space="0" w:color="auto"/>
              <w:bottom w:val="single" w:sz="4" w:space="0" w:color="auto"/>
              <w:right w:val="single" w:sz="4" w:space="0" w:color="auto"/>
            </w:tcBorders>
          </w:tcPr>
          <w:p w:rsidR="00A0462D" w:rsidRPr="00036ECA" w:rsidRDefault="00A0462D" w:rsidP="00667E16">
            <w:pPr>
              <w:spacing w:before="60"/>
              <w:rPr>
                <w:rFonts w:ascii="Arial" w:hAnsi="Arial" w:cs="Arial"/>
                <w:sz w:val="16"/>
              </w:rPr>
            </w:pPr>
            <w:r w:rsidRPr="00A0462D">
              <w:rPr>
                <w:rFonts w:ascii="Arial" w:hAnsi="Arial" w:cs="Arial"/>
                <w:sz w:val="16"/>
              </w:rPr>
              <w:t>k_AutoCntrLoSpdCntrWindow_HwDeg_f32</w:t>
            </w:r>
          </w:p>
        </w:tc>
      </w:tr>
      <w:tr w:rsidR="00A0462D" w:rsidTr="00036ECA">
        <w:trPr>
          <w:jc w:val="center"/>
        </w:trPr>
        <w:tc>
          <w:tcPr>
            <w:tcW w:w="4608" w:type="dxa"/>
            <w:tcBorders>
              <w:top w:val="single" w:sz="4" w:space="0" w:color="auto"/>
              <w:left w:val="single" w:sz="4" w:space="0" w:color="auto"/>
              <w:bottom w:val="single" w:sz="4" w:space="0" w:color="auto"/>
              <w:right w:val="single" w:sz="4" w:space="0" w:color="auto"/>
            </w:tcBorders>
          </w:tcPr>
          <w:p w:rsidR="00A0462D" w:rsidRPr="00036ECA" w:rsidRDefault="00A0462D" w:rsidP="00EA4B12">
            <w:pPr>
              <w:spacing w:before="60"/>
              <w:rPr>
                <w:rFonts w:ascii="Arial" w:hAnsi="Arial" w:cs="Arial"/>
                <w:sz w:val="16"/>
              </w:rPr>
            </w:pPr>
            <w:r w:rsidRPr="00A0462D">
              <w:rPr>
                <w:rFonts w:ascii="Arial" w:hAnsi="Arial" w:cs="Arial"/>
                <w:sz w:val="16"/>
              </w:rPr>
              <w:t>k_</w:t>
            </w:r>
            <w:r w:rsidR="00EA4B12">
              <w:rPr>
                <w:rFonts w:ascii="Arial" w:hAnsi="Arial" w:cs="Arial"/>
                <w:sz w:val="16"/>
              </w:rPr>
              <w:t>AutoCntrLoSpdFilt2Kn</w:t>
            </w:r>
            <w:r w:rsidRPr="00A0462D">
              <w:rPr>
                <w:rFonts w:ascii="Arial" w:hAnsi="Arial" w:cs="Arial"/>
                <w:sz w:val="16"/>
              </w:rPr>
              <w:t>_Hz_f32</w:t>
            </w:r>
          </w:p>
        </w:tc>
      </w:tr>
      <w:tr w:rsidR="00A0462D" w:rsidTr="00036ECA">
        <w:trPr>
          <w:jc w:val="center"/>
        </w:trPr>
        <w:tc>
          <w:tcPr>
            <w:tcW w:w="4608" w:type="dxa"/>
            <w:tcBorders>
              <w:top w:val="single" w:sz="4" w:space="0" w:color="auto"/>
              <w:left w:val="single" w:sz="4" w:space="0" w:color="auto"/>
              <w:bottom w:val="single" w:sz="4" w:space="0" w:color="auto"/>
              <w:right w:val="single" w:sz="4" w:space="0" w:color="auto"/>
            </w:tcBorders>
          </w:tcPr>
          <w:p w:rsidR="00A0462D" w:rsidRPr="00036ECA" w:rsidRDefault="00A0462D" w:rsidP="00667E16">
            <w:pPr>
              <w:spacing w:before="60"/>
              <w:rPr>
                <w:rFonts w:ascii="Arial" w:hAnsi="Arial" w:cs="Arial"/>
                <w:sz w:val="16"/>
              </w:rPr>
            </w:pPr>
            <w:r w:rsidRPr="00A0462D">
              <w:rPr>
                <w:rFonts w:ascii="Arial" w:hAnsi="Arial" w:cs="Arial"/>
                <w:sz w:val="16"/>
              </w:rPr>
              <w:t>k_AutoCntrLoSpdTimer2_</w:t>
            </w:r>
            <w:r w:rsidR="009C0176">
              <w:rPr>
                <w:rFonts w:ascii="Arial" w:hAnsi="Arial" w:cs="Arial"/>
                <w:sz w:val="16"/>
              </w:rPr>
              <w:t>mS_u16</w:t>
            </w:r>
          </w:p>
        </w:tc>
      </w:tr>
      <w:tr w:rsidR="00A0462D" w:rsidTr="00036ECA">
        <w:trPr>
          <w:jc w:val="center"/>
        </w:trPr>
        <w:tc>
          <w:tcPr>
            <w:tcW w:w="4608" w:type="dxa"/>
            <w:tcBorders>
              <w:top w:val="single" w:sz="4" w:space="0" w:color="auto"/>
              <w:left w:val="single" w:sz="4" w:space="0" w:color="auto"/>
              <w:bottom w:val="single" w:sz="4" w:space="0" w:color="auto"/>
              <w:right w:val="single" w:sz="4" w:space="0" w:color="auto"/>
            </w:tcBorders>
          </w:tcPr>
          <w:p w:rsidR="00A0462D" w:rsidRPr="00036ECA" w:rsidRDefault="00A0462D" w:rsidP="00667E16">
            <w:pPr>
              <w:spacing w:before="60"/>
              <w:rPr>
                <w:rFonts w:ascii="Arial" w:hAnsi="Arial" w:cs="Arial"/>
                <w:sz w:val="16"/>
              </w:rPr>
            </w:pPr>
            <w:r w:rsidRPr="00A0462D">
              <w:rPr>
                <w:rFonts w:ascii="Arial" w:hAnsi="Arial" w:cs="Arial"/>
                <w:sz w:val="16"/>
              </w:rPr>
              <w:t>k_AutoCntrHiSpdTimer1_MtrVel_MtrRadpS_f32</w:t>
            </w:r>
          </w:p>
        </w:tc>
      </w:tr>
      <w:tr w:rsidR="00A0462D" w:rsidTr="00036ECA">
        <w:trPr>
          <w:jc w:val="center"/>
        </w:trPr>
        <w:tc>
          <w:tcPr>
            <w:tcW w:w="4608" w:type="dxa"/>
            <w:tcBorders>
              <w:top w:val="single" w:sz="4" w:space="0" w:color="auto"/>
              <w:left w:val="single" w:sz="4" w:space="0" w:color="auto"/>
              <w:bottom w:val="single" w:sz="4" w:space="0" w:color="auto"/>
              <w:right w:val="single" w:sz="4" w:space="0" w:color="auto"/>
            </w:tcBorders>
          </w:tcPr>
          <w:p w:rsidR="00A0462D" w:rsidRPr="00036ECA" w:rsidRDefault="00A0462D" w:rsidP="00667E16">
            <w:pPr>
              <w:spacing w:before="60"/>
              <w:rPr>
                <w:rFonts w:ascii="Arial" w:hAnsi="Arial" w:cs="Arial"/>
                <w:sz w:val="16"/>
              </w:rPr>
            </w:pPr>
            <w:r w:rsidRPr="00A0462D">
              <w:rPr>
                <w:rFonts w:ascii="Arial" w:hAnsi="Arial" w:cs="Arial"/>
                <w:sz w:val="16"/>
              </w:rPr>
              <w:t>k_AutoCntrHiSpdTimer1_VehSpd_kph_f32</w:t>
            </w:r>
          </w:p>
        </w:tc>
      </w:tr>
      <w:tr w:rsidR="00A0462D" w:rsidTr="00036ECA">
        <w:trPr>
          <w:jc w:val="center"/>
        </w:trPr>
        <w:tc>
          <w:tcPr>
            <w:tcW w:w="4608" w:type="dxa"/>
            <w:tcBorders>
              <w:top w:val="single" w:sz="4" w:space="0" w:color="auto"/>
              <w:left w:val="single" w:sz="4" w:space="0" w:color="auto"/>
              <w:bottom w:val="single" w:sz="4" w:space="0" w:color="auto"/>
              <w:right w:val="single" w:sz="4" w:space="0" w:color="auto"/>
            </w:tcBorders>
          </w:tcPr>
          <w:p w:rsidR="00A0462D" w:rsidRPr="00036ECA" w:rsidRDefault="00A0462D" w:rsidP="00667E16">
            <w:pPr>
              <w:spacing w:before="60"/>
              <w:rPr>
                <w:rFonts w:ascii="Arial" w:hAnsi="Arial" w:cs="Arial"/>
                <w:sz w:val="16"/>
              </w:rPr>
            </w:pPr>
            <w:r w:rsidRPr="00A0462D">
              <w:rPr>
                <w:rFonts w:ascii="Arial" w:hAnsi="Arial" w:cs="Arial"/>
                <w:sz w:val="16"/>
              </w:rPr>
              <w:t>k_AutoCntrHiSpdTimer1PinTrq_HwNm_f32</w:t>
            </w:r>
          </w:p>
        </w:tc>
      </w:tr>
      <w:tr w:rsidR="00A0462D" w:rsidTr="00036ECA">
        <w:trPr>
          <w:jc w:val="center"/>
        </w:trPr>
        <w:tc>
          <w:tcPr>
            <w:tcW w:w="4608" w:type="dxa"/>
            <w:tcBorders>
              <w:top w:val="single" w:sz="4" w:space="0" w:color="auto"/>
              <w:left w:val="single" w:sz="4" w:space="0" w:color="auto"/>
              <w:bottom w:val="single" w:sz="4" w:space="0" w:color="auto"/>
              <w:right w:val="single" w:sz="4" w:space="0" w:color="auto"/>
            </w:tcBorders>
          </w:tcPr>
          <w:p w:rsidR="00A0462D" w:rsidRPr="00036ECA" w:rsidRDefault="00A0462D" w:rsidP="00667E16">
            <w:pPr>
              <w:spacing w:before="60"/>
              <w:rPr>
                <w:rFonts w:ascii="Arial" w:hAnsi="Arial" w:cs="Arial"/>
                <w:sz w:val="16"/>
              </w:rPr>
            </w:pPr>
            <w:r w:rsidRPr="00A0462D">
              <w:rPr>
                <w:rFonts w:ascii="Arial" w:hAnsi="Arial" w:cs="Arial"/>
                <w:sz w:val="16"/>
              </w:rPr>
              <w:t>k_AutoCntrHiSpdTimer1_</w:t>
            </w:r>
            <w:r w:rsidR="009C0176">
              <w:rPr>
                <w:rFonts w:ascii="Arial" w:hAnsi="Arial" w:cs="Arial"/>
                <w:sz w:val="16"/>
              </w:rPr>
              <w:t>mS_u16</w:t>
            </w:r>
          </w:p>
        </w:tc>
      </w:tr>
      <w:tr w:rsidR="00A0462D" w:rsidTr="00036ECA">
        <w:trPr>
          <w:jc w:val="center"/>
        </w:trPr>
        <w:tc>
          <w:tcPr>
            <w:tcW w:w="4608" w:type="dxa"/>
            <w:tcBorders>
              <w:top w:val="single" w:sz="4" w:space="0" w:color="auto"/>
              <w:left w:val="single" w:sz="4" w:space="0" w:color="auto"/>
              <w:bottom w:val="single" w:sz="4" w:space="0" w:color="auto"/>
              <w:right w:val="single" w:sz="4" w:space="0" w:color="auto"/>
            </w:tcBorders>
          </w:tcPr>
          <w:p w:rsidR="00A0462D" w:rsidRPr="00036ECA" w:rsidRDefault="00A0462D" w:rsidP="00667E16">
            <w:pPr>
              <w:spacing w:before="60"/>
              <w:rPr>
                <w:rFonts w:ascii="Arial" w:hAnsi="Arial" w:cs="Arial"/>
                <w:sz w:val="16"/>
              </w:rPr>
            </w:pPr>
            <w:r w:rsidRPr="00A0462D">
              <w:rPr>
                <w:rFonts w:ascii="Arial" w:hAnsi="Arial" w:cs="Arial"/>
                <w:sz w:val="16"/>
              </w:rPr>
              <w:t>k_</w:t>
            </w:r>
            <w:r w:rsidR="00EA4B12" w:rsidRPr="00EA4B12">
              <w:rPr>
                <w:rFonts w:ascii="Arial" w:hAnsi="Arial" w:cs="Arial"/>
                <w:sz w:val="16"/>
              </w:rPr>
              <w:t>AutoCntrHiSpdFilt1Kn</w:t>
            </w:r>
            <w:r w:rsidRPr="00A0462D">
              <w:rPr>
                <w:rFonts w:ascii="Arial" w:hAnsi="Arial" w:cs="Arial"/>
                <w:sz w:val="16"/>
              </w:rPr>
              <w:t>_Hz_f32</w:t>
            </w:r>
          </w:p>
        </w:tc>
      </w:tr>
      <w:tr w:rsidR="00A0462D" w:rsidTr="00036ECA">
        <w:trPr>
          <w:jc w:val="center"/>
        </w:trPr>
        <w:tc>
          <w:tcPr>
            <w:tcW w:w="4608" w:type="dxa"/>
            <w:tcBorders>
              <w:top w:val="single" w:sz="4" w:space="0" w:color="auto"/>
              <w:left w:val="single" w:sz="4" w:space="0" w:color="auto"/>
              <w:bottom w:val="single" w:sz="4" w:space="0" w:color="auto"/>
              <w:right w:val="single" w:sz="4" w:space="0" w:color="auto"/>
            </w:tcBorders>
          </w:tcPr>
          <w:p w:rsidR="00A0462D" w:rsidRPr="00036ECA" w:rsidRDefault="00A0462D" w:rsidP="00667E16">
            <w:pPr>
              <w:spacing w:before="60"/>
              <w:rPr>
                <w:rFonts w:ascii="Arial" w:hAnsi="Arial" w:cs="Arial"/>
                <w:sz w:val="16"/>
              </w:rPr>
            </w:pPr>
            <w:r w:rsidRPr="00A0462D">
              <w:rPr>
                <w:rFonts w:ascii="Arial" w:hAnsi="Arial" w:cs="Arial"/>
                <w:sz w:val="16"/>
              </w:rPr>
              <w:t>k_AutoCntrHiSpdCntrWindow_HwDeg_f32</w:t>
            </w:r>
          </w:p>
        </w:tc>
      </w:tr>
      <w:tr w:rsidR="00A0462D" w:rsidTr="00036ECA">
        <w:trPr>
          <w:jc w:val="center"/>
        </w:trPr>
        <w:tc>
          <w:tcPr>
            <w:tcW w:w="4608" w:type="dxa"/>
            <w:tcBorders>
              <w:top w:val="single" w:sz="4" w:space="0" w:color="auto"/>
              <w:left w:val="single" w:sz="4" w:space="0" w:color="auto"/>
              <w:bottom w:val="single" w:sz="4" w:space="0" w:color="auto"/>
              <w:right w:val="single" w:sz="4" w:space="0" w:color="auto"/>
            </w:tcBorders>
          </w:tcPr>
          <w:p w:rsidR="00A0462D" w:rsidRPr="00036ECA" w:rsidRDefault="00A0462D" w:rsidP="00667E16">
            <w:pPr>
              <w:spacing w:before="60"/>
              <w:rPr>
                <w:rFonts w:ascii="Arial" w:hAnsi="Arial" w:cs="Arial"/>
                <w:sz w:val="16"/>
              </w:rPr>
            </w:pPr>
            <w:r w:rsidRPr="00A0462D">
              <w:rPr>
                <w:rFonts w:ascii="Arial" w:hAnsi="Arial" w:cs="Arial"/>
                <w:sz w:val="16"/>
              </w:rPr>
              <w:t>k_</w:t>
            </w:r>
            <w:r w:rsidR="00EA4B12" w:rsidRPr="00EA4B12">
              <w:rPr>
                <w:rFonts w:ascii="Arial" w:hAnsi="Arial" w:cs="Arial"/>
                <w:sz w:val="16"/>
              </w:rPr>
              <w:t>AutoCntrHiSpdFilt2Kn</w:t>
            </w:r>
            <w:r w:rsidRPr="00A0462D">
              <w:rPr>
                <w:rFonts w:ascii="Arial" w:hAnsi="Arial" w:cs="Arial"/>
                <w:sz w:val="16"/>
              </w:rPr>
              <w:t>_Hz_f32</w:t>
            </w:r>
          </w:p>
        </w:tc>
      </w:tr>
      <w:tr w:rsidR="00A0462D" w:rsidTr="00036ECA">
        <w:trPr>
          <w:jc w:val="center"/>
        </w:trPr>
        <w:tc>
          <w:tcPr>
            <w:tcW w:w="4608" w:type="dxa"/>
            <w:tcBorders>
              <w:top w:val="single" w:sz="4" w:space="0" w:color="auto"/>
              <w:left w:val="single" w:sz="4" w:space="0" w:color="auto"/>
              <w:bottom w:val="single" w:sz="4" w:space="0" w:color="auto"/>
              <w:right w:val="single" w:sz="4" w:space="0" w:color="auto"/>
            </w:tcBorders>
          </w:tcPr>
          <w:p w:rsidR="00A0462D" w:rsidRPr="00036ECA" w:rsidRDefault="00A0462D" w:rsidP="00667E16">
            <w:pPr>
              <w:spacing w:before="60"/>
              <w:rPr>
                <w:rFonts w:ascii="Arial" w:hAnsi="Arial" w:cs="Arial"/>
                <w:sz w:val="16"/>
              </w:rPr>
            </w:pPr>
            <w:r w:rsidRPr="00A0462D">
              <w:rPr>
                <w:rFonts w:ascii="Arial" w:hAnsi="Arial" w:cs="Arial"/>
                <w:sz w:val="16"/>
              </w:rPr>
              <w:t>k_AutoCntrHiSpdTimer2_</w:t>
            </w:r>
            <w:r w:rsidR="009C0176">
              <w:rPr>
                <w:rFonts w:ascii="Arial" w:hAnsi="Arial" w:cs="Arial"/>
                <w:sz w:val="16"/>
              </w:rPr>
              <w:t>ms_u16</w:t>
            </w:r>
          </w:p>
        </w:tc>
      </w:tr>
      <w:tr w:rsidR="004112CB" w:rsidTr="00036ECA">
        <w:trPr>
          <w:jc w:val="center"/>
        </w:trPr>
        <w:tc>
          <w:tcPr>
            <w:tcW w:w="4608" w:type="dxa"/>
            <w:tcBorders>
              <w:top w:val="single" w:sz="4" w:space="0" w:color="auto"/>
              <w:left w:val="single" w:sz="4" w:space="0" w:color="auto"/>
              <w:bottom w:val="single" w:sz="4" w:space="0" w:color="auto"/>
              <w:right w:val="single" w:sz="4" w:space="0" w:color="auto"/>
            </w:tcBorders>
          </w:tcPr>
          <w:p w:rsidR="004112CB" w:rsidRDefault="000429FC" w:rsidP="004112CB">
            <w:pPr>
              <w:spacing w:before="60"/>
            </w:pPr>
            <w:r w:rsidRPr="000429FC">
              <w:rPr>
                <w:rFonts w:ascii="Arial" w:hAnsi="Arial" w:cs="Arial"/>
                <w:sz w:val="16"/>
              </w:rPr>
              <w:t>k_SysKinRatio_MtrDegpHwDeg_f32</w:t>
            </w:r>
          </w:p>
        </w:tc>
      </w:tr>
      <w:tr w:rsidR="00A0462D" w:rsidTr="00036ECA">
        <w:trPr>
          <w:jc w:val="center"/>
        </w:trPr>
        <w:tc>
          <w:tcPr>
            <w:tcW w:w="4608" w:type="dxa"/>
            <w:tcBorders>
              <w:top w:val="single" w:sz="4" w:space="0" w:color="auto"/>
              <w:left w:val="single" w:sz="4" w:space="0" w:color="auto"/>
              <w:bottom w:val="single" w:sz="4" w:space="0" w:color="auto"/>
              <w:right w:val="single" w:sz="4" w:space="0" w:color="auto"/>
            </w:tcBorders>
          </w:tcPr>
          <w:p w:rsidR="00A0462D" w:rsidRPr="00036ECA" w:rsidRDefault="00A0462D" w:rsidP="00667E16">
            <w:pPr>
              <w:spacing w:before="60"/>
              <w:rPr>
                <w:rFonts w:ascii="Arial" w:hAnsi="Arial" w:cs="Arial"/>
                <w:sz w:val="16"/>
              </w:rPr>
            </w:pPr>
            <w:r w:rsidRPr="00A0462D">
              <w:rPr>
                <w:rFonts w:ascii="Arial" w:hAnsi="Arial" w:cs="Arial"/>
                <w:sz w:val="16"/>
              </w:rPr>
              <w:t>k_</w:t>
            </w:r>
            <w:r w:rsidR="00EA4B12" w:rsidRPr="00EA4B12">
              <w:rPr>
                <w:rFonts w:ascii="Arial" w:hAnsi="Arial" w:cs="Arial"/>
                <w:sz w:val="16"/>
              </w:rPr>
              <w:t>AutoCntrHiSpdTimer4MtrVel</w:t>
            </w:r>
            <w:r w:rsidRPr="00A0462D">
              <w:rPr>
                <w:rFonts w:ascii="Arial" w:hAnsi="Arial" w:cs="Arial"/>
                <w:sz w:val="16"/>
              </w:rPr>
              <w:t>_MtrRadpS_f32</w:t>
            </w:r>
          </w:p>
        </w:tc>
      </w:tr>
      <w:tr w:rsidR="00A0462D" w:rsidTr="00036ECA">
        <w:trPr>
          <w:jc w:val="center"/>
        </w:trPr>
        <w:tc>
          <w:tcPr>
            <w:tcW w:w="4608" w:type="dxa"/>
            <w:tcBorders>
              <w:top w:val="single" w:sz="4" w:space="0" w:color="auto"/>
              <w:left w:val="single" w:sz="4" w:space="0" w:color="auto"/>
              <w:bottom w:val="single" w:sz="4" w:space="0" w:color="auto"/>
              <w:right w:val="single" w:sz="4" w:space="0" w:color="auto"/>
            </w:tcBorders>
          </w:tcPr>
          <w:p w:rsidR="00A0462D" w:rsidRPr="00036ECA" w:rsidRDefault="00A0462D" w:rsidP="00667E16">
            <w:pPr>
              <w:spacing w:before="60"/>
              <w:rPr>
                <w:rFonts w:ascii="Arial" w:hAnsi="Arial" w:cs="Arial"/>
                <w:sz w:val="16"/>
              </w:rPr>
            </w:pPr>
            <w:r w:rsidRPr="00A0462D">
              <w:rPr>
                <w:rFonts w:ascii="Arial" w:hAnsi="Arial" w:cs="Arial"/>
                <w:sz w:val="16"/>
              </w:rPr>
              <w:t>k_</w:t>
            </w:r>
            <w:r w:rsidR="00EA4B12" w:rsidRPr="00EA4B12">
              <w:rPr>
                <w:rFonts w:ascii="Arial" w:hAnsi="Arial" w:cs="Arial"/>
                <w:sz w:val="16"/>
              </w:rPr>
              <w:t>AutoCntrHiSpdTimer4VehSpd</w:t>
            </w:r>
            <w:r w:rsidRPr="00A0462D">
              <w:rPr>
                <w:rFonts w:ascii="Arial" w:hAnsi="Arial" w:cs="Arial"/>
                <w:sz w:val="16"/>
              </w:rPr>
              <w:t>_kph_f32</w:t>
            </w:r>
          </w:p>
        </w:tc>
      </w:tr>
      <w:tr w:rsidR="00A0462D" w:rsidTr="00036ECA">
        <w:trPr>
          <w:jc w:val="center"/>
        </w:trPr>
        <w:tc>
          <w:tcPr>
            <w:tcW w:w="4608" w:type="dxa"/>
            <w:tcBorders>
              <w:top w:val="single" w:sz="4" w:space="0" w:color="auto"/>
              <w:left w:val="single" w:sz="4" w:space="0" w:color="auto"/>
              <w:bottom w:val="single" w:sz="4" w:space="0" w:color="auto"/>
              <w:right w:val="single" w:sz="4" w:space="0" w:color="auto"/>
            </w:tcBorders>
          </w:tcPr>
          <w:p w:rsidR="00A0462D" w:rsidRPr="00036ECA" w:rsidRDefault="00A0462D" w:rsidP="00A0462D">
            <w:pPr>
              <w:tabs>
                <w:tab w:val="left" w:pos="3143"/>
              </w:tabs>
              <w:spacing w:before="60"/>
              <w:rPr>
                <w:rFonts w:ascii="Arial" w:hAnsi="Arial" w:cs="Arial"/>
                <w:sz w:val="16"/>
              </w:rPr>
            </w:pPr>
            <w:r w:rsidRPr="00A0462D">
              <w:rPr>
                <w:rFonts w:ascii="Arial" w:hAnsi="Arial" w:cs="Arial"/>
                <w:sz w:val="16"/>
              </w:rPr>
              <w:t>k_</w:t>
            </w:r>
            <w:r w:rsidR="00EA4B12" w:rsidRPr="00EA4B12">
              <w:rPr>
                <w:rFonts w:ascii="Arial" w:hAnsi="Arial" w:cs="Arial"/>
                <w:sz w:val="16"/>
              </w:rPr>
              <w:t>AutoCntrHiSpdTimer4PinTrq</w:t>
            </w:r>
            <w:r w:rsidRPr="00A0462D">
              <w:rPr>
                <w:rFonts w:ascii="Arial" w:hAnsi="Arial" w:cs="Arial"/>
                <w:sz w:val="16"/>
              </w:rPr>
              <w:t>_HwNm_f32</w:t>
            </w:r>
          </w:p>
        </w:tc>
      </w:tr>
      <w:tr w:rsidR="00A0462D" w:rsidTr="00036ECA">
        <w:trPr>
          <w:jc w:val="center"/>
        </w:trPr>
        <w:tc>
          <w:tcPr>
            <w:tcW w:w="4608" w:type="dxa"/>
            <w:tcBorders>
              <w:top w:val="single" w:sz="4" w:space="0" w:color="auto"/>
              <w:left w:val="single" w:sz="4" w:space="0" w:color="auto"/>
              <w:bottom w:val="single" w:sz="4" w:space="0" w:color="auto"/>
              <w:right w:val="single" w:sz="4" w:space="0" w:color="auto"/>
            </w:tcBorders>
          </w:tcPr>
          <w:p w:rsidR="00A0462D" w:rsidRPr="00036ECA" w:rsidRDefault="00A0462D" w:rsidP="00667E16">
            <w:pPr>
              <w:spacing w:before="60"/>
              <w:rPr>
                <w:rFonts w:ascii="Arial" w:hAnsi="Arial" w:cs="Arial"/>
                <w:sz w:val="16"/>
              </w:rPr>
            </w:pPr>
            <w:r w:rsidRPr="00A0462D">
              <w:rPr>
                <w:rFonts w:ascii="Arial" w:hAnsi="Arial" w:cs="Arial"/>
                <w:sz w:val="16"/>
              </w:rPr>
              <w:t>k_</w:t>
            </w:r>
            <w:r w:rsidR="00EA4B12" w:rsidRPr="00EA4B12">
              <w:rPr>
                <w:rFonts w:ascii="Arial" w:hAnsi="Arial" w:cs="Arial"/>
                <w:sz w:val="16"/>
              </w:rPr>
              <w:t>AutoCntrHiSpdTimer4CntrWindow</w:t>
            </w:r>
            <w:r w:rsidRPr="00A0462D">
              <w:rPr>
                <w:rFonts w:ascii="Arial" w:hAnsi="Arial" w:cs="Arial"/>
                <w:sz w:val="16"/>
              </w:rPr>
              <w:t>_HwDeg_f32</w:t>
            </w:r>
          </w:p>
        </w:tc>
      </w:tr>
      <w:tr w:rsidR="00A0462D" w:rsidTr="00036ECA">
        <w:trPr>
          <w:jc w:val="center"/>
        </w:trPr>
        <w:tc>
          <w:tcPr>
            <w:tcW w:w="4608" w:type="dxa"/>
            <w:tcBorders>
              <w:top w:val="single" w:sz="4" w:space="0" w:color="auto"/>
              <w:left w:val="single" w:sz="4" w:space="0" w:color="auto"/>
              <w:bottom w:val="single" w:sz="4" w:space="0" w:color="auto"/>
              <w:right w:val="single" w:sz="4" w:space="0" w:color="auto"/>
            </w:tcBorders>
          </w:tcPr>
          <w:p w:rsidR="00A0462D" w:rsidRPr="00036ECA" w:rsidRDefault="00A0462D" w:rsidP="00667E16">
            <w:pPr>
              <w:spacing w:before="60"/>
              <w:rPr>
                <w:rFonts w:ascii="Arial" w:hAnsi="Arial" w:cs="Arial"/>
                <w:sz w:val="16"/>
              </w:rPr>
            </w:pPr>
            <w:r w:rsidRPr="00A0462D">
              <w:rPr>
                <w:rFonts w:ascii="Arial" w:hAnsi="Arial" w:cs="Arial"/>
                <w:sz w:val="16"/>
              </w:rPr>
              <w:t>k_AutoCntrHiSpdTimer4_</w:t>
            </w:r>
            <w:r w:rsidR="009C0176">
              <w:rPr>
                <w:rFonts w:ascii="Arial" w:hAnsi="Arial" w:cs="Arial"/>
                <w:sz w:val="16"/>
              </w:rPr>
              <w:t>mS_u16</w:t>
            </w:r>
          </w:p>
        </w:tc>
      </w:tr>
      <w:tr w:rsidR="00A0462D" w:rsidTr="00036ECA">
        <w:trPr>
          <w:jc w:val="center"/>
        </w:trPr>
        <w:tc>
          <w:tcPr>
            <w:tcW w:w="4608" w:type="dxa"/>
            <w:tcBorders>
              <w:top w:val="single" w:sz="4" w:space="0" w:color="auto"/>
              <w:left w:val="single" w:sz="4" w:space="0" w:color="auto"/>
              <w:bottom w:val="single" w:sz="4" w:space="0" w:color="auto"/>
              <w:right w:val="single" w:sz="4" w:space="0" w:color="auto"/>
            </w:tcBorders>
          </w:tcPr>
          <w:p w:rsidR="00A0462D" w:rsidRPr="00036ECA" w:rsidRDefault="009C0176" w:rsidP="00667E16">
            <w:pPr>
              <w:spacing w:before="60"/>
              <w:rPr>
                <w:rFonts w:ascii="Arial" w:hAnsi="Arial" w:cs="Arial"/>
                <w:sz w:val="16"/>
              </w:rPr>
            </w:pPr>
            <w:r>
              <w:rPr>
                <w:rFonts w:ascii="Arial" w:hAnsi="Arial" w:cs="Arial"/>
                <w:sz w:val="16"/>
              </w:rPr>
              <w:t>k_LoSpdVDAuthority_Uls</w:t>
            </w:r>
            <w:r w:rsidR="00A0462D" w:rsidRPr="00A0462D">
              <w:rPr>
                <w:rFonts w:ascii="Arial" w:hAnsi="Arial" w:cs="Arial"/>
                <w:sz w:val="16"/>
              </w:rPr>
              <w:t>_f32</w:t>
            </w:r>
          </w:p>
        </w:tc>
      </w:tr>
      <w:tr w:rsidR="00A0462D" w:rsidTr="00036ECA">
        <w:trPr>
          <w:jc w:val="center"/>
        </w:trPr>
        <w:tc>
          <w:tcPr>
            <w:tcW w:w="4608" w:type="dxa"/>
            <w:tcBorders>
              <w:top w:val="single" w:sz="4" w:space="0" w:color="auto"/>
              <w:left w:val="single" w:sz="4" w:space="0" w:color="auto"/>
              <w:bottom w:val="single" w:sz="4" w:space="0" w:color="auto"/>
              <w:right w:val="single" w:sz="4" w:space="0" w:color="auto"/>
            </w:tcBorders>
          </w:tcPr>
          <w:p w:rsidR="00A0462D" w:rsidRPr="00036ECA" w:rsidRDefault="009C0176" w:rsidP="009C0176">
            <w:pPr>
              <w:spacing w:before="60"/>
              <w:rPr>
                <w:rFonts w:ascii="Arial" w:hAnsi="Arial" w:cs="Arial"/>
                <w:sz w:val="16"/>
              </w:rPr>
            </w:pPr>
            <w:r>
              <w:rPr>
                <w:rFonts w:ascii="Arial" w:hAnsi="Arial" w:cs="Arial"/>
                <w:sz w:val="16"/>
              </w:rPr>
              <w:t>k_HiSpdVDAuthority_Uls</w:t>
            </w:r>
            <w:r w:rsidR="00A0462D" w:rsidRPr="00A0462D">
              <w:rPr>
                <w:rFonts w:ascii="Arial" w:hAnsi="Arial" w:cs="Arial"/>
                <w:sz w:val="16"/>
              </w:rPr>
              <w:t>_f32</w:t>
            </w:r>
          </w:p>
        </w:tc>
      </w:tr>
      <w:tr w:rsidR="00602D3A" w:rsidTr="00036ECA">
        <w:trPr>
          <w:jc w:val="center"/>
        </w:trPr>
        <w:tc>
          <w:tcPr>
            <w:tcW w:w="4608" w:type="dxa"/>
            <w:tcBorders>
              <w:top w:val="single" w:sz="4" w:space="0" w:color="auto"/>
              <w:left w:val="single" w:sz="4" w:space="0" w:color="auto"/>
              <w:bottom w:val="single" w:sz="4" w:space="0" w:color="auto"/>
              <w:right w:val="single" w:sz="4" w:space="0" w:color="auto"/>
            </w:tcBorders>
          </w:tcPr>
          <w:p w:rsidR="00602D3A" w:rsidRDefault="00602D3A" w:rsidP="009C0176">
            <w:pPr>
              <w:spacing w:before="60"/>
              <w:rPr>
                <w:rFonts w:ascii="Arial" w:hAnsi="Arial" w:cs="Arial"/>
                <w:sz w:val="16"/>
              </w:rPr>
            </w:pPr>
            <w:proofErr w:type="spellStart"/>
            <w:r w:rsidRPr="00602D3A">
              <w:rPr>
                <w:rFonts w:ascii="Arial" w:hAnsi="Arial" w:cs="Arial"/>
                <w:sz w:val="16"/>
              </w:rPr>
              <w:t>k_SLPEnableBFCheck_Cnt_lgc</w:t>
            </w:r>
            <w:proofErr w:type="spellEnd"/>
          </w:p>
        </w:tc>
      </w:tr>
      <w:tr w:rsidR="00602D3A" w:rsidTr="00036ECA">
        <w:trPr>
          <w:jc w:val="center"/>
        </w:trPr>
        <w:tc>
          <w:tcPr>
            <w:tcW w:w="4608" w:type="dxa"/>
            <w:tcBorders>
              <w:top w:val="single" w:sz="4" w:space="0" w:color="auto"/>
              <w:left w:val="single" w:sz="4" w:space="0" w:color="auto"/>
              <w:bottom w:val="single" w:sz="4" w:space="0" w:color="auto"/>
              <w:right w:val="single" w:sz="4" w:space="0" w:color="auto"/>
            </w:tcBorders>
          </w:tcPr>
          <w:p w:rsidR="00602D3A" w:rsidRPr="00602D3A" w:rsidRDefault="00602D3A" w:rsidP="009C0176">
            <w:pPr>
              <w:spacing w:before="60"/>
              <w:rPr>
                <w:rFonts w:ascii="Arial" w:hAnsi="Arial" w:cs="Arial"/>
                <w:sz w:val="16"/>
              </w:rPr>
            </w:pPr>
            <w:r w:rsidRPr="00602D3A">
              <w:rPr>
                <w:rFonts w:ascii="Arial" w:hAnsi="Arial" w:cs="Arial"/>
                <w:sz w:val="16"/>
              </w:rPr>
              <w:lastRenderedPageBreak/>
              <w:t>k_SLPHwAuthority_Uls_f32</w:t>
            </w:r>
          </w:p>
        </w:tc>
      </w:tr>
      <w:tr w:rsidR="00602D3A" w:rsidTr="00036ECA">
        <w:trPr>
          <w:jc w:val="center"/>
        </w:trPr>
        <w:tc>
          <w:tcPr>
            <w:tcW w:w="4608" w:type="dxa"/>
            <w:tcBorders>
              <w:top w:val="single" w:sz="4" w:space="0" w:color="auto"/>
              <w:left w:val="single" w:sz="4" w:space="0" w:color="auto"/>
              <w:bottom w:val="single" w:sz="4" w:space="0" w:color="auto"/>
              <w:right w:val="single" w:sz="4" w:space="0" w:color="auto"/>
            </w:tcBorders>
          </w:tcPr>
          <w:p w:rsidR="00602D3A" w:rsidRPr="00602D3A" w:rsidRDefault="00602D3A" w:rsidP="009C0176">
            <w:pPr>
              <w:spacing w:before="60"/>
              <w:rPr>
                <w:rFonts w:ascii="Arial" w:hAnsi="Arial" w:cs="Arial"/>
                <w:sz w:val="16"/>
              </w:rPr>
            </w:pPr>
            <w:r w:rsidRPr="00602D3A">
              <w:rPr>
                <w:rFonts w:ascii="Arial" w:hAnsi="Arial" w:cs="Arial"/>
                <w:sz w:val="16"/>
              </w:rPr>
              <w:t>k_Travel</w:t>
            </w:r>
            <w:r>
              <w:rPr>
                <w:rFonts w:ascii="Arial" w:hAnsi="Arial" w:cs="Arial"/>
                <w:sz w:val="16"/>
              </w:rPr>
              <w:t>XCDeadband_Uls_f32</w:t>
            </w:r>
          </w:p>
        </w:tc>
      </w:tr>
      <w:tr w:rsidR="00602D3A" w:rsidTr="00036ECA">
        <w:trPr>
          <w:jc w:val="center"/>
        </w:trPr>
        <w:tc>
          <w:tcPr>
            <w:tcW w:w="4608" w:type="dxa"/>
            <w:tcBorders>
              <w:top w:val="single" w:sz="4" w:space="0" w:color="auto"/>
              <w:left w:val="single" w:sz="4" w:space="0" w:color="auto"/>
              <w:bottom w:val="single" w:sz="4" w:space="0" w:color="auto"/>
              <w:right w:val="single" w:sz="4" w:space="0" w:color="auto"/>
            </w:tcBorders>
          </w:tcPr>
          <w:p w:rsidR="00602D3A" w:rsidRPr="00602D3A" w:rsidRDefault="00602D3A" w:rsidP="009C0176">
            <w:pPr>
              <w:spacing w:before="60"/>
              <w:rPr>
                <w:rFonts w:ascii="Arial" w:hAnsi="Arial" w:cs="Arial"/>
                <w:sz w:val="16"/>
              </w:rPr>
            </w:pPr>
            <w:r w:rsidRPr="00602D3A">
              <w:rPr>
                <w:rFonts w:ascii="Arial" w:hAnsi="Arial" w:cs="Arial"/>
                <w:sz w:val="16"/>
              </w:rPr>
              <w:t>k_TravelXCHwAuthority_Uls_f32</w:t>
            </w:r>
          </w:p>
        </w:tc>
      </w:tr>
      <w:tr w:rsidR="00602D3A" w:rsidTr="00036ECA">
        <w:trPr>
          <w:jc w:val="center"/>
        </w:trPr>
        <w:tc>
          <w:tcPr>
            <w:tcW w:w="4608" w:type="dxa"/>
            <w:tcBorders>
              <w:top w:val="single" w:sz="4" w:space="0" w:color="auto"/>
              <w:left w:val="single" w:sz="4" w:space="0" w:color="auto"/>
              <w:bottom w:val="single" w:sz="4" w:space="0" w:color="auto"/>
              <w:right w:val="single" w:sz="4" w:space="0" w:color="auto"/>
            </w:tcBorders>
          </w:tcPr>
          <w:p w:rsidR="00602D3A" w:rsidRPr="00602D3A" w:rsidRDefault="00602D3A" w:rsidP="009C0176">
            <w:pPr>
              <w:spacing w:before="60"/>
              <w:rPr>
                <w:rFonts w:ascii="Arial" w:hAnsi="Arial" w:cs="Arial"/>
                <w:sz w:val="16"/>
              </w:rPr>
            </w:pPr>
            <w:r w:rsidRPr="00602D3A">
              <w:rPr>
                <w:rFonts w:ascii="Arial" w:hAnsi="Arial" w:cs="Arial"/>
                <w:sz w:val="16"/>
              </w:rPr>
              <w:t>k_SLPMinHwAuthToStoreHwPos_Uls_f32</w:t>
            </w:r>
          </w:p>
        </w:tc>
      </w:tr>
    </w:tbl>
    <w:p w:rsidR="00667E16" w:rsidRDefault="00667E16" w:rsidP="00667E16">
      <w:pPr>
        <w:pStyle w:val="Heading2"/>
        <w:numPr>
          <w:ilvl w:val="0"/>
          <w:numId w:val="0"/>
        </w:numPr>
        <w:ind w:left="576"/>
      </w:pPr>
    </w:p>
    <w:p w:rsidR="00667E16" w:rsidRDefault="00667E16" w:rsidP="00667E16">
      <w:pPr>
        <w:rPr>
          <w:rFonts w:ascii="Arial" w:hAnsi="Arial"/>
          <w:sz w:val="24"/>
        </w:rPr>
      </w:pPr>
      <w:r>
        <w:br w:type="page"/>
      </w:r>
    </w:p>
    <w:p w:rsidR="004A781C" w:rsidRDefault="004A781C">
      <w:pPr>
        <w:pStyle w:val="Heading2"/>
      </w:pPr>
      <w:proofErr w:type="gramStart"/>
      <w:r>
        <w:lastRenderedPageBreak/>
        <w:t>Program(</w:t>
      </w:r>
      <w:proofErr w:type="gramEnd"/>
      <w:r>
        <w:t>fixed) Constants</w:t>
      </w:r>
    </w:p>
    <w:p w:rsidR="004A781C" w:rsidRDefault="004A781C">
      <w:pPr>
        <w:pStyle w:val="Heading3"/>
      </w:pPr>
      <w:r>
        <w:t>Embedded Constants</w:t>
      </w:r>
    </w:p>
    <w:p w:rsidR="004A781C" w:rsidRDefault="004A781C">
      <w:r>
        <w:t xml:space="preserve">All embedded constants whose values are provided in </w:t>
      </w:r>
      <w:proofErr w:type="spellStart"/>
      <w:r>
        <w:t>Eng</w:t>
      </w:r>
      <w:proofErr w:type="spellEnd"/>
      <w:r>
        <w:t xml:space="preserve"> units will be evaluated to the equivalent counts by using the </w:t>
      </w:r>
      <w:proofErr w:type="spellStart"/>
      <w:r>
        <w:t>FPM_InitFixedPoint_</w:t>
      </w:r>
      <w:proofErr w:type="gramStart"/>
      <w:r>
        <w:t>m</w:t>
      </w:r>
      <w:proofErr w:type="spellEnd"/>
      <w:r>
        <w:t>(</w:t>
      </w:r>
      <w:proofErr w:type="gramEnd"/>
      <w:r>
        <w:t xml:space="preserve">) macro within the #define statement.  </w:t>
      </w:r>
    </w:p>
    <w:p w:rsidR="004A781C" w:rsidRDefault="004A781C">
      <w:pPr>
        <w:pStyle w:val="Heading4"/>
      </w:pPr>
      <w:r>
        <w:t>Local</w:t>
      </w:r>
    </w:p>
    <w:tbl>
      <w:tblPr>
        <w:tblW w:w="892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3888"/>
        <w:gridCol w:w="1853"/>
        <w:gridCol w:w="1680"/>
        <w:gridCol w:w="1507"/>
      </w:tblGrid>
      <w:tr w:rsidR="00DE4889" w:rsidTr="00667E16">
        <w:tc>
          <w:tcPr>
            <w:tcW w:w="3888" w:type="dxa"/>
            <w:tcBorders>
              <w:top w:val="single" w:sz="6" w:space="0" w:color="auto"/>
              <w:left w:val="single" w:sz="6" w:space="0" w:color="auto"/>
              <w:bottom w:val="single" w:sz="6" w:space="0" w:color="auto"/>
              <w:right w:val="single" w:sz="6" w:space="0" w:color="auto"/>
            </w:tcBorders>
            <w:shd w:val="pct30" w:color="FFFF00" w:fill="FFFFFF"/>
          </w:tcPr>
          <w:p w:rsidR="00DE4889" w:rsidRDefault="00DE4889" w:rsidP="00F957FA">
            <w:pPr>
              <w:spacing w:before="60"/>
              <w:jc w:val="center"/>
              <w:rPr>
                <w:rFonts w:ascii="Arial" w:hAnsi="Arial" w:cs="Arial"/>
                <w:sz w:val="16"/>
              </w:rPr>
            </w:pPr>
            <w:r>
              <w:rPr>
                <w:rFonts w:ascii="Arial" w:hAnsi="Arial" w:cs="Arial"/>
                <w:sz w:val="16"/>
              </w:rPr>
              <w:t>Constant Name</w:t>
            </w:r>
          </w:p>
        </w:tc>
        <w:tc>
          <w:tcPr>
            <w:tcW w:w="1853" w:type="dxa"/>
            <w:tcBorders>
              <w:top w:val="single" w:sz="6" w:space="0" w:color="auto"/>
              <w:left w:val="single" w:sz="6" w:space="0" w:color="auto"/>
              <w:bottom w:val="single" w:sz="6" w:space="0" w:color="auto"/>
              <w:right w:val="single" w:sz="6" w:space="0" w:color="auto"/>
            </w:tcBorders>
            <w:shd w:val="pct30" w:color="FFFF00" w:fill="FFFFFF"/>
          </w:tcPr>
          <w:p w:rsidR="00DE4889" w:rsidRDefault="00DE4889" w:rsidP="00F957FA">
            <w:pPr>
              <w:spacing w:before="60"/>
              <w:jc w:val="center"/>
              <w:rPr>
                <w:rFonts w:ascii="Arial" w:hAnsi="Arial" w:cs="Arial"/>
                <w:sz w:val="16"/>
              </w:rPr>
            </w:pPr>
            <w:r>
              <w:rPr>
                <w:rFonts w:ascii="Arial" w:hAnsi="Arial" w:cs="Arial"/>
                <w:sz w:val="16"/>
              </w:rPr>
              <w:t>Resolution</w:t>
            </w:r>
          </w:p>
        </w:tc>
        <w:tc>
          <w:tcPr>
            <w:tcW w:w="1680" w:type="dxa"/>
            <w:tcBorders>
              <w:top w:val="single" w:sz="6" w:space="0" w:color="auto"/>
              <w:left w:val="single" w:sz="6" w:space="0" w:color="auto"/>
              <w:bottom w:val="single" w:sz="6" w:space="0" w:color="auto"/>
              <w:right w:val="single" w:sz="6" w:space="0" w:color="auto"/>
            </w:tcBorders>
            <w:shd w:val="pct30" w:color="FFFF00" w:fill="FFFFFF"/>
          </w:tcPr>
          <w:p w:rsidR="00DE4889" w:rsidRDefault="00DE4889" w:rsidP="00F957FA">
            <w:pPr>
              <w:spacing w:before="60"/>
              <w:jc w:val="center"/>
              <w:rPr>
                <w:rFonts w:ascii="Arial" w:hAnsi="Arial" w:cs="Arial"/>
                <w:sz w:val="16"/>
              </w:rPr>
            </w:pPr>
            <w:r>
              <w:rPr>
                <w:rFonts w:ascii="Arial" w:hAnsi="Arial" w:cs="Arial"/>
                <w:sz w:val="16"/>
              </w:rPr>
              <w:t>Units</w:t>
            </w:r>
          </w:p>
        </w:tc>
        <w:tc>
          <w:tcPr>
            <w:tcW w:w="1507" w:type="dxa"/>
            <w:tcBorders>
              <w:top w:val="single" w:sz="6" w:space="0" w:color="auto"/>
              <w:left w:val="single" w:sz="6" w:space="0" w:color="auto"/>
              <w:bottom w:val="single" w:sz="6" w:space="0" w:color="auto"/>
              <w:right w:val="single" w:sz="6" w:space="0" w:color="auto"/>
            </w:tcBorders>
            <w:shd w:val="pct30" w:color="FFFF00" w:fill="FFFFFF"/>
          </w:tcPr>
          <w:p w:rsidR="00DE4889" w:rsidRDefault="00DE4889" w:rsidP="00F957FA">
            <w:pPr>
              <w:spacing w:before="60"/>
              <w:jc w:val="center"/>
              <w:rPr>
                <w:rFonts w:ascii="Arial" w:hAnsi="Arial" w:cs="Arial"/>
                <w:sz w:val="16"/>
              </w:rPr>
            </w:pPr>
            <w:r>
              <w:rPr>
                <w:rFonts w:ascii="Arial" w:hAnsi="Arial" w:cs="Arial"/>
                <w:sz w:val="16"/>
              </w:rPr>
              <w:t>Value</w:t>
            </w:r>
          </w:p>
        </w:tc>
      </w:tr>
      <w:tr w:rsidR="00C742E9" w:rsidTr="00667E16">
        <w:tc>
          <w:tcPr>
            <w:tcW w:w="3888" w:type="dxa"/>
            <w:tcBorders>
              <w:top w:val="single" w:sz="6" w:space="0" w:color="auto"/>
              <w:left w:val="single" w:sz="6" w:space="0" w:color="auto"/>
              <w:bottom w:val="single" w:sz="6" w:space="0" w:color="auto"/>
              <w:right w:val="single" w:sz="6" w:space="0" w:color="auto"/>
            </w:tcBorders>
          </w:tcPr>
          <w:p w:rsidR="00C742E9" w:rsidRPr="0000485B" w:rsidRDefault="003E7069" w:rsidP="00F957FA">
            <w:pPr>
              <w:spacing w:before="60"/>
              <w:rPr>
                <w:rFonts w:ascii="Arial" w:hAnsi="Arial" w:cs="Arial"/>
                <w:sz w:val="16"/>
              </w:rPr>
            </w:pPr>
            <w:r>
              <w:rPr>
                <w:rFonts w:ascii="Arial" w:hAnsi="Arial" w:cs="Arial"/>
                <w:sz w:val="16"/>
              </w:rPr>
              <w:t>D_NOAUTH_ULS_F32</w:t>
            </w:r>
          </w:p>
        </w:tc>
        <w:tc>
          <w:tcPr>
            <w:tcW w:w="1853" w:type="dxa"/>
            <w:tcBorders>
              <w:top w:val="single" w:sz="6" w:space="0" w:color="auto"/>
              <w:left w:val="single" w:sz="6" w:space="0" w:color="auto"/>
              <w:bottom w:val="single" w:sz="6" w:space="0" w:color="auto"/>
              <w:right w:val="single" w:sz="6" w:space="0" w:color="auto"/>
            </w:tcBorders>
          </w:tcPr>
          <w:p w:rsidR="00C742E9" w:rsidRDefault="003E7069" w:rsidP="00F957FA">
            <w:pPr>
              <w:spacing w:before="60"/>
              <w:rPr>
                <w:rFonts w:ascii="Arial" w:hAnsi="Arial" w:cs="Arial"/>
                <w:sz w:val="16"/>
              </w:rPr>
            </w:pPr>
            <w:r>
              <w:rPr>
                <w:rFonts w:ascii="Arial" w:hAnsi="Arial" w:cs="Arial"/>
                <w:sz w:val="16"/>
              </w:rPr>
              <w:t>N/A</w:t>
            </w:r>
          </w:p>
        </w:tc>
        <w:tc>
          <w:tcPr>
            <w:tcW w:w="1680" w:type="dxa"/>
            <w:tcBorders>
              <w:top w:val="single" w:sz="6" w:space="0" w:color="auto"/>
              <w:left w:val="single" w:sz="6" w:space="0" w:color="auto"/>
              <w:bottom w:val="single" w:sz="6" w:space="0" w:color="auto"/>
              <w:right w:val="single" w:sz="6" w:space="0" w:color="auto"/>
            </w:tcBorders>
          </w:tcPr>
          <w:p w:rsidR="00C742E9" w:rsidRDefault="003E7069" w:rsidP="00F957FA">
            <w:pPr>
              <w:spacing w:before="60"/>
              <w:rPr>
                <w:rFonts w:ascii="Arial" w:hAnsi="Arial" w:cs="Arial"/>
                <w:sz w:val="16"/>
              </w:rPr>
            </w:pPr>
            <w:proofErr w:type="spellStart"/>
            <w:r>
              <w:rPr>
                <w:rFonts w:ascii="Arial" w:hAnsi="Arial" w:cs="Arial"/>
                <w:sz w:val="16"/>
              </w:rPr>
              <w:t>Unitless</w:t>
            </w:r>
            <w:proofErr w:type="spellEnd"/>
          </w:p>
        </w:tc>
        <w:tc>
          <w:tcPr>
            <w:tcW w:w="1507" w:type="dxa"/>
            <w:tcBorders>
              <w:top w:val="single" w:sz="6" w:space="0" w:color="auto"/>
              <w:left w:val="single" w:sz="6" w:space="0" w:color="auto"/>
              <w:bottom w:val="single" w:sz="6" w:space="0" w:color="auto"/>
              <w:right w:val="single" w:sz="6" w:space="0" w:color="auto"/>
            </w:tcBorders>
          </w:tcPr>
          <w:p w:rsidR="00C742E9" w:rsidRDefault="003E7069" w:rsidP="00F957FA">
            <w:pPr>
              <w:spacing w:before="60"/>
              <w:rPr>
                <w:rFonts w:ascii="Arial" w:hAnsi="Arial" w:cs="Arial"/>
                <w:sz w:val="16"/>
              </w:rPr>
            </w:pPr>
            <w:r>
              <w:rPr>
                <w:rFonts w:ascii="Arial" w:hAnsi="Arial" w:cs="Arial"/>
                <w:sz w:val="16"/>
              </w:rPr>
              <w:t>0</w:t>
            </w:r>
          </w:p>
        </w:tc>
      </w:tr>
      <w:tr w:rsidR="00C011D8" w:rsidTr="00667E16">
        <w:tc>
          <w:tcPr>
            <w:tcW w:w="3888" w:type="dxa"/>
            <w:tcBorders>
              <w:top w:val="single" w:sz="6" w:space="0" w:color="auto"/>
              <w:left w:val="single" w:sz="6" w:space="0" w:color="auto"/>
              <w:bottom w:val="single" w:sz="6" w:space="0" w:color="auto"/>
              <w:right w:val="single" w:sz="6" w:space="0" w:color="auto"/>
            </w:tcBorders>
          </w:tcPr>
          <w:p w:rsidR="00C011D8" w:rsidRDefault="00C011D8" w:rsidP="00F957FA">
            <w:pPr>
              <w:spacing w:before="60"/>
              <w:rPr>
                <w:rFonts w:ascii="Arial" w:hAnsi="Arial" w:cs="Arial"/>
                <w:sz w:val="16"/>
              </w:rPr>
            </w:pPr>
            <w:r w:rsidRPr="00C011D8">
              <w:rPr>
                <w:rFonts w:ascii="Arial" w:hAnsi="Arial" w:cs="Arial"/>
                <w:sz w:val="16"/>
              </w:rPr>
              <w:t>D_MAXAUTH_ULS_F32</w:t>
            </w:r>
          </w:p>
        </w:tc>
        <w:tc>
          <w:tcPr>
            <w:tcW w:w="1853" w:type="dxa"/>
            <w:tcBorders>
              <w:top w:val="single" w:sz="6" w:space="0" w:color="auto"/>
              <w:left w:val="single" w:sz="6" w:space="0" w:color="auto"/>
              <w:bottom w:val="single" w:sz="6" w:space="0" w:color="auto"/>
              <w:right w:val="single" w:sz="6" w:space="0" w:color="auto"/>
            </w:tcBorders>
          </w:tcPr>
          <w:p w:rsidR="00C011D8" w:rsidRDefault="00C011D8" w:rsidP="00677DF8">
            <w:pPr>
              <w:tabs>
                <w:tab w:val="center" w:pos="818"/>
              </w:tabs>
              <w:spacing w:before="60"/>
              <w:rPr>
                <w:rFonts w:ascii="Arial" w:hAnsi="Arial" w:cs="Arial"/>
                <w:sz w:val="16"/>
              </w:rPr>
            </w:pPr>
            <w:r>
              <w:rPr>
                <w:rFonts w:ascii="Arial" w:hAnsi="Arial" w:cs="Arial"/>
                <w:sz w:val="16"/>
              </w:rPr>
              <w:t>N/A</w:t>
            </w:r>
          </w:p>
        </w:tc>
        <w:tc>
          <w:tcPr>
            <w:tcW w:w="1680" w:type="dxa"/>
            <w:tcBorders>
              <w:top w:val="single" w:sz="6" w:space="0" w:color="auto"/>
              <w:left w:val="single" w:sz="6" w:space="0" w:color="auto"/>
              <w:bottom w:val="single" w:sz="6" w:space="0" w:color="auto"/>
              <w:right w:val="single" w:sz="6" w:space="0" w:color="auto"/>
            </w:tcBorders>
          </w:tcPr>
          <w:p w:rsidR="00C011D8" w:rsidRDefault="00C011D8" w:rsidP="00F957FA">
            <w:pPr>
              <w:spacing w:before="60"/>
              <w:rPr>
                <w:rFonts w:ascii="Arial" w:hAnsi="Arial" w:cs="Arial"/>
                <w:sz w:val="16"/>
              </w:rPr>
            </w:pPr>
            <w:proofErr w:type="spellStart"/>
            <w:r>
              <w:rPr>
                <w:rFonts w:ascii="Arial" w:hAnsi="Arial" w:cs="Arial"/>
                <w:sz w:val="16"/>
              </w:rPr>
              <w:t>Unitless</w:t>
            </w:r>
            <w:proofErr w:type="spellEnd"/>
          </w:p>
        </w:tc>
        <w:tc>
          <w:tcPr>
            <w:tcW w:w="1507" w:type="dxa"/>
            <w:tcBorders>
              <w:top w:val="single" w:sz="6" w:space="0" w:color="auto"/>
              <w:left w:val="single" w:sz="6" w:space="0" w:color="auto"/>
              <w:bottom w:val="single" w:sz="6" w:space="0" w:color="auto"/>
              <w:right w:val="single" w:sz="6" w:space="0" w:color="auto"/>
            </w:tcBorders>
          </w:tcPr>
          <w:p w:rsidR="00C011D8" w:rsidRDefault="00C011D8" w:rsidP="00F957FA">
            <w:pPr>
              <w:spacing w:before="60"/>
              <w:rPr>
                <w:rFonts w:ascii="Arial" w:hAnsi="Arial" w:cs="Arial"/>
                <w:sz w:val="16"/>
              </w:rPr>
            </w:pPr>
            <w:r>
              <w:rPr>
                <w:rFonts w:ascii="Arial" w:hAnsi="Arial" w:cs="Arial"/>
                <w:sz w:val="16"/>
              </w:rPr>
              <w:t>1</w:t>
            </w:r>
          </w:p>
        </w:tc>
      </w:tr>
      <w:tr w:rsidR="00C011D8" w:rsidTr="00667E16">
        <w:tc>
          <w:tcPr>
            <w:tcW w:w="3888" w:type="dxa"/>
            <w:tcBorders>
              <w:top w:val="single" w:sz="6" w:space="0" w:color="auto"/>
              <w:left w:val="single" w:sz="6" w:space="0" w:color="auto"/>
              <w:bottom w:val="single" w:sz="6" w:space="0" w:color="auto"/>
              <w:right w:val="single" w:sz="6" w:space="0" w:color="auto"/>
            </w:tcBorders>
          </w:tcPr>
          <w:p w:rsidR="00C011D8" w:rsidRPr="00C011D8" w:rsidRDefault="00C011D8" w:rsidP="00F957FA">
            <w:pPr>
              <w:spacing w:before="60"/>
              <w:rPr>
                <w:rFonts w:ascii="Arial" w:hAnsi="Arial" w:cs="Arial"/>
                <w:sz w:val="16"/>
              </w:rPr>
            </w:pPr>
            <w:r w:rsidRPr="00C011D8">
              <w:rPr>
                <w:rFonts w:ascii="Arial" w:hAnsi="Arial" w:cs="Arial"/>
                <w:sz w:val="16"/>
              </w:rPr>
              <w:t>D_VDHWPOSMAX_HWDEG_F32</w:t>
            </w:r>
          </w:p>
        </w:tc>
        <w:tc>
          <w:tcPr>
            <w:tcW w:w="1853" w:type="dxa"/>
            <w:tcBorders>
              <w:top w:val="single" w:sz="6" w:space="0" w:color="auto"/>
              <w:left w:val="single" w:sz="6" w:space="0" w:color="auto"/>
              <w:bottom w:val="single" w:sz="6" w:space="0" w:color="auto"/>
              <w:right w:val="single" w:sz="6" w:space="0" w:color="auto"/>
            </w:tcBorders>
          </w:tcPr>
          <w:p w:rsidR="00C011D8" w:rsidRDefault="00C011D8" w:rsidP="00F957FA">
            <w:pPr>
              <w:spacing w:before="60"/>
              <w:rPr>
                <w:rFonts w:ascii="Arial" w:hAnsi="Arial" w:cs="Arial"/>
                <w:sz w:val="16"/>
              </w:rPr>
            </w:pPr>
            <w:r>
              <w:rPr>
                <w:rFonts w:ascii="Arial" w:hAnsi="Arial" w:cs="Arial"/>
                <w:sz w:val="16"/>
              </w:rPr>
              <w:t>N/A</w:t>
            </w:r>
          </w:p>
        </w:tc>
        <w:tc>
          <w:tcPr>
            <w:tcW w:w="1680" w:type="dxa"/>
            <w:tcBorders>
              <w:top w:val="single" w:sz="6" w:space="0" w:color="auto"/>
              <w:left w:val="single" w:sz="6" w:space="0" w:color="auto"/>
              <w:bottom w:val="single" w:sz="6" w:space="0" w:color="auto"/>
              <w:right w:val="single" w:sz="6" w:space="0" w:color="auto"/>
            </w:tcBorders>
          </w:tcPr>
          <w:p w:rsidR="00C011D8" w:rsidRDefault="00C011D8" w:rsidP="00F957FA">
            <w:pPr>
              <w:spacing w:before="60"/>
              <w:rPr>
                <w:rFonts w:ascii="Arial" w:hAnsi="Arial" w:cs="Arial"/>
                <w:sz w:val="16"/>
              </w:rPr>
            </w:pPr>
            <w:proofErr w:type="spellStart"/>
            <w:r>
              <w:rPr>
                <w:rFonts w:ascii="Arial" w:hAnsi="Arial" w:cs="Arial"/>
                <w:sz w:val="16"/>
              </w:rPr>
              <w:t>HwDeg</w:t>
            </w:r>
            <w:proofErr w:type="spellEnd"/>
          </w:p>
        </w:tc>
        <w:tc>
          <w:tcPr>
            <w:tcW w:w="1507" w:type="dxa"/>
            <w:tcBorders>
              <w:top w:val="single" w:sz="6" w:space="0" w:color="auto"/>
              <w:left w:val="single" w:sz="6" w:space="0" w:color="auto"/>
              <w:bottom w:val="single" w:sz="6" w:space="0" w:color="auto"/>
              <w:right w:val="single" w:sz="6" w:space="0" w:color="auto"/>
            </w:tcBorders>
          </w:tcPr>
          <w:p w:rsidR="00C011D8" w:rsidRDefault="00CD0889" w:rsidP="00F957FA">
            <w:pPr>
              <w:spacing w:before="60"/>
              <w:rPr>
                <w:rFonts w:ascii="Arial" w:hAnsi="Arial" w:cs="Arial"/>
                <w:sz w:val="16"/>
              </w:rPr>
            </w:pPr>
            <w:r>
              <w:rPr>
                <w:rFonts w:ascii="Arial" w:hAnsi="Arial" w:cs="Arial"/>
                <w:sz w:val="16"/>
              </w:rPr>
              <w:t>1600</w:t>
            </w:r>
          </w:p>
        </w:tc>
      </w:tr>
      <w:tr w:rsidR="00677DF8" w:rsidTr="00667E16">
        <w:tc>
          <w:tcPr>
            <w:tcW w:w="3888" w:type="dxa"/>
            <w:tcBorders>
              <w:top w:val="single" w:sz="6" w:space="0" w:color="auto"/>
              <w:left w:val="single" w:sz="6" w:space="0" w:color="auto"/>
              <w:bottom w:val="single" w:sz="6" w:space="0" w:color="auto"/>
              <w:right w:val="single" w:sz="6" w:space="0" w:color="auto"/>
            </w:tcBorders>
          </w:tcPr>
          <w:p w:rsidR="00677DF8" w:rsidRPr="00C011D8" w:rsidRDefault="00677DF8" w:rsidP="00F957FA">
            <w:pPr>
              <w:spacing w:before="60"/>
              <w:rPr>
                <w:rFonts w:ascii="Arial" w:hAnsi="Arial" w:cs="Arial"/>
                <w:sz w:val="16"/>
              </w:rPr>
            </w:pPr>
            <w:r w:rsidRPr="00677DF8">
              <w:rPr>
                <w:rFonts w:ascii="Arial" w:hAnsi="Arial" w:cs="Arial"/>
                <w:sz w:val="16"/>
              </w:rPr>
              <w:t>D_ONEREV_DEGREESPREV_F32</w:t>
            </w:r>
          </w:p>
        </w:tc>
        <w:tc>
          <w:tcPr>
            <w:tcW w:w="1853" w:type="dxa"/>
            <w:tcBorders>
              <w:top w:val="single" w:sz="6" w:space="0" w:color="auto"/>
              <w:left w:val="single" w:sz="6" w:space="0" w:color="auto"/>
              <w:bottom w:val="single" w:sz="6" w:space="0" w:color="auto"/>
              <w:right w:val="single" w:sz="6" w:space="0" w:color="auto"/>
            </w:tcBorders>
          </w:tcPr>
          <w:p w:rsidR="00677DF8" w:rsidRDefault="00677DF8" w:rsidP="00F957FA">
            <w:pPr>
              <w:spacing w:before="60"/>
              <w:rPr>
                <w:rFonts w:ascii="Arial" w:hAnsi="Arial" w:cs="Arial"/>
                <w:sz w:val="16"/>
              </w:rPr>
            </w:pPr>
            <w:r>
              <w:rPr>
                <w:rFonts w:ascii="Arial" w:hAnsi="Arial" w:cs="Arial"/>
                <w:sz w:val="16"/>
              </w:rPr>
              <w:t>N/A</w:t>
            </w:r>
          </w:p>
        </w:tc>
        <w:tc>
          <w:tcPr>
            <w:tcW w:w="1680" w:type="dxa"/>
            <w:tcBorders>
              <w:top w:val="single" w:sz="6" w:space="0" w:color="auto"/>
              <w:left w:val="single" w:sz="6" w:space="0" w:color="auto"/>
              <w:bottom w:val="single" w:sz="6" w:space="0" w:color="auto"/>
              <w:right w:val="single" w:sz="6" w:space="0" w:color="auto"/>
            </w:tcBorders>
          </w:tcPr>
          <w:p w:rsidR="00677DF8" w:rsidRDefault="00677DF8" w:rsidP="00F957FA">
            <w:pPr>
              <w:spacing w:before="60"/>
              <w:rPr>
                <w:rFonts w:ascii="Arial" w:hAnsi="Arial" w:cs="Arial"/>
                <w:sz w:val="16"/>
              </w:rPr>
            </w:pPr>
            <w:proofErr w:type="spellStart"/>
            <w:r>
              <w:rPr>
                <w:rFonts w:ascii="Arial" w:hAnsi="Arial" w:cs="Arial"/>
                <w:sz w:val="16"/>
              </w:rPr>
              <w:t>DegpRev</w:t>
            </w:r>
            <w:proofErr w:type="spellEnd"/>
          </w:p>
        </w:tc>
        <w:tc>
          <w:tcPr>
            <w:tcW w:w="1507" w:type="dxa"/>
            <w:tcBorders>
              <w:top w:val="single" w:sz="6" w:space="0" w:color="auto"/>
              <w:left w:val="single" w:sz="6" w:space="0" w:color="auto"/>
              <w:bottom w:val="single" w:sz="6" w:space="0" w:color="auto"/>
              <w:right w:val="single" w:sz="6" w:space="0" w:color="auto"/>
            </w:tcBorders>
          </w:tcPr>
          <w:p w:rsidR="00677DF8" w:rsidRDefault="00677DF8" w:rsidP="00F957FA">
            <w:pPr>
              <w:spacing w:before="60"/>
              <w:rPr>
                <w:rFonts w:ascii="Arial" w:hAnsi="Arial" w:cs="Arial"/>
                <w:sz w:val="16"/>
              </w:rPr>
            </w:pPr>
            <w:r>
              <w:rPr>
                <w:rFonts w:ascii="Arial" w:hAnsi="Arial" w:cs="Arial"/>
                <w:sz w:val="16"/>
              </w:rPr>
              <w:t>360</w:t>
            </w:r>
          </w:p>
        </w:tc>
      </w:tr>
      <w:tr w:rsidR="0068732B" w:rsidTr="00667E16">
        <w:tc>
          <w:tcPr>
            <w:tcW w:w="3888" w:type="dxa"/>
            <w:tcBorders>
              <w:top w:val="single" w:sz="6" w:space="0" w:color="auto"/>
              <w:left w:val="single" w:sz="6" w:space="0" w:color="auto"/>
              <w:bottom w:val="single" w:sz="6" w:space="0" w:color="auto"/>
              <w:right w:val="single" w:sz="6" w:space="0" w:color="auto"/>
            </w:tcBorders>
          </w:tcPr>
          <w:p w:rsidR="0068732B" w:rsidRPr="00677DF8" w:rsidRDefault="003A3A1D" w:rsidP="00F957FA">
            <w:pPr>
              <w:spacing w:before="60"/>
              <w:rPr>
                <w:rFonts w:ascii="Arial" w:hAnsi="Arial" w:cs="Arial"/>
                <w:sz w:val="16"/>
              </w:rPr>
            </w:pPr>
            <w:r w:rsidRPr="003A3A1D">
              <w:rPr>
                <w:rFonts w:ascii="Arial" w:hAnsi="Arial" w:cs="Arial"/>
                <w:sz w:val="16"/>
              </w:rPr>
              <w:t>D_HALFREV_ULS_F32</w:t>
            </w:r>
          </w:p>
        </w:tc>
        <w:tc>
          <w:tcPr>
            <w:tcW w:w="1853" w:type="dxa"/>
            <w:tcBorders>
              <w:top w:val="single" w:sz="6" w:space="0" w:color="auto"/>
              <w:left w:val="single" w:sz="6" w:space="0" w:color="auto"/>
              <w:bottom w:val="single" w:sz="6" w:space="0" w:color="auto"/>
              <w:right w:val="single" w:sz="6" w:space="0" w:color="auto"/>
            </w:tcBorders>
          </w:tcPr>
          <w:p w:rsidR="0068732B" w:rsidRDefault="0068732B" w:rsidP="00F957FA">
            <w:pPr>
              <w:spacing w:before="60"/>
              <w:rPr>
                <w:rFonts w:ascii="Arial" w:hAnsi="Arial" w:cs="Arial"/>
                <w:sz w:val="16"/>
              </w:rPr>
            </w:pPr>
            <w:r>
              <w:rPr>
                <w:rFonts w:ascii="Arial" w:hAnsi="Arial" w:cs="Arial"/>
                <w:sz w:val="16"/>
              </w:rPr>
              <w:t>N/A</w:t>
            </w:r>
          </w:p>
        </w:tc>
        <w:tc>
          <w:tcPr>
            <w:tcW w:w="1680" w:type="dxa"/>
            <w:tcBorders>
              <w:top w:val="single" w:sz="6" w:space="0" w:color="auto"/>
              <w:left w:val="single" w:sz="6" w:space="0" w:color="auto"/>
              <w:bottom w:val="single" w:sz="6" w:space="0" w:color="auto"/>
              <w:right w:val="single" w:sz="6" w:space="0" w:color="auto"/>
            </w:tcBorders>
          </w:tcPr>
          <w:p w:rsidR="0068732B" w:rsidRDefault="0068732B" w:rsidP="00F957FA">
            <w:pPr>
              <w:spacing w:before="60"/>
              <w:rPr>
                <w:rFonts w:ascii="Arial" w:hAnsi="Arial" w:cs="Arial"/>
                <w:sz w:val="16"/>
              </w:rPr>
            </w:pPr>
            <w:proofErr w:type="spellStart"/>
            <w:r>
              <w:rPr>
                <w:rFonts w:ascii="Arial" w:hAnsi="Arial" w:cs="Arial"/>
                <w:sz w:val="16"/>
              </w:rPr>
              <w:t>Unitless</w:t>
            </w:r>
            <w:proofErr w:type="spellEnd"/>
          </w:p>
        </w:tc>
        <w:tc>
          <w:tcPr>
            <w:tcW w:w="1507" w:type="dxa"/>
            <w:tcBorders>
              <w:top w:val="single" w:sz="6" w:space="0" w:color="auto"/>
              <w:left w:val="single" w:sz="6" w:space="0" w:color="auto"/>
              <w:bottom w:val="single" w:sz="6" w:space="0" w:color="auto"/>
              <w:right w:val="single" w:sz="6" w:space="0" w:color="auto"/>
            </w:tcBorders>
          </w:tcPr>
          <w:p w:rsidR="0068732B" w:rsidRDefault="0068732B" w:rsidP="00F957FA">
            <w:pPr>
              <w:spacing w:before="60"/>
              <w:rPr>
                <w:rFonts w:ascii="Arial" w:hAnsi="Arial" w:cs="Arial"/>
                <w:sz w:val="16"/>
              </w:rPr>
            </w:pPr>
            <w:r>
              <w:rPr>
                <w:rFonts w:ascii="Arial" w:hAnsi="Arial" w:cs="Arial"/>
                <w:sz w:val="16"/>
              </w:rPr>
              <w:t>0.5</w:t>
            </w:r>
          </w:p>
        </w:tc>
      </w:tr>
      <w:tr w:rsidR="0068732B" w:rsidTr="00667E16">
        <w:tc>
          <w:tcPr>
            <w:tcW w:w="3888" w:type="dxa"/>
            <w:tcBorders>
              <w:top w:val="single" w:sz="6" w:space="0" w:color="auto"/>
              <w:left w:val="single" w:sz="6" w:space="0" w:color="auto"/>
              <w:bottom w:val="single" w:sz="6" w:space="0" w:color="auto"/>
              <w:right w:val="single" w:sz="6" w:space="0" w:color="auto"/>
            </w:tcBorders>
          </w:tcPr>
          <w:p w:rsidR="0068732B" w:rsidRPr="00677DF8" w:rsidRDefault="0068732B" w:rsidP="00F957FA">
            <w:pPr>
              <w:spacing w:before="60"/>
              <w:rPr>
                <w:rFonts w:ascii="Arial" w:hAnsi="Arial" w:cs="Arial"/>
                <w:sz w:val="16"/>
              </w:rPr>
            </w:pPr>
            <w:r>
              <w:rPr>
                <w:rFonts w:ascii="Arial" w:hAnsi="Arial" w:cs="Arial"/>
                <w:sz w:val="16"/>
              </w:rPr>
              <w:t>D_ONE_ULS_F32</w:t>
            </w:r>
          </w:p>
        </w:tc>
        <w:tc>
          <w:tcPr>
            <w:tcW w:w="1853" w:type="dxa"/>
            <w:tcBorders>
              <w:top w:val="single" w:sz="6" w:space="0" w:color="auto"/>
              <w:left w:val="single" w:sz="6" w:space="0" w:color="auto"/>
              <w:bottom w:val="single" w:sz="6" w:space="0" w:color="auto"/>
              <w:right w:val="single" w:sz="6" w:space="0" w:color="auto"/>
            </w:tcBorders>
          </w:tcPr>
          <w:p w:rsidR="0068732B" w:rsidRDefault="0068732B" w:rsidP="00F957FA">
            <w:pPr>
              <w:spacing w:before="60"/>
              <w:rPr>
                <w:rFonts w:ascii="Arial" w:hAnsi="Arial" w:cs="Arial"/>
                <w:sz w:val="16"/>
              </w:rPr>
            </w:pPr>
            <w:r>
              <w:rPr>
                <w:rFonts w:ascii="Arial" w:hAnsi="Arial" w:cs="Arial"/>
                <w:sz w:val="16"/>
              </w:rPr>
              <w:t>N/A</w:t>
            </w:r>
          </w:p>
        </w:tc>
        <w:tc>
          <w:tcPr>
            <w:tcW w:w="1680" w:type="dxa"/>
            <w:tcBorders>
              <w:top w:val="single" w:sz="6" w:space="0" w:color="auto"/>
              <w:left w:val="single" w:sz="6" w:space="0" w:color="auto"/>
              <w:bottom w:val="single" w:sz="6" w:space="0" w:color="auto"/>
              <w:right w:val="single" w:sz="6" w:space="0" w:color="auto"/>
            </w:tcBorders>
          </w:tcPr>
          <w:p w:rsidR="0068732B" w:rsidRDefault="0068732B" w:rsidP="00F957FA">
            <w:pPr>
              <w:spacing w:before="60"/>
              <w:rPr>
                <w:rFonts w:ascii="Arial" w:hAnsi="Arial" w:cs="Arial"/>
                <w:sz w:val="16"/>
              </w:rPr>
            </w:pPr>
            <w:proofErr w:type="spellStart"/>
            <w:r>
              <w:rPr>
                <w:rFonts w:ascii="Arial" w:hAnsi="Arial" w:cs="Arial"/>
                <w:sz w:val="16"/>
              </w:rPr>
              <w:t>Unitless</w:t>
            </w:r>
            <w:proofErr w:type="spellEnd"/>
          </w:p>
        </w:tc>
        <w:tc>
          <w:tcPr>
            <w:tcW w:w="1507" w:type="dxa"/>
            <w:tcBorders>
              <w:top w:val="single" w:sz="6" w:space="0" w:color="auto"/>
              <w:left w:val="single" w:sz="6" w:space="0" w:color="auto"/>
              <w:bottom w:val="single" w:sz="6" w:space="0" w:color="auto"/>
              <w:right w:val="single" w:sz="6" w:space="0" w:color="auto"/>
            </w:tcBorders>
          </w:tcPr>
          <w:p w:rsidR="0068732B" w:rsidRDefault="0068732B" w:rsidP="00F957FA">
            <w:pPr>
              <w:spacing w:before="60"/>
              <w:rPr>
                <w:rFonts w:ascii="Arial" w:hAnsi="Arial" w:cs="Arial"/>
                <w:sz w:val="16"/>
              </w:rPr>
            </w:pPr>
            <w:r>
              <w:rPr>
                <w:rFonts w:ascii="Arial" w:hAnsi="Arial" w:cs="Arial"/>
                <w:sz w:val="16"/>
              </w:rPr>
              <w:t>1</w:t>
            </w:r>
          </w:p>
        </w:tc>
      </w:tr>
    </w:tbl>
    <w:p w:rsidR="00DE4889" w:rsidRDefault="00DE4889" w:rsidP="00DE4889">
      <w:pPr>
        <w:pStyle w:val="Heading4"/>
        <w:numPr>
          <w:ilvl w:val="0"/>
          <w:numId w:val="0"/>
        </w:numPr>
        <w:ind w:left="864" w:hanging="864"/>
      </w:pPr>
    </w:p>
    <w:p w:rsidR="004A781C" w:rsidRDefault="004A781C">
      <w:pPr>
        <w:pStyle w:val="Heading4"/>
      </w:pPr>
      <w:r>
        <w:t>Global</w:t>
      </w:r>
    </w:p>
    <w:p w:rsidR="004A781C" w:rsidRDefault="004A781C">
      <w:r>
        <w:t>This section lists the global constants used by the module.  For details on global constants, refer to the Data Dictionary for the application.</w:t>
      </w:r>
    </w:p>
    <w:tbl>
      <w:tblPr>
        <w:tblW w:w="4608" w:type="dxa"/>
        <w:jc w:val="center"/>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4608"/>
      </w:tblGrid>
      <w:tr w:rsidR="004A781C">
        <w:trPr>
          <w:jc w:val="center"/>
        </w:trPr>
        <w:tc>
          <w:tcPr>
            <w:tcW w:w="4608" w:type="dxa"/>
            <w:tcBorders>
              <w:top w:val="single" w:sz="6" w:space="0" w:color="auto"/>
              <w:left w:val="single" w:sz="6" w:space="0" w:color="auto"/>
              <w:bottom w:val="single" w:sz="6" w:space="0" w:color="auto"/>
              <w:right w:val="single" w:sz="6" w:space="0" w:color="auto"/>
            </w:tcBorders>
            <w:shd w:val="pct30" w:color="FFFF00" w:fill="FFFFFF"/>
          </w:tcPr>
          <w:p w:rsidR="004A781C" w:rsidRDefault="004A781C">
            <w:pPr>
              <w:spacing w:before="60"/>
              <w:jc w:val="center"/>
              <w:rPr>
                <w:rFonts w:ascii="Arial" w:hAnsi="Arial" w:cs="Arial"/>
                <w:sz w:val="16"/>
              </w:rPr>
            </w:pPr>
            <w:r>
              <w:rPr>
                <w:rFonts w:ascii="Arial" w:hAnsi="Arial" w:cs="Arial"/>
                <w:sz w:val="16"/>
              </w:rPr>
              <w:t>Constant Name</w:t>
            </w:r>
          </w:p>
        </w:tc>
      </w:tr>
      <w:tr w:rsidR="007C7928" w:rsidTr="007C7928">
        <w:trPr>
          <w:jc w:val="center"/>
        </w:trPr>
        <w:tc>
          <w:tcPr>
            <w:tcW w:w="4608" w:type="dxa"/>
            <w:tcBorders>
              <w:top w:val="single" w:sz="4" w:space="0" w:color="auto"/>
              <w:left w:val="single" w:sz="4" w:space="0" w:color="auto"/>
              <w:bottom w:val="single" w:sz="4" w:space="0" w:color="auto"/>
              <w:right w:val="single" w:sz="4" w:space="0" w:color="auto"/>
            </w:tcBorders>
          </w:tcPr>
          <w:p w:rsidR="007C7928" w:rsidRPr="00667E16" w:rsidRDefault="007C7928">
            <w:pPr>
              <w:spacing w:before="60"/>
              <w:rPr>
                <w:rFonts w:ascii="Arial" w:hAnsi="Arial" w:cs="Arial"/>
                <w:sz w:val="16"/>
              </w:rPr>
            </w:pPr>
            <w:r>
              <w:rPr>
                <w:rFonts w:ascii="Arial" w:hAnsi="Arial" w:cs="Arial"/>
                <w:sz w:val="16"/>
              </w:rPr>
              <w:t>D_2MS_SEC_F32</w:t>
            </w:r>
          </w:p>
        </w:tc>
      </w:tr>
      <w:tr w:rsidR="009F037A" w:rsidTr="007C7928">
        <w:trPr>
          <w:jc w:val="center"/>
        </w:trPr>
        <w:tc>
          <w:tcPr>
            <w:tcW w:w="4608" w:type="dxa"/>
            <w:tcBorders>
              <w:top w:val="single" w:sz="4" w:space="0" w:color="auto"/>
              <w:left w:val="single" w:sz="4" w:space="0" w:color="auto"/>
              <w:bottom w:val="single" w:sz="4" w:space="0" w:color="auto"/>
              <w:right w:val="single" w:sz="4" w:space="0" w:color="auto"/>
            </w:tcBorders>
          </w:tcPr>
          <w:p w:rsidR="009F037A" w:rsidRDefault="009F037A">
            <w:pPr>
              <w:spacing w:before="60"/>
              <w:rPr>
                <w:rFonts w:ascii="Arial" w:hAnsi="Arial" w:cs="Arial"/>
                <w:sz w:val="16"/>
              </w:rPr>
            </w:pPr>
            <w:r>
              <w:rPr>
                <w:rFonts w:ascii="Arial" w:hAnsi="Arial" w:cs="Arial"/>
                <w:sz w:val="16"/>
              </w:rPr>
              <w:t>D_FALSE_CNT_LGC</w:t>
            </w:r>
          </w:p>
        </w:tc>
      </w:tr>
      <w:tr w:rsidR="009F037A" w:rsidTr="007C7928">
        <w:trPr>
          <w:jc w:val="center"/>
        </w:trPr>
        <w:tc>
          <w:tcPr>
            <w:tcW w:w="4608" w:type="dxa"/>
            <w:tcBorders>
              <w:top w:val="single" w:sz="4" w:space="0" w:color="auto"/>
              <w:left w:val="single" w:sz="4" w:space="0" w:color="auto"/>
              <w:bottom w:val="single" w:sz="4" w:space="0" w:color="auto"/>
              <w:right w:val="single" w:sz="4" w:space="0" w:color="auto"/>
            </w:tcBorders>
          </w:tcPr>
          <w:p w:rsidR="009F037A" w:rsidRDefault="009F037A">
            <w:pPr>
              <w:spacing w:before="60"/>
              <w:rPr>
                <w:rFonts w:ascii="Arial" w:hAnsi="Arial" w:cs="Arial"/>
                <w:sz w:val="16"/>
              </w:rPr>
            </w:pPr>
            <w:r>
              <w:rPr>
                <w:rFonts w:ascii="Arial" w:hAnsi="Arial" w:cs="Arial"/>
                <w:sz w:val="16"/>
              </w:rPr>
              <w:t>D_TRUE_CNT_LGC</w:t>
            </w:r>
          </w:p>
        </w:tc>
      </w:tr>
      <w:tr w:rsidR="00887509" w:rsidTr="007C7928">
        <w:trPr>
          <w:jc w:val="center"/>
        </w:trPr>
        <w:tc>
          <w:tcPr>
            <w:tcW w:w="4608" w:type="dxa"/>
            <w:tcBorders>
              <w:top w:val="single" w:sz="4" w:space="0" w:color="auto"/>
              <w:left w:val="single" w:sz="4" w:space="0" w:color="auto"/>
              <w:bottom w:val="single" w:sz="4" w:space="0" w:color="auto"/>
              <w:right w:val="single" w:sz="4" w:space="0" w:color="auto"/>
            </w:tcBorders>
          </w:tcPr>
          <w:p w:rsidR="00887509" w:rsidRDefault="00887509">
            <w:pPr>
              <w:spacing w:before="60"/>
              <w:rPr>
                <w:rFonts w:ascii="Arial" w:hAnsi="Arial" w:cs="Arial"/>
                <w:sz w:val="16"/>
              </w:rPr>
            </w:pPr>
            <w:r>
              <w:rPr>
                <w:rFonts w:ascii="Arial" w:hAnsi="Arial" w:cs="Arial"/>
                <w:sz w:val="16"/>
              </w:rPr>
              <w:t>D_ZERO_ULS_F32</w:t>
            </w:r>
          </w:p>
        </w:tc>
      </w:tr>
    </w:tbl>
    <w:p w:rsidR="004A781C" w:rsidRDefault="004A781C"/>
    <w:p w:rsidR="004A781C" w:rsidRDefault="004A781C">
      <w:pPr>
        <w:pStyle w:val="Heading3"/>
      </w:pPr>
      <w:r>
        <w:t>Module specific Lookup Tables Constants</w:t>
      </w:r>
    </w:p>
    <w:tbl>
      <w:tblPr>
        <w:tblW w:w="892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2898"/>
        <w:gridCol w:w="990"/>
        <w:gridCol w:w="3600"/>
        <w:gridCol w:w="1440"/>
      </w:tblGrid>
      <w:tr w:rsidR="008B3E94" w:rsidTr="00F957FA">
        <w:tc>
          <w:tcPr>
            <w:tcW w:w="2898" w:type="dxa"/>
            <w:tcBorders>
              <w:top w:val="single" w:sz="6" w:space="0" w:color="auto"/>
              <w:left w:val="single" w:sz="6" w:space="0" w:color="auto"/>
              <w:bottom w:val="single" w:sz="6" w:space="0" w:color="auto"/>
              <w:right w:val="single" w:sz="6" w:space="0" w:color="auto"/>
            </w:tcBorders>
            <w:shd w:val="pct30" w:color="FFFF00" w:fill="FFFFFF"/>
          </w:tcPr>
          <w:p w:rsidR="008B3E94" w:rsidRDefault="008B3E94" w:rsidP="00F957FA">
            <w:pPr>
              <w:spacing w:before="60"/>
              <w:jc w:val="center"/>
              <w:rPr>
                <w:rFonts w:ascii="Arial" w:hAnsi="Arial" w:cs="Arial"/>
                <w:sz w:val="16"/>
              </w:rPr>
            </w:pPr>
            <w:r>
              <w:rPr>
                <w:rFonts w:ascii="Arial" w:hAnsi="Arial" w:cs="Arial"/>
                <w:sz w:val="16"/>
              </w:rPr>
              <w:t>Constant Name</w:t>
            </w:r>
          </w:p>
        </w:tc>
        <w:tc>
          <w:tcPr>
            <w:tcW w:w="990" w:type="dxa"/>
            <w:tcBorders>
              <w:top w:val="single" w:sz="6" w:space="0" w:color="auto"/>
              <w:left w:val="single" w:sz="6" w:space="0" w:color="auto"/>
              <w:bottom w:val="single" w:sz="6" w:space="0" w:color="auto"/>
              <w:right w:val="single" w:sz="6" w:space="0" w:color="auto"/>
            </w:tcBorders>
            <w:shd w:val="pct30" w:color="FFFF00" w:fill="FFFFFF"/>
          </w:tcPr>
          <w:p w:rsidR="008B3E94" w:rsidRDefault="008B3E94" w:rsidP="00F957FA">
            <w:pPr>
              <w:spacing w:before="60"/>
              <w:jc w:val="center"/>
              <w:rPr>
                <w:rFonts w:ascii="Arial" w:hAnsi="Arial" w:cs="Arial"/>
                <w:sz w:val="16"/>
              </w:rPr>
            </w:pPr>
            <w:r>
              <w:rPr>
                <w:rFonts w:ascii="Arial" w:hAnsi="Arial" w:cs="Arial"/>
                <w:sz w:val="16"/>
              </w:rPr>
              <w:t>Resolution</w:t>
            </w:r>
          </w:p>
        </w:tc>
        <w:tc>
          <w:tcPr>
            <w:tcW w:w="3600" w:type="dxa"/>
            <w:tcBorders>
              <w:top w:val="single" w:sz="6" w:space="0" w:color="auto"/>
              <w:left w:val="single" w:sz="6" w:space="0" w:color="auto"/>
              <w:bottom w:val="single" w:sz="6" w:space="0" w:color="auto"/>
              <w:right w:val="single" w:sz="6" w:space="0" w:color="auto"/>
            </w:tcBorders>
            <w:shd w:val="pct30" w:color="FFFF00" w:fill="FFFFFF"/>
          </w:tcPr>
          <w:p w:rsidR="008B3E94" w:rsidRDefault="008B3E94" w:rsidP="00F957FA">
            <w:pPr>
              <w:spacing w:before="60"/>
              <w:jc w:val="center"/>
              <w:rPr>
                <w:rFonts w:ascii="Arial" w:hAnsi="Arial" w:cs="Arial"/>
                <w:sz w:val="16"/>
              </w:rPr>
            </w:pPr>
            <w:r>
              <w:rPr>
                <w:rFonts w:ascii="Arial" w:hAnsi="Arial" w:cs="Arial"/>
                <w:sz w:val="16"/>
              </w:rPr>
              <w:t>Value</w:t>
            </w:r>
          </w:p>
        </w:tc>
        <w:tc>
          <w:tcPr>
            <w:tcW w:w="1440" w:type="dxa"/>
            <w:tcBorders>
              <w:top w:val="single" w:sz="6" w:space="0" w:color="auto"/>
              <w:left w:val="single" w:sz="6" w:space="0" w:color="auto"/>
              <w:bottom w:val="single" w:sz="6" w:space="0" w:color="auto"/>
              <w:right w:val="single" w:sz="6" w:space="0" w:color="auto"/>
            </w:tcBorders>
            <w:shd w:val="pct30" w:color="FFFF00" w:fill="FFFFFF"/>
          </w:tcPr>
          <w:p w:rsidR="008B3E94" w:rsidRDefault="008B3E94" w:rsidP="00F957FA">
            <w:pPr>
              <w:spacing w:before="60"/>
              <w:jc w:val="center"/>
              <w:rPr>
                <w:rFonts w:ascii="Arial" w:hAnsi="Arial" w:cs="Arial"/>
                <w:sz w:val="16"/>
              </w:rPr>
            </w:pPr>
            <w:r>
              <w:rPr>
                <w:rFonts w:ascii="Arial" w:hAnsi="Arial" w:cs="Arial"/>
                <w:sz w:val="16"/>
              </w:rPr>
              <w:t>Software Segment</w:t>
            </w:r>
          </w:p>
        </w:tc>
      </w:tr>
      <w:tr w:rsidR="008B3E94" w:rsidTr="00F957FA">
        <w:tc>
          <w:tcPr>
            <w:tcW w:w="2898" w:type="dxa"/>
            <w:tcBorders>
              <w:top w:val="single" w:sz="6" w:space="0" w:color="auto"/>
              <w:left w:val="single" w:sz="6" w:space="0" w:color="auto"/>
              <w:bottom w:val="single" w:sz="6" w:space="0" w:color="auto"/>
              <w:right w:val="single" w:sz="6" w:space="0" w:color="auto"/>
            </w:tcBorders>
          </w:tcPr>
          <w:p w:rsidR="008B3E94" w:rsidRDefault="0077281A" w:rsidP="00F957FA">
            <w:pPr>
              <w:spacing w:before="60"/>
              <w:rPr>
                <w:rFonts w:ascii="Arial" w:hAnsi="Arial" w:cs="Arial"/>
                <w:sz w:val="16"/>
              </w:rPr>
            </w:pPr>
            <w:r>
              <w:rPr>
                <w:rFonts w:ascii="Arial" w:hAnsi="Arial" w:cs="Arial"/>
                <w:sz w:val="16"/>
              </w:rPr>
              <w:t>None</w:t>
            </w:r>
          </w:p>
        </w:tc>
        <w:tc>
          <w:tcPr>
            <w:tcW w:w="990" w:type="dxa"/>
            <w:tcBorders>
              <w:top w:val="single" w:sz="6" w:space="0" w:color="auto"/>
              <w:left w:val="single" w:sz="6" w:space="0" w:color="auto"/>
              <w:bottom w:val="single" w:sz="6" w:space="0" w:color="auto"/>
              <w:right w:val="single" w:sz="6" w:space="0" w:color="auto"/>
            </w:tcBorders>
          </w:tcPr>
          <w:p w:rsidR="008B3E94" w:rsidRDefault="008B3E94" w:rsidP="00F957FA">
            <w:pPr>
              <w:spacing w:before="60"/>
              <w:rPr>
                <w:rFonts w:ascii="Arial" w:hAnsi="Arial" w:cs="Arial"/>
                <w:sz w:val="16"/>
              </w:rPr>
            </w:pPr>
          </w:p>
        </w:tc>
        <w:tc>
          <w:tcPr>
            <w:tcW w:w="3600" w:type="dxa"/>
            <w:tcBorders>
              <w:top w:val="single" w:sz="6" w:space="0" w:color="auto"/>
              <w:left w:val="single" w:sz="6" w:space="0" w:color="auto"/>
              <w:bottom w:val="single" w:sz="6" w:space="0" w:color="auto"/>
              <w:right w:val="single" w:sz="6" w:space="0" w:color="auto"/>
            </w:tcBorders>
          </w:tcPr>
          <w:p w:rsidR="008B3E94" w:rsidRDefault="008B3E94" w:rsidP="00F957FA">
            <w:pPr>
              <w:spacing w:before="60"/>
              <w:rPr>
                <w:rFonts w:ascii="Arial" w:hAnsi="Arial" w:cs="Arial"/>
                <w:sz w:val="16"/>
              </w:rPr>
            </w:pPr>
          </w:p>
        </w:tc>
        <w:tc>
          <w:tcPr>
            <w:tcW w:w="1440" w:type="dxa"/>
            <w:tcBorders>
              <w:top w:val="single" w:sz="6" w:space="0" w:color="auto"/>
              <w:left w:val="single" w:sz="6" w:space="0" w:color="auto"/>
              <w:bottom w:val="single" w:sz="6" w:space="0" w:color="auto"/>
              <w:right w:val="single" w:sz="6" w:space="0" w:color="auto"/>
            </w:tcBorders>
          </w:tcPr>
          <w:p w:rsidR="008B3E94" w:rsidRDefault="008B3E94" w:rsidP="00F957FA">
            <w:pPr>
              <w:spacing w:before="60"/>
              <w:rPr>
                <w:rFonts w:ascii="Arial" w:hAnsi="Arial" w:cs="Arial"/>
                <w:sz w:val="16"/>
              </w:rPr>
            </w:pPr>
          </w:p>
        </w:tc>
      </w:tr>
    </w:tbl>
    <w:p w:rsidR="008B3E94" w:rsidRDefault="008B3E94"/>
    <w:p w:rsidR="008B3E94" w:rsidRDefault="004A781C" w:rsidP="008B3E94">
      <w:pPr>
        <w:pStyle w:val="Heading1"/>
      </w:pPr>
      <w:r>
        <w:br w:type="page"/>
      </w:r>
      <w:r w:rsidR="008B3E94">
        <w:lastRenderedPageBreak/>
        <w:t xml:space="preserve">Functions/Macros used by the Sub-Modules </w:t>
      </w:r>
    </w:p>
    <w:p w:rsidR="008B3E94" w:rsidRDefault="008B3E94" w:rsidP="008B3E94">
      <w:pPr>
        <w:pStyle w:val="Heading2"/>
      </w:pPr>
      <w:r>
        <w:t xml:space="preserve">Library Functions / Macros </w:t>
      </w:r>
    </w:p>
    <w:p w:rsidR="008B3E94" w:rsidRDefault="008B3E94" w:rsidP="008B3E94">
      <w:r>
        <w:t>The library</w:t>
      </w:r>
      <w:r w:rsidR="00FB432D">
        <w:t xml:space="preserve"> and </w:t>
      </w:r>
      <w:r>
        <w:t>functions / Macros that are called by the various sub modules are identified below,</w:t>
      </w:r>
    </w:p>
    <w:p w:rsidR="005D5FE4" w:rsidRDefault="0077281A" w:rsidP="008B3E94">
      <w:pPr>
        <w:numPr>
          <w:ilvl w:val="0"/>
          <w:numId w:val="5"/>
        </w:numPr>
        <w:spacing w:after="0"/>
      </w:pPr>
      <w:r w:rsidRPr="0077281A">
        <w:t>Abs_f32_m</w:t>
      </w:r>
    </w:p>
    <w:p w:rsidR="00502A36" w:rsidRDefault="00502A36" w:rsidP="008B3E94">
      <w:pPr>
        <w:numPr>
          <w:ilvl w:val="0"/>
          <w:numId w:val="5"/>
        </w:numPr>
        <w:spacing w:after="0"/>
      </w:pPr>
      <w:r w:rsidRPr="00502A36">
        <w:t>LPF_KUpdate_f32_m</w:t>
      </w:r>
    </w:p>
    <w:p w:rsidR="00502A36" w:rsidRDefault="00502A36" w:rsidP="008B3E94">
      <w:pPr>
        <w:numPr>
          <w:ilvl w:val="0"/>
          <w:numId w:val="5"/>
        </w:numPr>
        <w:spacing w:after="0"/>
      </w:pPr>
      <w:r w:rsidRPr="00502A36">
        <w:t>LPF_OpUpdate_f32_m</w:t>
      </w:r>
    </w:p>
    <w:p w:rsidR="0077281A" w:rsidRDefault="0077281A" w:rsidP="008B3E94">
      <w:pPr>
        <w:numPr>
          <w:ilvl w:val="0"/>
          <w:numId w:val="5"/>
        </w:numPr>
        <w:spacing w:after="0"/>
      </w:pPr>
      <w:r w:rsidRPr="0077281A">
        <w:t>Limit_m</w:t>
      </w:r>
    </w:p>
    <w:p w:rsidR="00602D3A" w:rsidRDefault="00602D3A" w:rsidP="00602D3A">
      <w:pPr>
        <w:numPr>
          <w:ilvl w:val="0"/>
          <w:numId w:val="5"/>
        </w:numPr>
        <w:spacing w:after="0"/>
      </w:pPr>
      <w:proofErr w:type="spellStart"/>
      <w:r w:rsidRPr="00602D3A">
        <w:t>Min_m</w:t>
      </w:r>
      <w:proofErr w:type="spellEnd"/>
    </w:p>
    <w:p w:rsidR="00602D3A" w:rsidRDefault="00602D3A" w:rsidP="00602D3A">
      <w:pPr>
        <w:numPr>
          <w:ilvl w:val="0"/>
          <w:numId w:val="5"/>
        </w:numPr>
        <w:spacing w:after="0"/>
      </w:pPr>
      <w:proofErr w:type="spellStart"/>
      <w:r w:rsidRPr="00602D3A">
        <w:t>Max_m</w:t>
      </w:r>
      <w:proofErr w:type="spellEnd"/>
    </w:p>
    <w:p w:rsidR="00380A47" w:rsidRDefault="00380A47" w:rsidP="00380A47">
      <w:pPr>
        <w:numPr>
          <w:ilvl w:val="0"/>
          <w:numId w:val="5"/>
        </w:numPr>
        <w:spacing w:after="0"/>
      </w:pPr>
      <w:r w:rsidRPr="00380A47">
        <w:t>Rte_Call_NxtrDiagMgr_GetNTCActive</w:t>
      </w:r>
    </w:p>
    <w:p w:rsidR="008B3E94" w:rsidRDefault="008B3E94" w:rsidP="008B3E94">
      <w:pPr>
        <w:spacing w:after="0"/>
        <w:ind w:left="720"/>
      </w:pPr>
    </w:p>
    <w:p w:rsidR="008B3E94" w:rsidRDefault="008B3E94" w:rsidP="008B3E94">
      <w:pPr>
        <w:pStyle w:val="Heading2"/>
      </w:pPr>
      <w:r>
        <w:t>Data Hiding Functions</w:t>
      </w:r>
    </w:p>
    <w:p w:rsidR="00DC7E08" w:rsidRDefault="00F141E2" w:rsidP="00DC7E08">
      <w:pPr>
        <w:numPr>
          <w:ilvl w:val="0"/>
          <w:numId w:val="10"/>
        </w:numPr>
        <w:spacing w:after="0"/>
      </w:pPr>
      <w:r>
        <w:t>None</w:t>
      </w:r>
    </w:p>
    <w:p w:rsidR="008B3E94" w:rsidRDefault="008B3E94" w:rsidP="008B3E94">
      <w:pPr>
        <w:spacing w:after="0"/>
      </w:pPr>
    </w:p>
    <w:p w:rsidR="001B60DF" w:rsidRDefault="001B60DF" w:rsidP="001B60DF">
      <w:pPr>
        <w:pStyle w:val="Heading2"/>
      </w:pPr>
      <w:r>
        <w:t xml:space="preserve">Global Functions/Macros Defined by this </w:t>
      </w:r>
      <w:r w:rsidR="00674ADF">
        <w:t>Module</w:t>
      </w:r>
    </w:p>
    <w:p w:rsidR="0077281A" w:rsidRDefault="0077281A" w:rsidP="0077281A">
      <w:pPr>
        <w:spacing w:after="0"/>
      </w:pPr>
    </w:p>
    <w:p w:rsidR="008F6DBB" w:rsidRDefault="0077281A" w:rsidP="0077281A">
      <w:pPr>
        <w:spacing w:after="0"/>
      </w:pPr>
      <w:r>
        <w:t>None</w:t>
      </w:r>
    </w:p>
    <w:p w:rsidR="0077281A" w:rsidRDefault="0077281A" w:rsidP="0077281A">
      <w:pPr>
        <w:spacing w:after="0"/>
      </w:pPr>
    </w:p>
    <w:p w:rsidR="008B3E94" w:rsidRDefault="008B3E94" w:rsidP="008B3E94">
      <w:pPr>
        <w:pStyle w:val="Heading2"/>
      </w:pPr>
      <w:r>
        <w:t>Local Functions/Macros Used by this MDD only</w:t>
      </w:r>
    </w:p>
    <w:p w:rsidR="009F037A" w:rsidRDefault="009F037A" w:rsidP="009F037A">
      <w:pPr>
        <w:pStyle w:val="Heading3"/>
      </w:pPr>
      <w:r>
        <w:t xml:space="preserve">Common </w:t>
      </w:r>
      <w:proofErr w:type="spellStart"/>
      <w:r>
        <w:t>Autocenter</w:t>
      </w:r>
      <w:proofErr w:type="spellEnd"/>
      <w:r>
        <w:t xml:space="preserve"> Al</w:t>
      </w:r>
      <w:r w:rsidR="00EB556F">
        <w:t>g</w:t>
      </w:r>
      <w:r>
        <w:t>orithm</w:t>
      </w:r>
    </w:p>
    <w:tbl>
      <w:tblPr>
        <w:tblW w:w="88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36"/>
        <w:gridCol w:w="2867"/>
        <w:gridCol w:w="1879"/>
        <w:gridCol w:w="1007"/>
        <w:gridCol w:w="908"/>
        <w:gridCol w:w="752"/>
      </w:tblGrid>
      <w:tr w:rsidR="009F037A" w:rsidTr="00A72DFC">
        <w:tc>
          <w:tcPr>
            <w:tcW w:w="1591" w:type="dxa"/>
          </w:tcPr>
          <w:p w:rsidR="009F037A" w:rsidRDefault="009F037A" w:rsidP="009F037A">
            <w:pPr>
              <w:spacing w:before="60"/>
              <w:rPr>
                <w:rFonts w:ascii="Arial" w:hAnsi="Arial" w:cs="Arial"/>
                <w:b/>
                <w:bCs/>
                <w:sz w:val="16"/>
              </w:rPr>
            </w:pPr>
            <w:r>
              <w:rPr>
                <w:rFonts w:ascii="Arial" w:hAnsi="Arial" w:cs="Arial"/>
                <w:b/>
                <w:bCs/>
                <w:sz w:val="16"/>
              </w:rPr>
              <w:t>Function Name</w:t>
            </w:r>
          </w:p>
        </w:tc>
        <w:tc>
          <w:tcPr>
            <w:tcW w:w="3016" w:type="dxa"/>
          </w:tcPr>
          <w:p w:rsidR="009F037A" w:rsidRDefault="009F037A" w:rsidP="009F037A">
            <w:pPr>
              <w:spacing w:before="60"/>
              <w:rPr>
                <w:rFonts w:ascii="Arial" w:hAnsi="Arial" w:cs="Arial"/>
                <w:sz w:val="16"/>
              </w:rPr>
            </w:pPr>
            <w:r>
              <w:rPr>
                <w:rFonts w:ascii="Arial" w:hAnsi="Arial" w:cs="Arial"/>
                <w:sz w:val="16"/>
              </w:rPr>
              <w:t>Autocenter_f32</w:t>
            </w:r>
          </w:p>
        </w:tc>
        <w:tc>
          <w:tcPr>
            <w:tcW w:w="1266" w:type="dxa"/>
            <w:shd w:val="pct30" w:color="FFFF00" w:fill="auto"/>
          </w:tcPr>
          <w:p w:rsidR="009F037A" w:rsidRDefault="009F037A" w:rsidP="009F037A">
            <w:pPr>
              <w:spacing w:before="60"/>
              <w:jc w:val="center"/>
              <w:rPr>
                <w:rFonts w:ascii="Arial" w:hAnsi="Arial" w:cs="Arial"/>
                <w:sz w:val="16"/>
              </w:rPr>
            </w:pPr>
            <w:r>
              <w:rPr>
                <w:rFonts w:ascii="Arial" w:hAnsi="Arial" w:cs="Arial"/>
                <w:sz w:val="16"/>
              </w:rPr>
              <w:t>Type</w:t>
            </w:r>
          </w:p>
        </w:tc>
        <w:tc>
          <w:tcPr>
            <w:tcW w:w="1123" w:type="dxa"/>
            <w:shd w:val="pct30" w:color="FFFF00" w:fill="auto"/>
          </w:tcPr>
          <w:p w:rsidR="009F037A" w:rsidRDefault="009F037A" w:rsidP="009F037A">
            <w:pPr>
              <w:spacing w:before="60"/>
              <w:jc w:val="center"/>
              <w:rPr>
                <w:rFonts w:ascii="Arial" w:hAnsi="Arial" w:cs="Arial"/>
                <w:sz w:val="16"/>
              </w:rPr>
            </w:pPr>
            <w:r>
              <w:rPr>
                <w:rFonts w:ascii="Arial" w:hAnsi="Arial" w:cs="Arial"/>
                <w:sz w:val="16"/>
              </w:rPr>
              <w:t>Min</w:t>
            </w:r>
          </w:p>
        </w:tc>
        <w:tc>
          <w:tcPr>
            <w:tcW w:w="1013" w:type="dxa"/>
            <w:shd w:val="pct30" w:color="FFFF00" w:fill="auto"/>
          </w:tcPr>
          <w:p w:rsidR="009F037A" w:rsidRDefault="009F037A" w:rsidP="009F037A">
            <w:pPr>
              <w:spacing w:before="60"/>
              <w:jc w:val="center"/>
              <w:rPr>
                <w:rFonts w:ascii="Arial" w:hAnsi="Arial" w:cs="Arial"/>
                <w:sz w:val="16"/>
              </w:rPr>
            </w:pPr>
            <w:r>
              <w:rPr>
                <w:rFonts w:ascii="Arial" w:hAnsi="Arial" w:cs="Arial"/>
                <w:sz w:val="16"/>
              </w:rPr>
              <w:t>Max</w:t>
            </w:r>
          </w:p>
        </w:tc>
        <w:tc>
          <w:tcPr>
            <w:tcW w:w="840" w:type="dxa"/>
            <w:tcBorders>
              <w:bottom w:val="single" w:sz="4" w:space="0" w:color="auto"/>
            </w:tcBorders>
            <w:shd w:val="pct30" w:color="FFFF00" w:fill="auto"/>
          </w:tcPr>
          <w:p w:rsidR="009F037A" w:rsidRDefault="009F037A" w:rsidP="009F037A">
            <w:pPr>
              <w:spacing w:before="60"/>
              <w:jc w:val="center"/>
              <w:rPr>
                <w:rFonts w:ascii="Arial" w:hAnsi="Arial" w:cs="Arial"/>
                <w:sz w:val="16"/>
              </w:rPr>
            </w:pPr>
            <w:r>
              <w:rPr>
                <w:rFonts w:ascii="Arial" w:hAnsi="Arial" w:cs="Arial"/>
                <w:sz w:val="16"/>
              </w:rPr>
              <w:t xml:space="preserve">UTP </w:t>
            </w:r>
            <w:proofErr w:type="spellStart"/>
            <w:r>
              <w:rPr>
                <w:rFonts w:ascii="Arial" w:hAnsi="Arial" w:cs="Arial"/>
                <w:sz w:val="16"/>
              </w:rPr>
              <w:t>Tol</w:t>
            </w:r>
            <w:proofErr w:type="spellEnd"/>
            <w:r>
              <w:rPr>
                <w:rFonts w:ascii="Arial" w:hAnsi="Arial" w:cs="Arial"/>
                <w:sz w:val="16"/>
              </w:rPr>
              <w:t>.</w:t>
            </w:r>
          </w:p>
        </w:tc>
      </w:tr>
      <w:tr w:rsidR="009F037A" w:rsidTr="00A72DFC">
        <w:tc>
          <w:tcPr>
            <w:tcW w:w="1591" w:type="dxa"/>
          </w:tcPr>
          <w:p w:rsidR="009F037A" w:rsidRDefault="009F037A" w:rsidP="009F037A">
            <w:pPr>
              <w:spacing w:before="60"/>
              <w:rPr>
                <w:rFonts w:ascii="Arial" w:hAnsi="Arial" w:cs="Arial"/>
                <w:b/>
                <w:bCs/>
                <w:sz w:val="16"/>
              </w:rPr>
            </w:pPr>
            <w:r>
              <w:rPr>
                <w:rFonts w:ascii="Arial" w:hAnsi="Arial" w:cs="Arial"/>
                <w:b/>
                <w:bCs/>
                <w:sz w:val="16"/>
              </w:rPr>
              <w:t xml:space="preserve">Arguments Passed </w:t>
            </w:r>
          </w:p>
        </w:tc>
        <w:tc>
          <w:tcPr>
            <w:tcW w:w="3016" w:type="dxa"/>
          </w:tcPr>
          <w:p w:rsidR="009F037A" w:rsidRDefault="009F037A" w:rsidP="009F037A">
            <w:pPr>
              <w:spacing w:before="60"/>
              <w:rPr>
                <w:rFonts w:ascii="Arial" w:hAnsi="Arial" w:cs="Arial"/>
                <w:sz w:val="16"/>
              </w:rPr>
            </w:pPr>
            <w:r>
              <w:rPr>
                <w:rFonts w:ascii="Arial" w:hAnsi="Arial" w:cs="Arial"/>
                <w:sz w:val="16"/>
              </w:rPr>
              <w:t>FiltPinTrq_HwNm_T_f32</w:t>
            </w:r>
          </w:p>
        </w:tc>
        <w:tc>
          <w:tcPr>
            <w:tcW w:w="1266" w:type="dxa"/>
          </w:tcPr>
          <w:p w:rsidR="009F037A" w:rsidRDefault="009F037A" w:rsidP="009F037A">
            <w:pPr>
              <w:spacing w:before="60"/>
              <w:rPr>
                <w:rFonts w:ascii="Arial" w:hAnsi="Arial" w:cs="Arial"/>
                <w:sz w:val="16"/>
              </w:rPr>
            </w:pPr>
            <w:r>
              <w:rPr>
                <w:rFonts w:ascii="Arial" w:hAnsi="Arial" w:cs="Arial"/>
                <w:sz w:val="16"/>
              </w:rPr>
              <w:t>float32</w:t>
            </w:r>
          </w:p>
        </w:tc>
        <w:tc>
          <w:tcPr>
            <w:tcW w:w="1123" w:type="dxa"/>
          </w:tcPr>
          <w:p w:rsidR="009F037A" w:rsidRDefault="00CD0889" w:rsidP="009F037A">
            <w:pPr>
              <w:spacing w:before="60"/>
              <w:rPr>
                <w:rFonts w:ascii="Arial" w:hAnsi="Arial" w:cs="Arial"/>
                <w:sz w:val="16"/>
              </w:rPr>
            </w:pPr>
            <w:r>
              <w:rPr>
                <w:rFonts w:ascii="Arial" w:hAnsi="Arial" w:cs="Arial"/>
                <w:sz w:val="16"/>
              </w:rPr>
              <w:t>-18.8</w:t>
            </w:r>
          </w:p>
        </w:tc>
        <w:tc>
          <w:tcPr>
            <w:tcW w:w="1013" w:type="dxa"/>
          </w:tcPr>
          <w:p w:rsidR="009F037A" w:rsidRDefault="00CD0889" w:rsidP="009F037A">
            <w:pPr>
              <w:spacing w:before="60"/>
              <w:rPr>
                <w:rFonts w:ascii="Arial" w:hAnsi="Arial" w:cs="Arial"/>
                <w:sz w:val="16"/>
              </w:rPr>
            </w:pPr>
            <w:r>
              <w:rPr>
                <w:rFonts w:ascii="Arial" w:hAnsi="Arial" w:cs="Arial"/>
                <w:sz w:val="16"/>
              </w:rPr>
              <w:t>18.8</w:t>
            </w:r>
          </w:p>
        </w:tc>
        <w:tc>
          <w:tcPr>
            <w:tcW w:w="840" w:type="dxa"/>
            <w:shd w:val="pct15" w:color="auto" w:fill="auto"/>
          </w:tcPr>
          <w:p w:rsidR="009F037A" w:rsidRDefault="009F037A" w:rsidP="009F037A">
            <w:pPr>
              <w:spacing w:before="60"/>
              <w:rPr>
                <w:rFonts w:ascii="Arial" w:hAnsi="Arial" w:cs="Arial"/>
                <w:sz w:val="16"/>
              </w:rPr>
            </w:pPr>
          </w:p>
        </w:tc>
      </w:tr>
      <w:tr w:rsidR="009F037A" w:rsidTr="00A72DFC">
        <w:tc>
          <w:tcPr>
            <w:tcW w:w="1591" w:type="dxa"/>
          </w:tcPr>
          <w:p w:rsidR="009F037A" w:rsidRDefault="009F037A" w:rsidP="009F037A">
            <w:pPr>
              <w:spacing w:before="60"/>
              <w:rPr>
                <w:rFonts w:ascii="Arial" w:hAnsi="Arial" w:cs="Arial"/>
                <w:b/>
                <w:bCs/>
                <w:sz w:val="16"/>
              </w:rPr>
            </w:pPr>
          </w:p>
        </w:tc>
        <w:tc>
          <w:tcPr>
            <w:tcW w:w="3016" w:type="dxa"/>
          </w:tcPr>
          <w:p w:rsidR="009F037A" w:rsidRPr="0077281A" w:rsidRDefault="009F037A" w:rsidP="009F037A">
            <w:pPr>
              <w:spacing w:before="60"/>
              <w:rPr>
                <w:rFonts w:ascii="Arial" w:hAnsi="Arial" w:cs="Arial"/>
                <w:sz w:val="16"/>
              </w:rPr>
            </w:pPr>
            <w:r>
              <w:rPr>
                <w:rFonts w:ascii="Arial" w:hAnsi="Arial" w:cs="Arial"/>
                <w:sz w:val="16"/>
              </w:rPr>
              <w:t>MotorVelCRF_MtrRadpS_T_f32</w:t>
            </w:r>
          </w:p>
        </w:tc>
        <w:tc>
          <w:tcPr>
            <w:tcW w:w="1266" w:type="dxa"/>
          </w:tcPr>
          <w:p w:rsidR="009F037A" w:rsidRDefault="009F037A" w:rsidP="009F037A">
            <w:pPr>
              <w:spacing w:before="60"/>
              <w:rPr>
                <w:rFonts w:ascii="Arial" w:hAnsi="Arial" w:cs="Arial"/>
                <w:sz w:val="16"/>
              </w:rPr>
            </w:pPr>
            <w:r>
              <w:rPr>
                <w:rFonts w:ascii="Arial" w:hAnsi="Arial" w:cs="Arial"/>
                <w:sz w:val="16"/>
              </w:rPr>
              <w:t>float32</w:t>
            </w:r>
          </w:p>
        </w:tc>
        <w:tc>
          <w:tcPr>
            <w:tcW w:w="1123" w:type="dxa"/>
          </w:tcPr>
          <w:p w:rsidR="009F037A" w:rsidRDefault="00CD0889" w:rsidP="009F037A">
            <w:pPr>
              <w:spacing w:before="60"/>
              <w:rPr>
                <w:rFonts w:ascii="Arial" w:hAnsi="Arial" w:cs="Arial"/>
                <w:sz w:val="16"/>
              </w:rPr>
            </w:pPr>
            <w:r>
              <w:rPr>
                <w:rFonts w:ascii="Arial" w:hAnsi="Arial" w:cs="Arial"/>
                <w:sz w:val="16"/>
              </w:rPr>
              <w:t>-1350</w:t>
            </w:r>
          </w:p>
        </w:tc>
        <w:tc>
          <w:tcPr>
            <w:tcW w:w="1013" w:type="dxa"/>
          </w:tcPr>
          <w:p w:rsidR="009F037A" w:rsidRPr="0077281A" w:rsidRDefault="00CD0889" w:rsidP="009F037A">
            <w:pPr>
              <w:spacing w:before="60"/>
              <w:rPr>
                <w:rFonts w:ascii="Arial" w:hAnsi="Arial" w:cs="Arial"/>
                <w:sz w:val="16"/>
              </w:rPr>
            </w:pPr>
            <w:r>
              <w:rPr>
                <w:rFonts w:ascii="Arial" w:hAnsi="Arial" w:cs="Arial"/>
                <w:sz w:val="16"/>
              </w:rPr>
              <w:t>1350</w:t>
            </w:r>
          </w:p>
        </w:tc>
        <w:tc>
          <w:tcPr>
            <w:tcW w:w="840" w:type="dxa"/>
            <w:shd w:val="pct15" w:color="auto" w:fill="auto"/>
          </w:tcPr>
          <w:p w:rsidR="009F037A" w:rsidRDefault="009F037A" w:rsidP="009F037A">
            <w:pPr>
              <w:spacing w:before="60"/>
              <w:rPr>
                <w:rFonts w:ascii="Arial" w:hAnsi="Arial" w:cs="Arial"/>
                <w:sz w:val="16"/>
              </w:rPr>
            </w:pPr>
          </w:p>
        </w:tc>
      </w:tr>
      <w:tr w:rsidR="009F037A" w:rsidTr="00A72DFC">
        <w:tc>
          <w:tcPr>
            <w:tcW w:w="1591" w:type="dxa"/>
          </w:tcPr>
          <w:p w:rsidR="009F037A" w:rsidRDefault="009F037A" w:rsidP="009F037A">
            <w:pPr>
              <w:spacing w:before="60"/>
              <w:rPr>
                <w:rFonts w:ascii="Arial" w:hAnsi="Arial" w:cs="Arial"/>
                <w:b/>
                <w:bCs/>
                <w:sz w:val="16"/>
              </w:rPr>
            </w:pPr>
          </w:p>
        </w:tc>
        <w:tc>
          <w:tcPr>
            <w:tcW w:w="3016" w:type="dxa"/>
          </w:tcPr>
          <w:p w:rsidR="009F037A" w:rsidRPr="0077281A" w:rsidRDefault="009F037A" w:rsidP="009F037A">
            <w:pPr>
              <w:spacing w:before="60"/>
              <w:rPr>
                <w:rFonts w:ascii="Arial" w:hAnsi="Arial" w:cs="Arial"/>
                <w:sz w:val="16"/>
              </w:rPr>
            </w:pPr>
            <w:r>
              <w:rPr>
                <w:rFonts w:ascii="Arial" w:hAnsi="Arial" w:cs="Arial"/>
                <w:sz w:val="16"/>
              </w:rPr>
              <w:t>VehicleSpeed_</w:t>
            </w:r>
            <w:r w:rsidR="00A72DFC">
              <w:rPr>
                <w:rFonts w:ascii="Arial" w:hAnsi="Arial" w:cs="Arial"/>
                <w:sz w:val="16"/>
              </w:rPr>
              <w:t>K</w:t>
            </w:r>
            <w:r>
              <w:rPr>
                <w:rFonts w:ascii="Arial" w:hAnsi="Arial" w:cs="Arial"/>
                <w:sz w:val="16"/>
              </w:rPr>
              <w:t>ph_T_f32</w:t>
            </w:r>
          </w:p>
        </w:tc>
        <w:tc>
          <w:tcPr>
            <w:tcW w:w="1266" w:type="dxa"/>
          </w:tcPr>
          <w:p w:rsidR="009F037A" w:rsidRDefault="009F037A" w:rsidP="009F037A">
            <w:pPr>
              <w:spacing w:before="60"/>
              <w:rPr>
                <w:rFonts w:ascii="Arial" w:hAnsi="Arial" w:cs="Arial"/>
                <w:sz w:val="16"/>
              </w:rPr>
            </w:pPr>
            <w:r>
              <w:rPr>
                <w:rFonts w:ascii="Arial" w:hAnsi="Arial" w:cs="Arial"/>
                <w:sz w:val="16"/>
              </w:rPr>
              <w:t>float32</w:t>
            </w:r>
          </w:p>
        </w:tc>
        <w:tc>
          <w:tcPr>
            <w:tcW w:w="1123" w:type="dxa"/>
          </w:tcPr>
          <w:p w:rsidR="009F037A" w:rsidRDefault="009F037A" w:rsidP="009F037A">
            <w:pPr>
              <w:spacing w:before="60"/>
              <w:rPr>
                <w:rFonts w:ascii="Arial" w:hAnsi="Arial" w:cs="Arial"/>
                <w:sz w:val="16"/>
              </w:rPr>
            </w:pPr>
            <w:r>
              <w:rPr>
                <w:rFonts w:ascii="Arial" w:hAnsi="Arial" w:cs="Arial"/>
                <w:sz w:val="16"/>
              </w:rPr>
              <w:t>0</w:t>
            </w:r>
          </w:p>
        </w:tc>
        <w:tc>
          <w:tcPr>
            <w:tcW w:w="1013" w:type="dxa"/>
          </w:tcPr>
          <w:p w:rsidR="009F037A" w:rsidRPr="0077281A" w:rsidRDefault="00CD0889" w:rsidP="009F037A">
            <w:pPr>
              <w:spacing w:before="60"/>
              <w:rPr>
                <w:rFonts w:ascii="Arial" w:hAnsi="Arial" w:cs="Arial"/>
                <w:sz w:val="16"/>
              </w:rPr>
            </w:pPr>
            <w:r>
              <w:rPr>
                <w:rFonts w:ascii="Arial" w:hAnsi="Arial" w:cs="Arial"/>
                <w:sz w:val="16"/>
              </w:rPr>
              <w:t>512</w:t>
            </w:r>
          </w:p>
        </w:tc>
        <w:tc>
          <w:tcPr>
            <w:tcW w:w="840" w:type="dxa"/>
            <w:shd w:val="pct15" w:color="auto" w:fill="auto"/>
          </w:tcPr>
          <w:p w:rsidR="009F037A" w:rsidRDefault="009F037A" w:rsidP="009F037A">
            <w:pPr>
              <w:spacing w:before="60"/>
              <w:rPr>
                <w:rFonts w:ascii="Arial" w:hAnsi="Arial" w:cs="Arial"/>
                <w:sz w:val="16"/>
              </w:rPr>
            </w:pPr>
          </w:p>
        </w:tc>
      </w:tr>
      <w:tr w:rsidR="009F037A" w:rsidTr="00A72DFC">
        <w:tc>
          <w:tcPr>
            <w:tcW w:w="1591" w:type="dxa"/>
          </w:tcPr>
          <w:p w:rsidR="009F037A" w:rsidRDefault="009F037A" w:rsidP="009F037A">
            <w:pPr>
              <w:spacing w:before="60"/>
              <w:rPr>
                <w:rFonts w:ascii="Arial" w:hAnsi="Arial" w:cs="Arial"/>
                <w:b/>
                <w:bCs/>
                <w:sz w:val="16"/>
              </w:rPr>
            </w:pPr>
          </w:p>
        </w:tc>
        <w:tc>
          <w:tcPr>
            <w:tcW w:w="3016" w:type="dxa"/>
          </w:tcPr>
          <w:p w:rsidR="009F037A" w:rsidRPr="0077281A" w:rsidRDefault="009F037A" w:rsidP="009F037A">
            <w:pPr>
              <w:spacing w:before="60"/>
              <w:rPr>
                <w:rFonts w:ascii="Arial" w:hAnsi="Arial" w:cs="Arial"/>
                <w:sz w:val="16"/>
              </w:rPr>
            </w:pPr>
            <w:proofErr w:type="spellStart"/>
            <w:r>
              <w:rPr>
                <w:rFonts w:ascii="Arial" w:hAnsi="Arial" w:cs="Arial"/>
                <w:sz w:val="16"/>
              </w:rPr>
              <w:t>VehSpdValid_Cnt_T_lgc</w:t>
            </w:r>
            <w:proofErr w:type="spellEnd"/>
          </w:p>
        </w:tc>
        <w:tc>
          <w:tcPr>
            <w:tcW w:w="1266" w:type="dxa"/>
          </w:tcPr>
          <w:p w:rsidR="009F037A" w:rsidRDefault="009F037A" w:rsidP="009F037A">
            <w:pPr>
              <w:spacing w:before="60"/>
              <w:rPr>
                <w:rFonts w:ascii="Arial" w:hAnsi="Arial" w:cs="Arial"/>
                <w:sz w:val="16"/>
              </w:rPr>
            </w:pPr>
            <w:proofErr w:type="spellStart"/>
            <w:r>
              <w:rPr>
                <w:rFonts w:ascii="Arial" w:hAnsi="Arial" w:cs="Arial"/>
                <w:sz w:val="16"/>
              </w:rPr>
              <w:t>boolean</w:t>
            </w:r>
            <w:proofErr w:type="spellEnd"/>
          </w:p>
        </w:tc>
        <w:tc>
          <w:tcPr>
            <w:tcW w:w="1123" w:type="dxa"/>
          </w:tcPr>
          <w:p w:rsidR="009F037A" w:rsidRDefault="009F037A" w:rsidP="009F037A">
            <w:pPr>
              <w:spacing w:before="60"/>
              <w:rPr>
                <w:rFonts w:ascii="Arial" w:hAnsi="Arial" w:cs="Arial"/>
                <w:sz w:val="16"/>
              </w:rPr>
            </w:pPr>
            <w:r>
              <w:rPr>
                <w:rFonts w:ascii="Arial" w:hAnsi="Arial" w:cs="Arial"/>
                <w:sz w:val="16"/>
              </w:rPr>
              <w:t>FALSE</w:t>
            </w:r>
          </w:p>
        </w:tc>
        <w:tc>
          <w:tcPr>
            <w:tcW w:w="1013" w:type="dxa"/>
          </w:tcPr>
          <w:p w:rsidR="009F037A" w:rsidRPr="0077281A" w:rsidRDefault="009F037A" w:rsidP="009F037A">
            <w:pPr>
              <w:spacing w:before="60"/>
              <w:rPr>
                <w:rFonts w:ascii="Arial" w:hAnsi="Arial" w:cs="Arial"/>
                <w:sz w:val="16"/>
              </w:rPr>
            </w:pPr>
            <w:r>
              <w:rPr>
                <w:rFonts w:ascii="Arial" w:hAnsi="Arial" w:cs="Arial"/>
                <w:sz w:val="16"/>
              </w:rPr>
              <w:t>TRUE</w:t>
            </w:r>
          </w:p>
        </w:tc>
        <w:tc>
          <w:tcPr>
            <w:tcW w:w="840" w:type="dxa"/>
            <w:shd w:val="pct15" w:color="auto" w:fill="auto"/>
          </w:tcPr>
          <w:p w:rsidR="009F037A" w:rsidRDefault="009F037A" w:rsidP="009F037A">
            <w:pPr>
              <w:spacing w:before="60"/>
              <w:rPr>
                <w:rFonts w:ascii="Arial" w:hAnsi="Arial" w:cs="Arial"/>
                <w:sz w:val="16"/>
              </w:rPr>
            </w:pPr>
          </w:p>
        </w:tc>
      </w:tr>
      <w:tr w:rsidR="009F037A" w:rsidTr="00A72DFC">
        <w:tc>
          <w:tcPr>
            <w:tcW w:w="1591" w:type="dxa"/>
          </w:tcPr>
          <w:p w:rsidR="009F037A" w:rsidRDefault="009F037A" w:rsidP="009F037A">
            <w:pPr>
              <w:spacing w:before="60"/>
              <w:rPr>
                <w:rFonts w:ascii="Arial" w:hAnsi="Arial" w:cs="Arial"/>
                <w:b/>
                <w:bCs/>
                <w:sz w:val="16"/>
              </w:rPr>
            </w:pPr>
          </w:p>
        </w:tc>
        <w:tc>
          <w:tcPr>
            <w:tcW w:w="3016" w:type="dxa"/>
          </w:tcPr>
          <w:p w:rsidR="009F037A" w:rsidRPr="0077281A" w:rsidRDefault="009F037A" w:rsidP="009F037A">
            <w:pPr>
              <w:spacing w:before="60"/>
              <w:rPr>
                <w:rFonts w:ascii="Arial" w:hAnsi="Arial" w:cs="Arial"/>
                <w:sz w:val="16"/>
              </w:rPr>
            </w:pPr>
            <w:proofErr w:type="spellStart"/>
            <w:r>
              <w:rPr>
                <w:rFonts w:ascii="Arial" w:hAnsi="Arial" w:cs="Arial"/>
                <w:sz w:val="16"/>
              </w:rPr>
              <w:t>AutoCntr</w:t>
            </w:r>
            <w:r w:rsidR="00594F73">
              <w:rPr>
                <w:rFonts w:ascii="Arial" w:hAnsi="Arial" w:cs="Arial"/>
                <w:sz w:val="16"/>
              </w:rPr>
              <w:t>_Cnt_T_str</w:t>
            </w:r>
            <w:proofErr w:type="spellEnd"/>
          </w:p>
        </w:tc>
        <w:tc>
          <w:tcPr>
            <w:tcW w:w="1266" w:type="dxa"/>
          </w:tcPr>
          <w:p w:rsidR="009F037A" w:rsidRDefault="00B13501" w:rsidP="009F037A">
            <w:pPr>
              <w:spacing w:before="60"/>
              <w:rPr>
                <w:rFonts w:ascii="Arial" w:hAnsi="Arial" w:cs="Arial"/>
                <w:sz w:val="16"/>
              </w:rPr>
            </w:pPr>
            <w:proofErr w:type="spellStart"/>
            <w:r>
              <w:rPr>
                <w:rFonts w:ascii="Arial" w:hAnsi="Arial" w:cs="Arial"/>
                <w:sz w:val="16"/>
              </w:rPr>
              <w:t>AUTOCNTRTYPE_Str</w:t>
            </w:r>
            <w:proofErr w:type="spellEnd"/>
            <w:r w:rsidR="00EB556F">
              <w:rPr>
                <w:rFonts w:ascii="Arial" w:hAnsi="Arial" w:cs="Arial"/>
                <w:sz w:val="16"/>
              </w:rPr>
              <w:t>*</w:t>
            </w:r>
          </w:p>
        </w:tc>
        <w:tc>
          <w:tcPr>
            <w:tcW w:w="1123" w:type="dxa"/>
          </w:tcPr>
          <w:p w:rsidR="009F037A" w:rsidRDefault="009F037A" w:rsidP="009F037A">
            <w:pPr>
              <w:spacing w:before="60"/>
              <w:rPr>
                <w:rFonts w:ascii="Arial" w:hAnsi="Arial" w:cs="Arial"/>
                <w:sz w:val="16"/>
              </w:rPr>
            </w:pPr>
            <w:r>
              <w:rPr>
                <w:rFonts w:ascii="Arial" w:hAnsi="Arial" w:cs="Arial"/>
                <w:sz w:val="16"/>
              </w:rPr>
              <w:t>FULL</w:t>
            </w:r>
          </w:p>
        </w:tc>
        <w:tc>
          <w:tcPr>
            <w:tcW w:w="1013" w:type="dxa"/>
          </w:tcPr>
          <w:p w:rsidR="009F037A" w:rsidRPr="0077281A" w:rsidRDefault="009F037A" w:rsidP="009F037A">
            <w:pPr>
              <w:spacing w:before="60"/>
              <w:rPr>
                <w:rFonts w:ascii="Arial" w:hAnsi="Arial" w:cs="Arial"/>
                <w:sz w:val="16"/>
              </w:rPr>
            </w:pPr>
            <w:r>
              <w:rPr>
                <w:rFonts w:ascii="Arial" w:hAnsi="Arial" w:cs="Arial"/>
                <w:sz w:val="16"/>
              </w:rPr>
              <w:t>FULL</w:t>
            </w:r>
          </w:p>
        </w:tc>
        <w:tc>
          <w:tcPr>
            <w:tcW w:w="840" w:type="dxa"/>
            <w:shd w:val="pct15" w:color="auto" w:fill="auto"/>
          </w:tcPr>
          <w:p w:rsidR="009F037A" w:rsidRDefault="009F037A" w:rsidP="009F037A">
            <w:pPr>
              <w:spacing w:before="60"/>
              <w:rPr>
                <w:rFonts w:ascii="Arial" w:hAnsi="Arial" w:cs="Arial"/>
                <w:sz w:val="16"/>
              </w:rPr>
            </w:pPr>
          </w:p>
        </w:tc>
      </w:tr>
      <w:tr w:rsidR="00591292" w:rsidTr="00591292">
        <w:tc>
          <w:tcPr>
            <w:tcW w:w="1591" w:type="dxa"/>
          </w:tcPr>
          <w:p w:rsidR="00591292" w:rsidRDefault="00591292" w:rsidP="009F037A">
            <w:pPr>
              <w:spacing w:before="60"/>
              <w:rPr>
                <w:rFonts w:ascii="Arial" w:hAnsi="Arial" w:cs="Arial"/>
                <w:b/>
                <w:bCs/>
                <w:sz w:val="16"/>
              </w:rPr>
            </w:pPr>
          </w:p>
        </w:tc>
        <w:tc>
          <w:tcPr>
            <w:tcW w:w="3016" w:type="dxa"/>
          </w:tcPr>
          <w:p w:rsidR="00591292" w:rsidRDefault="00843873" w:rsidP="009F037A">
            <w:pPr>
              <w:spacing w:before="60"/>
              <w:rPr>
                <w:rFonts w:ascii="Arial" w:hAnsi="Arial" w:cs="Arial"/>
                <w:sz w:val="16"/>
              </w:rPr>
            </w:pPr>
            <w:r>
              <w:rPr>
                <w:rFonts w:ascii="Arial" w:hAnsi="Arial" w:cs="Arial"/>
                <w:sz w:val="16"/>
              </w:rPr>
              <w:t>Offset</w:t>
            </w:r>
            <w:r w:rsidR="00591292">
              <w:rPr>
                <w:rFonts w:ascii="Arial" w:hAnsi="Arial" w:cs="Arial"/>
                <w:sz w:val="16"/>
              </w:rPr>
              <w:t>RelHwPos_HwDeg_T_f32</w:t>
            </w:r>
          </w:p>
        </w:tc>
        <w:tc>
          <w:tcPr>
            <w:tcW w:w="1266" w:type="dxa"/>
          </w:tcPr>
          <w:p w:rsidR="00591292" w:rsidRDefault="00591292" w:rsidP="009F037A">
            <w:pPr>
              <w:spacing w:before="60"/>
              <w:rPr>
                <w:rFonts w:ascii="Arial" w:hAnsi="Arial" w:cs="Arial"/>
                <w:sz w:val="16"/>
              </w:rPr>
            </w:pPr>
            <w:r>
              <w:rPr>
                <w:rFonts w:ascii="Arial" w:hAnsi="Arial" w:cs="Arial"/>
                <w:sz w:val="16"/>
              </w:rPr>
              <w:t>float32</w:t>
            </w:r>
          </w:p>
        </w:tc>
        <w:tc>
          <w:tcPr>
            <w:tcW w:w="1123" w:type="dxa"/>
          </w:tcPr>
          <w:p w:rsidR="00591292" w:rsidRDefault="00CD0889" w:rsidP="009F037A">
            <w:pPr>
              <w:spacing w:before="60"/>
              <w:rPr>
                <w:rFonts w:ascii="Arial" w:hAnsi="Arial" w:cs="Arial"/>
                <w:sz w:val="16"/>
              </w:rPr>
            </w:pPr>
            <w:r>
              <w:rPr>
                <w:rFonts w:ascii="Arial" w:hAnsi="Arial" w:cs="Arial"/>
                <w:sz w:val="16"/>
              </w:rPr>
              <w:t>-3200</w:t>
            </w:r>
          </w:p>
        </w:tc>
        <w:tc>
          <w:tcPr>
            <w:tcW w:w="1013" w:type="dxa"/>
          </w:tcPr>
          <w:p w:rsidR="00591292" w:rsidRDefault="00CD0889" w:rsidP="009F037A">
            <w:pPr>
              <w:spacing w:before="60"/>
              <w:rPr>
                <w:rFonts w:ascii="Arial" w:hAnsi="Arial" w:cs="Arial"/>
                <w:sz w:val="16"/>
              </w:rPr>
            </w:pPr>
            <w:r>
              <w:rPr>
                <w:rFonts w:ascii="Arial" w:hAnsi="Arial" w:cs="Arial"/>
                <w:sz w:val="16"/>
              </w:rPr>
              <w:t>3200</w:t>
            </w:r>
          </w:p>
        </w:tc>
        <w:tc>
          <w:tcPr>
            <w:tcW w:w="840" w:type="dxa"/>
            <w:shd w:val="clear" w:color="auto" w:fill="D9D9D9" w:themeFill="background1" w:themeFillShade="D9"/>
          </w:tcPr>
          <w:p w:rsidR="00591292" w:rsidRDefault="00591292" w:rsidP="009F037A">
            <w:pPr>
              <w:spacing w:before="60"/>
              <w:rPr>
                <w:rFonts w:ascii="Arial" w:hAnsi="Arial" w:cs="Arial"/>
                <w:sz w:val="16"/>
              </w:rPr>
            </w:pPr>
          </w:p>
        </w:tc>
      </w:tr>
      <w:tr w:rsidR="009F037A" w:rsidTr="00A72DFC">
        <w:tc>
          <w:tcPr>
            <w:tcW w:w="1591" w:type="dxa"/>
          </w:tcPr>
          <w:p w:rsidR="009F037A" w:rsidRDefault="009F037A" w:rsidP="009F037A">
            <w:pPr>
              <w:spacing w:before="60"/>
              <w:rPr>
                <w:rFonts w:ascii="Arial" w:hAnsi="Arial" w:cs="Arial"/>
                <w:b/>
                <w:bCs/>
                <w:sz w:val="16"/>
              </w:rPr>
            </w:pPr>
            <w:r>
              <w:rPr>
                <w:rFonts w:ascii="Arial" w:hAnsi="Arial" w:cs="Arial"/>
                <w:b/>
                <w:bCs/>
                <w:sz w:val="16"/>
              </w:rPr>
              <w:t>Return Value</w:t>
            </w:r>
          </w:p>
        </w:tc>
        <w:tc>
          <w:tcPr>
            <w:tcW w:w="3016" w:type="dxa"/>
          </w:tcPr>
          <w:p w:rsidR="009F037A" w:rsidRDefault="009F037A" w:rsidP="009F037A">
            <w:pPr>
              <w:spacing w:before="60"/>
              <w:rPr>
                <w:rFonts w:ascii="Arial" w:hAnsi="Arial" w:cs="Arial"/>
                <w:sz w:val="16"/>
              </w:rPr>
            </w:pPr>
            <w:r>
              <w:rPr>
                <w:rFonts w:ascii="Arial" w:hAnsi="Arial" w:cs="Arial"/>
                <w:sz w:val="16"/>
              </w:rPr>
              <w:t>AutoCntrHwPos_HwDeg_T_f32</w:t>
            </w:r>
          </w:p>
        </w:tc>
        <w:tc>
          <w:tcPr>
            <w:tcW w:w="1266" w:type="dxa"/>
          </w:tcPr>
          <w:p w:rsidR="009F037A" w:rsidRDefault="009F037A" w:rsidP="009F037A">
            <w:pPr>
              <w:spacing w:before="60"/>
              <w:rPr>
                <w:rFonts w:ascii="Arial" w:hAnsi="Arial" w:cs="Arial"/>
                <w:sz w:val="16"/>
              </w:rPr>
            </w:pPr>
            <w:r>
              <w:rPr>
                <w:rFonts w:ascii="Arial" w:hAnsi="Arial" w:cs="Arial"/>
                <w:sz w:val="16"/>
              </w:rPr>
              <w:t>float32</w:t>
            </w:r>
          </w:p>
        </w:tc>
        <w:tc>
          <w:tcPr>
            <w:tcW w:w="1123" w:type="dxa"/>
          </w:tcPr>
          <w:p w:rsidR="009F037A" w:rsidRDefault="00CD0889" w:rsidP="009F037A">
            <w:pPr>
              <w:spacing w:before="60"/>
              <w:rPr>
                <w:rFonts w:ascii="Arial" w:hAnsi="Arial" w:cs="Arial"/>
                <w:sz w:val="16"/>
              </w:rPr>
            </w:pPr>
            <w:r>
              <w:rPr>
                <w:rFonts w:ascii="Arial" w:hAnsi="Arial" w:cs="Arial"/>
                <w:sz w:val="16"/>
              </w:rPr>
              <w:t>-6400</w:t>
            </w:r>
          </w:p>
        </w:tc>
        <w:tc>
          <w:tcPr>
            <w:tcW w:w="1013" w:type="dxa"/>
          </w:tcPr>
          <w:p w:rsidR="009F037A" w:rsidRDefault="00CD0889" w:rsidP="009F037A">
            <w:pPr>
              <w:spacing w:before="60"/>
              <w:rPr>
                <w:rFonts w:ascii="Arial" w:hAnsi="Arial" w:cs="Arial"/>
                <w:sz w:val="16"/>
              </w:rPr>
            </w:pPr>
            <w:r>
              <w:rPr>
                <w:rFonts w:ascii="Arial" w:hAnsi="Arial" w:cs="Arial"/>
                <w:sz w:val="16"/>
              </w:rPr>
              <w:t>6400</w:t>
            </w:r>
          </w:p>
        </w:tc>
        <w:tc>
          <w:tcPr>
            <w:tcW w:w="840" w:type="dxa"/>
          </w:tcPr>
          <w:p w:rsidR="009F037A" w:rsidRDefault="00CD0889" w:rsidP="009F037A">
            <w:pPr>
              <w:spacing w:before="60"/>
              <w:rPr>
                <w:rFonts w:ascii="Arial" w:hAnsi="Arial" w:cs="Arial"/>
                <w:sz w:val="16"/>
              </w:rPr>
            </w:pPr>
            <w:r>
              <w:rPr>
                <w:rFonts w:ascii="Arial" w:hAnsi="Arial" w:cs="Arial"/>
                <w:sz w:val="16"/>
              </w:rPr>
              <w:t>0.1</w:t>
            </w:r>
          </w:p>
        </w:tc>
      </w:tr>
    </w:tbl>
    <w:p w:rsidR="009F037A" w:rsidRDefault="009F037A" w:rsidP="009F037A">
      <w:pPr>
        <w:pStyle w:val="Heading4"/>
      </w:pPr>
      <w:r>
        <w:lastRenderedPageBreak/>
        <w:t>Description</w:t>
      </w:r>
    </w:p>
    <w:p w:rsidR="009F037A" w:rsidRDefault="00D8418E" w:rsidP="009F037A">
      <w:pPr>
        <w:jc w:val="center"/>
      </w:pPr>
      <w:r w:rsidRPr="00D8418E">
        <w:t xml:space="preserve"> </w:t>
      </w:r>
      <w:bookmarkStart w:id="39" w:name="_MON_1438424680"/>
      <w:bookmarkEnd w:id="39"/>
      <w:r w:rsidR="0073265D">
        <w:object w:dxaOrig="10480" w:dyaOrig="106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0.2pt;height:486.45pt" o:ole="">
            <v:imagedata r:id="rId10" o:title=""/>
          </v:shape>
          <o:OLEObject Type="Embed" ProgID="Visio.Drawing.11" ShapeID="_x0000_i1025" DrawAspect="Content" ObjectID="_1488966733" r:id="rId11"/>
        </w:object>
      </w:r>
    </w:p>
    <w:bookmarkStart w:id="40" w:name="_MON_1438425249"/>
    <w:bookmarkEnd w:id="40"/>
    <w:p w:rsidR="0076396B" w:rsidRDefault="00FF3A5D" w:rsidP="009F037A">
      <w:pPr>
        <w:jc w:val="center"/>
      </w:pPr>
      <w:r>
        <w:object w:dxaOrig="11060" w:dyaOrig="11635">
          <v:shape id="_x0000_i1026" type="#_x0000_t75" style="width:467.05pt;height:492.1pt" o:ole="">
            <v:imagedata r:id="rId12" o:title=""/>
          </v:shape>
          <o:OLEObject Type="Embed" ProgID="Visio.Drawing.11" ShapeID="_x0000_i1026" DrawAspect="Content" ObjectID="_1488966734" r:id="rId13"/>
        </w:object>
      </w:r>
    </w:p>
    <w:p w:rsidR="005D0175" w:rsidRDefault="005D0175">
      <w:pPr>
        <w:spacing w:after="0"/>
        <w:rPr>
          <w:rFonts w:ascii="Arial" w:hAnsi="Arial"/>
          <w:b/>
          <w:sz w:val="24"/>
        </w:rPr>
      </w:pPr>
      <w:r>
        <w:br w:type="page"/>
      </w:r>
    </w:p>
    <w:p w:rsidR="009F037A" w:rsidRDefault="009F037A" w:rsidP="00A72DFC">
      <w:pPr>
        <w:spacing w:after="0"/>
        <w:jc w:val="center"/>
        <w:rPr>
          <w:rFonts w:ascii="Arial" w:hAnsi="Arial"/>
          <w:b/>
          <w:kern w:val="28"/>
          <w:sz w:val="28"/>
        </w:rPr>
      </w:pPr>
    </w:p>
    <w:p w:rsidR="004A781C" w:rsidRDefault="004A781C">
      <w:pPr>
        <w:pStyle w:val="Heading1"/>
      </w:pPr>
      <w:r>
        <w:t>Software Module Implementation</w:t>
      </w:r>
    </w:p>
    <w:p w:rsidR="002C03D8" w:rsidRDefault="002C03D8">
      <w:pPr>
        <w:pStyle w:val="Heading2"/>
      </w:pPr>
      <w:r>
        <w:t>Runtime Environment (RTE) Initial Values</w:t>
      </w:r>
    </w:p>
    <w:p w:rsidR="002C03D8" w:rsidRPr="002C03D8" w:rsidRDefault="002C03D8" w:rsidP="002C03D8">
      <w:r>
        <w:t>This section lists the initial values of data written by this module but controlled by the RTE. After RTE initialization, the data in this table will contain these values.</w:t>
      </w:r>
    </w:p>
    <w:tbl>
      <w:tblPr>
        <w:tblW w:w="891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71"/>
        <w:gridCol w:w="4239"/>
      </w:tblGrid>
      <w:tr w:rsidR="002C03D8" w:rsidRPr="006A25CC" w:rsidTr="0077281A">
        <w:trPr>
          <w:trHeight w:val="341"/>
        </w:trPr>
        <w:tc>
          <w:tcPr>
            <w:tcW w:w="4671" w:type="dxa"/>
            <w:shd w:val="clear" w:color="auto" w:fill="FFFF99"/>
            <w:vAlign w:val="center"/>
          </w:tcPr>
          <w:p w:rsidR="002C03D8" w:rsidRPr="006A25CC" w:rsidRDefault="002C03D8" w:rsidP="00F957FA">
            <w:pPr>
              <w:spacing w:before="100" w:beforeAutospacing="1" w:after="100" w:afterAutospacing="1"/>
              <w:rPr>
                <w:rFonts w:ascii="Arial" w:hAnsi="Arial" w:cs="Arial"/>
              </w:rPr>
            </w:pPr>
            <w:r>
              <w:rPr>
                <w:rFonts w:ascii="Arial" w:hAnsi="Arial" w:cs="Arial"/>
              </w:rPr>
              <w:t>Data</w:t>
            </w:r>
          </w:p>
        </w:tc>
        <w:tc>
          <w:tcPr>
            <w:tcW w:w="4239" w:type="dxa"/>
            <w:shd w:val="clear" w:color="auto" w:fill="FFFF99"/>
            <w:vAlign w:val="center"/>
          </w:tcPr>
          <w:p w:rsidR="002C03D8" w:rsidRPr="006A25CC" w:rsidRDefault="002C03D8" w:rsidP="00F957FA">
            <w:pPr>
              <w:spacing w:before="100" w:beforeAutospacing="1" w:after="100" w:afterAutospacing="1"/>
              <w:rPr>
                <w:rFonts w:ascii="Arial" w:hAnsi="Arial" w:cs="Arial"/>
              </w:rPr>
            </w:pPr>
            <w:r>
              <w:rPr>
                <w:rFonts w:ascii="Arial" w:hAnsi="Arial" w:cs="Arial"/>
              </w:rPr>
              <w:t>Value</w:t>
            </w:r>
          </w:p>
        </w:tc>
      </w:tr>
      <w:tr w:rsidR="007708C4" w:rsidRPr="004B5BE2" w:rsidTr="00A53C19">
        <w:trPr>
          <w:trHeight w:val="341"/>
        </w:trPr>
        <w:tc>
          <w:tcPr>
            <w:tcW w:w="4671" w:type="dxa"/>
            <w:vAlign w:val="center"/>
          </w:tcPr>
          <w:p w:rsidR="007708C4" w:rsidRPr="00A53C19" w:rsidRDefault="007708C4" w:rsidP="000429FC">
            <w:pPr>
              <w:spacing w:before="100" w:beforeAutospacing="1" w:after="100" w:afterAutospacing="1"/>
              <w:rPr>
                <w:rFonts w:ascii="Arial" w:hAnsi="Arial" w:cs="Arial"/>
                <w:sz w:val="16"/>
                <w:szCs w:val="16"/>
              </w:rPr>
            </w:pPr>
            <w:r>
              <w:rPr>
                <w:rFonts w:ascii="Arial" w:hAnsi="Arial" w:cs="Arial"/>
                <w:sz w:val="16"/>
                <w:szCs w:val="16"/>
              </w:rPr>
              <w:t>Rte_InitValue_HwTorque_HwNm_f32</w:t>
            </w:r>
          </w:p>
        </w:tc>
        <w:tc>
          <w:tcPr>
            <w:tcW w:w="4239" w:type="dxa"/>
            <w:vAlign w:val="center"/>
          </w:tcPr>
          <w:p w:rsidR="007708C4" w:rsidRPr="00A53C19" w:rsidRDefault="007708C4" w:rsidP="000429FC">
            <w:pPr>
              <w:spacing w:before="100" w:beforeAutospacing="1" w:after="100" w:afterAutospacing="1"/>
              <w:rPr>
                <w:rFonts w:ascii="Arial" w:hAnsi="Arial" w:cs="Arial"/>
                <w:sz w:val="16"/>
                <w:szCs w:val="16"/>
              </w:rPr>
            </w:pPr>
            <w:r>
              <w:rPr>
                <w:rFonts w:ascii="Arial" w:hAnsi="Arial" w:cs="Arial"/>
                <w:sz w:val="16"/>
                <w:szCs w:val="16"/>
              </w:rPr>
              <w:t>0</w:t>
            </w:r>
          </w:p>
        </w:tc>
      </w:tr>
      <w:tr w:rsidR="007708C4" w:rsidRPr="004B5BE2" w:rsidTr="00A53C19">
        <w:trPr>
          <w:trHeight w:val="341"/>
        </w:trPr>
        <w:tc>
          <w:tcPr>
            <w:tcW w:w="4671" w:type="dxa"/>
            <w:vAlign w:val="center"/>
          </w:tcPr>
          <w:p w:rsidR="007708C4" w:rsidRPr="00A53C19" w:rsidRDefault="007708C4" w:rsidP="00A53C19">
            <w:pPr>
              <w:spacing w:before="100" w:beforeAutospacing="1" w:after="100" w:afterAutospacing="1"/>
              <w:rPr>
                <w:rFonts w:ascii="Arial" w:hAnsi="Arial" w:cs="Arial"/>
                <w:sz w:val="16"/>
                <w:szCs w:val="16"/>
              </w:rPr>
            </w:pPr>
            <w:r w:rsidRPr="0037677D">
              <w:rPr>
                <w:rFonts w:ascii="Arial" w:hAnsi="Arial" w:cs="Arial"/>
                <w:sz w:val="16"/>
                <w:szCs w:val="16"/>
              </w:rPr>
              <w:t>Rte_InitValue_MotorVelCRF_MtrRadpS_f32</w:t>
            </w:r>
          </w:p>
        </w:tc>
        <w:tc>
          <w:tcPr>
            <w:tcW w:w="4239" w:type="dxa"/>
            <w:vAlign w:val="center"/>
          </w:tcPr>
          <w:p w:rsidR="007708C4" w:rsidRPr="00A53C19" w:rsidRDefault="007708C4" w:rsidP="00A53C19">
            <w:pPr>
              <w:spacing w:before="100" w:beforeAutospacing="1" w:after="100" w:afterAutospacing="1"/>
              <w:rPr>
                <w:rFonts w:ascii="Arial" w:hAnsi="Arial" w:cs="Arial"/>
                <w:sz w:val="16"/>
                <w:szCs w:val="16"/>
              </w:rPr>
            </w:pPr>
            <w:r>
              <w:rPr>
                <w:rFonts w:ascii="Arial" w:hAnsi="Arial" w:cs="Arial"/>
                <w:sz w:val="16"/>
                <w:szCs w:val="16"/>
              </w:rPr>
              <w:t>0</w:t>
            </w:r>
          </w:p>
        </w:tc>
      </w:tr>
      <w:tr w:rsidR="007708C4" w:rsidRPr="004B5BE2" w:rsidTr="00A53C19">
        <w:trPr>
          <w:trHeight w:val="341"/>
        </w:trPr>
        <w:tc>
          <w:tcPr>
            <w:tcW w:w="4671" w:type="dxa"/>
            <w:vAlign w:val="center"/>
          </w:tcPr>
          <w:p w:rsidR="007708C4" w:rsidRPr="0037677D" w:rsidRDefault="007708C4" w:rsidP="000429FC">
            <w:pPr>
              <w:spacing w:before="100" w:beforeAutospacing="1" w:after="100" w:afterAutospacing="1"/>
              <w:rPr>
                <w:rFonts w:ascii="Arial" w:hAnsi="Arial" w:cs="Arial"/>
                <w:sz w:val="16"/>
                <w:szCs w:val="16"/>
              </w:rPr>
            </w:pPr>
            <w:r>
              <w:rPr>
                <w:rFonts w:ascii="Arial" w:hAnsi="Arial" w:cs="Arial"/>
                <w:sz w:val="16"/>
                <w:szCs w:val="16"/>
              </w:rPr>
              <w:t>Rte_InitValue_RelHwPos_HwDeg_f32</w:t>
            </w:r>
          </w:p>
        </w:tc>
        <w:tc>
          <w:tcPr>
            <w:tcW w:w="4239" w:type="dxa"/>
            <w:vAlign w:val="center"/>
          </w:tcPr>
          <w:p w:rsidR="007708C4" w:rsidRDefault="007708C4" w:rsidP="000429FC">
            <w:pPr>
              <w:spacing w:before="100" w:beforeAutospacing="1" w:after="100" w:afterAutospacing="1"/>
              <w:rPr>
                <w:rFonts w:ascii="Arial" w:hAnsi="Arial" w:cs="Arial"/>
                <w:sz w:val="16"/>
                <w:szCs w:val="16"/>
              </w:rPr>
            </w:pPr>
            <w:r>
              <w:rPr>
                <w:rFonts w:ascii="Arial" w:hAnsi="Arial" w:cs="Arial"/>
                <w:sz w:val="16"/>
                <w:szCs w:val="16"/>
              </w:rPr>
              <w:t>0</w:t>
            </w:r>
          </w:p>
        </w:tc>
      </w:tr>
      <w:tr w:rsidR="007708C4" w:rsidRPr="004B5BE2" w:rsidTr="00A53C19">
        <w:trPr>
          <w:trHeight w:val="341"/>
        </w:trPr>
        <w:tc>
          <w:tcPr>
            <w:tcW w:w="4671" w:type="dxa"/>
            <w:vAlign w:val="center"/>
          </w:tcPr>
          <w:p w:rsidR="007708C4" w:rsidRPr="00A53C19" w:rsidRDefault="007708C4" w:rsidP="00A53C19">
            <w:pPr>
              <w:spacing w:before="100" w:beforeAutospacing="1" w:after="100" w:afterAutospacing="1"/>
              <w:rPr>
                <w:rFonts w:ascii="Arial" w:hAnsi="Arial" w:cs="Arial"/>
                <w:sz w:val="16"/>
                <w:szCs w:val="16"/>
              </w:rPr>
            </w:pPr>
            <w:r w:rsidRPr="00A53C19">
              <w:rPr>
                <w:rFonts w:ascii="Arial" w:hAnsi="Arial" w:cs="Arial"/>
                <w:sz w:val="16"/>
                <w:szCs w:val="16"/>
              </w:rPr>
              <w:t>Rte_InitValue_TorqueCmdCRF_MtrNm_f32</w:t>
            </w:r>
          </w:p>
        </w:tc>
        <w:tc>
          <w:tcPr>
            <w:tcW w:w="4239" w:type="dxa"/>
            <w:vAlign w:val="center"/>
          </w:tcPr>
          <w:p w:rsidR="007708C4" w:rsidRPr="00A53C19" w:rsidRDefault="007708C4" w:rsidP="00A53C19">
            <w:pPr>
              <w:spacing w:before="100" w:beforeAutospacing="1" w:after="100" w:afterAutospacing="1"/>
              <w:rPr>
                <w:rFonts w:ascii="Arial" w:hAnsi="Arial" w:cs="Arial"/>
                <w:sz w:val="16"/>
                <w:szCs w:val="16"/>
              </w:rPr>
            </w:pPr>
            <w:r w:rsidRPr="00A53C19">
              <w:rPr>
                <w:rFonts w:ascii="Arial" w:hAnsi="Arial" w:cs="Arial"/>
                <w:sz w:val="16"/>
                <w:szCs w:val="16"/>
              </w:rPr>
              <w:t>0</w:t>
            </w:r>
          </w:p>
        </w:tc>
      </w:tr>
      <w:tr w:rsidR="007708C4" w:rsidRPr="004B5BE2" w:rsidTr="00A53C19">
        <w:trPr>
          <w:trHeight w:val="341"/>
        </w:trPr>
        <w:tc>
          <w:tcPr>
            <w:tcW w:w="4671" w:type="dxa"/>
            <w:vAlign w:val="center"/>
          </w:tcPr>
          <w:p w:rsidR="007708C4" w:rsidRPr="00A53C19" w:rsidRDefault="004F1004" w:rsidP="00A53C19">
            <w:pPr>
              <w:spacing w:before="100" w:beforeAutospacing="1" w:after="100" w:afterAutospacing="1"/>
              <w:rPr>
                <w:rFonts w:ascii="Arial" w:hAnsi="Arial" w:cs="Arial"/>
                <w:sz w:val="16"/>
                <w:szCs w:val="16"/>
              </w:rPr>
            </w:pPr>
            <w:r w:rsidRPr="004F1004">
              <w:rPr>
                <w:rFonts w:ascii="Arial" w:hAnsi="Arial" w:cs="Arial"/>
                <w:sz w:val="16"/>
                <w:szCs w:val="16"/>
              </w:rPr>
              <w:t>Rte_InitValue_SensorlessAuthority_Uls_f32</w:t>
            </w:r>
          </w:p>
        </w:tc>
        <w:tc>
          <w:tcPr>
            <w:tcW w:w="4239" w:type="dxa"/>
            <w:vAlign w:val="center"/>
          </w:tcPr>
          <w:p w:rsidR="007708C4" w:rsidRPr="00A53C19" w:rsidRDefault="007708C4" w:rsidP="00A53C19">
            <w:pPr>
              <w:spacing w:before="100" w:beforeAutospacing="1" w:after="100" w:afterAutospacing="1"/>
              <w:rPr>
                <w:rFonts w:ascii="Arial" w:hAnsi="Arial" w:cs="Arial"/>
                <w:sz w:val="16"/>
                <w:szCs w:val="16"/>
              </w:rPr>
            </w:pPr>
            <w:r>
              <w:rPr>
                <w:rFonts w:ascii="Arial" w:hAnsi="Arial" w:cs="Arial"/>
                <w:sz w:val="16"/>
                <w:szCs w:val="16"/>
              </w:rPr>
              <w:t>0</w:t>
            </w:r>
          </w:p>
        </w:tc>
      </w:tr>
      <w:tr w:rsidR="007708C4" w:rsidRPr="004B5BE2" w:rsidTr="00A53C19">
        <w:trPr>
          <w:trHeight w:val="341"/>
        </w:trPr>
        <w:tc>
          <w:tcPr>
            <w:tcW w:w="4671" w:type="dxa"/>
            <w:vAlign w:val="center"/>
          </w:tcPr>
          <w:p w:rsidR="007708C4" w:rsidRPr="00A53C19" w:rsidRDefault="004F1004" w:rsidP="00A53C19">
            <w:pPr>
              <w:spacing w:before="100" w:beforeAutospacing="1" w:after="100" w:afterAutospacing="1"/>
              <w:rPr>
                <w:rFonts w:ascii="Arial" w:hAnsi="Arial" w:cs="Arial"/>
                <w:sz w:val="16"/>
                <w:szCs w:val="16"/>
              </w:rPr>
            </w:pPr>
            <w:r w:rsidRPr="004F1004">
              <w:rPr>
                <w:rFonts w:ascii="Arial" w:hAnsi="Arial" w:cs="Arial"/>
                <w:sz w:val="16"/>
                <w:szCs w:val="16"/>
              </w:rPr>
              <w:t>Rte_InitValue_SensorlessHwPos_HwDeg_f32</w:t>
            </w:r>
          </w:p>
        </w:tc>
        <w:tc>
          <w:tcPr>
            <w:tcW w:w="4239" w:type="dxa"/>
            <w:vAlign w:val="center"/>
          </w:tcPr>
          <w:p w:rsidR="007708C4" w:rsidRPr="00A53C19" w:rsidRDefault="007708C4" w:rsidP="00A53C19">
            <w:pPr>
              <w:spacing w:before="100" w:beforeAutospacing="1" w:after="100" w:afterAutospacing="1"/>
              <w:rPr>
                <w:rFonts w:ascii="Arial" w:hAnsi="Arial" w:cs="Arial"/>
                <w:sz w:val="16"/>
                <w:szCs w:val="16"/>
              </w:rPr>
            </w:pPr>
            <w:r>
              <w:rPr>
                <w:rFonts w:ascii="Arial" w:hAnsi="Arial" w:cs="Arial"/>
                <w:sz w:val="16"/>
                <w:szCs w:val="16"/>
              </w:rPr>
              <w:t>0</w:t>
            </w:r>
          </w:p>
        </w:tc>
      </w:tr>
      <w:tr w:rsidR="007708C4" w:rsidRPr="004B5BE2" w:rsidTr="00A53C19">
        <w:trPr>
          <w:trHeight w:val="341"/>
        </w:trPr>
        <w:tc>
          <w:tcPr>
            <w:tcW w:w="4671" w:type="dxa"/>
            <w:vAlign w:val="center"/>
          </w:tcPr>
          <w:p w:rsidR="007708C4" w:rsidRPr="00A53C19" w:rsidRDefault="007708C4" w:rsidP="000429FC">
            <w:pPr>
              <w:spacing w:before="100" w:beforeAutospacing="1" w:after="100" w:afterAutospacing="1"/>
              <w:rPr>
                <w:rFonts w:ascii="Arial" w:hAnsi="Arial" w:cs="Arial"/>
                <w:sz w:val="16"/>
                <w:szCs w:val="16"/>
              </w:rPr>
            </w:pPr>
            <w:r w:rsidRPr="00A53C19">
              <w:rPr>
                <w:rFonts w:ascii="Arial" w:hAnsi="Arial" w:cs="Arial"/>
                <w:sz w:val="16"/>
                <w:szCs w:val="16"/>
              </w:rPr>
              <w:t>Rte_InitValue_VehicleSpeed_Kph_f32</w:t>
            </w:r>
          </w:p>
        </w:tc>
        <w:tc>
          <w:tcPr>
            <w:tcW w:w="4239" w:type="dxa"/>
            <w:vAlign w:val="center"/>
          </w:tcPr>
          <w:p w:rsidR="007708C4" w:rsidRPr="00A53C19" w:rsidRDefault="007708C4" w:rsidP="000429FC">
            <w:pPr>
              <w:spacing w:before="100" w:beforeAutospacing="1" w:after="100" w:afterAutospacing="1"/>
              <w:rPr>
                <w:rFonts w:ascii="Arial" w:hAnsi="Arial" w:cs="Arial"/>
                <w:sz w:val="16"/>
                <w:szCs w:val="16"/>
              </w:rPr>
            </w:pPr>
            <w:r w:rsidRPr="00A53C19">
              <w:rPr>
                <w:rFonts w:ascii="Arial" w:hAnsi="Arial" w:cs="Arial"/>
                <w:sz w:val="16"/>
                <w:szCs w:val="16"/>
              </w:rPr>
              <w:t>0</w:t>
            </w:r>
          </w:p>
        </w:tc>
      </w:tr>
      <w:tr w:rsidR="007708C4" w:rsidRPr="004B5BE2" w:rsidTr="00A53C19">
        <w:trPr>
          <w:trHeight w:val="341"/>
        </w:trPr>
        <w:tc>
          <w:tcPr>
            <w:tcW w:w="4671" w:type="dxa"/>
            <w:vAlign w:val="center"/>
          </w:tcPr>
          <w:p w:rsidR="007708C4" w:rsidRPr="00A53C19" w:rsidRDefault="007708C4" w:rsidP="000429FC">
            <w:pPr>
              <w:spacing w:before="100" w:beforeAutospacing="1" w:after="100" w:afterAutospacing="1"/>
              <w:rPr>
                <w:rFonts w:ascii="Arial" w:hAnsi="Arial" w:cs="Arial"/>
                <w:sz w:val="16"/>
                <w:szCs w:val="16"/>
              </w:rPr>
            </w:pPr>
            <w:proofErr w:type="spellStart"/>
            <w:r w:rsidRPr="0037677D">
              <w:rPr>
                <w:rFonts w:ascii="Arial" w:hAnsi="Arial" w:cs="Arial"/>
                <w:sz w:val="16"/>
                <w:szCs w:val="16"/>
              </w:rPr>
              <w:t>Rte_InitValue_VehicleSpeedValid_Cnt_lgc</w:t>
            </w:r>
            <w:proofErr w:type="spellEnd"/>
          </w:p>
        </w:tc>
        <w:tc>
          <w:tcPr>
            <w:tcW w:w="4239" w:type="dxa"/>
            <w:vAlign w:val="center"/>
          </w:tcPr>
          <w:p w:rsidR="007708C4" w:rsidRPr="00A53C19" w:rsidRDefault="007708C4" w:rsidP="000429FC">
            <w:pPr>
              <w:spacing w:before="100" w:beforeAutospacing="1" w:after="100" w:afterAutospacing="1"/>
              <w:rPr>
                <w:rFonts w:ascii="Arial" w:hAnsi="Arial" w:cs="Arial"/>
                <w:sz w:val="16"/>
                <w:szCs w:val="16"/>
              </w:rPr>
            </w:pPr>
            <w:r>
              <w:rPr>
                <w:rFonts w:ascii="Arial" w:hAnsi="Arial" w:cs="Arial"/>
                <w:sz w:val="16"/>
                <w:szCs w:val="16"/>
              </w:rPr>
              <w:t>FALSE</w:t>
            </w:r>
          </w:p>
        </w:tc>
      </w:tr>
      <w:tr w:rsidR="004F1004" w:rsidRPr="004B5BE2" w:rsidTr="00A53C19">
        <w:trPr>
          <w:trHeight w:val="341"/>
        </w:trPr>
        <w:tc>
          <w:tcPr>
            <w:tcW w:w="4671" w:type="dxa"/>
            <w:vAlign w:val="center"/>
          </w:tcPr>
          <w:p w:rsidR="004F1004" w:rsidRPr="0037677D" w:rsidRDefault="004F1004" w:rsidP="000429FC">
            <w:pPr>
              <w:spacing w:before="100" w:beforeAutospacing="1" w:after="100" w:afterAutospacing="1"/>
              <w:rPr>
                <w:rFonts w:ascii="Arial" w:hAnsi="Arial" w:cs="Arial"/>
                <w:sz w:val="16"/>
                <w:szCs w:val="16"/>
              </w:rPr>
            </w:pPr>
            <w:r w:rsidRPr="004F1004">
              <w:rPr>
                <w:rFonts w:ascii="Arial" w:hAnsi="Arial" w:cs="Arial"/>
                <w:sz w:val="16"/>
                <w:szCs w:val="16"/>
              </w:rPr>
              <w:t>Rte_InitValue_CcwEOT_HwDeg_f32</w:t>
            </w:r>
          </w:p>
        </w:tc>
        <w:tc>
          <w:tcPr>
            <w:tcW w:w="4239" w:type="dxa"/>
            <w:vAlign w:val="center"/>
          </w:tcPr>
          <w:p w:rsidR="004F1004" w:rsidRDefault="004F1004" w:rsidP="000429FC">
            <w:pPr>
              <w:spacing w:before="100" w:beforeAutospacing="1" w:after="100" w:afterAutospacing="1"/>
              <w:rPr>
                <w:rFonts w:ascii="Arial" w:hAnsi="Arial" w:cs="Arial"/>
                <w:sz w:val="16"/>
                <w:szCs w:val="16"/>
              </w:rPr>
            </w:pPr>
            <w:r>
              <w:rPr>
                <w:rFonts w:ascii="Arial" w:hAnsi="Arial" w:cs="Arial"/>
                <w:sz w:val="16"/>
                <w:szCs w:val="16"/>
              </w:rPr>
              <w:t>0</w:t>
            </w:r>
          </w:p>
        </w:tc>
      </w:tr>
      <w:tr w:rsidR="004F1004" w:rsidRPr="004B5BE2" w:rsidTr="00A53C19">
        <w:trPr>
          <w:trHeight w:val="341"/>
        </w:trPr>
        <w:tc>
          <w:tcPr>
            <w:tcW w:w="4671" w:type="dxa"/>
            <w:vAlign w:val="center"/>
          </w:tcPr>
          <w:p w:rsidR="004F1004" w:rsidRPr="004F1004" w:rsidRDefault="004F1004" w:rsidP="000429FC">
            <w:pPr>
              <w:spacing w:before="100" w:beforeAutospacing="1" w:after="100" w:afterAutospacing="1"/>
              <w:rPr>
                <w:rFonts w:ascii="Arial" w:hAnsi="Arial" w:cs="Arial"/>
                <w:sz w:val="16"/>
                <w:szCs w:val="16"/>
              </w:rPr>
            </w:pPr>
            <w:r w:rsidRPr="004F1004">
              <w:rPr>
                <w:rFonts w:ascii="Arial" w:hAnsi="Arial" w:cs="Arial"/>
                <w:sz w:val="16"/>
                <w:szCs w:val="16"/>
              </w:rPr>
              <w:t>Rte_InitValue_CwEOT_HwDeg_f32</w:t>
            </w:r>
          </w:p>
        </w:tc>
        <w:tc>
          <w:tcPr>
            <w:tcW w:w="4239" w:type="dxa"/>
            <w:vAlign w:val="center"/>
          </w:tcPr>
          <w:p w:rsidR="004F1004" w:rsidRDefault="004F1004" w:rsidP="000429FC">
            <w:pPr>
              <w:spacing w:before="100" w:beforeAutospacing="1" w:after="100" w:afterAutospacing="1"/>
              <w:rPr>
                <w:rFonts w:ascii="Arial" w:hAnsi="Arial" w:cs="Arial"/>
                <w:sz w:val="16"/>
                <w:szCs w:val="16"/>
              </w:rPr>
            </w:pPr>
            <w:r>
              <w:rPr>
                <w:rFonts w:ascii="Arial" w:hAnsi="Arial" w:cs="Arial"/>
                <w:sz w:val="16"/>
                <w:szCs w:val="16"/>
              </w:rPr>
              <w:t>0</w:t>
            </w:r>
          </w:p>
        </w:tc>
      </w:tr>
      <w:tr w:rsidR="004F1004" w:rsidRPr="004B5BE2" w:rsidTr="00A53C19">
        <w:trPr>
          <w:trHeight w:val="341"/>
        </w:trPr>
        <w:tc>
          <w:tcPr>
            <w:tcW w:w="4671" w:type="dxa"/>
            <w:vAlign w:val="center"/>
          </w:tcPr>
          <w:p w:rsidR="004F1004" w:rsidRPr="004F1004" w:rsidRDefault="004F1004" w:rsidP="000429FC">
            <w:pPr>
              <w:spacing w:before="100" w:beforeAutospacing="1" w:after="100" w:afterAutospacing="1"/>
              <w:rPr>
                <w:rFonts w:ascii="Arial" w:hAnsi="Arial" w:cs="Arial"/>
                <w:sz w:val="16"/>
                <w:szCs w:val="16"/>
              </w:rPr>
            </w:pPr>
            <w:proofErr w:type="spellStart"/>
            <w:r w:rsidRPr="004F1004">
              <w:rPr>
                <w:rFonts w:ascii="Arial" w:hAnsi="Arial" w:cs="Arial"/>
                <w:sz w:val="16"/>
                <w:szCs w:val="16"/>
              </w:rPr>
              <w:t>Rte_InitValue_FaultBFActive_Cnt_lgc</w:t>
            </w:r>
            <w:proofErr w:type="spellEnd"/>
          </w:p>
        </w:tc>
        <w:tc>
          <w:tcPr>
            <w:tcW w:w="4239" w:type="dxa"/>
            <w:vAlign w:val="center"/>
          </w:tcPr>
          <w:p w:rsidR="004F1004" w:rsidRDefault="004F1004" w:rsidP="000429FC">
            <w:pPr>
              <w:spacing w:before="100" w:beforeAutospacing="1" w:after="100" w:afterAutospacing="1"/>
              <w:rPr>
                <w:rFonts w:ascii="Arial" w:hAnsi="Arial" w:cs="Arial"/>
                <w:sz w:val="16"/>
                <w:szCs w:val="16"/>
              </w:rPr>
            </w:pPr>
            <w:r>
              <w:rPr>
                <w:rFonts w:ascii="Arial" w:hAnsi="Arial" w:cs="Arial"/>
                <w:sz w:val="16"/>
                <w:szCs w:val="16"/>
              </w:rPr>
              <w:t>FALSE</w:t>
            </w:r>
          </w:p>
        </w:tc>
      </w:tr>
      <w:tr w:rsidR="004F1004" w:rsidRPr="004B5BE2" w:rsidTr="00A53C19">
        <w:trPr>
          <w:trHeight w:val="341"/>
        </w:trPr>
        <w:tc>
          <w:tcPr>
            <w:tcW w:w="4671" w:type="dxa"/>
            <w:vAlign w:val="center"/>
          </w:tcPr>
          <w:p w:rsidR="004F1004" w:rsidRPr="004F1004" w:rsidRDefault="004F1004" w:rsidP="000429FC">
            <w:pPr>
              <w:spacing w:before="100" w:beforeAutospacing="1" w:after="100" w:afterAutospacing="1"/>
              <w:rPr>
                <w:rFonts w:ascii="Arial" w:hAnsi="Arial" w:cs="Arial"/>
                <w:sz w:val="16"/>
                <w:szCs w:val="16"/>
              </w:rPr>
            </w:pPr>
            <w:r w:rsidRPr="004F1004">
              <w:rPr>
                <w:rFonts w:ascii="Arial" w:hAnsi="Arial" w:cs="Arial"/>
                <w:sz w:val="16"/>
                <w:szCs w:val="16"/>
              </w:rPr>
              <w:t>Rte_InitValue_HandwheelPosition_HwDeg_f32</w:t>
            </w:r>
          </w:p>
        </w:tc>
        <w:tc>
          <w:tcPr>
            <w:tcW w:w="4239" w:type="dxa"/>
            <w:vAlign w:val="center"/>
          </w:tcPr>
          <w:p w:rsidR="004F1004" w:rsidRDefault="004F1004" w:rsidP="000429FC">
            <w:pPr>
              <w:spacing w:before="100" w:beforeAutospacing="1" w:after="100" w:afterAutospacing="1"/>
              <w:rPr>
                <w:rFonts w:ascii="Arial" w:hAnsi="Arial" w:cs="Arial"/>
                <w:sz w:val="16"/>
                <w:szCs w:val="16"/>
              </w:rPr>
            </w:pPr>
            <w:r>
              <w:rPr>
                <w:rFonts w:ascii="Arial" w:hAnsi="Arial" w:cs="Arial"/>
                <w:sz w:val="16"/>
                <w:szCs w:val="16"/>
              </w:rPr>
              <w:t>0</w:t>
            </w:r>
          </w:p>
        </w:tc>
      </w:tr>
      <w:tr w:rsidR="004F1004" w:rsidRPr="004B5BE2" w:rsidTr="00A53C19">
        <w:trPr>
          <w:trHeight w:val="341"/>
        </w:trPr>
        <w:tc>
          <w:tcPr>
            <w:tcW w:w="4671" w:type="dxa"/>
            <w:vAlign w:val="center"/>
          </w:tcPr>
          <w:p w:rsidR="004F1004" w:rsidRPr="004F1004" w:rsidRDefault="004F1004" w:rsidP="000429FC">
            <w:pPr>
              <w:spacing w:before="100" w:beforeAutospacing="1" w:after="100" w:afterAutospacing="1"/>
              <w:rPr>
                <w:rFonts w:ascii="Arial" w:hAnsi="Arial" w:cs="Arial"/>
                <w:sz w:val="16"/>
                <w:szCs w:val="16"/>
              </w:rPr>
            </w:pPr>
            <w:r w:rsidRPr="004F1004">
              <w:rPr>
                <w:rFonts w:ascii="Arial" w:hAnsi="Arial" w:cs="Arial"/>
                <w:sz w:val="16"/>
                <w:szCs w:val="16"/>
              </w:rPr>
              <w:t>Rte_InitValue_HwAuth_Uls_f32</w:t>
            </w:r>
          </w:p>
        </w:tc>
        <w:tc>
          <w:tcPr>
            <w:tcW w:w="4239" w:type="dxa"/>
            <w:vAlign w:val="center"/>
          </w:tcPr>
          <w:p w:rsidR="004F1004" w:rsidRDefault="004F1004" w:rsidP="000429FC">
            <w:pPr>
              <w:spacing w:before="100" w:beforeAutospacing="1" w:after="100" w:afterAutospacing="1"/>
              <w:rPr>
                <w:rFonts w:ascii="Arial" w:hAnsi="Arial" w:cs="Arial"/>
                <w:sz w:val="16"/>
                <w:szCs w:val="16"/>
              </w:rPr>
            </w:pPr>
            <w:r>
              <w:rPr>
                <w:rFonts w:ascii="Arial" w:hAnsi="Arial" w:cs="Arial"/>
                <w:sz w:val="16"/>
                <w:szCs w:val="16"/>
              </w:rPr>
              <w:t>0</w:t>
            </w:r>
          </w:p>
        </w:tc>
      </w:tr>
    </w:tbl>
    <w:p w:rsidR="002C03D8" w:rsidRPr="002C03D8" w:rsidRDefault="002C03D8" w:rsidP="002C03D8"/>
    <w:p w:rsidR="00A53C19" w:rsidRDefault="00A53C19" w:rsidP="007708C4">
      <w:pPr>
        <w:spacing w:after="0"/>
        <w:rPr>
          <w:rFonts w:ascii="Arial" w:hAnsi="Arial"/>
          <w:b/>
          <w:sz w:val="24"/>
        </w:rPr>
      </w:pPr>
      <w:r>
        <w:br w:type="page"/>
      </w:r>
    </w:p>
    <w:p w:rsidR="004A781C" w:rsidRDefault="004A781C">
      <w:pPr>
        <w:pStyle w:val="Heading2"/>
      </w:pPr>
      <w:r>
        <w:lastRenderedPageBreak/>
        <w:t>Initialization Functions</w:t>
      </w:r>
    </w:p>
    <w:p w:rsidR="004A781C" w:rsidRDefault="004A781C">
      <w:pPr>
        <w:pStyle w:val="Heading3"/>
      </w:pPr>
      <w:proofErr w:type="spellStart"/>
      <w:r>
        <w:t>Init</w:t>
      </w:r>
      <w:proofErr w:type="spellEnd"/>
      <w:r>
        <w:t xml:space="preserve">: </w:t>
      </w:r>
      <w:fldSimple w:instr=" DOCPROPERTY  &quot;Module Name&quot;  \* MERGEFORMAT ">
        <w:r w:rsidR="001C7C4E">
          <w:t>VehDyn</w:t>
        </w:r>
      </w:fldSimple>
      <w:r w:rsidR="00A53C19">
        <w:t>_Init1</w:t>
      </w:r>
    </w:p>
    <w:p w:rsidR="004A781C" w:rsidRDefault="004A781C">
      <w:pPr>
        <w:pStyle w:val="Heading4"/>
      </w:pPr>
      <w:r>
        <w:t>Design Rationale</w:t>
      </w:r>
    </w:p>
    <w:p w:rsidR="00846EC3" w:rsidRDefault="00846EC3">
      <w:r>
        <w:t xml:space="preserve">Assignment of calibrations to Hi, Lo and </w:t>
      </w:r>
      <w:proofErr w:type="spellStart"/>
      <w:r>
        <w:t>Det</w:t>
      </w:r>
      <w:proofErr w:type="spellEnd"/>
      <w:r>
        <w:t xml:space="preserve"> speed </w:t>
      </w:r>
      <w:proofErr w:type="spellStart"/>
      <w:r>
        <w:t>dependant</w:t>
      </w:r>
      <w:proofErr w:type="spellEnd"/>
      <w:r>
        <w:t xml:space="preserve"> structures for use with vehicle dynamics is done here as the copy of calibrations only needs to be done once and there are variables internal to the structure</w:t>
      </w:r>
      <w:r w:rsidR="00AD7D15">
        <w:t>s</w:t>
      </w:r>
      <w:r>
        <w:t xml:space="preserve"> that must also be initialized.</w:t>
      </w:r>
    </w:p>
    <w:p w:rsidR="004A781C" w:rsidRDefault="004A781C">
      <w:pPr>
        <w:pStyle w:val="Heading4"/>
      </w:pPr>
      <w:r>
        <w:t>Module Outputs</w:t>
      </w:r>
    </w:p>
    <w:p w:rsidR="004A781C" w:rsidRDefault="00F141E2">
      <w:r>
        <w:t>None</w:t>
      </w:r>
    </w:p>
    <w:p w:rsidR="004A781C" w:rsidRDefault="004A781C">
      <w:pPr>
        <w:pStyle w:val="Heading4"/>
      </w:pPr>
      <w:r>
        <w:lastRenderedPageBreak/>
        <w:t xml:space="preserve">Module Internal  </w:t>
      </w:r>
    </w:p>
    <w:p w:rsidR="00846EC3" w:rsidRDefault="0068732B" w:rsidP="00846EC3">
      <w:pPr>
        <w:jc w:val="center"/>
      </w:pPr>
      <w:r>
        <w:object w:dxaOrig="6834" w:dyaOrig="11399">
          <v:shape id="_x0000_i1027" type="#_x0000_t75" style="width:341.85pt;height:567.85pt" o:ole="">
            <v:imagedata r:id="rId14" o:title=""/>
          </v:shape>
          <o:OLEObject Type="Embed" ProgID="Visio.Drawing.11" ShapeID="_x0000_i1027" DrawAspect="Content" ObjectID="_1488966735" r:id="rId15"/>
        </w:object>
      </w:r>
    </w:p>
    <w:p w:rsidR="0049256E" w:rsidRDefault="0073265D" w:rsidP="00846EC3">
      <w:pPr>
        <w:jc w:val="center"/>
      </w:pPr>
      <w:r>
        <w:object w:dxaOrig="8099" w:dyaOrig="15872">
          <v:shape id="_x0000_i1028" type="#_x0000_t75" style="width:306.15pt;height:597.3pt" o:ole="">
            <v:imagedata r:id="rId16" o:title=""/>
          </v:shape>
          <o:OLEObject Type="Embed" ProgID="Visio.Drawing.11" ShapeID="_x0000_i1028" DrawAspect="Content" ObjectID="_1488966736" r:id="rId17"/>
        </w:object>
      </w:r>
    </w:p>
    <w:p w:rsidR="004A781C" w:rsidRDefault="004A781C" w:rsidP="0049256E">
      <w:pPr>
        <w:pStyle w:val="Heading2"/>
      </w:pPr>
      <w:r w:rsidRPr="00846EC3">
        <w:rPr>
          <w:lang w:val="fr-FR"/>
        </w:rPr>
        <w:lastRenderedPageBreak/>
        <w:br w:type="page"/>
      </w:r>
      <w:r>
        <w:lastRenderedPageBreak/>
        <w:t>Periodic Functions</w:t>
      </w:r>
    </w:p>
    <w:p w:rsidR="00A53C19" w:rsidRDefault="00A53C19" w:rsidP="00A53C19">
      <w:pPr>
        <w:pStyle w:val="Heading3"/>
      </w:pPr>
      <w:r>
        <w:t xml:space="preserve">Per: </w:t>
      </w:r>
      <w:fldSimple w:instr=" DOCPROPERTY &quot;Module Name&quot;  \* MERGEFORMAT ">
        <w:r w:rsidR="001C7C4E">
          <w:t>VehDyn</w:t>
        </w:r>
      </w:fldSimple>
      <w:r>
        <w:t>_Per1</w:t>
      </w:r>
    </w:p>
    <w:p w:rsidR="00A85968" w:rsidRDefault="00A85968" w:rsidP="00A85968">
      <w:pPr>
        <w:pStyle w:val="Heading4"/>
      </w:pPr>
      <w:r>
        <w:t>Design Rationale</w:t>
      </w:r>
    </w:p>
    <w:p w:rsidR="00A85968" w:rsidRPr="00761DE1" w:rsidRDefault="00A85968" w:rsidP="00A85968">
      <w:r>
        <w:t xml:space="preserve">Vehicle dynamics takes advantage of the fact that the conditions for determining use of the high speed algorithm follow the exact same procedure as in the common </w:t>
      </w:r>
      <w:proofErr w:type="spellStart"/>
      <w:r>
        <w:t>autocentering</w:t>
      </w:r>
      <w:proofErr w:type="spellEnd"/>
      <w:r>
        <w:t xml:space="preserve"> algorithm. Therefore, a third structure is used to determine the switch to high speed using </w:t>
      </w:r>
      <w:r w:rsidR="008F4F97">
        <w:t xml:space="preserve">a combination </w:t>
      </w:r>
      <w:proofErr w:type="gramStart"/>
      <w:r w:rsidR="008F4F97">
        <w:t xml:space="preserve">of </w:t>
      </w:r>
      <w:r>
        <w:t xml:space="preserve"> </w:t>
      </w:r>
      <w:proofErr w:type="spellStart"/>
      <w:r>
        <w:t>cals</w:t>
      </w:r>
      <w:proofErr w:type="spellEnd"/>
      <w:proofErr w:type="gramEnd"/>
      <w:r>
        <w:t xml:space="preserve"> defined for </w:t>
      </w:r>
      <w:proofErr w:type="spellStart"/>
      <w:r w:rsidR="008F4F97">
        <w:t>LoSpd</w:t>
      </w:r>
      <w:proofErr w:type="spellEnd"/>
      <w:r w:rsidR="008F4F97">
        <w:t xml:space="preserve"> </w:t>
      </w:r>
      <w:proofErr w:type="spellStart"/>
      <w:r w:rsidR="008F4F97">
        <w:t>AutoCentering</w:t>
      </w:r>
      <w:proofErr w:type="spellEnd"/>
      <w:r w:rsidR="008F4F97">
        <w:t xml:space="preserve">, </w:t>
      </w:r>
      <w:proofErr w:type="spellStart"/>
      <w:r w:rsidR="008F4F97">
        <w:t>HiSpd</w:t>
      </w:r>
      <w:proofErr w:type="spellEnd"/>
      <w:r w:rsidR="008F4F97">
        <w:t xml:space="preserve"> </w:t>
      </w:r>
      <w:proofErr w:type="spellStart"/>
      <w:r w:rsidR="008F4F97">
        <w:t>Autocentering</w:t>
      </w:r>
      <w:proofErr w:type="spellEnd"/>
      <w:r w:rsidR="008F4F97">
        <w:t>, and “HiSpdTimer4”</w:t>
      </w:r>
      <w:r>
        <w:t xml:space="preserve"> in the FDD. Instead of using the output generated from this </w:t>
      </w:r>
      <w:proofErr w:type="spellStart"/>
      <w:r>
        <w:t>autocenterring</w:t>
      </w:r>
      <w:proofErr w:type="spellEnd"/>
      <w:r>
        <w:t xml:space="preserve"> algorithm, the </w:t>
      </w:r>
      <w:r w:rsidR="00344E87">
        <w:t>Filter</w:t>
      </w:r>
      <w:r>
        <w:t xml:space="preserve">2Enable_Cnt_lgc flag is examined and when </w:t>
      </w:r>
      <w:r w:rsidR="008F4F97">
        <w:t xml:space="preserve">it becomes </w:t>
      </w:r>
      <w:r>
        <w:t xml:space="preserve">TRUE, high speed </w:t>
      </w:r>
      <w:proofErr w:type="spellStart"/>
      <w:r>
        <w:t>autocentering</w:t>
      </w:r>
      <w:proofErr w:type="spellEnd"/>
      <w:r>
        <w:t xml:space="preserve"> is </w:t>
      </w:r>
      <w:r w:rsidR="008F4F97">
        <w:t>allowed</w:t>
      </w:r>
      <w:r>
        <w:t>.</w:t>
      </w:r>
    </w:p>
    <w:p w:rsidR="00A53C19" w:rsidRDefault="00A53C19" w:rsidP="00A53C19">
      <w:pPr>
        <w:pStyle w:val="Heading4"/>
      </w:pPr>
      <w:r>
        <w:t>Program Flow Start</w:t>
      </w:r>
    </w:p>
    <w:p w:rsidR="005D0175" w:rsidRDefault="00422FF2" w:rsidP="005D0175">
      <w:r w:rsidRPr="00422FF2">
        <w:t>Rte_Call_</w:t>
      </w:r>
      <w:r w:rsidR="00A85968">
        <w:t>VehDyn</w:t>
      </w:r>
      <w:r w:rsidRPr="00422FF2">
        <w:t>_Per1_CP0_</w:t>
      </w:r>
      <w:proofErr w:type="gramStart"/>
      <w:r w:rsidRPr="00422FF2">
        <w:t>CheckpointReached()</w:t>
      </w:r>
      <w:proofErr w:type="gramEnd"/>
    </w:p>
    <w:p w:rsidR="00A53C19" w:rsidRDefault="00A53C19" w:rsidP="00A53C19">
      <w:pPr>
        <w:pStyle w:val="Heading4"/>
      </w:pPr>
      <w:r>
        <w:t>Store Module Inputs to Local copies</w:t>
      </w:r>
    </w:p>
    <w:p w:rsidR="00A85968" w:rsidRPr="00A85968" w:rsidRDefault="00A85968" w:rsidP="00A85968">
      <w:pPr>
        <w:rPr>
          <w:sz w:val="18"/>
          <w:szCs w:val="18"/>
        </w:rPr>
      </w:pPr>
      <w:r w:rsidRPr="00A85968">
        <w:rPr>
          <w:sz w:val="18"/>
          <w:szCs w:val="18"/>
        </w:rPr>
        <w:tab/>
        <w:t>VehicleSpeed_Kph_T_f32 = Rte_IRead_</w:t>
      </w:r>
      <w:r w:rsidR="001C7C4E" w:rsidRPr="001C7C4E">
        <w:rPr>
          <w:sz w:val="18"/>
          <w:szCs w:val="18"/>
        </w:rPr>
        <w:t>VehDyn_</w:t>
      </w:r>
      <w:r w:rsidRPr="00A85968">
        <w:rPr>
          <w:sz w:val="18"/>
          <w:szCs w:val="18"/>
        </w:rPr>
        <w:t>Per1_VehicleSpeed_Kph_</w:t>
      </w:r>
      <w:proofErr w:type="gramStart"/>
      <w:r w:rsidRPr="00A85968">
        <w:rPr>
          <w:sz w:val="18"/>
          <w:szCs w:val="18"/>
        </w:rPr>
        <w:t>f32()</w:t>
      </w:r>
      <w:proofErr w:type="gramEnd"/>
    </w:p>
    <w:p w:rsidR="00A85968" w:rsidRPr="00A85968" w:rsidRDefault="00A85968" w:rsidP="00A85968">
      <w:pPr>
        <w:rPr>
          <w:sz w:val="18"/>
          <w:szCs w:val="18"/>
        </w:rPr>
      </w:pPr>
      <w:r w:rsidRPr="00A85968">
        <w:rPr>
          <w:sz w:val="18"/>
          <w:szCs w:val="18"/>
        </w:rPr>
        <w:tab/>
        <w:t>HwTorque_HwNm_T_f32 = Rte_IRead_</w:t>
      </w:r>
      <w:r w:rsidR="001C7C4E" w:rsidRPr="001C7C4E">
        <w:rPr>
          <w:sz w:val="18"/>
          <w:szCs w:val="18"/>
        </w:rPr>
        <w:t>VehDyn_</w:t>
      </w:r>
      <w:r w:rsidRPr="00A85968">
        <w:rPr>
          <w:sz w:val="18"/>
          <w:szCs w:val="18"/>
        </w:rPr>
        <w:t>Per1_H</w:t>
      </w:r>
      <w:r w:rsidR="005116BB">
        <w:rPr>
          <w:sz w:val="18"/>
          <w:szCs w:val="18"/>
        </w:rPr>
        <w:t>w</w:t>
      </w:r>
      <w:r w:rsidRPr="00A85968">
        <w:rPr>
          <w:sz w:val="18"/>
          <w:szCs w:val="18"/>
        </w:rPr>
        <w:t>Torque_HwNm_</w:t>
      </w:r>
      <w:proofErr w:type="gramStart"/>
      <w:r w:rsidRPr="00A85968">
        <w:rPr>
          <w:sz w:val="18"/>
          <w:szCs w:val="18"/>
        </w:rPr>
        <w:t>f32()</w:t>
      </w:r>
      <w:proofErr w:type="gramEnd"/>
    </w:p>
    <w:p w:rsidR="00A85968" w:rsidRPr="00A85968" w:rsidRDefault="00A85968" w:rsidP="00A85968">
      <w:pPr>
        <w:rPr>
          <w:sz w:val="18"/>
          <w:szCs w:val="18"/>
        </w:rPr>
      </w:pPr>
      <w:r w:rsidRPr="00A85968">
        <w:rPr>
          <w:sz w:val="18"/>
          <w:szCs w:val="18"/>
        </w:rPr>
        <w:tab/>
        <w:t>TorqueCmdCRF_MtrNm_T_f32 = Rte_IRead_VehDyn_Per1_TorqueCmdCRF_MtrNm_</w:t>
      </w:r>
      <w:proofErr w:type="gramStart"/>
      <w:r w:rsidRPr="00A85968">
        <w:rPr>
          <w:sz w:val="18"/>
          <w:szCs w:val="18"/>
        </w:rPr>
        <w:t>f32()</w:t>
      </w:r>
      <w:proofErr w:type="gramEnd"/>
    </w:p>
    <w:p w:rsidR="00A85968" w:rsidRPr="00A85968" w:rsidRDefault="00A85968" w:rsidP="00A85968">
      <w:pPr>
        <w:rPr>
          <w:sz w:val="18"/>
          <w:szCs w:val="18"/>
        </w:rPr>
      </w:pPr>
      <w:r w:rsidRPr="00A85968">
        <w:rPr>
          <w:sz w:val="18"/>
          <w:szCs w:val="18"/>
        </w:rPr>
        <w:tab/>
      </w:r>
      <w:proofErr w:type="spellStart"/>
      <w:r w:rsidRPr="00A85968">
        <w:rPr>
          <w:sz w:val="18"/>
          <w:szCs w:val="18"/>
        </w:rPr>
        <w:t>VehicleSpeedValid_Cnt_T_lgc</w:t>
      </w:r>
      <w:proofErr w:type="spellEnd"/>
      <w:r w:rsidRPr="00A85968">
        <w:rPr>
          <w:sz w:val="18"/>
          <w:szCs w:val="18"/>
        </w:rPr>
        <w:t xml:space="preserve"> = Rte_IRead_VehDyn_Per1_VehicleSpeedValid_Cnt_</w:t>
      </w:r>
      <w:proofErr w:type="gramStart"/>
      <w:r w:rsidRPr="00A85968">
        <w:rPr>
          <w:sz w:val="18"/>
          <w:szCs w:val="18"/>
        </w:rPr>
        <w:t>lgc()</w:t>
      </w:r>
      <w:proofErr w:type="gramEnd"/>
    </w:p>
    <w:p w:rsidR="00A85968" w:rsidRPr="00A85968" w:rsidRDefault="00A85968" w:rsidP="00A85968">
      <w:pPr>
        <w:rPr>
          <w:sz w:val="18"/>
          <w:szCs w:val="18"/>
        </w:rPr>
      </w:pPr>
      <w:r w:rsidRPr="00A85968">
        <w:rPr>
          <w:sz w:val="18"/>
          <w:szCs w:val="18"/>
        </w:rPr>
        <w:tab/>
        <w:t>MotorVelCRF_MtrRadpS_T_f32 = Rte_IRead_VehDyn_Per1_MotorVelCRF_MtrRadpS_</w:t>
      </w:r>
      <w:proofErr w:type="gramStart"/>
      <w:r w:rsidRPr="00A85968">
        <w:rPr>
          <w:sz w:val="18"/>
          <w:szCs w:val="18"/>
        </w:rPr>
        <w:t>f32()</w:t>
      </w:r>
      <w:proofErr w:type="gramEnd"/>
    </w:p>
    <w:p w:rsidR="00660603" w:rsidRDefault="00A85968" w:rsidP="00A85968">
      <w:pPr>
        <w:rPr>
          <w:sz w:val="18"/>
          <w:szCs w:val="18"/>
        </w:rPr>
      </w:pPr>
      <w:r w:rsidRPr="00A85968">
        <w:rPr>
          <w:sz w:val="18"/>
          <w:szCs w:val="18"/>
        </w:rPr>
        <w:tab/>
        <w:t>RelHwPos_HwDeg_T_f32 = Rte_IRead_VehDyn_Per1_RelHwPos_HwDeg_</w:t>
      </w:r>
      <w:proofErr w:type="gramStart"/>
      <w:r w:rsidRPr="00A85968">
        <w:rPr>
          <w:sz w:val="18"/>
          <w:szCs w:val="18"/>
        </w:rPr>
        <w:t>f32()</w:t>
      </w:r>
      <w:proofErr w:type="gramEnd"/>
    </w:p>
    <w:p w:rsidR="004302D6" w:rsidRPr="004302D6" w:rsidRDefault="004302D6" w:rsidP="004302D6">
      <w:pPr>
        <w:ind w:firstLine="720"/>
        <w:rPr>
          <w:sz w:val="18"/>
          <w:szCs w:val="18"/>
        </w:rPr>
      </w:pPr>
      <w:r w:rsidRPr="004302D6">
        <w:rPr>
          <w:sz w:val="18"/>
          <w:szCs w:val="18"/>
        </w:rPr>
        <w:t>CwEOTPosition_HwDeg_T_f32 = Rte_IRead_V</w:t>
      </w:r>
      <w:r w:rsidR="005116BB">
        <w:rPr>
          <w:sz w:val="18"/>
          <w:szCs w:val="18"/>
        </w:rPr>
        <w:t>ehDyn_Per1_CwEOT</w:t>
      </w:r>
      <w:r>
        <w:rPr>
          <w:sz w:val="18"/>
          <w:szCs w:val="18"/>
        </w:rPr>
        <w:t>_HwDeg_</w:t>
      </w:r>
      <w:proofErr w:type="gramStart"/>
      <w:r>
        <w:rPr>
          <w:sz w:val="18"/>
          <w:szCs w:val="18"/>
        </w:rPr>
        <w:t>f32()</w:t>
      </w:r>
      <w:proofErr w:type="gramEnd"/>
    </w:p>
    <w:p w:rsidR="004302D6" w:rsidRDefault="004302D6" w:rsidP="004302D6">
      <w:pPr>
        <w:rPr>
          <w:sz w:val="18"/>
          <w:szCs w:val="18"/>
        </w:rPr>
      </w:pPr>
      <w:r w:rsidRPr="004302D6">
        <w:rPr>
          <w:sz w:val="18"/>
          <w:szCs w:val="18"/>
        </w:rPr>
        <w:tab/>
        <w:t>CcwEOTPosition_HwDeg_T_f32 = Rte_IRead_VehDyn_Per1_CcwEOT_HwDeg_</w:t>
      </w:r>
      <w:proofErr w:type="gramStart"/>
      <w:r w:rsidRPr="004302D6">
        <w:rPr>
          <w:sz w:val="18"/>
          <w:szCs w:val="18"/>
        </w:rPr>
        <w:t>f32()</w:t>
      </w:r>
      <w:proofErr w:type="gramEnd"/>
    </w:p>
    <w:p w:rsidR="00660603" w:rsidRDefault="00660603" w:rsidP="00A53C19">
      <w:pPr>
        <w:rPr>
          <w:sz w:val="18"/>
          <w:szCs w:val="18"/>
        </w:rPr>
      </w:pPr>
    </w:p>
    <w:p w:rsidR="00660603" w:rsidRDefault="00660603" w:rsidP="00A53C19">
      <w:pPr>
        <w:rPr>
          <w:sz w:val="18"/>
          <w:szCs w:val="18"/>
        </w:rPr>
      </w:pPr>
    </w:p>
    <w:p w:rsidR="00A85968" w:rsidRDefault="00A85968" w:rsidP="00A85968">
      <w:pPr>
        <w:pStyle w:val="Heading4"/>
      </w:pPr>
      <w:r>
        <w:lastRenderedPageBreak/>
        <w:t>Description</w:t>
      </w:r>
    </w:p>
    <w:p w:rsidR="004302D6" w:rsidRDefault="0068732B" w:rsidP="00A85968">
      <w:pPr>
        <w:spacing w:after="0"/>
        <w:jc w:val="center"/>
      </w:pPr>
      <w:r>
        <w:object w:dxaOrig="16221" w:dyaOrig="18254">
          <v:shape id="_x0000_i1029" type="#_x0000_t75" style="width:453.3pt;height:507.75pt" o:ole="">
            <v:imagedata r:id="rId18" o:title=""/>
          </v:shape>
          <o:OLEObject Type="Embed" ProgID="Visio.Drawing.11" ShapeID="_x0000_i1029" DrawAspect="Content" ObjectID="_1488966737" r:id="rId19"/>
        </w:object>
      </w:r>
    </w:p>
    <w:p w:rsidR="00A85968" w:rsidRDefault="00580962" w:rsidP="00A85968">
      <w:pPr>
        <w:spacing w:after="0"/>
        <w:jc w:val="center"/>
      </w:pPr>
      <w:r>
        <w:object w:dxaOrig="11570" w:dyaOrig="20028">
          <v:shape id="_x0000_i1033" type="#_x0000_t75" style="width:323.7pt;height:556.6pt" o:ole="">
            <v:imagedata r:id="rId20" o:title=""/>
          </v:shape>
          <o:OLEObject Type="Embed" ProgID="Visio.Drawing.11" ShapeID="_x0000_i1033" DrawAspect="Content" ObjectID="_1488966738" r:id="rId21"/>
        </w:object>
      </w:r>
      <w:r w:rsidR="00A85968">
        <w:fldChar w:fldCharType="begin"/>
      </w:r>
      <w:r w:rsidR="00A85968">
        <w:fldChar w:fldCharType="end"/>
      </w:r>
    </w:p>
    <w:p w:rsidR="00A53C19" w:rsidRDefault="00A53C19" w:rsidP="00A53C19">
      <w:pPr>
        <w:pStyle w:val="Heading4"/>
      </w:pPr>
      <w:r>
        <w:lastRenderedPageBreak/>
        <w:t>Store Local copy of outputs into Module Outputs</w:t>
      </w:r>
    </w:p>
    <w:p w:rsidR="00375BDD" w:rsidRPr="00375BDD" w:rsidRDefault="001842D8" w:rsidP="00375BDD">
      <w:pPr>
        <w:rPr>
          <w:sz w:val="18"/>
          <w:szCs w:val="18"/>
        </w:rPr>
      </w:pPr>
      <w:r>
        <w:rPr>
          <w:sz w:val="18"/>
          <w:szCs w:val="18"/>
        </w:rPr>
        <w:t>Rte_IWrite_VehDyn_Per1_Sensor</w:t>
      </w:r>
      <w:r w:rsidR="00375BDD" w:rsidRPr="00375BDD">
        <w:rPr>
          <w:sz w:val="18"/>
          <w:szCs w:val="18"/>
        </w:rPr>
        <w:t>lessHwPos_HwDeg_</w:t>
      </w:r>
      <w:proofErr w:type="gramStart"/>
      <w:r w:rsidR="00375BDD">
        <w:rPr>
          <w:sz w:val="18"/>
          <w:szCs w:val="18"/>
        </w:rPr>
        <w:t>f32(</w:t>
      </w:r>
      <w:proofErr w:type="gramEnd"/>
      <w:r w:rsidR="00375BDD">
        <w:rPr>
          <w:sz w:val="18"/>
          <w:szCs w:val="18"/>
        </w:rPr>
        <w:t>SnsrlessHwPos_HwDeg_T_f32)</w:t>
      </w:r>
    </w:p>
    <w:p w:rsidR="00375BDD" w:rsidRDefault="001842D8" w:rsidP="00375BDD">
      <w:pPr>
        <w:rPr>
          <w:sz w:val="18"/>
          <w:szCs w:val="18"/>
        </w:rPr>
      </w:pPr>
      <w:r>
        <w:rPr>
          <w:sz w:val="18"/>
          <w:szCs w:val="18"/>
        </w:rPr>
        <w:t>Rte_IWrite_VehDyn_Per1_Sensor</w:t>
      </w:r>
      <w:r w:rsidR="00375BDD" w:rsidRPr="00375BDD">
        <w:rPr>
          <w:sz w:val="18"/>
          <w:szCs w:val="18"/>
        </w:rPr>
        <w:t>lessHwAuth_Ul</w:t>
      </w:r>
      <w:r w:rsidR="00375BDD">
        <w:rPr>
          <w:sz w:val="18"/>
          <w:szCs w:val="18"/>
        </w:rPr>
        <w:t>s_</w:t>
      </w:r>
      <w:proofErr w:type="gramStart"/>
      <w:r w:rsidR="00375BDD">
        <w:rPr>
          <w:sz w:val="18"/>
          <w:szCs w:val="18"/>
        </w:rPr>
        <w:t>f32(</w:t>
      </w:r>
      <w:proofErr w:type="gramEnd"/>
      <w:r w:rsidR="00375BDD">
        <w:rPr>
          <w:sz w:val="18"/>
          <w:szCs w:val="18"/>
        </w:rPr>
        <w:t>SnsrlessHwAuth_Uls_T_f32)</w:t>
      </w:r>
    </w:p>
    <w:p w:rsidR="00A53C19" w:rsidRDefault="00A53C19" w:rsidP="00A53C19">
      <w:pPr>
        <w:pStyle w:val="Heading4"/>
      </w:pPr>
      <w:r>
        <w:t>Program Flow End</w:t>
      </w:r>
    </w:p>
    <w:p w:rsidR="005D0175" w:rsidRDefault="00EE6DDE" w:rsidP="005D0175">
      <w:r>
        <w:t>R</w:t>
      </w:r>
      <w:r w:rsidRPr="00EE6DDE">
        <w:t>te_Call_</w:t>
      </w:r>
      <w:r w:rsidR="00BE34A7">
        <w:t>VehDyn</w:t>
      </w:r>
      <w:r>
        <w:t>_Per1_CP1_</w:t>
      </w:r>
      <w:proofErr w:type="gramStart"/>
      <w:r>
        <w:t>CheckpointReached()</w:t>
      </w:r>
      <w:proofErr w:type="gramEnd"/>
    </w:p>
    <w:p w:rsidR="002C4468" w:rsidRDefault="002C4468" w:rsidP="002C4468">
      <w:pPr>
        <w:pStyle w:val="Heading3"/>
      </w:pPr>
      <w:proofErr w:type="spellStart"/>
      <w:r>
        <w:t>Trns</w:t>
      </w:r>
      <w:proofErr w:type="spellEnd"/>
      <w:r>
        <w:t xml:space="preserve">: </w:t>
      </w:r>
      <w:r w:rsidRPr="00E12532">
        <w:t>VehDyn_Trns1</w:t>
      </w:r>
    </w:p>
    <w:p w:rsidR="002C4468" w:rsidRDefault="002C4468" w:rsidP="002C4468">
      <w:pPr>
        <w:pStyle w:val="Heading4"/>
      </w:pPr>
      <w:r>
        <w:t>Design Rationale</w:t>
      </w:r>
    </w:p>
    <w:p w:rsidR="00C06938" w:rsidRPr="00C06938" w:rsidRDefault="00C06938" w:rsidP="00C06938">
      <w:r>
        <w:t>This function implements the Power Off functions defined in the FDD model</w:t>
      </w:r>
    </w:p>
    <w:p w:rsidR="002C4468" w:rsidRDefault="002C4468" w:rsidP="002C4468">
      <w:pPr>
        <w:pStyle w:val="Heading4"/>
      </w:pPr>
      <w:r>
        <w:t>Program Flow Start</w:t>
      </w:r>
    </w:p>
    <w:p w:rsidR="002C4468" w:rsidRDefault="002C4468" w:rsidP="002C4468">
      <w:pPr>
        <w:pStyle w:val="Heading4"/>
      </w:pPr>
      <w:r>
        <w:t>Store Module Inputs to Local copies</w:t>
      </w:r>
    </w:p>
    <w:p w:rsidR="002C4468" w:rsidRPr="00E12532" w:rsidRDefault="002C4468" w:rsidP="002C4468">
      <w:pPr>
        <w:rPr>
          <w:sz w:val="18"/>
          <w:szCs w:val="18"/>
        </w:rPr>
      </w:pPr>
      <w:r w:rsidRPr="00E12532">
        <w:rPr>
          <w:sz w:val="18"/>
          <w:szCs w:val="18"/>
        </w:rPr>
        <w:t>HandWheelPos_HwDeg_T_f32 = Rte_IRead_VehDyn</w:t>
      </w:r>
      <w:r w:rsidR="001842D8">
        <w:rPr>
          <w:sz w:val="18"/>
          <w:szCs w:val="18"/>
        </w:rPr>
        <w:t>_Trns1_Handw</w:t>
      </w:r>
      <w:r>
        <w:rPr>
          <w:sz w:val="18"/>
          <w:szCs w:val="18"/>
        </w:rPr>
        <w:t>heelPos</w:t>
      </w:r>
      <w:r w:rsidR="001842D8">
        <w:rPr>
          <w:sz w:val="18"/>
          <w:szCs w:val="18"/>
        </w:rPr>
        <w:t>ition</w:t>
      </w:r>
      <w:r>
        <w:rPr>
          <w:sz w:val="18"/>
          <w:szCs w:val="18"/>
        </w:rPr>
        <w:t>_HwDeg_</w:t>
      </w:r>
      <w:proofErr w:type="gramStart"/>
      <w:r>
        <w:rPr>
          <w:sz w:val="18"/>
          <w:szCs w:val="18"/>
        </w:rPr>
        <w:t>f32()</w:t>
      </w:r>
      <w:proofErr w:type="gramEnd"/>
    </w:p>
    <w:p w:rsidR="002C4468" w:rsidRDefault="002C4468" w:rsidP="002C4468">
      <w:pPr>
        <w:rPr>
          <w:sz w:val="18"/>
          <w:szCs w:val="18"/>
        </w:rPr>
      </w:pPr>
      <w:r w:rsidRPr="00E12532">
        <w:rPr>
          <w:sz w:val="18"/>
          <w:szCs w:val="18"/>
        </w:rPr>
        <w:t>HandWheelAuth_Uls_T_f32 = Rte_IRead_VehDy</w:t>
      </w:r>
      <w:r w:rsidR="001842D8">
        <w:rPr>
          <w:sz w:val="18"/>
          <w:szCs w:val="18"/>
        </w:rPr>
        <w:t>n_Trns1_Hw</w:t>
      </w:r>
      <w:r>
        <w:rPr>
          <w:sz w:val="18"/>
          <w:szCs w:val="18"/>
        </w:rPr>
        <w:t>Auth_Uls_</w:t>
      </w:r>
      <w:proofErr w:type="gramStart"/>
      <w:r>
        <w:rPr>
          <w:sz w:val="18"/>
          <w:szCs w:val="18"/>
        </w:rPr>
        <w:t>f32()</w:t>
      </w:r>
      <w:proofErr w:type="gramEnd"/>
    </w:p>
    <w:p w:rsidR="002C4468" w:rsidRDefault="009602E2" w:rsidP="002C4468">
      <w:pPr>
        <w:rPr>
          <w:sz w:val="18"/>
          <w:szCs w:val="18"/>
        </w:rPr>
      </w:pPr>
      <w:r w:rsidRPr="009602E2">
        <w:rPr>
          <w:sz w:val="18"/>
          <w:szCs w:val="18"/>
        </w:rPr>
        <w:t>MechMtrPos1_Rev_T_f32 = Rte_IRead_VehDyn_Trns1_MechMtrPos1_Rev_</w:t>
      </w:r>
      <w:proofErr w:type="gramStart"/>
      <w:r w:rsidRPr="009602E2">
        <w:rPr>
          <w:sz w:val="18"/>
          <w:szCs w:val="18"/>
        </w:rPr>
        <w:t>f32()</w:t>
      </w:r>
      <w:proofErr w:type="gramEnd"/>
    </w:p>
    <w:p w:rsidR="002C4468" w:rsidRDefault="002C4468" w:rsidP="002C4468">
      <w:pPr>
        <w:pStyle w:val="Heading4"/>
      </w:pPr>
      <w:r>
        <w:t>Description</w:t>
      </w:r>
      <w:bookmarkStart w:id="41" w:name="_GoBack"/>
      <w:bookmarkEnd w:id="41"/>
    </w:p>
    <w:p w:rsidR="002C4468" w:rsidRDefault="002C4468" w:rsidP="002C4468">
      <w:pPr>
        <w:spacing w:after="0"/>
        <w:jc w:val="center"/>
      </w:pPr>
    </w:p>
    <w:p w:rsidR="002C4468" w:rsidRDefault="00695FED" w:rsidP="002C4468">
      <w:pPr>
        <w:spacing w:after="0"/>
        <w:jc w:val="center"/>
      </w:pPr>
      <w:r>
        <w:object w:dxaOrig="9124" w:dyaOrig="7440">
          <v:shape id="_x0000_i1031" type="#_x0000_t75" style="width:254.8pt;height:206pt" o:ole="">
            <v:imagedata r:id="rId22" o:title=""/>
          </v:shape>
          <o:OLEObject Type="Embed" ProgID="Visio.Drawing.11" ShapeID="_x0000_i1031" DrawAspect="Content" ObjectID="_1488966739" r:id="rId23"/>
        </w:object>
      </w:r>
      <w:r w:rsidR="002C4468">
        <w:fldChar w:fldCharType="begin"/>
      </w:r>
      <w:r w:rsidR="002C4468">
        <w:fldChar w:fldCharType="end"/>
      </w:r>
    </w:p>
    <w:p w:rsidR="002C4468" w:rsidRDefault="002C4468" w:rsidP="002C4468">
      <w:pPr>
        <w:pStyle w:val="Heading4"/>
      </w:pPr>
      <w:r>
        <w:t>Store Local copy of outputs into Module Outputs</w:t>
      </w:r>
    </w:p>
    <w:p w:rsidR="002C4468" w:rsidRDefault="002C4468" w:rsidP="002C4468">
      <w:pPr>
        <w:pStyle w:val="Heading4"/>
      </w:pPr>
      <w:r>
        <w:t>Program Flow End</w:t>
      </w:r>
    </w:p>
    <w:p w:rsidR="002414DE" w:rsidRDefault="002414DE" w:rsidP="005D0175"/>
    <w:p w:rsidR="004A781C" w:rsidRDefault="004A781C">
      <w:pPr>
        <w:pStyle w:val="Heading2"/>
      </w:pPr>
      <w:r>
        <w:lastRenderedPageBreak/>
        <w:t>Shutdown Functions</w:t>
      </w:r>
    </w:p>
    <w:p w:rsidR="002F0A38" w:rsidRDefault="002F0A38" w:rsidP="002F0A38">
      <w:r>
        <w:t>None</w:t>
      </w:r>
    </w:p>
    <w:p w:rsidR="004A781C" w:rsidRDefault="004A781C">
      <w:pPr>
        <w:pStyle w:val="Heading2"/>
      </w:pPr>
      <w:r>
        <w:t>Interrupt Functions</w:t>
      </w:r>
    </w:p>
    <w:p w:rsidR="004A781C" w:rsidRDefault="00F141E2">
      <w:bookmarkStart w:id="42" w:name="OLE_LINK21"/>
      <w:r>
        <w:t>None</w:t>
      </w:r>
    </w:p>
    <w:bookmarkEnd w:id="42"/>
    <w:p w:rsidR="00F141E2" w:rsidRDefault="00F141E2">
      <w:pPr>
        <w:spacing w:after="0"/>
      </w:pPr>
    </w:p>
    <w:p w:rsidR="004A781C" w:rsidRDefault="004A781C">
      <w:pPr>
        <w:pStyle w:val="Heading2"/>
      </w:pPr>
      <w:r>
        <w:t>Serial Communication Functions</w:t>
      </w:r>
    </w:p>
    <w:p w:rsidR="002F0A38" w:rsidRDefault="001842D8" w:rsidP="002F0A38">
      <w:proofErr w:type="spellStart"/>
      <w:r>
        <w:t>VehDyn_SCom</w:t>
      </w:r>
      <w:proofErr w:type="spellEnd"/>
    </w:p>
    <w:p w:rsidR="00A873C0" w:rsidRDefault="002414DE" w:rsidP="00A873C0">
      <w:pPr>
        <w:pStyle w:val="Heading3"/>
      </w:pPr>
      <w:r>
        <w:br w:type="page"/>
      </w:r>
      <w:proofErr w:type="spellStart"/>
      <w:r w:rsidR="00A873C0">
        <w:lastRenderedPageBreak/>
        <w:t>Scomm</w:t>
      </w:r>
      <w:proofErr w:type="spellEnd"/>
      <w:r w:rsidR="00A873C0">
        <w:t xml:space="preserve">: </w:t>
      </w:r>
      <w:proofErr w:type="spellStart"/>
      <w:r w:rsidR="001842D8">
        <w:t>VehDyn_</w:t>
      </w:r>
      <w:r w:rsidR="00A873C0" w:rsidRPr="002C4468">
        <w:t>SCom</w:t>
      </w:r>
      <w:ins w:id="43" w:author="Windows User" w:date="2015-03-27T12:42:00Z">
        <w:r w:rsidR="00580962">
          <w:t>_ResetCenter</w:t>
        </w:r>
      </w:ins>
      <w:proofErr w:type="spellEnd"/>
    </w:p>
    <w:p w:rsidR="00A873C0" w:rsidRDefault="00A873C0" w:rsidP="00A873C0">
      <w:pPr>
        <w:pStyle w:val="Heading4"/>
      </w:pPr>
      <w:r>
        <w:t>Design Rationale</w:t>
      </w:r>
    </w:p>
    <w:p w:rsidR="00A873C0" w:rsidRDefault="00A873C0" w:rsidP="00A873C0">
      <w:r>
        <w:t>None</w:t>
      </w:r>
    </w:p>
    <w:p w:rsidR="00A873C0" w:rsidRDefault="00A873C0" w:rsidP="00A873C0">
      <w:pPr>
        <w:pStyle w:val="Heading4"/>
      </w:pPr>
      <w:r>
        <w:t>Program Flow Start</w:t>
      </w:r>
    </w:p>
    <w:p w:rsidR="00A873C0" w:rsidRDefault="00A873C0" w:rsidP="00A873C0">
      <w:r>
        <w:t>n/a</w:t>
      </w:r>
    </w:p>
    <w:p w:rsidR="00A873C0" w:rsidRDefault="00A873C0" w:rsidP="00A873C0">
      <w:pPr>
        <w:pStyle w:val="Heading4"/>
      </w:pPr>
      <w:r>
        <w:t>Store Module Inputs to Local copies</w:t>
      </w:r>
    </w:p>
    <w:p w:rsidR="00A873C0" w:rsidRDefault="00A873C0" w:rsidP="00A873C0">
      <w:r>
        <w:t>None</w:t>
      </w:r>
    </w:p>
    <w:p w:rsidR="00A873C0" w:rsidRDefault="00632A49" w:rsidP="00A873C0">
      <w:pPr>
        <w:pStyle w:val="Heading4"/>
      </w:pPr>
      <w:proofErr w:type="spellStart"/>
      <w:r>
        <w:t>VehDyn_</w:t>
      </w:r>
      <w:r w:rsidR="00A873C0" w:rsidRPr="002C4468">
        <w:t>SCom</w:t>
      </w:r>
      <w:ins w:id="44" w:author="Windows User" w:date="2015-03-27T12:43:00Z">
        <w:r w:rsidR="00580962">
          <w:t>_ResetCenter</w:t>
        </w:r>
      </w:ins>
      <w:proofErr w:type="spellEnd"/>
      <w:del w:id="45" w:author="Windows User" w:date="2015-03-27T12:43:00Z">
        <w:r w:rsidR="00A873C0" w:rsidDel="00580962">
          <w:delText xml:space="preserve"> </w:delText>
        </w:r>
      </w:del>
    </w:p>
    <w:p w:rsidR="00A873C0" w:rsidRDefault="00A873C0" w:rsidP="00A873C0">
      <w:pPr>
        <w:ind w:left="864"/>
      </w:pPr>
    </w:p>
    <w:bookmarkStart w:id="46" w:name="_MON_1451213121"/>
    <w:bookmarkEnd w:id="46"/>
    <w:p w:rsidR="00A873C0" w:rsidRPr="001E594F" w:rsidRDefault="00FC1B3D" w:rsidP="00A873C0">
      <w:pPr>
        <w:jc w:val="center"/>
      </w:pPr>
      <w:r>
        <w:object w:dxaOrig="4735" w:dyaOrig="3790">
          <v:shape id="_x0000_i1030" type="#_x0000_t75" style="width:237.3pt;height:189.1pt" o:ole="">
            <v:imagedata r:id="rId24" o:title=""/>
          </v:shape>
          <o:OLEObject Type="Embed" ProgID="Visio.Drawing.11" ShapeID="_x0000_i1030" DrawAspect="Content" ObjectID="_1488966740" r:id="rId25"/>
        </w:object>
      </w:r>
    </w:p>
    <w:p w:rsidR="00A873C0" w:rsidRDefault="00A873C0" w:rsidP="00A873C0">
      <w:pPr>
        <w:jc w:val="center"/>
      </w:pPr>
    </w:p>
    <w:p w:rsidR="00A873C0" w:rsidRDefault="00A873C0" w:rsidP="00A873C0">
      <w:pPr>
        <w:pStyle w:val="Heading4"/>
      </w:pPr>
      <w:r>
        <w:t>Store Local copy of outputs into Module Outputs</w:t>
      </w:r>
    </w:p>
    <w:p w:rsidR="00A873C0" w:rsidRDefault="00A873C0" w:rsidP="00A873C0">
      <w:r>
        <w:t>None</w:t>
      </w:r>
    </w:p>
    <w:p w:rsidR="00A873C0" w:rsidRDefault="00A873C0" w:rsidP="00A873C0">
      <w:pPr>
        <w:pStyle w:val="Heading4"/>
      </w:pPr>
      <w:r>
        <w:t>Program Flow End</w:t>
      </w:r>
    </w:p>
    <w:p w:rsidR="00A873C0" w:rsidRDefault="00A873C0" w:rsidP="00A873C0">
      <w:pPr>
        <w:rPr>
          <w:ins w:id="47" w:author="Windows User" w:date="2015-03-27T12:43:00Z"/>
        </w:rPr>
      </w:pPr>
      <w:r>
        <w:t>n/a</w:t>
      </w:r>
    </w:p>
    <w:p w:rsidR="00580962" w:rsidRDefault="00580962">
      <w:pPr>
        <w:spacing w:after="0"/>
        <w:rPr>
          <w:ins w:id="48" w:author="Windows User" w:date="2015-03-27T12:43:00Z"/>
        </w:rPr>
      </w:pPr>
      <w:ins w:id="49" w:author="Windows User" w:date="2015-03-27T12:43:00Z">
        <w:r>
          <w:br w:type="page"/>
        </w:r>
      </w:ins>
    </w:p>
    <w:p w:rsidR="00580962" w:rsidRDefault="00580962" w:rsidP="00A873C0">
      <w:pPr>
        <w:rPr>
          <w:ins w:id="50" w:author="Windows User" w:date="2015-03-27T12:43:00Z"/>
        </w:rPr>
      </w:pPr>
    </w:p>
    <w:p w:rsidR="00580962" w:rsidRDefault="00580962" w:rsidP="00580962">
      <w:pPr>
        <w:pStyle w:val="Heading3"/>
        <w:rPr>
          <w:ins w:id="51" w:author="Windows User" w:date="2015-03-27T12:43:00Z"/>
        </w:rPr>
      </w:pPr>
      <w:proofErr w:type="spellStart"/>
      <w:ins w:id="52" w:author="Windows User" w:date="2015-03-27T12:43:00Z">
        <w:r>
          <w:t>Scomm</w:t>
        </w:r>
        <w:proofErr w:type="spellEnd"/>
        <w:r>
          <w:t xml:space="preserve">: </w:t>
        </w:r>
        <w:proofErr w:type="spellStart"/>
        <w:r>
          <w:t>VehDyn_</w:t>
        </w:r>
        <w:r w:rsidRPr="002C4468">
          <w:t>SCom</w:t>
        </w:r>
        <w:r>
          <w:t>_</w:t>
        </w:r>
        <w:r>
          <w:t>ForceCenter</w:t>
        </w:r>
        <w:proofErr w:type="spellEnd"/>
      </w:ins>
    </w:p>
    <w:p w:rsidR="00580962" w:rsidRDefault="00580962" w:rsidP="00580962">
      <w:pPr>
        <w:pStyle w:val="Heading4"/>
        <w:rPr>
          <w:ins w:id="53" w:author="Windows User" w:date="2015-03-27T12:43:00Z"/>
        </w:rPr>
      </w:pPr>
      <w:ins w:id="54" w:author="Windows User" w:date="2015-03-27T12:43:00Z">
        <w:r>
          <w:t>Design Rationale</w:t>
        </w:r>
      </w:ins>
    </w:p>
    <w:p w:rsidR="00580962" w:rsidRDefault="00580962" w:rsidP="00580962">
      <w:pPr>
        <w:rPr>
          <w:ins w:id="55" w:author="Windows User" w:date="2015-03-27T12:43:00Z"/>
        </w:rPr>
      </w:pPr>
      <w:ins w:id="56" w:author="Windows User" w:date="2015-03-27T12:43:00Z">
        <w:r>
          <w:t>None</w:t>
        </w:r>
      </w:ins>
    </w:p>
    <w:p w:rsidR="00580962" w:rsidRDefault="00580962" w:rsidP="00580962">
      <w:pPr>
        <w:pStyle w:val="Heading4"/>
        <w:rPr>
          <w:ins w:id="57" w:author="Windows User" w:date="2015-03-27T12:43:00Z"/>
        </w:rPr>
      </w:pPr>
      <w:ins w:id="58" w:author="Windows User" w:date="2015-03-27T12:43:00Z">
        <w:r>
          <w:t>Program Flow Start</w:t>
        </w:r>
      </w:ins>
    </w:p>
    <w:p w:rsidR="00580962" w:rsidRDefault="00580962" w:rsidP="00580962">
      <w:pPr>
        <w:rPr>
          <w:ins w:id="59" w:author="Windows User" w:date="2015-03-27T12:43:00Z"/>
        </w:rPr>
      </w:pPr>
      <w:ins w:id="60" w:author="Windows User" w:date="2015-03-27T12:43:00Z">
        <w:r>
          <w:t>n/a</w:t>
        </w:r>
      </w:ins>
    </w:p>
    <w:p w:rsidR="00580962" w:rsidRDefault="00580962" w:rsidP="00580962">
      <w:pPr>
        <w:pStyle w:val="Heading4"/>
        <w:rPr>
          <w:ins w:id="61" w:author="Windows User" w:date="2015-03-27T12:43:00Z"/>
        </w:rPr>
      </w:pPr>
      <w:ins w:id="62" w:author="Windows User" w:date="2015-03-27T12:43:00Z">
        <w:r>
          <w:t>Store Module Inputs to Local copies</w:t>
        </w:r>
      </w:ins>
    </w:p>
    <w:p w:rsidR="00580962" w:rsidRDefault="00580962" w:rsidP="00580962">
      <w:pPr>
        <w:rPr>
          <w:ins w:id="63" w:author="Windows User" w:date="2015-03-27T12:43:00Z"/>
        </w:rPr>
      </w:pPr>
      <w:ins w:id="64" w:author="Windows User" w:date="2015-03-27T12:43:00Z">
        <w:r>
          <w:t>None</w:t>
        </w:r>
      </w:ins>
    </w:p>
    <w:p w:rsidR="00580962" w:rsidRDefault="00580962" w:rsidP="00580962">
      <w:pPr>
        <w:pStyle w:val="Heading4"/>
        <w:rPr>
          <w:ins w:id="65" w:author="Windows User" w:date="2015-03-27T12:43:00Z"/>
        </w:rPr>
      </w:pPr>
      <w:proofErr w:type="spellStart"/>
      <w:ins w:id="66" w:author="Windows User" w:date="2015-03-27T12:43:00Z">
        <w:r>
          <w:t>VehDyn_</w:t>
        </w:r>
        <w:r w:rsidRPr="002C4468">
          <w:t>SCom</w:t>
        </w:r>
        <w:r>
          <w:t>_</w:t>
        </w:r>
      </w:ins>
      <w:ins w:id="67" w:author="Windows User" w:date="2015-03-27T12:44:00Z">
        <w:r>
          <w:t>ForceCenter</w:t>
        </w:r>
      </w:ins>
      <w:proofErr w:type="spellEnd"/>
    </w:p>
    <w:p w:rsidR="00580962" w:rsidRDefault="00580962" w:rsidP="00580962">
      <w:pPr>
        <w:ind w:left="864"/>
        <w:rPr>
          <w:ins w:id="68" w:author="Windows User" w:date="2015-03-27T12:43:00Z"/>
        </w:rPr>
      </w:pPr>
    </w:p>
    <w:p w:rsidR="00580962" w:rsidRPr="001E594F" w:rsidRDefault="00580962" w:rsidP="00580962">
      <w:pPr>
        <w:jc w:val="center"/>
        <w:rPr>
          <w:ins w:id="69" w:author="Windows User" w:date="2015-03-27T12:43:00Z"/>
        </w:rPr>
      </w:pPr>
      <w:ins w:id="70" w:author="Windows User" w:date="2015-03-27T12:43:00Z">
        <w:r>
          <w:object w:dxaOrig="4735" w:dyaOrig="3075">
            <v:shape id="_x0000_i1032" type="#_x0000_t75" style="width:237.3pt;height:153.4pt" o:ole="">
              <v:imagedata r:id="rId26" o:title=""/>
            </v:shape>
            <o:OLEObject Type="Embed" ProgID="Visio.Drawing.11" ShapeID="_x0000_i1032" DrawAspect="Content" ObjectID="_1488966741" r:id="rId27"/>
          </w:object>
        </w:r>
      </w:ins>
    </w:p>
    <w:p w:rsidR="00580962" w:rsidRDefault="00580962" w:rsidP="00580962">
      <w:pPr>
        <w:jc w:val="center"/>
        <w:rPr>
          <w:ins w:id="71" w:author="Windows User" w:date="2015-03-27T12:43:00Z"/>
        </w:rPr>
      </w:pPr>
    </w:p>
    <w:p w:rsidR="00580962" w:rsidRDefault="00580962" w:rsidP="00580962">
      <w:pPr>
        <w:pStyle w:val="Heading4"/>
        <w:rPr>
          <w:ins w:id="72" w:author="Windows User" w:date="2015-03-27T12:43:00Z"/>
        </w:rPr>
      </w:pPr>
      <w:ins w:id="73" w:author="Windows User" w:date="2015-03-27T12:43:00Z">
        <w:r>
          <w:t>Store Local copy of outputs into Module Outputs</w:t>
        </w:r>
      </w:ins>
    </w:p>
    <w:p w:rsidR="00580962" w:rsidRDefault="00580962" w:rsidP="00580962">
      <w:pPr>
        <w:rPr>
          <w:ins w:id="74" w:author="Windows User" w:date="2015-03-27T12:43:00Z"/>
        </w:rPr>
      </w:pPr>
      <w:ins w:id="75" w:author="Windows User" w:date="2015-03-27T12:43:00Z">
        <w:r>
          <w:t>None</w:t>
        </w:r>
      </w:ins>
    </w:p>
    <w:p w:rsidR="00580962" w:rsidRDefault="00580962" w:rsidP="00580962">
      <w:pPr>
        <w:pStyle w:val="Heading4"/>
        <w:rPr>
          <w:ins w:id="76" w:author="Windows User" w:date="2015-03-27T12:43:00Z"/>
        </w:rPr>
      </w:pPr>
      <w:ins w:id="77" w:author="Windows User" w:date="2015-03-27T12:43:00Z">
        <w:r>
          <w:t>Program Flow End</w:t>
        </w:r>
      </w:ins>
    </w:p>
    <w:p w:rsidR="00580962" w:rsidRDefault="00580962" w:rsidP="00580962">
      <w:pPr>
        <w:rPr>
          <w:ins w:id="78" w:author="Windows User" w:date="2015-03-27T12:43:00Z"/>
        </w:rPr>
      </w:pPr>
      <w:ins w:id="79" w:author="Windows User" w:date="2015-03-27T12:43:00Z">
        <w:r>
          <w:t>n/a</w:t>
        </w:r>
      </w:ins>
    </w:p>
    <w:p w:rsidR="00580962" w:rsidRDefault="00580962">
      <w:pPr>
        <w:spacing w:after="0"/>
        <w:rPr>
          <w:ins w:id="80" w:author="Windows User" w:date="2015-03-27T12:44:00Z"/>
        </w:rPr>
      </w:pPr>
      <w:ins w:id="81" w:author="Windows User" w:date="2015-03-27T12:44:00Z">
        <w:r>
          <w:br w:type="page"/>
        </w:r>
      </w:ins>
    </w:p>
    <w:p w:rsidR="00580962" w:rsidDel="00580962" w:rsidRDefault="00580962" w:rsidP="00A873C0">
      <w:pPr>
        <w:rPr>
          <w:del w:id="82" w:author="Windows User" w:date="2015-03-27T12:44:00Z"/>
        </w:rPr>
      </w:pPr>
    </w:p>
    <w:p w:rsidR="002414DE" w:rsidDel="00580962" w:rsidRDefault="002414DE">
      <w:pPr>
        <w:spacing w:after="0"/>
        <w:rPr>
          <w:del w:id="83" w:author="Windows User" w:date="2015-03-27T12:44:00Z"/>
          <w:rFonts w:ascii="Arial" w:hAnsi="Arial"/>
          <w:b/>
          <w:kern w:val="28"/>
          <w:sz w:val="28"/>
        </w:rPr>
      </w:pPr>
    </w:p>
    <w:p w:rsidR="004A781C" w:rsidRDefault="004A781C">
      <w:pPr>
        <w:pStyle w:val="Heading1"/>
      </w:pPr>
      <w:r>
        <w:t>Execution Requirements</w:t>
      </w:r>
    </w:p>
    <w:p w:rsidR="004A781C" w:rsidRDefault="004A781C">
      <w:pPr>
        <w:pStyle w:val="Heading2"/>
      </w:pPr>
      <w:r>
        <w:t>Execution Rates for sub-modules called by the Scheduler</w:t>
      </w:r>
    </w:p>
    <w:p w:rsidR="004A781C" w:rsidRDefault="004A781C">
      <w:r>
        <w:t>This table serves as reference for the Scheduler design</w:t>
      </w:r>
    </w:p>
    <w:tbl>
      <w:tblPr>
        <w:tblW w:w="892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3168"/>
        <w:gridCol w:w="2070"/>
        <w:gridCol w:w="3690"/>
      </w:tblGrid>
      <w:tr w:rsidR="007A69AC" w:rsidTr="00B54697">
        <w:tc>
          <w:tcPr>
            <w:tcW w:w="3168" w:type="dxa"/>
            <w:tcBorders>
              <w:top w:val="single" w:sz="6" w:space="0" w:color="auto"/>
              <w:left w:val="single" w:sz="6" w:space="0" w:color="auto"/>
              <w:bottom w:val="single" w:sz="6" w:space="0" w:color="auto"/>
              <w:right w:val="single" w:sz="6" w:space="0" w:color="auto"/>
            </w:tcBorders>
            <w:shd w:val="pct30" w:color="FFFF00" w:fill="FFFFFF"/>
          </w:tcPr>
          <w:p w:rsidR="007A69AC" w:rsidRDefault="007A69AC" w:rsidP="00F957FA">
            <w:pPr>
              <w:spacing w:before="60"/>
              <w:jc w:val="center"/>
              <w:rPr>
                <w:rFonts w:ascii="Arial" w:hAnsi="Arial" w:cs="Arial"/>
                <w:sz w:val="16"/>
              </w:rPr>
            </w:pPr>
            <w:r>
              <w:rPr>
                <w:rFonts w:ascii="Arial" w:hAnsi="Arial" w:cs="Arial"/>
                <w:sz w:val="16"/>
              </w:rPr>
              <w:t>Function Name</w:t>
            </w:r>
          </w:p>
        </w:tc>
        <w:tc>
          <w:tcPr>
            <w:tcW w:w="2070" w:type="dxa"/>
            <w:tcBorders>
              <w:top w:val="single" w:sz="6" w:space="0" w:color="auto"/>
              <w:left w:val="single" w:sz="6" w:space="0" w:color="auto"/>
              <w:bottom w:val="single" w:sz="6" w:space="0" w:color="auto"/>
              <w:right w:val="single" w:sz="6" w:space="0" w:color="auto"/>
            </w:tcBorders>
            <w:shd w:val="pct30" w:color="FFFF00" w:fill="FFFFFF"/>
          </w:tcPr>
          <w:p w:rsidR="007A69AC" w:rsidRDefault="007A69AC" w:rsidP="00F957FA">
            <w:pPr>
              <w:spacing w:before="60"/>
              <w:jc w:val="center"/>
              <w:rPr>
                <w:rFonts w:ascii="Arial" w:hAnsi="Arial" w:cs="Arial"/>
                <w:sz w:val="16"/>
              </w:rPr>
            </w:pPr>
            <w:r>
              <w:rPr>
                <w:rFonts w:ascii="Arial" w:hAnsi="Arial" w:cs="Arial"/>
                <w:sz w:val="16"/>
              </w:rPr>
              <w:t xml:space="preserve">Calling Frequency </w:t>
            </w:r>
          </w:p>
        </w:tc>
        <w:tc>
          <w:tcPr>
            <w:tcW w:w="3690" w:type="dxa"/>
            <w:tcBorders>
              <w:top w:val="single" w:sz="6" w:space="0" w:color="auto"/>
              <w:left w:val="single" w:sz="6" w:space="0" w:color="auto"/>
              <w:bottom w:val="single" w:sz="6" w:space="0" w:color="auto"/>
              <w:right w:val="single" w:sz="6" w:space="0" w:color="auto"/>
            </w:tcBorders>
            <w:shd w:val="pct30" w:color="FFFF00" w:fill="FFFFFF"/>
          </w:tcPr>
          <w:p w:rsidR="007A69AC" w:rsidRDefault="007A69AC" w:rsidP="00F957FA">
            <w:pPr>
              <w:spacing w:before="60"/>
              <w:jc w:val="center"/>
              <w:rPr>
                <w:rFonts w:ascii="Arial" w:hAnsi="Arial" w:cs="Arial"/>
                <w:sz w:val="16"/>
              </w:rPr>
            </w:pPr>
            <w:r>
              <w:rPr>
                <w:rFonts w:ascii="Arial" w:hAnsi="Arial" w:cs="Arial"/>
                <w:sz w:val="16"/>
              </w:rPr>
              <w:t>System State(s) in which the function is called</w:t>
            </w:r>
          </w:p>
        </w:tc>
      </w:tr>
      <w:tr w:rsidR="00BB1F16" w:rsidRPr="00381542" w:rsidTr="00B54697">
        <w:tc>
          <w:tcPr>
            <w:tcW w:w="3168" w:type="dxa"/>
            <w:tcBorders>
              <w:top w:val="single" w:sz="6" w:space="0" w:color="auto"/>
              <w:left w:val="single" w:sz="6" w:space="0" w:color="auto"/>
              <w:bottom w:val="single" w:sz="6" w:space="0" w:color="auto"/>
              <w:right w:val="single" w:sz="6" w:space="0" w:color="auto"/>
            </w:tcBorders>
          </w:tcPr>
          <w:p w:rsidR="00BB1F16" w:rsidRPr="00BB1F16" w:rsidRDefault="00BE34A7" w:rsidP="00F957FA">
            <w:pPr>
              <w:spacing w:before="60"/>
              <w:rPr>
                <w:rFonts w:ascii="Arial" w:hAnsi="Arial" w:cs="Arial"/>
                <w:sz w:val="16"/>
                <w:szCs w:val="16"/>
              </w:rPr>
            </w:pPr>
            <w:r>
              <w:rPr>
                <w:rFonts w:ascii="Arial" w:hAnsi="Arial" w:cs="Arial"/>
                <w:sz w:val="16"/>
                <w:szCs w:val="16"/>
              </w:rPr>
              <w:t>VehDyn</w:t>
            </w:r>
            <w:r w:rsidR="00BB1F16" w:rsidRPr="00BB1F16">
              <w:rPr>
                <w:rFonts w:ascii="Arial" w:hAnsi="Arial" w:cs="Arial"/>
                <w:sz w:val="16"/>
                <w:szCs w:val="16"/>
              </w:rPr>
              <w:t>_Init1</w:t>
            </w:r>
          </w:p>
        </w:tc>
        <w:tc>
          <w:tcPr>
            <w:tcW w:w="2070" w:type="dxa"/>
            <w:tcBorders>
              <w:top w:val="single" w:sz="6" w:space="0" w:color="auto"/>
              <w:left w:val="single" w:sz="6" w:space="0" w:color="auto"/>
              <w:bottom w:val="single" w:sz="6" w:space="0" w:color="auto"/>
              <w:right w:val="single" w:sz="6" w:space="0" w:color="auto"/>
            </w:tcBorders>
          </w:tcPr>
          <w:p w:rsidR="00BB1F16" w:rsidRPr="00381542" w:rsidRDefault="00BB1F16" w:rsidP="00F957FA">
            <w:pPr>
              <w:spacing w:before="60"/>
              <w:rPr>
                <w:rFonts w:ascii="Arial" w:hAnsi="Arial" w:cs="Arial"/>
                <w:sz w:val="16"/>
                <w:szCs w:val="16"/>
              </w:rPr>
            </w:pPr>
            <w:r>
              <w:rPr>
                <w:rFonts w:ascii="Arial" w:hAnsi="Arial" w:cs="Arial"/>
                <w:sz w:val="16"/>
                <w:szCs w:val="16"/>
              </w:rPr>
              <w:t>On Event</w:t>
            </w:r>
          </w:p>
        </w:tc>
        <w:tc>
          <w:tcPr>
            <w:tcW w:w="3690" w:type="dxa"/>
            <w:tcBorders>
              <w:top w:val="single" w:sz="6" w:space="0" w:color="auto"/>
              <w:left w:val="single" w:sz="6" w:space="0" w:color="auto"/>
              <w:bottom w:val="single" w:sz="6" w:space="0" w:color="auto"/>
              <w:right w:val="single" w:sz="6" w:space="0" w:color="auto"/>
            </w:tcBorders>
          </w:tcPr>
          <w:p w:rsidR="00BB1F16" w:rsidRPr="00381542" w:rsidRDefault="00BB1F16" w:rsidP="00F957FA">
            <w:pPr>
              <w:spacing w:before="60"/>
              <w:rPr>
                <w:rFonts w:ascii="Arial" w:hAnsi="Arial" w:cs="Arial"/>
                <w:sz w:val="16"/>
                <w:szCs w:val="16"/>
              </w:rPr>
            </w:pPr>
            <w:r>
              <w:rPr>
                <w:rFonts w:ascii="Arial" w:hAnsi="Arial" w:cs="Arial"/>
                <w:sz w:val="16"/>
                <w:szCs w:val="16"/>
              </w:rPr>
              <w:t>On Init</w:t>
            </w:r>
          </w:p>
        </w:tc>
      </w:tr>
      <w:tr w:rsidR="007A69AC" w:rsidRPr="00381542" w:rsidTr="00B54697">
        <w:tc>
          <w:tcPr>
            <w:tcW w:w="3168" w:type="dxa"/>
            <w:tcBorders>
              <w:top w:val="single" w:sz="6" w:space="0" w:color="auto"/>
              <w:left w:val="single" w:sz="6" w:space="0" w:color="auto"/>
              <w:bottom w:val="single" w:sz="6" w:space="0" w:color="auto"/>
              <w:right w:val="single" w:sz="6" w:space="0" w:color="auto"/>
            </w:tcBorders>
          </w:tcPr>
          <w:p w:rsidR="007A69AC" w:rsidRPr="00381542" w:rsidRDefault="00BE34A7" w:rsidP="00F957FA">
            <w:pPr>
              <w:spacing w:before="60"/>
              <w:rPr>
                <w:rFonts w:ascii="Arial" w:hAnsi="Arial" w:cs="Arial"/>
                <w:sz w:val="16"/>
                <w:szCs w:val="16"/>
              </w:rPr>
            </w:pPr>
            <w:r>
              <w:rPr>
                <w:rFonts w:ascii="Arial" w:hAnsi="Arial" w:cs="Arial"/>
                <w:sz w:val="16"/>
                <w:szCs w:val="16"/>
              </w:rPr>
              <w:t>VehDyn</w:t>
            </w:r>
            <w:r w:rsidR="00BB1F16" w:rsidRPr="00BB1F16">
              <w:rPr>
                <w:rFonts w:ascii="Arial" w:hAnsi="Arial" w:cs="Arial"/>
                <w:sz w:val="16"/>
                <w:szCs w:val="16"/>
              </w:rPr>
              <w:t>_Per1</w:t>
            </w:r>
          </w:p>
        </w:tc>
        <w:tc>
          <w:tcPr>
            <w:tcW w:w="2070" w:type="dxa"/>
            <w:tcBorders>
              <w:top w:val="single" w:sz="6" w:space="0" w:color="auto"/>
              <w:left w:val="single" w:sz="6" w:space="0" w:color="auto"/>
              <w:bottom w:val="single" w:sz="6" w:space="0" w:color="auto"/>
              <w:right w:val="single" w:sz="6" w:space="0" w:color="auto"/>
            </w:tcBorders>
          </w:tcPr>
          <w:p w:rsidR="007A69AC" w:rsidRPr="00381542" w:rsidRDefault="00BB1F16" w:rsidP="00F957FA">
            <w:pPr>
              <w:spacing w:before="60"/>
              <w:rPr>
                <w:rFonts w:ascii="Arial" w:hAnsi="Arial" w:cs="Arial"/>
                <w:sz w:val="16"/>
                <w:szCs w:val="16"/>
              </w:rPr>
            </w:pPr>
            <w:r>
              <w:rPr>
                <w:rFonts w:ascii="Arial" w:hAnsi="Arial" w:cs="Arial"/>
                <w:sz w:val="16"/>
                <w:szCs w:val="16"/>
              </w:rPr>
              <w:t xml:space="preserve">2 </w:t>
            </w:r>
            <w:proofErr w:type="spellStart"/>
            <w:r>
              <w:rPr>
                <w:rFonts w:ascii="Arial" w:hAnsi="Arial" w:cs="Arial"/>
                <w:sz w:val="16"/>
                <w:szCs w:val="16"/>
              </w:rPr>
              <w:t>ms</w:t>
            </w:r>
            <w:proofErr w:type="spellEnd"/>
          </w:p>
        </w:tc>
        <w:tc>
          <w:tcPr>
            <w:tcW w:w="3690" w:type="dxa"/>
            <w:tcBorders>
              <w:top w:val="single" w:sz="6" w:space="0" w:color="auto"/>
              <w:left w:val="single" w:sz="6" w:space="0" w:color="auto"/>
              <w:bottom w:val="single" w:sz="6" w:space="0" w:color="auto"/>
              <w:right w:val="single" w:sz="6" w:space="0" w:color="auto"/>
            </w:tcBorders>
          </w:tcPr>
          <w:p w:rsidR="007A69AC" w:rsidRPr="00381542" w:rsidRDefault="00BB1F16" w:rsidP="00F957FA">
            <w:pPr>
              <w:spacing w:before="60"/>
              <w:rPr>
                <w:rFonts w:ascii="Arial" w:hAnsi="Arial" w:cs="Arial"/>
                <w:sz w:val="16"/>
                <w:szCs w:val="16"/>
              </w:rPr>
            </w:pPr>
            <w:r>
              <w:rPr>
                <w:rFonts w:ascii="Arial" w:hAnsi="Arial" w:cs="Arial"/>
                <w:sz w:val="16"/>
                <w:szCs w:val="16"/>
              </w:rPr>
              <w:t>ALL</w:t>
            </w:r>
          </w:p>
        </w:tc>
      </w:tr>
      <w:tr w:rsidR="00A873C0" w:rsidRPr="00381542" w:rsidTr="00B54697">
        <w:tc>
          <w:tcPr>
            <w:tcW w:w="3168" w:type="dxa"/>
            <w:tcBorders>
              <w:top w:val="single" w:sz="6" w:space="0" w:color="auto"/>
              <w:left w:val="single" w:sz="6" w:space="0" w:color="auto"/>
              <w:bottom w:val="single" w:sz="6" w:space="0" w:color="auto"/>
              <w:right w:val="single" w:sz="6" w:space="0" w:color="auto"/>
            </w:tcBorders>
          </w:tcPr>
          <w:p w:rsidR="00A873C0" w:rsidRDefault="00A873C0" w:rsidP="00F957FA">
            <w:pPr>
              <w:spacing w:before="60"/>
              <w:rPr>
                <w:rFonts w:ascii="Arial" w:hAnsi="Arial" w:cs="Arial"/>
                <w:sz w:val="16"/>
                <w:szCs w:val="16"/>
              </w:rPr>
            </w:pPr>
            <w:r w:rsidRPr="00A873C0">
              <w:rPr>
                <w:rFonts w:ascii="Arial" w:hAnsi="Arial" w:cs="Arial"/>
                <w:sz w:val="16"/>
                <w:szCs w:val="16"/>
              </w:rPr>
              <w:t>VehDyn_Trns1</w:t>
            </w:r>
          </w:p>
        </w:tc>
        <w:tc>
          <w:tcPr>
            <w:tcW w:w="2070" w:type="dxa"/>
            <w:tcBorders>
              <w:top w:val="single" w:sz="6" w:space="0" w:color="auto"/>
              <w:left w:val="single" w:sz="6" w:space="0" w:color="auto"/>
              <w:bottom w:val="single" w:sz="6" w:space="0" w:color="auto"/>
              <w:right w:val="single" w:sz="6" w:space="0" w:color="auto"/>
            </w:tcBorders>
          </w:tcPr>
          <w:p w:rsidR="00A873C0" w:rsidRDefault="00A873C0" w:rsidP="00F957FA">
            <w:pPr>
              <w:spacing w:before="60"/>
              <w:rPr>
                <w:rFonts w:ascii="Arial" w:hAnsi="Arial" w:cs="Arial"/>
                <w:sz w:val="16"/>
                <w:szCs w:val="16"/>
              </w:rPr>
            </w:pPr>
            <w:r>
              <w:rPr>
                <w:rFonts w:ascii="Arial" w:hAnsi="Arial" w:cs="Arial"/>
                <w:sz w:val="16"/>
                <w:szCs w:val="16"/>
              </w:rPr>
              <w:t>On Event</w:t>
            </w:r>
          </w:p>
        </w:tc>
        <w:tc>
          <w:tcPr>
            <w:tcW w:w="3690" w:type="dxa"/>
            <w:tcBorders>
              <w:top w:val="single" w:sz="6" w:space="0" w:color="auto"/>
              <w:left w:val="single" w:sz="6" w:space="0" w:color="auto"/>
              <w:bottom w:val="single" w:sz="6" w:space="0" w:color="auto"/>
              <w:right w:val="single" w:sz="6" w:space="0" w:color="auto"/>
            </w:tcBorders>
          </w:tcPr>
          <w:p w:rsidR="00A873C0" w:rsidRDefault="007062C0" w:rsidP="00F957FA">
            <w:pPr>
              <w:spacing w:before="60"/>
              <w:rPr>
                <w:rFonts w:ascii="Arial" w:hAnsi="Arial" w:cs="Arial"/>
                <w:sz w:val="16"/>
                <w:szCs w:val="16"/>
              </w:rPr>
            </w:pPr>
            <w:r>
              <w:rPr>
                <w:rFonts w:ascii="Arial" w:hAnsi="Arial" w:cs="Arial"/>
                <w:sz w:val="16"/>
                <w:szCs w:val="16"/>
              </w:rPr>
              <w:t>On Entering OFF</w:t>
            </w:r>
          </w:p>
        </w:tc>
      </w:tr>
    </w:tbl>
    <w:p w:rsidR="007A69AC" w:rsidRDefault="007A69AC"/>
    <w:p w:rsidR="004A781C" w:rsidRDefault="004A781C">
      <w:pPr>
        <w:pStyle w:val="Heading2"/>
      </w:pPr>
      <w:r>
        <w:t xml:space="preserve">Execution Requirements for Serial Communication Functions </w:t>
      </w:r>
    </w:p>
    <w:tbl>
      <w:tblPr>
        <w:tblW w:w="892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3618"/>
        <w:gridCol w:w="5310"/>
      </w:tblGrid>
      <w:tr w:rsidR="007A69AC" w:rsidTr="00F957FA">
        <w:tc>
          <w:tcPr>
            <w:tcW w:w="3618" w:type="dxa"/>
            <w:tcBorders>
              <w:top w:val="single" w:sz="6" w:space="0" w:color="auto"/>
              <w:left w:val="single" w:sz="6" w:space="0" w:color="auto"/>
              <w:bottom w:val="single" w:sz="6" w:space="0" w:color="auto"/>
              <w:right w:val="single" w:sz="6" w:space="0" w:color="auto"/>
            </w:tcBorders>
            <w:shd w:val="pct30" w:color="FFFF00" w:fill="FFFFFF"/>
          </w:tcPr>
          <w:p w:rsidR="007A69AC" w:rsidRDefault="007A69AC" w:rsidP="00F957FA">
            <w:pPr>
              <w:spacing w:before="60"/>
              <w:jc w:val="center"/>
              <w:rPr>
                <w:rFonts w:ascii="Arial" w:hAnsi="Arial" w:cs="Arial"/>
                <w:sz w:val="16"/>
              </w:rPr>
            </w:pPr>
            <w:r>
              <w:rPr>
                <w:rFonts w:ascii="Arial" w:hAnsi="Arial" w:cs="Arial"/>
                <w:sz w:val="16"/>
              </w:rPr>
              <w:t>Function Name</w:t>
            </w:r>
          </w:p>
        </w:tc>
        <w:tc>
          <w:tcPr>
            <w:tcW w:w="5310" w:type="dxa"/>
            <w:tcBorders>
              <w:top w:val="single" w:sz="6" w:space="0" w:color="auto"/>
              <w:left w:val="single" w:sz="6" w:space="0" w:color="auto"/>
              <w:bottom w:val="single" w:sz="6" w:space="0" w:color="auto"/>
              <w:right w:val="single" w:sz="6" w:space="0" w:color="auto"/>
            </w:tcBorders>
            <w:shd w:val="pct30" w:color="FFFF00" w:fill="FFFFFF"/>
          </w:tcPr>
          <w:p w:rsidR="007A69AC" w:rsidRDefault="007A69AC" w:rsidP="00F957FA">
            <w:pPr>
              <w:spacing w:before="60"/>
              <w:jc w:val="center"/>
              <w:rPr>
                <w:rFonts w:ascii="Arial" w:hAnsi="Arial" w:cs="Arial"/>
                <w:sz w:val="16"/>
              </w:rPr>
            </w:pPr>
            <w:r>
              <w:rPr>
                <w:rFonts w:ascii="Arial" w:hAnsi="Arial" w:cs="Arial"/>
                <w:sz w:val="16"/>
              </w:rPr>
              <w:t xml:space="preserve">Sub-Module called by (Serial </w:t>
            </w:r>
            <w:proofErr w:type="spellStart"/>
            <w:r>
              <w:rPr>
                <w:rFonts w:ascii="Arial" w:hAnsi="Arial" w:cs="Arial"/>
                <w:sz w:val="16"/>
              </w:rPr>
              <w:t>Comm</w:t>
            </w:r>
            <w:proofErr w:type="spellEnd"/>
            <w:r>
              <w:rPr>
                <w:rFonts w:ascii="Arial" w:hAnsi="Arial" w:cs="Arial"/>
                <w:sz w:val="16"/>
              </w:rPr>
              <w:t xml:space="preserve"> Function Name)</w:t>
            </w:r>
          </w:p>
        </w:tc>
      </w:tr>
      <w:tr w:rsidR="007A69AC" w:rsidTr="00F957FA">
        <w:tc>
          <w:tcPr>
            <w:tcW w:w="3618" w:type="dxa"/>
            <w:tcBorders>
              <w:top w:val="single" w:sz="6" w:space="0" w:color="auto"/>
              <w:left w:val="single" w:sz="6" w:space="0" w:color="auto"/>
              <w:bottom w:val="single" w:sz="6" w:space="0" w:color="auto"/>
              <w:right w:val="single" w:sz="6" w:space="0" w:color="auto"/>
            </w:tcBorders>
          </w:tcPr>
          <w:p w:rsidR="007A69AC" w:rsidRDefault="002F0A38" w:rsidP="007062C0">
            <w:pPr>
              <w:spacing w:before="60"/>
              <w:rPr>
                <w:rFonts w:ascii="Arial" w:hAnsi="Arial" w:cs="Arial"/>
                <w:sz w:val="16"/>
              </w:rPr>
            </w:pPr>
            <w:r>
              <w:rPr>
                <w:rFonts w:ascii="Arial" w:hAnsi="Arial" w:cs="Arial"/>
                <w:sz w:val="16"/>
              </w:rPr>
              <w:t>None</w:t>
            </w:r>
          </w:p>
        </w:tc>
        <w:tc>
          <w:tcPr>
            <w:tcW w:w="5310" w:type="dxa"/>
            <w:tcBorders>
              <w:top w:val="single" w:sz="6" w:space="0" w:color="auto"/>
              <w:left w:val="single" w:sz="6" w:space="0" w:color="auto"/>
              <w:bottom w:val="single" w:sz="6" w:space="0" w:color="auto"/>
              <w:right w:val="single" w:sz="6" w:space="0" w:color="auto"/>
            </w:tcBorders>
          </w:tcPr>
          <w:p w:rsidR="007A69AC" w:rsidRDefault="007A69AC" w:rsidP="00F957FA">
            <w:pPr>
              <w:spacing w:before="60"/>
              <w:rPr>
                <w:rFonts w:ascii="Arial" w:hAnsi="Arial" w:cs="Arial"/>
                <w:sz w:val="16"/>
              </w:rPr>
            </w:pPr>
          </w:p>
        </w:tc>
      </w:tr>
    </w:tbl>
    <w:p w:rsidR="004A781C" w:rsidRDefault="004A781C">
      <w:pPr>
        <w:pStyle w:val="Heading1"/>
        <w:numPr>
          <w:ilvl w:val="0"/>
          <w:numId w:val="0"/>
        </w:numPr>
      </w:pPr>
    </w:p>
    <w:p w:rsidR="004A781C" w:rsidRDefault="004A781C">
      <w:pPr>
        <w:pStyle w:val="Heading1"/>
      </w:pPr>
      <w:r>
        <w:br w:type="page"/>
      </w:r>
      <w:r>
        <w:lastRenderedPageBreak/>
        <w:t>Memory Map Definition Requirements</w:t>
      </w:r>
    </w:p>
    <w:p w:rsidR="004A781C" w:rsidRDefault="004A781C">
      <w:pPr>
        <w:pStyle w:val="Heading2"/>
      </w:pPr>
      <w:r>
        <w:t>Sub Modules (Functions)</w:t>
      </w:r>
    </w:p>
    <w:p w:rsidR="004A781C" w:rsidRDefault="004A781C">
      <w:r>
        <w:t>This table identifies the software segments for functions identified in this module.</w:t>
      </w:r>
    </w:p>
    <w:tbl>
      <w:tblPr>
        <w:tblW w:w="892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4464"/>
        <w:gridCol w:w="4464"/>
      </w:tblGrid>
      <w:tr w:rsidR="004A781C" w:rsidTr="00BF364D">
        <w:tc>
          <w:tcPr>
            <w:tcW w:w="4464" w:type="dxa"/>
            <w:tcBorders>
              <w:top w:val="single" w:sz="6" w:space="0" w:color="auto"/>
              <w:left w:val="single" w:sz="6" w:space="0" w:color="auto"/>
              <w:bottom w:val="single" w:sz="6" w:space="0" w:color="auto"/>
              <w:right w:val="single" w:sz="6" w:space="0" w:color="auto"/>
            </w:tcBorders>
            <w:shd w:val="pct30" w:color="FFFF00" w:fill="FFFFFF"/>
          </w:tcPr>
          <w:p w:rsidR="004A781C" w:rsidRDefault="004A781C">
            <w:pPr>
              <w:spacing w:before="60"/>
              <w:jc w:val="center"/>
              <w:rPr>
                <w:rFonts w:ascii="Arial" w:hAnsi="Arial" w:cs="Arial"/>
                <w:sz w:val="16"/>
              </w:rPr>
            </w:pPr>
            <w:r>
              <w:rPr>
                <w:rFonts w:ascii="Arial" w:hAnsi="Arial" w:cs="Arial"/>
                <w:sz w:val="16"/>
              </w:rPr>
              <w:t xml:space="preserve">Name of Sub Module </w:t>
            </w:r>
          </w:p>
        </w:tc>
        <w:tc>
          <w:tcPr>
            <w:tcW w:w="4464" w:type="dxa"/>
            <w:tcBorders>
              <w:top w:val="single" w:sz="6" w:space="0" w:color="auto"/>
              <w:left w:val="single" w:sz="6" w:space="0" w:color="auto"/>
              <w:bottom w:val="single" w:sz="6" w:space="0" w:color="auto"/>
              <w:right w:val="single" w:sz="6" w:space="0" w:color="auto"/>
            </w:tcBorders>
            <w:shd w:val="pct30" w:color="FFFF00" w:fill="FFFFFF"/>
          </w:tcPr>
          <w:p w:rsidR="004A781C" w:rsidRDefault="004A781C">
            <w:pPr>
              <w:spacing w:before="60"/>
              <w:jc w:val="center"/>
              <w:rPr>
                <w:rFonts w:ascii="Arial" w:hAnsi="Arial" w:cs="Arial"/>
                <w:sz w:val="16"/>
              </w:rPr>
            </w:pPr>
            <w:r>
              <w:rPr>
                <w:rFonts w:ascii="Arial" w:hAnsi="Arial" w:cs="Arial"/>
                <w:sz w:val="16"/>
              </w:rPr>
              <w:t>Software Segment</w:t>
            </w:r>
          </w:p>
        </w:tc>
      </w:tr>
      <w:tr w:rsidR="004A781C" w:rsidTr="00BF364D">
        <w:tc>
          <w:tcPr>
            <w:tcW w:w="4464" w:type="dxa"/>
            <w:tcBorders>
              <w:top w:val="single" w:sz="6" w:space="0" w:color="auto"/>
              <w:left w:val="single" w:sz="6" w:space="0" w:color="auto"/>
              <w:bottom w:val="single" w:sz="6" w:space="0" w:color="auto"/>
              <w:right w:val="single" w:sz="6" w:space="0" w:color="auto"/>
            </w:tcBorders>
          </w:tcPr>
          <w:p w:rsidR="004A781C" w:rsidRDefault="00BE34A7">
            <w:pPr>
              <w:spacing w:before="60"/>
              <w:rPr>
                <w:rFonts w:ascii="Arial" w:hAnsi="Arial" w:cs="Arial"/>
                <w:sz w:val="16"/>
              </w:rPr>
            </w:pPr>
            <w:r>
              <w:rPr>
                <w:rFonts w:ascii="Arial" w:hAnsi="Arial" w:cs="Arial"/>
                <w:sz w:val="16"/>
              </w:rPr>
              <w:t>VehDyn</w:t>
            </w:r>
            <w:r w:rsidR="00BB1F16" w:rsidRPr="00BB1F16">
              <w:rPr>
                <w:rFonts w:ascii="Arial" w:hAnsi="Arial" w:cs="Arial"/>
                <w:sz w:val="16"/>
              </w:rPr>
              <w:t>_Init1</w:t>
            </w:r>
          </w:p>
        </w:tc>
        <w:tc>
          <w:tcPr>
            <w:tcW w:w="4464" w:type="dxa"/>
            <w:tcBorders>
              <w:top w:val="single" w:sz="6" w:space="0" w:color="auto"/>
              <w:left w:val="single" w:sz="6" w:space="0" w:color="auto"/>
              <w:bottom w:val="single" w:sz="6" w:space="0" w:color="auto"/>
              <w:right w:val="single" w:sz="6" w:space="0" w:color="auto"/>
            </w:tcBorders>
          </w:tcPr>
          <w:p w:rsidR="004A781C" w:rsidRDefault="00BB1F16" w:rsidP="002F0A38">
            <w:pPr>
              <w:spacing w:before="60"/>
              <w:rPr>
                <w:rFonts w:ascii="Arial" w:hAnsi="Arial" w:cs="Arial"/>
                <w:sz w:val="16"/>
              </w:rPr>
            </w:pPr>
            <w:r w:rsidRPr="00BB1F16">
              <w:rPr>
                <w:rFonts w:ascii="Arial" w:hAnsi="Arial" w:cs="Arial"/>
                <w:sz w:val="16"/>
              </w:rPr>
              <w:t>RTE_START_SEC_AP_</w:t>
            </w:r>
            <w:r w:rsidR="00BE34A7">
              <w:rPr>
                <w:rFonts w:ascii="Arial" w:hAnsi="Arial" w:cs="Arial"/>
                <w:sz w:val="16"/>
              </w:rPr>
              <w:t>VEHDYN</w:t>
            </w:r>
            <w:r w:rsidRPr="00BB1F16">
              <w:rPr>
                <w:rFonts w:ascii="Arial" w:hAnsi="Arial" w:cs="Arial"/>
                <w:sz w:val="16"/>
              </w:rPr>
              <w:t>_APPL_CODE</w:t>
            </w:r>
          </w:p>
        </w:tc>
      </w:tr>
      <w:tr w:rsidR="00BB1F16" w:rsidTr="00BF364D">
        <w:tc>
          <w:tcPr>
            <w:tcW w:w="4464" w:type="dxa"/>
            <w:tcBorders>
              <w:top w:val="single" w:sz="6" w:space="0" w:color="auto"/>
              <w:left w:val="single" w:sz="6" w:space="0" w:color="auto"/>
              <w:bottom w:val="single" w:sz="6" w:space="0" w:color="auto"/>
              <w:right w:val="single" w:sz="6" w:space="0" w:color="auto"/>
            </w:tcBorders>
          </w:tcPr>
          <w:p w:rsidR="00BB1F16" w:rsidRDefault="00BE34A7">
            <w:pPr>
              <w:spacing w:before="60"/>
              <w:rPr>
                <w:rFonts w:ascii="Arial" w:hAnsi="Arial" w:cs="Arial"/>
                <w:sz w:val="16"/>
              </w:rPr>
            </w:pPr>
            <w:r>
              <w:rPr>
                <w:rFonts w:ascii="Arial" w:hAnsi="Arial" w:cs="Arial"/>
                <w:sz w:val="16"/>
              </w:rPr>
              <w:t>VehDyn</w:t>
            </w:r>
            <w:r w:rsidR="00BB1F16" w:rsidRPr="00BB1F16">
              <w:rPr>
                <w:rFonts w:ascii="Arial" w:hAnsi="Arial" w:cs="Arial"/>
                <w:sz w:val="16"/>
              </w:rPr>
              <w:t>_Per1</w:t>
            </w:r>
          </w:p>
        </w:tc>
        <w:tc>
          <w:tcPr>
            <w:tcW w:w="4464" w:type="dxa"/>
            <w:tcBorders>
              <w:top w:val="single" w:sz="6" w:space="0" w:color="auto"/>
              <w:left w:val="single" w:sz="6" w:space="0" w:color="auto"/>
              <w:bottom w:val="single" w:sz="6" w:space="0" w:color="auto"/>
              <w:right w:val="single" w:sz="6" w:space="0" w:color="auto"/>
            </w:tcBorders>
          </w:tcPr>
          <w:p w:rsidR="00BB1F16" w:rsidRDefault="00BB1F16" w:rsidP="002F0A38">
            <w:pPr>
              <w:spacing w:before="60"/>
              <w:rPr>
                <w:rFonts w:ascii="Arial" w:hAnsi="Arial" w:cs="Arial"/>
                <w:sz w:val="16"/>
              </w:rPr>
            </w:pPr>
            <w:r w:rsidRPr="00BB1F16">
              <w:rPr>
                <w:rFonts w:ascii="Arial" w:hAnsi="Arial" w:cs="Arial"/>
                <w:sz w:val="16"/>
              </w:rPr>
              <w:t>RTE_START_SEC_AP_</w:t>
            </w:r>
            <w:r w:rsidR="00BE34A7">
              <w:rPr>
                <w:rFonts w:ascii="Arial" w:hAnsi="Arial" w:cs="Arial"/>
                <w:sz w:val="16"/>
              </w:rPr>
              <w:t>VEHDYN</w:t>
            </w:r>
            <w:r w:rsidRPr="00BB1F16">
              <w:rPr>
                <w:rFonts w:ascii="Arial" w:hAnsi="Arial" w:cs="Arial"/>
                <w:sz w:val="16"/>
              </w:rPr>
              <w:t>_APPL_CODE</w:t>
            </w:r>
          </w:p>
        </w:tc>
      </w:tr>
      <w:tr w:rsidR="007062C0" w:rsidTr="00BF364D">
        <w:tc>
          <w:tcPr>
            <w:tcW w:w="4464" w:type="dxa"/>
            <w:tcBorders>
              <w:top w:val="single" w:sz="6" w:space="0" w:color="auto"/>
              <w:left w:val="single" w:sz="6" w:space="0" w:color="auto"/>
              <w:bottom w:val="single" w:sz="6" w:space="0" w:color="auto"/>
              <w:right w:val="single" w:sz="6" w:space="0" w:color="auto"/>
            </w:tcBorders>
          </w:tcPr>
          <w:p w:rsidR="007062C0" w:rsidRDefault="007062C0">
            <w:pPr>
              <w:spacing w:before="60"/>
              <w:rPr>
                <w:rFonts w:ascii="Arial" w:hAnsi="Arial" w:cs="Arial"/>
                <w:sz w:val="16"/>
              </w:rPr>
            </w:pPr>
            <w:r w:rsidRPr="00A873C0">
              <w:rPr>
                <w:rFonts w:ascii="Arial" w:hAnsi="Arial" w:cs="Arial"/>
                <w:sz w:val="16"/>
                <w:szCs w:val="16"/>
              </w:rPr>
              <w:t>VehDyn_Trns1</w:t>
            </w:r>
          </w:p>
        </w:tc>
        <w:tc>
          <w:tcPr>
            <w:tcW w:w="4464" w:type="dxa"/>
            <w:tcBorders>
              <w:top w:val="single" w:sz="6" w:space="0" w:color="auto"/>
              <w:left w:val="single" w:sz="6" w:space="0" w:color="auto"/>
              <w:bottom w:val="single" w:sz="6" w:space="0" w:color="auto"/>
              <w:right w:val="single" w:sz="6" w:space="0" w:color="auto"/>
            </w:tcBorders>
          </w:tcPr>
          <w:p w:rsidR="007062C0" w:rsidRPr="00BB1F16" w:rsidRDefault="007062C0" w:rsidP="002F0A38">
            <w:pPr>
              <w:spacing w:before="60"/>
              <w:rPr>
                <w:rFonts w:ascii="Arial" w:hAnsi="Arial" w:cs="Arial"/>
                <w:sz w:val="16"/>
              </w:rPr>
            </w:pPr>
            <w:r w:rsidRPr="00BB1F16">
              <w:rPr>
                <w:rFonts w:ascii="Arial" w:hAnsi="Arial" w:cs="Arial"/>
                <w:sz w:val="16"/>
              </w:rPr>
              <w:t>RTE_START_SEC_AP_</w:t>
            </w:r>
            <w:r>
              <w:rPr>
                <w:rFonts w:ascii="Arial" w:hAnsi="Arial" w:cs="Arial"/>
                <w:sz w:val="16"/>
              </w:rPr>
              <w:t>VEHDYN</w:t>
            </w:r>
            <w:r w:rsidRPr="00BB1F16">
              <w:rPr>
                <w:rFonts w:ascii="Arial" w:hAnsi="Arial" w:cs="Arial"/>
                <w:sz w:val="16"/>
              </w:rPr>
              <w:t>_APPL_CODE</w:t>
            </w:r>
          </w:p>
        </w:tc>
      </w:tr>
    </w:tbl>
    <w:p w:rsidR="00BF364D" w:rsidRDefault="00BF364D" w:rsidP="00BF364D">
      <w:pPr>
        <w:pStyle w:val="Heading2"/>
        <w:numPr>
          <w:ilvl w:val="0"/>
          <w:numId w:val="0"/>
        </w:numPr>
        <w:ind w:left="576"/>
      </w:pPr>
    </w:p>
    <w:p w:rsidR="004A781C" w:rsidRDefault="004A781C">
      <w:pPr>
        <w:pStyle w:val="Heading2"/>
      </w:pPr>
      <w:r>
        <w:t>Local Functions</w:t>
      </w:r>
    </w:p>
    <w:p w:rsidR="004A781C" w:rsidRDefault="004A781C">
      <w:r>
        <w:t>This table identifies the software segments for local functions identified in this module.</w:t>
      </w:r>
    </w:p>
    <w:tbl>
      <w:tblPr>
        <w:tblW w:w="892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4464"/>
        <w:gridCol w:w="4464"/>
      </w:tblGrid>
      <w:tr w:rsidR="004A781C" w:rsidTr="00BF364D">
        <w:tc>
          <w:tcPr>
            <w:tcW w:w="4464" w:type="dxa"/>
            <w:tcBorders>
              <w:top w:val="single" w:sz="6" w:space="0" w:color="auto"/>
              <w:left w:val="single" w:sz="6" w:space="0" w:color="auto"/>
              <w:bottom w:val="single" w:sz="6" w:space="0" w:color="auto"/>
              <w:right w:val="single" w:sz="6" w:space="0" w:color="auto"/>
            </w:tcBorders>
            <w:shd w:val="pct30" w:color="FFFF00" w:fill="FFFFFF"/>
          </w:tcPr>
          <w:p w:rsidR="004A781C" w:rsidRDefault="004A781C">
            <w:pPr>
              <w:spacing w:before="60"/>
              <w:jc w:val="center"/>
              <w:rPr>
                <w:rFonts w:ascii="Arial" w:hAnsi="Arial" w:cs="Arial"/>
                <w:sz w:val="16"/>
              </w:rPr>
            </w:pPr>
            <w:r>
              <w:rPr>
                <w:rFonts w:ascii="Arial" w:hAnsi="Arial" w:cs="Arial"/>
                <w:sz w:val="16"/>
              </w:rPr>
              <w:t xml:space="preserve">Name of Sub Module </w:t>
            </w:r>
          </w:p>
        </w:tc>
        <w:tc>
          <w:tcPr>
            <w:tcW w:w="4464" w:type="dxa"/>
            <w:tcBorders>
              <w:top w:val="single" w:sz="6" w:space="0" w:color="auto"/>
              <w:left w:val="single" w:sz="6" w:space="0" w:color="auto"/>
              <w:bottom w:val="single" w:sz="6" w:space="0" w:color="auto"/>
              <w:right w:val="single" w:sz="6" w:space="0" w:color="auto"/>
            </w:tcBorders>
            <w:shd w:val="pct30" w:color="FFFF00" w:fill="FFFFFF"/>
          </w:tcPr>
          <w:p w:rsidR="004A781C" w:rsidRDefault="004A781C">
            <w:pPr>
              <w:spacing w:before="60"/>
              <w:jc w:val="center"/>
              <w:rPr>
                <w:rFonts w:ascii="Arial" w:hAnsi="Arial" w:cs="Arial"/>
                <w:sz w:val="16"/>
              </w:rPr>
            </w:pPr>
            <w:r>
              <w:rPr>
                <w:rFonts w:ascii="Arial" w:hAnsi="Arial" w:cs="Arial"/>
                <w:sz w:val="16"/>
              </w:rPr>
              <w:t>Software Segment</w:t>
            </w:r>
          </w:p>
        </w:tc>
      </w:tr>
      <w:tr w:rsidR="00980EF1" w:rsidTr="00BF364D">
        <w:tc>
          <w:tcPr>
            <w:tcW w:w="4464" w:type="dxa"/>
            <w:tcBorders>
              <w:top w:val="single" w:sz="6" w:space="0" w:color="auto"/>
              <w:left w:val="single" w:sz="6" w:space="0" w:color="auto"/>
              <w:bottom w:val="single" w:sz="6" w:space="0" w:color="auto"/>
              <w:right w:val="single" w:sz="6" w:space="0" w:color="auto"/>
            </w:tcBorders>
          </w:tcPr>
          <w:p w:rsidR="00980EF1" w:rsidRPr="00BB1F16" w:rsidRDefault="002F0A38">
            <w:pPr>
              <w:spacing w:before="60"/>
              <w:rPr>
                <w:rFonts w:ascii="Arial" w:hAnsi="Arial" w:cs="Arial"/>
                <w:sz w:val="16"/>
              </w:rPr>
            </w:pPr>
            <w:r>
              <w:rPr>
                <w:rFonts w:ascii="Arial" w:hAnsi="Arial" w:cs="Arial"/>
                <w:sz w:val="16"/>
              </w:rPr>
              <w:t>Autocenter_f32()</w:t>
            </w:r>
          </w:p>
        </w:tc>
        <w:tc>
          <w:tcPr>
            <w:tcW w:w="4464" w:type="dxa"/>
            <w:tcBorders>
              <w:top w:val="single" w:sz="6" w:space="0" w:color="auto"/>
              <w:left w:val="single" w:sz="6" w:space="0" w:color="auto"/>
              <w:bottom w:val="single" w:sz="6" w:space="0" w:color="auto"/>
              <w:right w:val="single" w:sz="6" w:space="0" w:color="auto"/>
            </w:tcBorders>
          </w:tcPr>
          <w:p w:rsidR="00980EF1" w:rsidRDefault="009C2DE5" w:rsidP="00B51251">
            <w:pPr>
              <w:spacing w:before="60"/>
              <w:rPr>
                <w:rFonts w:ascii="Arial" w:hAnsi="Arial" w:cs="Arial"/>
                <w:sz w:val="16"/>
              </w:rPr>
            </w:pPr>
            <w:r w:rsidRPr="009C2DE5">
              <w:rPr>
                <w:rFonts w:ascii="Arial" w:hAnsi="Arial" w:cs="Arial"/>
                <w:sz w:val="16"/>
              </w:rPr>
              <w:t>RTE_ST</w:t>
            </w:r>
            <w:r w:rsidR="00B51251">
              <w:rPr>
                <w:rFonts w:ascii="Arial" w:hAnsi="Arial" w:cs="Arial"/>
                <w:sz w:val="16"/>
              </w:rPr>
              <w:t>ART</w:t>
            </w:r>
            <w:r w:rsidRPr="009C2DE5">
              <w:rPr>
                <w:rFonts w:ascii="Arial" w:hAnsi="Arial" w:cs="Arial"/>
                <w:sz w:val="16"/>
              </w:rPr>
              <w:t>_SEC_AP_VEHDYN_APPL_CODE</w:t>
            </w:r>
          </w:p>
        </w:tc>
      </w:tr>
    </w:tbl>
    <w:p w:rsidR="004A781C" w:rsidRDefault="004A781C">
      <w:pPr>
        <w:pStyle w:val="Heading1"/>
        <w:numPr>
          <w:ilvl w:val="0"/>
          <w:numId w:val="0"/>
        </w:numPr>
      </w:pPr>
    </w:p>
    <w:p w:rsidR="004A781C" w:rsidRDefault="004A781C">
      <w:pPr>
        <w:pStyle w:val="Heading1"/>
      </w:pPr>
      <w:r>
        <w:br w:type="page"/>
      </w:r>
      <w:r>
        <w:lastRenderedPageBreak/>
        <w:t xml:space="preserve">Known Issues / Limitations </w:t>
      </w:r>
      <w:proofErr w:type="gramStart"/>
      <w:r>
        <w:t>With</w:t>
      </w:r>
      <w:proofErr w:type="gramEnd"/>
      <w:r>
        <w:t xml:space="preserve"> Design</w:t>
      </w:r>
    </w:p>
    <w:p w:rsidR="004A781C" w:rsidRDefault="00F141E2">
      <w:pPr>
        <w:numPr>
          <w:ilvl w:val="0"/>
          <w:numId w:val="6"/>
        </w:numPr>
      </w:pPr>
      <w:r>
        <w:t xml:space="preserve">INLINE functions defined in </w:t>
      </w:r>
      <w:proofErr w:type="spellStart"/>
      <w:r>
        <w:t>GlobalMacro.h</w:t>
      </w:r>
      <w:proofErr w:type="spellEnd"/>
      <w:r>
        <w:t xml:space="preserve"> are not unit tested.</w:t>
      </w:r>
    </w:p>
    <w:p w:rsidR="00F419A6" w:rsidRDefault="006B49D5" w:rsidP="00F419A6">
      <w:pPr>
        <w:pStyle w:val="ListParagraph"/>
        <w:numPr>
          <w:ilvl w:val="0"/>
          <w:numId w:val="6"/>
        </w:numPr>
      </w:pPr>
      <w:r>
        <w:t xml:space="preserve">Component name should be </w:t>
      </w:r>
      <w:r w:rsidR="009C2DE5">
        <w:t>changed</w:t>
      </w:r>
      <w:r>
        <w:t xml:space="preserve"> from “Vehicle Dynamics” or “</w:t>
      </w:r>
      <w:proofErr w:type="spellStart"/>
      <w:r>
        <w:t>VehDyn</w:t>
      </w:r>
      <w:proofErr w:type="spellEnd"/>
      <w:r>
        <w:t>” to</w:t>
      </w:r>
      <w:r w:rsidR="008A3661" w:rsidRPr="006B49D5">
        <w:t xml:space="preserve"> “Vehicle Center Determination by Motor Position” or </w:t>
      </w:r>
      <w:proofErr w:type="spellStart"/>
      <w:r w:rsidR="008A3661" w:rsidRPr="006B49D5">
        <w:t>VCDMotPos</w:t>
      </w:r>
      <w:proofErr w:type="spellEnd"/>
      <w:r>
        <w:t xml:space="preserve"> according to ICR 4616 and FDD rev 002.</w:t>
      </w:r>
    </w:p>
    <w:p w:rsidR="004A781C" w:rsidRDefault="00F419A6" w:rsidP="00F419A6">
      <w:pPr>
        <w:pStyle w:val="ListParagraph"/>
        <w:numPr>
          <w:ilvl w:val="0"/>
          <w:numId w:val="6"/>
        </w:numPr>
      </w:pPr>
      <w:r w:rsidRPr="00F419A6">
        <w:t xml:space="preserve">Observed new </w:t>
      </w:r>
      <w:proofErr w:type="spellStart"/>
      <w:r w:rsidRPr="00F419A6">
        <w:t>polyspace</w:t>
      </w:r>
      <w:proofErr w:type="spellEnd"/>
      <w:r w:rsidRPr="00F419A6">
        <w:t xml:space="preserve"> errors for not initializing the temp variables VDHiSpdHwPos_HwDeg_T_f</w:t>
      </w:r>
      <w:r w:rsidR="000B334F">
        <w:t>32, VDLoSpdHwPos_HwDeg_T_</w:t>
      </w:r>
      <w:r w:rsidR="006D2657">
        <w:t>f32 -</w:t>
      </w:r>
      <w:r w:rsidR="000B334F">
        <w:t xml:space="preserve"> Even</w:t>
      </w:r>
      <w:r w:rsidR="000B334F" w:rsidRPr="00F419A6">
        <w:t xml:space="preserve"> without initialization they are always set to some values before assignment.</w:t>
      </w:r>
      <w:r w:rsidR="000B334F">
        <w:t xml:space="preserve"> But, in order for </w:t>
      </w:r>
      <w:proofErr w:type="spellStart"/>
      <w:r w:rsidR="000B334F">
        <w:t>Polyspace</w:t>
      </w:r>
      <w:proofErr w:type="spellEnd"/>
      <w:r w:rsidR="000B334F">
        <w:t xml:space="preserve"> not to throw them as defects, these variables are initialized to zero even though </w:t>
      </w:r>
      <w:r w:rsidR="006D2657">
        <w:t>code will</w:t>
      </w:r>
      <w:r w:rsidR="000B334F">
        <w:t xml:space="preserve"> never follow the</w:t>
      </w:r>
      <w:r w:rsidRPr="00F419A6">
        <w:t xml:space="preserve"> path </w:t>
      </w:r>
      <w:proofErr w:type="gramStart"/>
      <w:r w:rsidRPr="00F419A6">
        <w:t>where</w:t>
      </w:r>
      <w:proofErr w:type="gramEnd"/>
      <w:r w:rsidRPr="00F419A6">
        <w:t xml:space="preserve"> garbage </w:t>
      </w:r>
      <w:r>
        <w:t xml:space="preserve">values </w:t>
      </w:r>
      <w:r w:rsidR="000B334F">
        <w:t xml:space="preserve">get assigned. </w:t>
      </w:r>
      <w:r w:rsidR="004A781C">
        <w:br w:type="page"/>
      </w:r>
      <w:r w:rsidR="004A781C">
        <w:lastRenderedPageBreak/>
        <w:t>Revision Control Log</w:t>
      </w:r>
    </w:p>
    <w:tbl>
      <w:tblPr>
        <w:tblW w:w="90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62"/>
        <w:gridCol w:w="6210"/>
        <w:gridCol w:w="1080"/>
        <w:gridCol w:w="1105"/>
      </w:tblGrid>
      <w:tr w:rsidR="00396604" w:rsidTr="00396604">
        <w:tc>
          <w:tcPr>
            <w:tcW w:w="662" w:type="dxa"/>
          </w:tcPr>
          <w:p w:rsidR="00396604" w:rsidRDefault="00396604">
            <w:pPr>
              <w:spacing w:before="60"/>
              <w:rPr>
                <w:rFonts w:ascii="Arial" w:hAnsi="Arial" w:cs="Arial"/>
                <w:b/>
                <w:bCs/>
                <w:sz w:val="16"/>
              </w:rPr>
            </w:pPr>
            <w:r>
              <w:rPr>
                <w:rFonts w:ascii="Arial" w:hAnsi="Arial" w:cs="Arial"/>
                <w:b/>
                <w:bCs/>
                <w:sz w:val="16"/>
              </w:rPr>
              <w:t>Rev #</w:t>
            </w:r>
          </w:p>
        </w:tc>
        <w:tc>
          <w:tcPr>
            <w:tcW w:w="6210" w:type="dxa"/>
          </w:tcPr>
          <w:p w:rsidR="00396604" w:rsidRDefault="00396604">
            <w:pPr>
              <w:spacing w:before="60"/>
              <w:rPr>
                <w:rFonts w:ascii="Arial" w:hAnsi="Arial" w:cs="Arial"/>
                <w:b/>
                <w:bCs/>
                <w:sz w:val="16"/>
              </w:rPr>
            </w:pPr>
            <w:r>
              <w:rPr>
                <w:rFonts w:ascii="Arial" w:hAnsi="Arial" w:cs="Arial"/>
                <w:b/>
                <w:bCs/>
                <w:sz w:val="16"/>
              </w:rPr>
              <w:t>Change Description</w:t>
            </w:r>
          </w:p>
        </w:tc>
        <w:tc>
          <w:tcPr>
            <w:tcW w:w="1080" w:type="dxa"/>
          </w:tcPr>
          <w:p w:rsidR="00396604" w:rsidRDefault="00396604">
            <w:pPr>
              <w:spacing w:before="60"/>
              <w:rPr>
                <w:rFonts w:ascii="Arial" w:hAnsi="Arial" w:cs="Arial"/>
                <w:b/>
                <w:bCs/>
                <w:sz w:val="16"/>
              </w:rPr>
            </w:pPr>
            <w:r>
              <w:rPr>
                <w:rFonts w:ascii="Arial" w:hAnsi="Arial" w:cs="Arial"/>
                <w:b/>
                <w:bCs/>
                <w:sz w:val="16"/>
              </w:rPr>
              <w:t xml:space="preserve">Date </w:t>
            </w:r>
          </w:p>
        </w:tc>
        <w:tc>
          <w:tcPr>
            <w:tcW w:w="1105" w:type="dxa"/>
          </w:tcPr>
          <w:p w:rsidR="00396604" w:rsidRDefault="00396604">
            <w:pPr>
              <w:spacing w:before="60"/>
              <w:rPr>
                <w:rFonts w:ascii="Arial" w:hAnsi="Arial" w:cs="Arial"/>
                <w:b/>
                <w:bCs/>
                <w:sz w:val="16"/>
              </w:rPr>
            </w:pPr>
            <w:r>
              <w:rPr>
                <w:rFonts w:ascii="Arial" w:hAnsi="Arial" w:cs="Arial"/>
                <w:b/>
                <w:bCs/>
                <w:sz w:val="16"/>
              </w:rPr>
              <w:t>Author Initials</w:t>
            </w:r>
          </w:p>
        </w:tc>
      </w:tr>
      <w:tr w:rsidR="00396604" w:rsidTr="00396604">
        <w:tc>
          <w:tcPr>
            <w:tcW w:w="662" w:type="dxa"/>
          </w:tcPr>
          <w:p w:rsidR="00396604" w:rsidRDefault="00396604">
            <w:pPr>
              <w:spacing w:before="60"/>
              <w:rPr>
                <w:rFonts w:ascii="Arial" w:hAnsi="Arial" w:cs="Arial"/>
                <w:sz w:val="16"/>
              </w:rPr>
            </w:pPr>
            <w:r>
              <w:rPr>
                <w:rFonts w:ascii="Arial" w:hAnsi="Arial" w:cs="Arial"/>
                <w:sz w:val="16"/>
              </w:rPr>
              <w:t>1.0</w:t>
            </w:r>
          </w:p>
        </w:tc>
        <w:tc>
          <w:tcPr>
            <w:tcW w:w="6210" w:type="dxa"/>
          </w:tcPr>
          <w:p w:rsidR="00396604" w:rsidRDefault="00396604" w:rsidP="002F0A38">
            <w:pPr>
              <w:spacing w:before="60"/>
              <w:rPr>
                <w:rFonts w:ascii="Arial" w:hAnsi="Arial" w:cs="Arial"/>
                <w:sz w:val="16"/>
              </w:rPr>
            </w:pPr>
            <w:r>
              <w:rPr>
                <w:rFonts w:ascii="Arial" w:hAnsi="Arial" w:cs="Arial"/>
                <w:sz w:val="16"/>
              </w:rPr>
              <w:t>Initial Version (</w:t>
            </w:r>
            <w:r w:rsidR="002F0A38">
              <w:rPr>
                <w:rFonts w:ascii="Arial" w:hAnsi="Arial" w:cs="Arial"/>
                <w:sz w:val="16"/>
              </w:rPr>
              <w:t>SF-42 v001</w:t>
            </w:r>
            <w:r>
              <w:rPr>
                <w:rFonts w:ascii="Arial" w:hAnsi="Arial" w:cs="Arial"/>
                <w:sz w:val="16"/>
              </w:rPr>
              <w:t>)</w:t>
            </w:r>
          </w:p>
        </w:tc>
        <w:tc>
          <w:tcPr>
            <w:tcW w:w="1080" w:type="dxa"/>
          </w:tcPr>
          <w:p w:rsidR="00396604" w:rsidRDefault="004F11A1" w:rsidP="00635CD4">
            <w:pPr>
              <w:spacing w:before="60"/>
              <w:rPr>
                <w:rFonts w:ascii="Arial" w:hAnsi="Arial" w:cs="Arial"/>
                <w:sz w:val="16"/>
              </w:rPr>
            </w:pPr>
            <w:r>
              <w:rPr>
                <w:rFonts w:ascii="Arial" w:hAnsi="Arial" w:cs="Arial"/>
                <w:sz w:val="16"/>
              </w:rPr>
              <w:t>19-Aug-13</w:t>
            </w:r>
          </w:p>
        </w:tc>
        <w:tc>
          <w:tcPr>
            <w:tcW w:w="1105" w:type="dxa"/>
          </w:tcPr>
          <w:p w:rsidR="00396604" w:rsidRDefault="004F11A1">
            <w:pPr>
              <w:spacing w:before="60"/>
              <w:rPr>
                <w:rFonts w:ascii="Arial" w:hAnsi="Arial" w:cs="Arial"/>
                <w:sz w:val="16"/>
              </w:rPr>
            </w:pPr>
            <w:r>
              <w:rPr>
                <w:rFonts w:ascii="Arial" w:hAnsi="Arial" w:cs="Arial"/>
                <w:sz w:val="16"/>
              </w:rPr>
              <w:t>KMC</w:t>
            </w:r>
          </w:p>
        </w:tc>
      </w:tr>
      <w:tr w:rsidR="00FD2DD2" w:rsidTr="00396604">
        <w:tc>
          <w:tcPr>
            <w:tcW w:w="662" w:type="dxa"/>
          </w:tcPr>
          <w:p w:rsidR="00FD2DD2" w:rsidRDefault="00FD2DD2">
            <w:pPr>
              <w:spacing w:before="60"/>
              <w:rPr>
                <w:rFonts w:ascii="Arial" w:hAnsi="Arial" w:cs="Arial"/>
                <w:sz w:val="16"/>
              </w:rPr>
            </w:pPr>
            <w:r>
              <w:rPr>
                <w:rFonts w:ascii="Arial" w:hAnsi="Arial" w:cs="Arial"/>
                <w:sz w:val="16"/>
              </w:rPr>
              <w:t>2.0</w:t>
            </w:r>
          </w:p>
        </w:tc>
        <w:tc>
          <w:tcPr>
            <w:tcW w:w="6210" w:type="dxa"/>
          </w:tcPr>
          <w:p w:rsidR="00FD2DD2" w:rsidRDefault="00FD2DD2" w:rsidP="002F0A38">
            <w:pPr>
              <w:spacing w:before="60"/>
              <w:rPr>
                <w:rFonts w:ascii="Arial" w:hAnsi="Arial" w:cs="Arial"/>
                <w:sz w:val="16"/>
              </w:rPr>
            </w:pPr>
            <w:r>
              <w:rPr>
                <w:rFonts w:ascii="Arial" w:hAnsi="Arial" w:cs="Arial"/>
                <w:sz w:val="16"/>
              </w:rPr>
              <w:t xml:space="preserve">Local constant value </w:t>
            </w:r>
            <w:proofErr w:type="gramStart"/>
            <w:r>
              <w:rPr>
                <w:rFonts w:ascii="Arial" w:hAnsi="Arial" w:cs="Arial"/>
                <w:sz w:val="16"/>
              </w:rPr>
              <w:t>and  variable</w:t>
            </w:r>
            <w:proofErr w:type="gramEnd"/>
            <w:r>
              <w:rPr>
                <w:rFonts w:ascii="Arial" w:hAnsi="Arial" w:cs="Arial"/>
                <w:sz w:val="16"/>
              </w:rPr>
              <w:t xml:space="preserve"> ranges/resolutions updated per FDD data dictionary updates.</w:t>
            </w:r>
          </w:p>
        </w:tc>
        <w:tc>
          <w:tcPr>
            <w:tcW w:w="1080" w:type="dxa"/>
          </w:tcPr>
          <w:p w:rsidR="00FD2DD2" w:rsidRDefault="00FD2DD2" w:rsidP="00635CD4">
            <w:pPr>
              <w:spacing w:before="60"/>
              <w:rPr>
                <w:rFonts w:ascii="Arial" w:hAnsi="Arial" w:cs="Arial"/>
                <w:sz w:val="16"/>
              </w:rPr>
            </w:pPr>
            <w:r>
              <w:rPr>
                <w:rFonts w:ascii="Arial" w:hAnsi="Arial" w:cs="Arial"/>
                <w:sz w:val="16"/>
              </w:rPr>
              <w:t>11-Sep-13</w:t>
            </w:r>
          </w:p>
        </w:tc>
        <w:tc>
          <w:tcPr>
            <w:tcW w:w="1105" w:type="dxa"/>
          </w:tcPr>
          <w:p w:rsidR="00FD2DD2" w:rsidRDefault="00FD2DD2">
            <w:pPr>
              <w:spacing w:before="60"/>
              <w:rPr>
                <w:rFonts w:ascii="Arial" w:hAnsi="Arial" w:cs="Arial"/>
                <w:sz w:val="16"/>
              </w:rPr>
            </w:pPr>
            <w:r>
              <w:rPr>
                <w:rFonts w:ascii="Arial" w:hAnsi="Arial" w:cs="Arial"/>
                <w:sz w:val="16"/>
              </w:rPr>
              <w:t>KMC</w:t>
            </w:r>
          </w:p>
        </w:tc>
      </w:tr>
      <w:tr w:rsidR="00600272" w:rsidTr="00396604">
        <w:tc>
          <w:tcPr>
            <w:tcW w:w="662" w:type="dxa"/>
          </w:tcPr>
          <w:p w:rsidR="00600272" w:rsidRDefault="00600272">
            <w:pPr>
              <w:spacing w:before="60"/>
              <w:rPr>
                <w:rFonts w:ascii="Arial" w:hAnsi="Arial" w:cs="Arial"/>
                <w:sz w:val="16"/>
              </w:rPr>
            </w:pPr>
            <w:r>
              <w:rPr>
                <w:rFonts w:ascii="Arial" w:hAnsi="Arial" w:cs="Arial"/>
                <w:sz w:val="16"/>
              </w:rPr>
              <w:t>3.0</w:t>
            </w:r>
          </w:p>
        </w:tc>
        <w:tc>
          <w:tcPr>
            <w:tcW w:w="6210" w:type="dxa"/>
          </w:tcPr>
          <w:p w:rsidR="00600272" w:rsidRDefault="00B857F6" w:rsidP="00B857F6">
            <w:pPr>
              <w:spacing w:before="60"/>
              <w:rPr>
                <w:rFonts w:ascii="Arial" w:hAnsi="Arial" w:cs="Arial"/>
                <w:sz w:val="16"/>
              </w:rPr>
            </w:pPr>
            <w:r>
              <w:rPr>
                <w:rFonts w:ascii="Arial" w:hAnsi="Arial" w:cs="Arial"/>
                <w:sz w:val="16"/>
              </w:rPr>
              <w:t xml:space="preserve">Updated to SF-42 </w:t>
            </w:r>
            <w:proofErr w:type="spellStart"/>
            <w:r>
              <w:rPr>
                <w:rFonts w:ascii="Arial" w:hAnsi="Arial" w:cs="Arial"/>
                <w:sz w:val="16"/>
              </w:rPr>
              <w:t>VCDMotPos</w:t>
            </w:r>
            <w:proofErr w:type="spellEnd"/>
            <w:r>
              <w:rPr>
                <w:rFonts w:ascii="Arial" w:hAnsi="Arial" w:cs="Arial"/>
                <w:sz w:val="16"/>
              </w:rPr>
              <w:t xml:space="preserve"> version </w:t>
            </w:r>
            <w:r w:rsidR="00600272" w:rsidRPr="00600272">
              <w:rPr>
                <w:rFonts w:ascii="Arial" w:hAnsi="Arial" w:cs="Arial"/>
                <w:sz w:val="16"/>
              </w:rPr>
              <w:t>002</w:t>
            </w:r>
          </w:p>
        </w:tc>
        <w:tc>
          <w:tcPr>
            <w:tcW w:w="1080" w:type="dxa"/>
          </w:tcPr>
          <w:p w:rsidR="00600272" w:rsidRDefault="00600272" w:rsidP="00635CD4">
            <w:pPr>
              <w:spacing w:before="60"/>
              <w:rPr>
                <w:rFonts w:ascii="Arial" w:hAnsi="Arial" w:cs="Arial"/>
                <w:sz w:val="16"/>
              </w:rPr>
            </w:pPr>
            <w:r>
              <w:rPr>
                <w:rFonts w:ascii="Arial" w:hAnsi="Arial" w:cs="Arial"/>
                <w:sz w:val="16"/>
              </w:rPr>
              <w:t>25-Aug-14</w:t>
            </w:r>
          </w:p>
        </w:tc>
        <w:tc>
          <w:tcPr>
            <w:tcW w:w="1105" w:type="dxa"/>
          </w:tcPr>
          <w:p w:rsidR="00600272" w:rsidRDefault="00600272">
            <w:pPr>
              <w:spacing w:before="60"/>
              <w:rPr>
                <w:rFonts w:ascii="Arial" w:hAnsi="Arial" w:cs="Arial"/>
                <w:sz w:val="16"/>
              </w:rPr>
            </w:pPr>
            <w:r>
              <w:rPr>
                <w:rFonts w:ascii="Arial" w:hAnsi="Arial" w:cs="Arial"/>
                <w:sz w:val="16"/>
              </w:rPr>
              <w:t>SB</w:t>
            </w:r>
          </w:p>
        </w:tc>
      </w:tr>
      <w:tr w:rsidR="00FC1B3D" w:rsidTr="00396604">
        <w:tc>
          <w:tcPr>
            <w:tcW w:w="662" w:type="dxa"/>
          </w:tcPr>
          <w:p w:rsidR="00FC1B3D" w:rsidRDefault="00FC1B3D">
            <w:pPr>
              <w:spacing w:before="60"/>
              <w:rPr>
                <w:rFonts w:ascii="Arial" w:hAnsi="Arial" w:cs="Arial"/>
                <w:sz w:val="16"/>
              </w:rPr>
            </w:pPr>
            <w:r w:rsidRPr="00FC1B3D">
              <w:rPr>
                <w:rFonts w:ascii="Arial" w:hAnsi="Arial" w:cs="Arial"/>
                <w:sz w:val="16"/>
              </w:rPr>
              <w:t>4.0</w:t>
            </w:r>
          </w:p>
        </w:tc>
        <w:tc>
          <w:tcPr>
            <w:tcW w:w="6210" w:type="dxa"/>
          </w:tcPr>
          <w:p w:rsidR="00FC1B3D" w:rsidRDefault="00FC1B3D" w:rsidP="00B857F6">
            <w:pPr>
              <w:spacing w:before="60"/>
              <w:rPr>
                <w:rFonts w:ascii="Arial" w:hAnsi="Arial" w:cs="Arial"/>
                <w:sz w:val="16"/>
              </w:rPr>
            </w:pPr>
            <w:r w:rsidRPr="00FC1B3D">
              <w:rPr>
                <w:rFonts w:ascii="Arial" w:hAnsi="Arial" w:cs="Arial"/>
                <w:sz w:val="16"/>
              </w:rPr>
              <w:t>Unit Test Findings Resolved</w:t>
            </w:r>
          </w:p>
        </w:tc>
        <w:tc>
          <w:tcPr>
            <w:tcW w:w="1080" w:type="dxa"/>
          </w:tcPr>
          <w:p w:rsidR="00FC1B3D" w:rsidRDefault="00FC1B3D" w:rsidP="00635CD4">
            <w:pPr>
              <w:spacing w:before="60"/>
              <w:rPr>
                <w:rFonts w:ascii="Arial" w:hAnsi="Arial" w:cs="Arial"/>
                <w:sz w:val="16"/>
              </w:rPr>
            </w:pPr>
            <w:r w:rsidRPr="00FC1B3D">
              <w:rPr>
                <w:rFonts w:ascii="Arial" w:hAnsi="Arial" w:cs="Arial"/>
                <w:sz w:val="16"/>
              </w:rPr>
              <w:t>4-Sep-14</w:t>
            </w:r>
          </w:p>
        </w:tc>
        <w:tc>
          <w:tcPr>
            <w:tcW w:w="1105" w:type="dxa"/>
          </w:tcPr>
          <w:p w:rsidR="00FC1B3D" w:rsidRDefault="00FC1B3D">
            <w:pPr>
              <w:spacing w:before="60"/>
              <w:rPr>
                <w:rFonts w:ascii="Arial" w:hAnsi="Arial" w:cs="Arial"/>
                <w:sz w:val="16"/>
              </w:rPr>
            </w:pPr>
            <w:r w:rsidRPr="00FC1B3D">
              <w:rPr>
                <w:rFonts w:ascii="Arial" w:hAnsi="Arial" w:cs="Arial"/>
                <w:sz w:val="16"/>
              </w:rPr>
              <w:t>KPIT</w:t>
            </w:r>
            <w:r>
              <w:rPr>
                <w:rFonts w:ascii="Arial" w:hAnsi="Arial" w:cs="Arial"/>
                <w:sz w:val="16"/>
              </w:rPr>
              <w:t>, SB</w:t>
            </w:r>
          </w:p>
        </w:tc>
      </w:tr>
      <w:tr w:rsidR="0073265D" w:rsidTr="00396604">
        <w:tc>
          <w:tcPr>
            <w:tcW w:w="662" w:type="dxa"/>
          </w:tcPr>
          <w:p w:rsidR="0073265D" w:rsidRPr="00FC1B3D" w:rsidRDefault="0073265D">
            <w:pPr>
              <w:spacing w:before="60"/>
              <w:rPr>
                <w:rFonts w:ascii="Arial" w:hAnsi="Arial" w:cs="Arial"/>
                <w:sz w:val="16"/>
              </w:rPr>
            </w:pPr>
            <w:r>
              <w:rPr>
                <w:rFonts w:ascii="Arial" w:hAnsi="Arial" w:cs="Arial"/>
                <w:sz w:val="16"/>
              </w:rPr>
              <w:t>5.0</w:t>
            </w:r>
          </w:p>
        </w:tc>
        <w:tc>
          <w:tcPr>
            <w:tcW w:w="6210" w:type="dxa"/>
          </w:tcPr>
          <w:p w:rsidR="0073265D" w:rsidRPr="00FC1B3D" w:rsidRDefault="0073265D" w:rsidP="00B857F6">
            <w:pPr>
              <w:spacing w:before="60"/>
              <w:rPr>
                <w:rFonts w:ascii="Arial" w:hAnsi="Arial" w:cs="Arial"/>
                <w:sz w:val="16"/>
              </w:rPr>
            </w:pPr>
            <w:r>
              <w:rPr>
                <w:rFonts w:ascii="Arial" w:hAnsi="Arial" w:cs="Arial"/>
                <w:sz w:val="16"/>
              </w:rPr>
              <w:t xml:space="preserve">Updated to SF-42 </w:t>
            </w:r>
            <w:proofErr w:type="spellStart"/>
            <w:r>
              <w:rPr>
                <w:rFonts w:ascii="Arial" w:hAnsi="Arial" w:cs="Arial"/>
                <w:sz w:val="16"/>
              </w:rPr>
              <w:t>VCDMotPos</w:t>
            </w:r>
            <w:proofErr w:type="spellEnd"/>
            <w:r>
              <w:rPr>
                <w:rFonts w:ascii="Arial" w:hAnsi="Arial" w:cs="Arial"/>
                <w:sz w:val="16"/>
              </w:rPr>
              <w:t xml:space="preserve"> version 3</w:t>
            </w:r>
          </w:p>
        </w:tc>
        <w:tc>
          <w:tcPr>
            <w:tcW w:w="1080" w:type="dxa"/>
          </w:tcPr>
          <w:p w:rsidR="0073265D" w:rsidRPr="00FC1B3D" w:rsidRDefault="0073265D" w:rsidP="00635CD4">
            <w:pPr>
              <w:spacing w:before="60"/>
              <w:rPr>
                <w:rFonts w:ascii="Arial" w:hAnsi="Arial" w:cs="Arial"/>
                <w:sz w:val="16"/>
              </w:rPr>
            </w:pPr>
            <w:r>
              <w:rPr>
                <w:rFonts w:ascii="Arial" w:hAnsi="Arial" w:cs="Arial"/>
                <w:sz w:val="16"/>
              </w:rPr>
              <w:t>31-Oct-14</w:t>
            </w:r>
          </w:p>
        </w:tc>
        <w:tc>
          <w:tcPr>
            <w:tcW w:w="1105" w:type="dxa"/>
          </w:tcPr>
          <w:p w:rsidR="0073265D" w:rsidRPr="00FC1B3D" w:rsidRDefault="0073265D">
            <w:pPr>
              <w:spacing w:before="60"/>
              <w:rPr>
                <w:rFonts w:ascii="Arial" w:hAnsi="Arial" w:cs="Arial"/>
                <w:sz w:val="16"/>
              </w:rPr>
            </w:pPr>
            <w:r>
              <w:rPr>
                <w:rFonts w:ascii="Arial" w:hAnsi="Arial" w:cs="Arial"/>
                <w:sz w:val="16"/>
              </w:rPr>
              <w:t>SB</w:t>
            </w:r>
          </w:p>
        </w:tc>
      </w:tr>
      <w:tr w:rsidR="00677DF8" w:rsidTr="00396604">
        <w:tc>
          <w:tcPr>
            <w:tcW w:w="662" w:type="dxa"/>
          </w:tcPr>
          <w:p w:rsidR="00677DF8" w:rsidRDefault="00677DF8">
            <w:pPr>
              <w:spacing w:before="60"/>
              <w:rPr>
                <w:rFonts w:ascii="Arial" w:hAnsi="Arial" w:cs="Arial"/>
                <w:sz w:val="16"/>
              </w:rPr>
            </w:pPr>
            <w:r>
              <w:rPr>
                <w:rFonts w:ascii="Arial" w:hAnsi="Arial" w:cs="Arial"/>
                <w:sz w:val="16"/>
              </w:rPr>
              <w:t>6.0</w:t>
            </w:r>
          </w:p>
        </w:tc>
        <w:tc>
          <w:tcPr>
            <w:tcW w:w="6210" w:type="dxa"/>
          </w:tcPr>
          <w:p w:rsidR="00677DF8" w:rsidRDefault="00677DF8" w:rsidP="00B857F6">
            <w:pPr>
              <w:spacing w:before="60"/>
              <w:rPr>
                <w:rFonts w:ascii="Arial" w:hAnsi="Arial" w:cs="Arial"/>
                <w:sz w:val="16"/>
              </w:rPr>
            </w:pPr>
            <w:r>
              <w:rPr>
                <w:rFonts w:ascii="Arial" w:hAnsi="Arial" w:cs="Arial"/>
                <w:sz w:val="16"/>
              </w:rPr>
              <w:t xml:space="preserve">Updated to SF-42 </w:t>
            </w:r>
            <w:proofErr w:type="spellStart"/>
            <w:r>
              <w:rPr>
                <w:rFonts w:ascii="Arial" w:hAnsi="Arial" w:cs="Arial"/>
                <w:sz w:val="16"/>
              </w:rPr>
              <w:t>VCDMotPos</w:t>
            </w:r>
            <w:proofErr w:type="spellEnd"/>
            <w:r>
              <w:rPr>
                <w:rFonts w:ascii="Arial" w:hAnsi="Arial" w:cs="Arial"/>
                <w:sz w:val="16"/>
              </w:rPr>
              <w:t xml:space="preserve"> v004</w:t>
            </w:r>
          </w:p>
        </w:tc>
        <w:tc>
          <w:tcPr>
            <w:tcW w:w="1080" w:type="dxa"/>
          </w:tcPr>
          <w:p w:rsidR="00677DF8" w:rsidRDefault="00677DF8" w:rsidP="00635CD4">
            <w:pPr>
              <w:spacing w:before="60"/>
              <w:rPr>
                <w:rFonts w:ascii="Arial" w:hAnsi="Arial" w:cs="Arial"/>
                <w:sz w:val="16"/>
              </w:rPr>
            </w:pPr>
            <w:r>
              <w:rPr>
                <w:rFonts w:ascii="Arial" w:hAnsi="Arial" w:cs="Arial"/>
                <w:sz w:val="16"/>
              </w:rPr>
              <w:t>16-Jan-15</w:t>
            </w:r>
          </w:p>
        </w:tc>
        <w:tc>
          <w:tcPr>
            <w:tcW w:w="1105" w:type="dxa"/>
          </w:tcPr>
          <w:p w:rsidR="00677DF8" w:rsidRDefault="00677DF8">
            <w:pPr>
              <w:spacing w:before="60"/>
              <w:rPr>
                <w:rFonts w:ascii="Arial" w:hAnsi="Arial" w:cs="Arial"/>
                <w:sz w:val="16"/>
              </w:rPr>
            </w:pPr>
            <w:r>
              <w:rPr>
                <w:rFonts w:ascii="Arial" w:hAnsi="Arial" w:cs="Arial"/>
                <w:sz w:val="16"/>
              </w:rPr>
              <w:t>SB</w:t>
            </w:r>
          </w:p>
        </w:tc>
      </w:tr>
      <w:tr w:rsidR="006237DA" w:rsidTr="00396604">
        <w:tc>
          <w:tcPr>
            <w:tcW w:w="662" w:type="dxa"/>
          </w:tcPr>
          <w:p w:rsidR="006237DA" w:rsidRDefault="006237DA">
            <w:pPr>
              <w:spacing w:before="60"/>
              <w:rPr>
                <w:rFonts w:ascii="Arial" w:hAnsi="Arial" w:cs="Arial"/>
                <w:sz w:val="16"/>
              </w:rPr>
            </w:pPr>
            <w:r>
              <w:rPr>
                <w:rFonts w:ascii="Arial" w:hAnsi="Arial" w:cs="Arial"/>
                <w:sz w:val="16"/>
              </w:rPr>
              <w:t>7.0</w:t>
            </w:r>
          </w:p>
        </w:tc>
        <w:tc>
          <w:tcPr>
            <w:tcW w:w="6210" w:type="dxa"/>
          </w:tcPr>
          <w:p w:rsidR="006237DA" w:rsidRDefault="006237DA" w:rsidP="006237DA">
            <w:pPr>
              <w:spacing w:before="60"/>
              <w:rPr>
                <w:rFonts w:ascii="Arial" w:hAnsi="Arial" w:cs="Arial"/>
                <w:sz w:val="16"/>
              </w:rPr>
            </w:pPr>
            <w:r>
              <w:rPr>
                <w:rFonts w:ascii="Arial" w:hAnsi="Arial" w:cs="Arial"/>
                <w:sz w:val="16"/>
              </w:rPr>
              <w:t xml:space="preserve">Updated to SF-42 </w:t>
            </w:r>
            <w:proofErr w:type="spellStart"/>
            <w:r>
              <w:rPr>
                <w:rFonts w:ascii="Arial" w:hAnsi="Arial" w:cs="Arial"/>
                <w:sz w:val="16"/>
              </w:rPr>
              <w:t>VCDMotPos</w:t>
            </w:r>
            <w:proofErr w:type="spellEnd"/>
            <w:r>
              <w:rPr>
                <w:rFonts w:ascii="Arial" w:hAnsi="Arial" w:cs="Arial"/>
                <w:sz w:val="16"/>
              </w:rPr>
              <w:t xml:space="preserve"> rev 005</w:t>
            </w:r>
          </w:p>
        </w:tc>
        <w:tc>
          <w:tcPr>
            <w:tcW w:w="1080" w:type="dxa"/>
          </w:tcPr>
          <w:p w:rsidR="006237DA" w:rsidRDefault="006237DA" w:rsidP="00635CD4">
            <w:pPr>
              <w:spacing w:before="60"/>
              <w:rPr>
                <w:rFonts w:ascii="Arial" w:hAnsi="Arial" w:cs="Arial"/>
                <w:sz w:val="16"/>
              </w:rPr>
            </w:pPr>
            <w:r>
              <w:rPr>
                <w:rFonts w:ascii="Arial" w:hAnsi="Arial" w:cs="Arial"/>
                <w:sz w:val="16"/>
              </w:rPr>
              <w:t>02-Feb-15</w:t>
            </w:r>
          </w:p>
        </w:tc>
        <w:tc>
          <w:tcPr>
            <w:tcW w:w="1105" w:type="dxa"/>
          </w:tcPr>
          <w:p w:rsidR="006237DA" w:rsidRDefault="006237DA">
            <w:pPr>
              <w:spacing w:before="60"/>
              <w:rPr>
                <w:rFonts w:ascii="Arial" w:hAnsi="Arial" w:cs="Arial"/>
                <w:sz w:val="16"/>
              </w:rPr>
            </w:pPr>
            <w:r>
              <w:rPr>
                <w:rFonts w:ascii="Arial" w:hAnsi="Arial" w:cs="Arial"/>
                <w:sz w:val="16"/>
              </w:rPr>
              <w:t>SB</w:t>
            </w:r>
          </w:p>
        </w:tc>
      </w:tr>
      <w:tr w:rsidR="00AE61D7" w:rsidTr="00396604">
        <w:trPr>
          <w:ins w:id="84" w:author="Windows User" w:date="2015-03-27T12:32:00Z"/>
        </w:trPr>
        <w:tc>
          <w:tcPr>
            <w:tcW w:w="662" w:type="dxa"/>
          </w:tcPr>
          <w:p w:rsidR="00AE61D7" w:rsidRDefault="00AE61D7">
            <w:pPr>
              <w:spacing w:before="60"/>
              <w:rPr>
                <w:ins w:id="85" w:author="Windows User" w:date="2015-03-27T12:32:00Z"/>
                <w:rFonts w:ascii="Arial" w:hAnsi="Arial" w:cs="Arial"/>
                <w:sz w:val="16"/>
              </w:rPr>
            </w:pPr>
            <w:ins w:id="86" w:author="Windows User" w:date="2015-03-27T12:32:00Z">
              <w:r>
                <w:rPr>
                  <w:rFonts w:ascii="Arial" w:hAnsi="Arial" w:cs="Arial"/>
                  <w:sz w:val="16"/>
                </w:rPr>
                <w:t>8.0</w:t>
              </w:r>
            </w:ins>
          </w:p>
        </w:tc>
        <w:tc>
          <w:tcPr>
            <w:tcW w:w="6210" w:type="dxa"/>
          </w:tcPr>
          <w:p w:rsidR="00AE61D7" w:rsidRDefault="00AE61D7" w:rsidP="006237DA">
            <w:pPr>
              <w:spacing w:before="60"/>
              <w:rPr>
                <w:ins w:id="87" w:author="Windows User" w:date="2015-03-27T12:32:00Z"/>
                <w:rFonts w:ascii="Arial" w:hAnsi="Arial" w:cs="Arial"/>
                <w:sz w:val="16"/>
              </w:rPr>
            </w:pPr>
            <w:ins w:id="88" w:author="Windows User" w:date="2015-03-27T12:32:00Z">
              <w:r>
                <w:rPr>
                  <w:rFonts w:ascii="Arial" w:hAnsi="Arial" w:cs="Arial"/>
                  <w:sz w:val="16"/>
                </w:rPr>
                <w:t xml:space="preserve">Added </w:t>
              </w:r>
              <w:proofErr w:type="spellStart"/>
              <w:r>
                <w:rPr>
                  <w:rFonts w:ascii="Arial" w:hAnsi="Arial" w:cs="Arial"/>
                  <w:sz w:val="16"/>
                </w:rPr>
                <w:t>SCom</w:t>
              </w:r>
              <w:proofErr w:type="spellEnd"/>
              <w:r>
                <w:rPr>
                  <w:rFonts w:ascii="Arial" w:hAnsi="Arial" w:cs="Arial"/>
                  <w:sz w:val="16"/>
                </w:rPr>
                <w:t xml:space="preserve"> </w:t>
              </w:r>
            </w:ins>
            <w:ins w:id="89" w:author="Windows User" w:date="2015-03-27T12:33:00Z">
              <w:r>
                <w:rPr>
                  <w:rFonts w:ascii="Arial" w:hAnsi="Arial" w:cs="Arial"/>
                  <w:sz w:val="16"/>
                </w:rPr>
                <w:t>function for force center position</w:t>
              </w:r>
            </w:ins>
          </w:p>
        </w:tc>
        <w:tc>
          <w:tcPr>
            <w:tcW w:w="1080" w:type="dxa"/>
          </w:tcPr>
          <w:p w:rsidR="00AE61D7" w:rsidRDefault="00AE61D7" w:rsidP="00635CD4">
            <w:pPr>
              <w:spacing w:before="60"/>
              <w:rPr>
                <w:ins w:id="90" w:author="Windows User" w:date="2015-03-27T12:32:00Z"/>
                <w:rFonts w:ascii="Arial" w:hAnsi="Arial" w:cs="Arial"/>
                <w:sz w:val="16"/>
              </w:rPr>
            </w:pPr>
            <w:ins w:id="91" w:author="Windows User" w:date="2015-03-27T12:33:00Z">
              <w:r>
                <w:rPr>
                  <w:rFonts w:ascii="Arial" w:hAnsi="Arial" w:cs="Arial"/>
                  <w:sz w:val="16"/>
                </w:rPr>
                <w:t>27-Feb-15</w:t>
              </w:r>
            </w:ins>
          </w:p>
        </w:tc>
        <w:tc>
          <w:tcPr>
            <w:tcW w:w="1105" w:type="dxa"/>
          </w:tcPr>
          <w:p w:rsidR="00AE61D7" w:rsidRDefault="00AE61D7">
            <w:pPr>
              <w:spacing w:before="60"/>
              <w:rPr>
                <w:ins w:id="92" w:author="Windows User" w:date="2015-03-27T12:32:00Z"/>
                <w:rFonts w:ascii="Arial" w:hAnsi="Arial" w:cs="Arial"/>
                <w:sz w:val="16"/>
              </w:rPr>
            </w:pPr>
            <w:ins w:id="93" w:author="Windows User" w:date="2015-03-27T12:33:00Z">
              <w:r>
                <w:rPr>
                  <w:rFonts w:ascii="Arial" w:hAnsi="Arial" w:cs="Arial"/>
                  <w:sz w:val="16"/>
                </w:rPr>
                <w:t>JWJ</w:t>
              </w:r>
            </w:ins>
          </w:p>
        </w:tc>
      </w:tr>
    </w:tbl>
    <w:p w:rsidR="00107819" w:rsidRDefault="00107819"/>
    <w:sectPr w:rsidR="00107819" w:rsidSect="00937013">
      <w:headerReference w:type="default" r:id="rId28"/>
      <w:footerReference w:type="default" r:id="rId29"/>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10649" w:rsidRDefault="00310649">
      <w:r>
        <w:separator/>
      </w:r>
    </w:p>
  </w:endnote>
  <w:endnote w:type="continuationSeparator" w:id="0">
    <w:p w:rsidR="00310649" w:rsidRDefault="003106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5FED" w:rsidRDefault="00695FED">
    <w:pPr>
      <w:pStyle w:val="Footer"/>
    </w:pPr>
    <w:r>
      <w:rPr>
        <w:snapToGrid w:val="0"/>
      </w:rPr>
      <w:tab/>
    </w:r>
    <w:fldSimple w:instr=" DOCPROPERTY &quot;Company&quot;  \* MERGEFORMAT ">
      <w:r w:rsidRPr="009574F8">
        <w:rPr>
          <w:rFonts w:ascii="Times" w:hAnsi="Times"/>
          <w:caps/>
          <w:snapToGrid w:val="0"/>
        </w:rPr>
        <w:t>Nexteer</w:t>
      </w:r>
    </w:fldSimple>
    <w:r>
      <w:rPr>
        <w:snapToGrid w:val="0"/>
      </w:rPr>
      <w:t xml:space="preserve"> CONFIDENTIAL</w:t>
    </w:r>
    <w:r>
      <w:rPr>
        <w:snapToGrid w:val="0"/>
      </w:rPr>
      <w:tab/>
    </w:r>
    <w:r w:rsidRPr="001A574F">
      <w:rPr>
        <w:snapToGrid w:val="0"/>
        <w:sz w:val="16"/>
      </w:rPr>
      <w:t xml:space="preserve"> MDD</w:t>
    </w:r>
    <w:r>
      <w:rPr>
        <w:snapToGrid w:val="0"/>
        <w:sz w:val="16"/>
      </w:rPr>
      <w:t xml:space="preserve"> </w:t>
    </w:r>
    <w:r w:rsidRPr="001A574F">
      <w:rPr>
        <w:snapToGrid w:val="0"/>
        <w:sz w:val="16"/>
      </w:rPr>
      <w:t>T</w:t>
    </w:r>
    <w:r>
      <w:rPr>
        <w:snapToGrid w:val="0"/>
        <w:sz w:val="16"/>
      </w:rPr>
      <w:t>emplate EA3, Rev 1.1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10649" w:rsidRDefault="00310649">
      <w:r>
        <w:separator/>
      </w:r>
    </w:p>
  </w:footnote>
  <w:footnote w:type="continuationSeparator" w:id="0">
    <w:p w:rsidR="00310649" w:rsidRDefault="0031064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5FED" w:rsidRDefault="00695FED" w:rsidP="00A212AC">
    <w:pPr>
      <w:pStyle w:val="Header"/>
      <w:pBdr>
        <w:bottom w:val="single" w:sz="4" w:space="1" w:color="auto"/>
      </w:pBdr>
      <w:jc w:val="center"/>
      <w:rPr>
        <w:b/>
      </w:rPr>
    </w:pPr>
    <w:r>
      <w:rPr>
        <w:b/>
      </w:rPr>
      <w:t>SOFTWARE MODULE DESIGN SPECIFICATION</w:t>
    </w:r>
  </w:p>
  <w:tbl>
    <w:tblPr>
      <w:tblW w:w="0" w:type="auto"/>
      <w:tblInd w:w="18" w:type="dxa"/>
      <w:tblLayout w:type="fixed"/>
      <w:tblLook w:val="0000" w:firstRow="0" w:lastRow="0" w:firstColumn="0" w:lastColumn="0" w:noHBand="0" w:noVBand="0"/>
    </w:tblPr>
    <w:tblGrid>
      <w:gridCol w:w="990"/>
      <w:gridCol w:w="1530"/>
      <w:gridCol w:w="1260"/>
      <w:gridCol w:w="2610"/>
      <w:gridCol w:w="1170"/>
      <w:gridCol w:w="1350"/>
    </w:tblGrid>
    <w:tr w:rsidR="00695FED" w:rsidTr="00D81653">
      <w:trPr>
        <w:cantSplit/>
      </w:trPr>
      <w:tc>
        <w:tcPr>
          <w:tcW w:w="990" w:type="dxa"/>
        </w:tcPr>
        <w:p w:rsidR="00695FED" w:rsidRDefault="00695FED" w:rsidP="00D81653">
          <w:pPr>
            <w:pStyle w:val="Header"/>
          </w:pPr>
          <w:r>
            <w:t>Title:</w:t>
          </w:r>
        </w:p>
      </w:tc>
      <w:tc>
        <w:tcPr>
          <w:tcW w:w="5400" w:type="dxa"/>
          <w:gridSpan w:val="3"/>
          <w:vMerge w:val="restart"/>
        </w:tcPr>
        <w:p w:rsidR="00695FED" w:rsidRDefault="00695FED" w:rsidP="00D81653">
          <w:pPr>
            <w:pStyle w:val="Header"/>
            <w:tabs>
              <w:tab w:val="clear" w:pos="4320"/>
              <w:tab w:val="clear" w:pos="8640"/>
              <w:tab w:val="center" w:pos="2592"/>
            </w:tabs>
          </w:pPr>
          <w:r>
            <w:fldChar w:fldCharType="begin"/>
          </w:r>
          <w:r>
            <w:instrText xml:space="preserve"> DOCPROPERTY  Title  \* MERGEFORMAT </w:instrText>
          </w:r>
          <w:r>
            <w:fldChar w:fldCharType="end"/>
          </w:r>
          <w:fldSimple w:instr=" DOCPROPERTY  &quot;Document Title&quot;  \* MERGEFORMAT ">
            <w:r>
              <w:t>Vehicle Dynamics MDD</w:t>
            </w:r>
          </w:fldSimple>
        </w:p>
        <w:p w:rsidR="00695FED" w:rsidRDefault="00695FED" w:rsidP="00D81653">
          <w:pPr>
            <w:pStyle w:val="Header"/>
            <w:tabs>
              <w:tab w:val="clear" w:pos="4320"/>
              <w:tab w:val="clear" w:pos="8640"/>
              <w:tab w:val="center" w:pos="2592"/>
            </w:tabs>
          </w:pPr>
          <w:fldSimple w:instr=" DOCPROPERTY &quot;Product Line&quot;  \* MERGEFORMAT ">
            <w:r>
              <w:t>Gen II+ EPS EA3</w:t>
            </w:r>
          </w:fldSimple>
          <w:r>
            <w:tab/>
          </w:r>
        </w:p>
      </w:tc>
      <w:tc>
        <w:tcPr>
          <w:tcW w:w="1170" w:type="dxa"/>
        </w:tcPr>
        <w:p w:rsidR="00695FED" w:rsidRDefault="00695FED" w:rsidP="00D81653">
          <w:pPr>
            <w:pStyle w:val="Header"/>
          </w:pPr>
          <w:r>
            <w:t>Revision:</w:t>
          </w:r>
        </w:p>
      </w:tc>
      <w:tc>
        <w:tcPr>
          <w:tcW w:w="1350" w:type="dxa"/>
        </w:tcPr>
        <w:p w:rsidR="00695FED" w:rsidRDefault="00695FED" w:rsidP="0068732B">
          <w:pPr>
            <w:pStyle w:val="Header"/>
          </w:pPr>
          <w:r>
            <w:t>0</w:t>
          </w:r>
          <w:ins w:id="94" w:author="Windows User" w:date="2015-03-27T12:32:00Z">
            <w:r w:rsidR="00AE61D7">
              <w:t>8</w:t>
            </w:r>
          </w:ins>
          <w:del w:id="95" w:author="Windows User" w:date="2015-03-27T12:32:00Z">
            <w:r w:rsidDel="00AE61D7">
              <w:delText>7</w:delText>
            </w:r>
          </w:del>
          <w:r>
            <w:t>.0</w:t>
          </w:r>
        </w:p>
      </w:tc>
    </w:tr>
    <w:tr w:rsidR="00695FED" w:rsidTr="00D81653">
      <w:trPr>
        <w:cantSplit/>
      </w:trPr>
      <w:tc>
        <w:tcPr>
          <w:tcW w:w="990" w:type="dxa"/>
        </w:tcPr>
        <w:p w:rsidR="00695FED" w:rsidRDefault="00695FED" w:rsidP="00D81653">
          <w:pPr>
            <w:pStyle w:val="Header"/>
          </w:pPr>
          <w:r>
            <w:t xml:space="preserve">Product:     </w:t>
          </w:r>
        </w:p>
      </w:tc>
      <w:tc>
        <w:tcPr>
          <w:tcW w:w="5400" w:type="dxa"/>
          <w:gridSpan w:val="3"/>
          <w:vMerge/>
        </w:tcPr>
        <w:p w:rsidR="00695FED" w:rsidRDefault="00695FED" w:rsidP="00D81653">
          <w:pPr>
            <w:pStyle w:val="Header"/>
            <w:jc w:val="center"/>
          </w:pPr>
        </w:p>
      </w:tc>
      <w:tc>
        <w:tcPr>
          <w:tcW w:w="1170" w:type="dxa"/>
        </w:tcPr>
        <w:p w:rsidR="00695FED" w:rsidRDefault="00695FED" w:rsidP="00D81653">
          <w:pPr>
            <w:pStyle w:val="Header"/>
          </w:pPr>
          <w:r>
            <w:t>Rev. Date:</w:t>
          </w:r>
        </w:p>
      </w:tc>
      <w:tc>
        <w:tcPr>
          <w:tcW w:w="1350" w:type="dxa"/>
        </w:tcPr>
        <w:p w:rsidR="00695FED" w:rsidRDefault="00695FED" w:rsidP="00AE61D7">
          <w:pPr>
            <w:pStyle w:val="Header"/>
          </w:pPr>
          <w:del w:id="96" w:author="Windows User" w:date="2015-03-27T12:32:00Z">
            <w:r w:rsidDel="00AE61D7">
              <w:delText>0</w:delText>
            </w:r>
          </w:del>
          <w:r>
            <w:t>2</w:t>
          </w:r>
          <w:ins w:id="97" w:author="Windows User" w:date="2015-03-27T12:32:00Z">
            <w:r w:rsidR="00AE61D7">
              <w:t>7</w:t>
            </w:r>
          </w:ins>
          <w:r>
            <w:t>-</w:t>
          </w:r>
          <w:del w:id="98" w:author="Windows User" w:date="2015-03-27T12:32:00Z">
            <w:r w:rsidDel="00AE61D7">
              <w:delText>Feb</w:delText>
            </w:r>
          </w:del>
          <w:ins w:id="99" w:author="Windows User" w:date="2015-03-27T12:32:00Z">
            <w:r w:rsidR="00AE61D7">
              <w:t>Mar</w:t>
            </w:r>
          </w:ins>
          <w:r>
            <w:t>-15</w:t>
          </w:r>
        </w:p>
      </w:tc>
    </w:tr>
    <w:tr w:rsidR="00695FED" w:rsidTr="00D81653">
      <w:trPr>
        <w:cantSplit/>
      </w:trPr>
      <w:tc>
        <w:tcPr>
          <w:tcW w:w="990" w:type="dxa"/>
        </w:tcPr>
        <w:p w:rsidR="00695FED" w:rsidRDefault="00695FED" w:rsidP="00D81653">
          <w:pPr>
            <w:pStyle w:val="Header"/>
          </w:pPr>
          <w:r>
            <w:t>Group:</w:t>
          </w:r>
        </w:p>
      </w:tc>
      <w:tc>
        <w:tcPr>
          <w:tcW w:w="1530" w:type="dxa"/>
        </w:tcPr>
        <w:p w:rsidR="00695FED" w:rsidRDefault="00695FED" w:rsidP="00D81653">
          <w:pPr>
            <w:pStyle w:val="Header"/>
          </w:pPr>
          <w:r>
            <w:t>ESG</w:t>
          </w:r>
        </w:p>
      </w:tc>
      <w:tc>
        <w:tcPr>
          <w:tcW w:w="1260" w:type="dxa"/>
        </w:tcPr>
        <w:p w:rsidR="00695FED" w:rsidRDefault="00695FED" w:rsidP="00D81653">
          <w:pPr>
            <w:pStyle w:val="Header"/>
          </w:pPr>
          <w:r>
            <w:t>Originator:</w:t>
          </w:r>
        </w:p>
      </w:tc>
      <w:tc>
        <w:tcPr>
          <w:tcW w:w="2610" w:type="dxa"/>
        </w:tcPr>
        <w:p w:rsidR="00695FED" w:rsidRDefault="00695FED" w:rsidP="00D81653">
          <w:pPr>
            <w:pStyle w:val="Header"/>
          </w:pPr>
          <w:del w:id="100" w:author="Windows User" w:date="2015-03-27T12:32:00Z">
            <w:r w:rsidDel="00AE61D7">
              <w:delText>Spandana Balani</w:delText>
            </w:r>
          </w:del>
          <w:ins w:id="101" w:author="Windows User" w:date="2015-03-27T12:32:00Z">
            <w:r w:rsidR="00AE61D7">
              <w:t>Jared Julien</w:t>
            </w:r>
          </w:ins>
        </w:p>
      </w:tc>
      <w:tc>
        <w:tcPr>
          <w:tcW w:w="1170" w:type="dxa"/>
        </w:tcPr>
        <w:p w:rsidR="00695FED" w:rsidRDefault="00695FED" w:rsidP="00D81653">
          <w:pPr>
            <w:pStyle w:val="Header"/>
          </w:pPr>
          <w:r>
            <w:t>Page:</w:t>
          </w:r>
        </w:p>
      </w:tc>
      <w:tc>
        <w:tcPr>
          <w:tcW w:w="1350" w:type="dxa"/>
        </w:tcPr>
        <w:p w:rsidR="00695FED" w:rsidRDefault="00695FED" w:rsidP="00D81653">
          <w:pPr>
            <w:pStyle w:val="Header"/>
          </w:pPr>
          <w:r>
            <w:rPr>
              <w:rStyle w:val="PageNumber"/>
            </w:rPr>
            <w:fldChar w:fldCharType="begin"/>
          </w:r>
          <w:r>
            <w:rPr>
              <w:rStyle w:val="PageNumber"/>
            </w:rPr>
            <w:instrText xml:space="preserve"> PAGE </w:instrText>
          </w:r>
          <w:r>
            <w:rPr>
              <w:rStyle w:val="PageNumber"/>
            </w:rPr>
            <w:fldChar w:fldCharType="separate"/>
          </w:r>
          <w:r w:rsidR="00580962">
            <w:rPr>
              <w:rStyle w:val="PageNumber"/>
              <w:noProof/>
            </w:rPr>
            <w:t>23</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580962">
            <w:rPr>
              <w:rStyle w:val="PageNumber"/>
              <w:noProof/>
            </w:rPr>
            <w:t>30</w:t>
          </w:r>
          <w:r>
            <w:rPr>
              <w:rStyle w:val="PageNumber"/>
            </w:rPr>
            <w:fldChar w:fldCharType="end"/>
          </w:r>
        </w:p>
      </w:tc>
    </w:tr>
  </w:tbl>
  <w:p w:rsidR="00695FED" w:rsidRDefault="00695FED">
    <w:pPr>
      <w:pStyle w:val="Header"/>
      <w:pBdr>
        <w:top w:val="single" w:sz="4" w:space="1" w:color="auto"/>
      </w:pBdr>
      <w:rPr>
        <w:sz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lvlText w:val="%1."/>
      <w:legacy w:legacy="1" w:legacySpace="0" w:legacyIndent="0"/>
      <w:lvlJc w:val="left"/>
    </w:lvl>
    <w:lvl w:ilvl="1">
      <w:start w:val="1"/>
      <w:numFmt w:val="decimal"/>
      <w:lvlText w:val="%1.%2."/>
      <w:legacy w:legacy="1" w:legacySpace="0" w:legacyIndent="0"/>
      <w:lvlJc w:val="left"/>
    </w:lvl>
    <w:lvl w:ilvl="2">
      <w:start w:val="1"/>
      <w:numFmt w:val="decimal"/>
      <w:lvlText w:val="%1.%2.%3."/>
      <w:legacy w:legacy="1" w:legacySpace="0" w:legacyIndent="0"/>
      <w:lvlJc w:val="left"/>
    </w:lvl>
    <w:lvl w:ilvl="3">
      <w:start w:val="1"/>
      <w:numFmt w:val="decimal"/>
      <w:lvlText w:val="%1.%2.%3.%4."/>
      <w:legacy w:legacy="1" w:legacySpace="0" w:legacyIndent="0"/>
      <w:lvlJc w:val="left"/>
      <w:pPr>
        <w:ind w:left="432"/>
      </w:pPr>
    </w:lvl>
    <w:lvl w:ilvl="4">
      <w:start w:val="1"/>
      <w:numFmt w:val="decimal"/>
      <w:lvlText w:val="%1.%2.%3.%4.%5."/>
      <w:legacy w:legacy="1" w:legacySpace="0" w:legacyIndent="0"/>
      <w:lvlJc w:val="left"/>
      <w:pPr>
        <w:ind w:left="432"/>
      </w:pPr>
    </w:lvl>
    <w:lvl w:ilvl="5">
      <w:start w:val="1"/>
      <w:numFmt w:val="decimal"/>
      <w:lvlText w:val="%1.%2.%3.%4.%5.%6."/>
      <w:legacy w:legacy="1" w:legacySpace="0" w:legacyIndent="0"/>
      <w:lvlJc w:val="left"/>
      <w:pPr>
        <w:ind w:left="432"/>
      </w:pPr>
    </w:lvl>
    <w:lvl w:ilvl="6">
      <w:start w:val="1"/>
      <w:numFmt w:val="decimal"/>
      <w:lvlText w:val="%1.%2.%3.%4.%5.%6.%7."/>
      <w:legacy w:legacy="1" w:legacySpace="0" w:legacyIndent="0"/>
      <w:lvlJc w:val="left"/>
      <w:pPr>
        <w:ind w:left="864"/>
      </w:pPr>
    </w:lvl>
    <w:lvl w:ilvl="7">
      <w:start w:val="1"/>
      <w:numFmt w:val="decimal"/>
      <w:lvlText w:val="%1.%2.%3.%4.%5.%6.%7.%8."/>
      <w:legacy w:legacy="1" w:legacySpace="0" w:legacyIndent="0"/>
      <w:lvlJc w:val="left"/>
      <w:pPr>
        <w:ind w:left="864"/>
      </w:pPr>
    </w:lvl>
    <w:lvl w:ilvl="8">
      <w:start w:val="1"/>
      <w:numFmt w:val="decimal"/>
      <w:lvlText w:val="%1.%2.%3.%4.%5.%6.%7.%8.%9."/>
      <w:legacy w:legacy="1" w:legacySpace="0" w:legacyIndent="720"/>
      <w:lvlJc w:val="left"/>
      <w:pPr>
        <w:ind w:left="720" w:hanging="720"/>
      </w:pPr>
    </w:lvl>
  </w:abstractNum>
  <w:abstractNum w:abstractNumId="1">
    <w:nsid w:val="1B456ACB"/>
    <w:multiLevelType w:val="hybridMultilevel"/>
    <w:tmpl w:val="7F7637B4"/>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22281467"/>
    <w:multiLevelType w:val="hybridMultilevel"/>
    <w:tmpl w:val="D93C813E"/>
    <w:lvl w:ilvl="0" w:tplc="A47EDEA4">
      <w:start w:val="1"/>
      <w:numFmt w:val="bullet"/>
      <w:lvlText w:val=""/>
      <w:lvlJc w:val="left"/>
      <w:pPr>
        <w:tabs>
          <w:tab w:val="num" w:pos="720"/>
        </w:tabs>
        <w:ind w:left="720" w:hanging="360"/>
      </w:pPr>
      <w:rPr>
        <w:rFonts w:ascii="Wingdings" w:hAnsi="Wingdings" w:hint="default"/>
      </w:rPr>
    </w:lvl>
    <w:lvl w:ilvl="1" w:tplc="B9E299D4" w:tentative="1">
      <w:start w:val="1"/>
      <w:numFmt w:val="bullet"/>
      <w:lvlText w:val=""/>
      <w:lvlJc w:val="left"/>
      <w:pPr>
        <w:tabs>
          <w:tab w:val="num" w:pos="1440"/>
        </w:tabs>
        <w:ind w:left="1440" w:hanging="360"/>
      </w:pPr>
      <w:rPr>
        <w:rFonts w:ascii="Wingdings" w:hAnsi="Wingdings" w:hint="default"/>
      </w:rPr>
    </w:lvl>
    <w:lvl w:ilvl="2" w:tplc="E0584F1C" w:tentative="1">
      <w:start w:val="1"/>
      <w:numFmt w:val="bullet"/>
      <w:lvlText w:val=""/>
      <w:lvlJc w:val="left"/>
      <w:pPr>
        <w:tabs>
          <w:tab w:val="num" w:pos="2160"/>
        </w:tabs>
        <w:ind w:left="2160" w:hanging="360"/>
      </w:pPr>
      <w:rPr>
        <w:rFonts w:ascii="Wingdings" w:hAnsi="Wingdings" w:hint="default"/>
      </w:rPr>
    </w:lvl>
    <w:lvl w:ilvl="3" w:tplc="74321F88" w:tentative="1">
      <w:start w:val="1"/>
      <w:numFmt w:val="bullet"/>
      <w:lvlText w:val=""/>
      <w:lvlJc w:val="left"/>
      <w:pPr>
        <w:tabs>
          <w:tab w:val="num" w:pos="2880"/>
        </w:tabs>
        <w:ind w:left="2880" w:hanging="360"/>
      </w:pPr>
      <w:rPr>
        <w:rFonts w:ascii="Wingdings" w:hAnsi="Wingdings" w:hint="default"/>
      </w:rPr>
    </w:lvl>
    <w:lvl w:ilvl="4" w:tplc="EC38E14E" w:tentative="1">
      <w:start w:val="1"/>
      <w:numFmt w:val="bullet"/>
      <w:lvlText w:val=""/>
      <w:lvlJc w:val="left"/>
      <w:pPr>
        <w:tabs>
          <w:tab w:val="num" w:pos="3600"/>
        </w:tabs>
        <w:ind w:left="3600" w:hanging="360"/>
      </w:pPr>
      <w:rPr>
        <w:rFonts w:ascii="Wingdings" w:hAnsi="Wingdings" w:hint="default"/>
      </w:rPr>
    </w:lvl>
    <w:lvl w:ilvl="5" w:tplc="E912E08A" w:tentative="1">
      <w:start w:val="1"/>
      <w:numFmt w:val="bullet"/>
      <w:lvlText w:val=""/>
      <w:lvlJc w:val="left"/>
      <w:pPr>
        <w:tabs>
          <w:tab w:val="num" w:pos="4320"/>
        </w:tabs>
        <w:ind w:left="4320" w:hanging="360"/>
      </w:pPr>
      <w:rPr>
        <w:rFonts w:ascii="Wingdings" w:hAnsi="Wingdings" w:hint="default"/>
      </w:rPr>
    </w:lvl>
    <w:lvl w:ilvl="6" w:tplc="8D44E772" w:tentative="1">
      <w:start w:val="1"/>
      <w:numFmt w:val="bullet"/>
      <w:lvlText w:val=""/>
      <w:lvlJc w:val="left"/>
      <w:pPr>
        <w:tabs>
          <w:tab w:val="num" w:pos="5040"/>
        </w:tabs>
        <w:ind w:left="5040" w:hanging="360"/>
      </w:pPr>
      <w:rPr>
        <w:rFonts w:ascii="Wingdings" w:hAnsi="Wingdings" w:hint="default"/>
      </w:rPr>
    </w:lvl>
    <w:lvl w:ilvl="7" w:tplc="A1B4121A" w:tentative="1">
      <w:start w:val="1"/>
      <w:numFmt w:val="bullet"/>
      <w:lvlText w:val=""/>
      <w:lvlJc w:val="left"/>
      <w:pPr>
        <w:tabs>
          <w:tab w:val="num" w:pos="5760"/>
        </w:tabs>
        <w:ind w:left="5760" w:hanging="360"/>
      </w:pPr>
      <w:rPr>
        <w:rFonts w:ascii="Wingdings" w:hAnsi="Wingdings" w:hint="default"/>
      </w:rPr>
    </w:lvl>
    <w:lvl w:ilvl="8" w:tplc="E2A2F282" w:tentative="1">
      <w:start w:val="1"/>
      <w:numFmt w:val="bullet"/>
      <w:lvlText w:val=""/>
      <w:lvlJc w:val="left"/>
      <w:pPr>
        <w:tabs>
          <w:tab w:val="num" w:pos="6480"/>
        </w:tabs>
        <w:ind w:left="6480" w:hanging="360"/>
      </w:pPr>
      <w:rPr>
        <w:rFonts w:ascii="Wingdings" w:hAnsi="Wingdings" w:hint="default"/>
      </w:rPr>
    </w:lvl>
  </w:abstractNum>
  <w:abstractNum w:abstractNumId="3">
    <w:nsid w:val="22D91408"/>
    <w:multiLevelType w:val="hybridMultilevel"/>
    <w:tmpl w:val="623AA95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28F33946"/>
    <w:multiLevelType w:val="hybridMultilevel"/>
    <w:tmpl w:val="DA1869F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35F12239"/>
    <w:multiLevelType w:val="hybridMultilevel"/>
    <w:tmpl w:val="19B6B95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40DF6B9B"/>
    <w:multiLevelType w:val="singleLevel"/>
    <w:tmpl w:val="C08E9B58"/>
    <w:lvl w:ilvl="0">
      <w:start w:val="1"/>
      <w:numFmt w:val="decimal"/>
      <w:lvlText w:val="%1)"/>
      <w:lvlJc w:val="left"/>
      <w:pPr>
        <w:tabs>
          <w:tab w:val="num" w:pos="1080"/>
        </w:tabs>
        <w:ind w:left="1080" w:hanging="360"/>
      </w:pPr>
      <w:rPr>
        <w:rFonts w:hint="default"/>
      </w:rPr>
    </w:lvl>
  </w:abstractNum>
  <w:abstractNum w:abstractNumId="7">
    <w:nsid w:val="4FBF1080"/>
    <w:multiLevelType w:val="hybridMultilevel"/>
    <w:tmpl w:val="19B6B95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58521A26"/>
    <w:multiLevelType w:val="hybridMultilevel"/>
    <w:tmpl w:val="A4C2452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75713D2B"/>
    <w:multiLevelType w:val="singleLevel"/>
    <w:tmpl w:val="CB564B30"/>
    <w:lvl w:ilvl="0">
      <w:start w:val="1"/>
      <w:numFmt w:val="decimal"/>
      <w:lvlText w:val="(%1)"/>
      <w:lvlJc w:val="left"/>
      <w:pPr>
        <w:tabs>
          <w:tab w:val="num" w:pos="1080"/>
        </w:tabs>
        <w:ind w:left="1080" w:hanging="360"/>
      </w:pPr>
      <w:rPr>
        <w:rFonts w:hint="default"/>
      </w:rPr>
    </w:lvl>
  </w:abstractNum>
  <w:abstractNum w:abstractNumId="10">
    <w:nsid w:val="7D975107"/>
    <w:multiLevelType w:val="multilevel"/>
    <w:tmpl w:val="04090025"/>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abstractNumId w:val="10"/>
  </w:num>
  <w:num w:numId="2">
    <w:abstractNumId w:val="9"/>
  </w:num>
  <w:num w:numId="3">
    <w:abstractNumId w:val="6"/>
  </w:num>
  <w:num w:numId="4">
    <w:abstractNumId w:val="0"/>
  </w:num>
  <w:num w:numId="5">
    <w:abstractNumId w:val="5"/>
  </w:num>
  <w:num w:numId="6">
    <w:abstractNumId w:val="1"/>
  </w:num>
  <w:num w:numId="7">
    <w:abstractNumId w:val="3"/>
  </w:num>
  <w:num w:numId="8">
    <w:abstractNumId w:val="4"/>
  </w:num>
  <w:num w:numId="9">
    <w:abstractNumId w:val="8"/>
  </w:num>
  <w:num w:numId="10">
    <w:abstractNumId w:val="7"/>
  </w:num>
  <w:num w:numId="11">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omal Sharma">
    <w15:presenceInfo w15:providerId="AD" w15:userId="S-1-5-21-117609710-1229272821-682003330-10591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attachedTemplate r:id="rId1"/>
  <w:trackRevisions/>
  <w:doNotTrackFormatting/>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3805"/>
    <w:rsid w:val="0000485B"/>
    <w:rsid w:val="00011606"/>
    <w:rsid w:val="00016BA8"/>
    <w:rsid w:val="0003453F"/>
    <w:rsid w:val="00036ECA"/>
    <w:rsid w:val="000379BF"/>
    <w:rsid w:val="0004037D"/>
    <w:rsid w:val="00041BEC"/>
    <w:rsid w:val="000429FC"/>
    <w:rsid w:val="00053758"/>
    <w:rsid w:val="0005486A"/>
    <w:rsid w:val="00054A18"/>
    <w:rsid w:val="0005789F"/>
    <w:rsid w:val="00061D23"/>
    <w:rsid w:val="00065438"/>
    <w:rsid w:val="00067772"/>
    <w:rsid w:val="0007145A"/>
    <w:rsid w:val="00075B68"/>
    <w:rsid w:val="00083024"/>
    <w:rsid w:val="00092B26"/>
    <w:rsid w:val="00094882"/>
    <w:rsid w:val="000954CD"/>
    <w:rsid w:val="000A0057"/>
    <w:rsid w:val="000A054F"/>
    <w:rsid w:val="000A0F89"/>
    <w:rsid w:val="000B18B8"/>
    <w:rsid w:val="000B334F"/>
    <w:rsid w:val="000C7FDD"/>
    <w:rsid w:val="000D748E"/>
    <w:rsid w:val="000E3E09"/>
    <w:rsid w:val="000E44F8"/>
    <w:rsid w:val="000E6A08"/>
    <w:rsid w:val="000F3B7A"/>
    <w:rsid w:val="000F6B5B"/>
    <w:rsid w:val="00102DBE"/>
    <w:rsid w:val="001055CF"/>
    <w:rsid w:val="00107819"/>
    <w:rsid w:val="001145EC"/>
    <w:rsid w:val="001267C6"/>
    <w:rsid w:val="0013504B"/>
    <w:rsid w:val="001357FD"/>
    <w:rsid w:val="001440B3"/>
    <w:rsid w:val="001537D5"/>
    <w:rsid w:val="001628FA"/>
    <w:rsid w:val="00182CD3"/>
    <w:rsid w:val="00183A7F"/>
    <w:rsid w:val="001842D8"/>
    <w:rsid w:val="00192773"/>
    <w:rsid w:val="00197EE3"/>
    <w:rsid w:val="001A1D90"/>
    <w:rsid w:val="001A3828"/>
    <w:rsid w:val="001A574F"/>
    <w:rsid w:val="001B2A3C"/>
    <w:rsid w:val="001B60DF"/>
    <w:rsid w:val="001C7C4E"/>
    <w:rsid w:val="001D03D3"/>
    <w:rsid w:val="001D4168"/>
    <w:rsid w:val="001E0104"/>
    <w:rsid w:val="001E2614"/>
    <w:rsid w:val="001E30AF"/>
    <w:rsid w:val="001F09B2"/>
    <w:rsid w:val="00205FF3"/>
    <w:rsid w:val="0020722A"/>
    <w:rsid w:val="00217476"/>
    <w:rsid w:val="00225649"/>
    <w:rsid w:val="00232B8C"/>
    <w:rsid w:val="002414DE"/>
    <w:rsid w:val="002419B3"/>
    <w:rsid w:val="00250C23"/>
    <w:rsid w:val="00251AC0"/>
    <w:rsid w:val="00254D3C"/>
    <w:rsid w:val="0025527F"/>
    <w:rsid w:val="002564BC"/>
    <w:rsid w:val="00256A7F"/>
    <w:rsid w:val="002615BC"/>
    <w:rsid w:val="00265D42"/>
    <w:rsid w:val="00266A65"/>
    <w:rsid w:val="00273C00"/>
    <w:rsid w:val="002748A2"/>
    <w:rsid w:val="0027680F"/>
    <w:rsid w:val="00290A65"/>
    <w:rsid w:val="00295299"/>
    <w:rsid w:val="002A33AB"/>
    <w:rsid w:val="002B1E44"/>
    <w:rsid w:val="002B4EF6"/>
    <w:rsid w:val="002C03D8"/>
    <w:rsid w:val="002C4468"/>
    <w:rsid w:val="002D79EF"/>
    <w:rsid w:val="002F0A38"/>
    <w:rsid w:val="002F3C93"/>
    <w:rsid w:val="00302D0F"/>
    <w:rsid w:val="00303A4D"/>
    <w:rsid w:val="00307DC2"/>
    <w:rsid w:val="00310649"/>
    <w:rsid w:val="00315335"/>
    <w:rsid w:val="0032061F"/>
    <w:rsid w:val="00325C62"/>
    <w:rsid w:val="00344E87"/>
    <w:rsid w:val="00351CED"/>
    <w:rsid w:val="00361038"/>
    <w:rsid w:val="00361AF2"/>
    <w:rsid w:val="00366053"/>
    <w:rsid w:val="00372877"/>
    <w:rsid w:val="00375BDD"/>
    <w:rsid w:val="0037677D"/>
    <w:rsid w:val="00380A47"/>
    <w:rsid w:val="00383F43"/>
    <w:rsid w:val="00386C8D"/>
    <w:rsid w:val="0039160F"/>
    <w:rsid w:val="00391AFE"/>
    <w:rsid w:val="00396604"/>
    <w:rsid w:val="003A3A1D"/>
    <w:rsid w:val="003B3FBC"/>
    <w:rsid w:val="003B7645"/>
    <w:rsid w:val="003C00B4"/>
    <w:rsid w:val="003C00F1"/>
    <w:rsid w:val="003C13D1"/>
    <w:rsid w:val="003C4D3F"/>
    <w:rsid w:val="003C50D1"/>
    <w:rsid w:val="003D198B"/>
    <w:rsid w:val="003D2420"/>
    <w:rsid w:val="003E7069"/>
    <w:rsid w:val="003F6C82"/>
    <w:rsid w:val="004112CB"/>
    <w:rsid w:val="00413BE7"/>
    <w:rsid w:val="004164A2"/>
    <w:rsid w:val="00422FF2"/>
    <w:rsid w:val="004302D6"/>
    <w:rsid w:val="00441C50"/>
    <w:rsid w:val="004442A8"/>
    <w:rsid w:val="004507C7"/>
    <w:rsid w:val="00454B13"/>
    <w:rsid w:val="004572AF"/>
    <w:rsid w:val="00460F4A"/>
    <w:rsid w:val="00471CB4"/>
    <w:rsid w:val="0049256E"/>
    <w:rsid w:val="004A2B97"/>
    <w:rsid w:val="004A5D8E"/>
    <w:rsid w:val="004A646F"/>
    <w:rsid w:val="004A781C"/>
    <w:rsid w:val="004B0084"/>
    <w:rsid w:val="004B5090"/>
    <w:rsid w:val="004C0089"/>
    <w:rsid w:val="004F1004"/>
    <w:rsid w:val="004F11A1"/>
    <w:rsid w:val="00502A36"/>
    <w:rsid w:val="0050497B"/>
    <w:rsid w:val="00510CDB"/>
    <w:rsid w:val="005116BB"/>
    <w:rsid w:val="00514C90"/>
    <w:rsid w:val="005157E8"/>
    <w:rsid w:val="005157FC"/>
    <w:rsid w:val="00542DDB"/>
    <w:rsid w:val="00543330"/>
    <w:rsid w:val="005655E1"/>
    <w:rsid w:val="0058059E"/>
    <w:rsid w:val="00580962"/>
    <w:rsid w:val="00591292"/>
    <w:rsid w:val="00594F73"/>
    <w:rsid w:val="00597655"/>
    <w:rsid w:val="00597970"/>
    <w:rsid w:val="005B0238"/>
    <w:rsid w:val="005D0175"/>
    <w:rsid w:val="005D2114"/>
    <w:rsid w:val="005D2D78"/>
    <w:rsid w:val="005D5FE4"/>
    <w:rsid w:val="005D783D"/>
    <w:rsid w:val="005E4ABE"/>
    <w:rsid w:val="005F7903"/>
    <w:rsid w:val="005F7BD8"/>
    <w:rsid w:val="00600272"/>
    <w:rsid w:val="00602D3A"/>
    <w:rsid w:val="00610AE6"/>
    <w:rsid w:val="00612BA1"/>
    <w:rsid w:val="00616853"/>
    <w:rsid w:val="00622859"/>
    <w:rsid w:val="006237DA"/>
    <w:rsid w:val="0062596F"/>
    <w:rsid w:val="00626456"/>
    <w:rsid w:val="00632A49"/>
    <w:rsid w:val="00633BAD"/>
    <w:rsid w:val="00635CD4"/>
    <w:rsid w:val="00640CD7"/>
    <w:rsid w:val="00650632"/>
    <w:rsid w:val="00651B28"/>
    <w:rsid w:val="00651FE3"/>
    <w:rsid w:val="00655C70"/>
    <w:rsid w:val="00660603"/>
    <w:rsid w:val="006618B0"/>
    <w:rsid w:val="00666249"/>
    <w:rsid w:val="00666B83"/>
    <w:rsid w:val="00667E16"/>
    <w:rsid w:val="00674ADF"/>
    <w:rsid w:val="00677DF8"/>
    <w:rsid w:val="0068732B"/>
    <w:rsid w:val="006913FE"/>
    <w:rsid w:val="00694D85"/>
    <w:rsid w:val="00695FED"/>
    <w:rsid w:val="006970E1"/>
    <w:rsid w:val="00697D6E"/>
    <w:rsid w:val="006B3C99"/>
    <w:rsid w:val="006B49D5"/>
    <w:rsid w:val="006B79BE"/>
    <w:rsid w:val="006D20C7"/>
    <w:rsid w:val="006D2657"/>
    <w:rsid w:val="006D3003"/>
    <w:rsid w:val="006D33CC"/>
    <w:rsid w:val="006D530A"/>
    <w:rsid w:val="006E363E"/>
    <w:rsid w:val="006E3823"/>
    <w:rsid w:val="006E696D"/>
    <w:rsid w:val="006F01A3"/>
    <w:rsid w:val="006F1C5D"/>
    <w:rsid w:val="00706174"/>
    <w:rsid w:val="007062C0"/>
    <w:rsid w:val="00707351"/>
    <w:rsid w:val="0072117E"/>
    <w:rsid w:val="007220BB"/>
    <w:rsid w:val="00722B49"/>
    <w:rsid w:val="0072521B"/>
    <w:rsid w:val="0073265D"/>
    <w:rsid w:val="0074264D"/>
    <w:rsid w:val="007539AE"/>
    <w:rsid w:val="00761DE1"/>
    <w:rsid w:val="0076396B"/>
    <w:rsid w:val="00767470"/>
    <w:rsid w:val="007708C4"/>
    <w:rsid w:val="0077281A"/>
    <w:rsid w:val="00775351"/>
    <w:rsid w:val="00777159"/>
    <w:rsid w:val="007778AF"/>
    <w:rsid w:val="00797A88"/>
    <w:rsid w:val="007A1D01"/>
    <w:rsid w:val="007A38B2"/>
    <w:rsid w:val="007A69AC"/>
    <w:rsid w:val="007B5034"/>
    <w:rsid w:val="007C3E10"/>
    <w:rsid w:val="007C7928"/>
    <w:rsid w:val="007C7F73"/>
    <w:rsid w:val="007E316F"/>
    <w:rsid w:val="007F3805"/>
    <w:rsid w:val="00804D1A"/>
    <w:rsid w:val="008115E0"/>
    <w:rsid w:val="00820370"/>
    <w:rsid w:val="00821F0C"/>
    <w:rsid w:val="008242F0"/>
    <w:rsid w:val="008364C2"/>
    <w:rsid w:val="008405BC"/>
    <w:rsid w:val="00841072"/>
    <w:rsid w:val="00843873"/>
    <w:rsid w:val="00844048"/>
    <w:rsid w:val="00846EC3"/>
    <w:rsid w:val="00850544"/>
    <w:rsid w:val="008535B2"/>
    <w:rsid w:val="00854B2C"/>
    <w:rsid w:val="00860677"/>
    <w:rsid w:val="00881CA3"/>
    <w:rsid w:val="00887509"/>
    <w:rsid w:val="008A3661"/>
    <w:rsid w:val="008A3BFC"/>
    <w:rsid w:val="008B1541"/>
    <w:rsid w:val="008B3E94"/>
    <w:rsid w:val="008C23FC"/>
    <w:rsid w:val="008C35C7"/>
    <w:rsid w:val="008C4353"/>
    <w:rsid w:val="008D1296"/>
    <w:rsid w:val="008E24C4"/>
    <w:rsid w:val="008E4C4E"/>
    <w:rsid w:val="008E7AAF"/>
    <w:rsid w:val="008F4F97"/>
    <w:rsid w:val="008F6DBB"/>
    <w:rsid w:val="00900B9E"/>
    <w:rsid w:val="00926345"/>
    <w:rsid w:val="009354CD"/>
    <w:rsid w:val="00937013"/>
    <w:rsid w:val="00954C43"/>
    <w:rsid w:val="00955A75"/>
    <w:rsid w:val="00955F6A"/>
    <w:rsid w:val="00957470"/>
    <w:rsid w:val="009574F8"/>
    <w:rsid w:val="009602E2"/>
    <w:rsid w:val="00965A94"/>
    <w:rsid w:val="00980EF1"/>
    <w:rsid w:val="009817C8"/>
    <w:rsid w:val="00981FA6"/>
    <w:rsid w:val="009822C4"/>
    <w:rsid w:val="00992387"/>
    <w:rsid w:val="009933FA"/>
    <w:rsid w:val="009A4E4A"/>
    <w:rsid w:val="009B20B2"/>
    <w:rsid w:val="009C0176"/>
    <w:rsid w:val="009C2DE5"/>
    <w:rsid w:val="009D238B"/>
    <w:rsid w:val="009D3832"/>
    <w:rsid w:val="009E17A2"/>
    <w:rsid w:val="009F037A"/>
    <w:rsid w:val="009F20CC"/>
    <w:rsid w:val="009F774F"/>
    <w:rsid w:val="00A0462D"/>
    <w:rsid w:val="00A12AEC"/>
    <w:rsid w:val="00A212AC"/>
    <w:rsid w:val="00A51F95"/>
    <w:rsid w:val="00A53C19"/>
    <w:rsid w:val="00A56906"/>
    <w:rsid w:val="00A72DFC"/>
    <w:rsid w:val="00A73F2F"/>
    <w:rsid w:val="00A845FA"/>
    <w:rsid w:val="00A85968"/>
    <w:rsid w:val="00A873C0"/>
    <w:rsid w:val="00A92910"/>
    <w:rsid w:val="00A9538A"/>
    <w:rsid w:val="00A966EE"/>
    <w:rsid w:val="00A97A55"/>
    <w:rsid w:val="00AA4D51"/>
    <w:rsid w:val="00AB6643"/>
    <w:rsid w:val="00AC3075"/>
    <w:rsid w:val="00AD070D"/>
    <w:rsid w:val="00AD731B"/>
    <w:rsid w:val="00AD7D15"/>
    <w:rsid w:val="00AE61D7"/>
    <w:rsid w:val="00B13501"/>
    <w:rsid w:val="00B242B0"/>
    <w:rsid w:val="00B260E4"/>
    <w:rsid w:val="00B274B3"/>
    <w:rsid w:val="00B40CDC"/>
    <w:rsid w:val="00B4636D"/>
    <w:rsid w:val="00B51251"/>
    <w:rsid w:val="00B54697"/>
    <w:rsid w:val="00B54D6E"/>
    <w:rsid w:val="00B67A97"/>
    <w:rsid w:val="00B80637"/>
    <w:rsid w:val="00B80EDA"/>
    <w:rsid w:val="00B857F6"/>
    <w:rsid w:val="00B9636A"/>
    <w:rsid w:val="00BA5D34"/>
    <w:rsid w:val="00BB1F16"/>
    <w:rsid w:val="00BB67AF"/>
    <w:rsid w:val="00BB6D08"/>
    <w:rsid w:val="00BC25FA"/>
    <w:rsid w:val="00BC472F"/>
    <w:rsid w:val="00BC6189"/>
    <w:rsid w:val="00BD008B"/>
    <w:rsid w:val="00BD15D2"/>
    <w:rsid w:val="00BD3DFF"/>
    <w:rsid w:val="00BD776E"/>
    <w:rsid w:val="00BE34A7"/>
    <w:rsid w:val="00BF364D"/>
    <w:rsid w:val="00BF5AAC"/>
    <w:rsid w:val="00C011D8"/>
    <w:rsid w:val="00C065CE"/>
    <w:rsid w:val="00C06938"/>
    <w:rsid w:val="00C113E2"/>
    <w:rsid w:val="00C125AB"/>
    <w:rsid w:val="00C23A39"/>
    <w:rsid w:val="00C26996"/>
    <w:rsid w:val="00C303A9"/>
    <w:rsid w:val="00C35BD3"/>
    <w:rsid w:val="00C46399"/>
    <w:rsid w:val="00C50B81"/>
    <w:rsid w:val="00C72FFA"/>
    <w:rsid w:val="00C73C59"/>
    <w:rsid w:val="00C742E9"/>
    <w:rsid w:val="00CB534D"/>
    <w:rsid w:val="00CB6F5E"/>
    <w:rsid w:val="00CC6F0E"/>
    <w:rsid w:val="00CD0889"/>
    <w:rsid w:val="00CE0209"/>
    <w:rsid w:val="00D02E62"/>
    <w:rsid w:val="00D1234C"/>
    <w:rsid w:val="00D174E8"/>
    <w:rsid w:val="00D26405"/>
    <w:rsid w:val="00D377D0"/>
    <w:rsid w:val="00D47FAD"/>
    <w:rsid w:val="00D525F6"/>
    <w:rsid w:val="00D551DD"/>
    <w:rsid w:val="00D5552D"/>
    <w:rsid w:val="00D56EE7"/>
    <w:rsid w:val="00D64135"/>
    <w:rsid w:val="00D75299"/>
    <w:rsid w:val="00D77D76"/>
    <w:rsid w:val="00D81653"/>
    <w:rsid w:val="00D824DD"/>
    <w:rsid w:val="00D8418E"/>
    <w:rsid w:val="00D84898"/>
    <w:rsid w:val="00D94316"/>
    <w:rsid w:val="00D94BDD"/>
    <w:rsid w:val="00D9596E"/>
    <w:rsid w:val="00D9649C"/>
    <w:rsid w:val="00D96EDC"/>
    <w:rsid w:val="00DA5963"/>
    <w:rsid w:val="00DA7723"/>
    <w:rsid w:val="00DB3F2E"/>
    <w:rsid w:val="00DB550F"/>
    <w:rsid w:val="00DC3DFE"/>
    <w:rsid w:val="00DC7E08"/>
    <w:rsid w:val="00DD6D2F"/>
    <w:rsid w:val="00DE4889"/>
    <w:rsid w:val="00DE49DE"/>
    <w:rsid w:val="00DE5432"/>
    <w:rsid w:val="00E0590E"/>
    <w:rsid w:val="00E1221A"/>
    <w:rsid w:val="00E12532"/>
    <w:rsid w:val="00E16B27"/>
    <w:rsid w:val="00E21FFA"/>
    <w:rsid w:val="00E32DD9"/>
    <w:rsid w:val="00E37060"/>
    <w:rsid w:val="00E415D8"/>
    <w:rsid w:val="00E4251A"/>
    <w:rsid w:val="00E5472B"/>
    <w:rsid w:val="00E57C42"/>
    <w:rsid w:val="00E65133"/>
    <w:rsid w:val="00E76BDF"/>
    <w:rsid w:val="00E84950"/>
    <w:rsid w:val="00E872CA"/>
    <w:rsid w:val="00E9643E"/>
    <w:rsid w:val="00E9715C"/>
    <w:rsid w:val="00E97B1E"/>
    <w:rsid w:val="00EA4B12"/>
    <w:rsid w:val="00EB1A3B"/>
    <w:rsid w:val="00EB556F"/>
    <w:rsid w:val="00EE6397"/>
    <w:rsid w:val="00EE6DDE"/>
    <w:rsid w:val="00EF0896"/>
    <w:rsid w:val="00EF4E9E"/>
    <w:rsid w:val="00EF6F79"/>
    <w:rsid w:val="00F0135E"/>
    <w:rsid w:val="00F10D77"/>
    <w:rsid w:val="00F141E2"/>
    <w:rsid w:val="00F24F7E"/>
    <w:rsid w:val="00F35A21"/>
    <w:rsid w:val="00F41362"/>
    <w:rsid w:val="00F419A6"/>
    <w:rsid w:val="00F43E82"/>
    <w:rsid w:val="00F477C3"/>
    <w:rsid w:val="00F648ED"/>
    <w:rsid w:val="00F663F6"/>
    <w:rsid w:val="00F70656"/>
    <w:rsid w:val="00F7351A"/>
    <w:rsid w:val="00F82E8E"/>
    <w:rsid w:val="00F85812"/>
    <w:rsid w:val="00F91E19"/>
    <w:rsid w:val="00F95230"/>
    <w:rsid w:val="00F957FA"/>
    <w:rsid w:val="00FB2942"/>
    <w:rsid w:val="00FB34E1"/>
    <w:rsid w:val="00FB432D"/>
    <w:rsid w:val="00FB76F7"/>
    <w:rsid w:val="00FC02E9"/>
    <w:rsid w:val="00FC1B3D"/>
    <w:rsid w:val="00FD2DD2"/>
    <w:rsid w:val="00FD72D1"/>
    <w:rsid w:val="00FF3A5D"/>
    <w:rsid w:val="00FF63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semiHidden="0" w:uiPriority="35" w:unhideWhenUsed="0"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0A38"/>
    <w:pPr>
      <w:spacing w:after="120"/>
    </w:pPr>
  </w:style>
  <w:style w:type="paragraph" w:styleId="Heading1">
    <w:name w:val="heading 1"/>
    <w:basedOn w:val="Normal"/>
    <w:next w:val="Normal"/>
    <w:qFormat/>
    <w:rsid w:val="00937013"/>
    <w:pPr>
      <w:keepNext/>
      <w:numPr>
        <w:numId w:val="1"/>
      </w:numPr>
      <w:spacing w:before="240"/>
      <w:outlineLvl w:val="0"/>
    </w:pPr>
    <w:rPr>
      <w:rFonts w:ascii="Arial" w:hAnsi="Arial"/>
      <w:b/>
      <w:kern w:val="28"/>
      <w:sz w:val="28"/>
    </w:rPr>
  </w:style>
  <w:style w:type="paragraph" w:styleId="Heading2">
    <w:name w:val="heading 2"/>
    <w:basedOn w:val="Normal"/>
    <w:next w:val="Normal"/>
    <w:qFormat/>
    <w:rsid w:val="00937013"/>
    <w:pPr>
      <w:keepNext/>
      <w:numPr>
        <w:ilvl w:val="1"/>
        <w:numId w:val="1"/>
      </w:numPr>
      <w:spacing w:before="120" w:after="0"/>
      <w:outlineLvl w:val="1"/>
    </w:pPr>
    <w:rPr>
      <w:rFonts w:ascii="Arial" w:hAnsi="Arial"/>
      <w:b/>
      <w:sz w:val="24"/>
    </w:rPr>
  </w:style>
  <w:style w:type="paragraph" w:styleId="Heading3">
    <w:name w:val="heading 3"/>
    <w:basedOn w:val="Normal"/>
    <w:next w:val="Normal"/>
    <w:link w:val="Heading3Char"/>
    <w:qFormat/>
    <w:rsid w:val="00937013"/>
    <w:pPr>
      <w:keepNext/>
      <w:numPr>
        <w:ilvl w:val="2"/>
        <w:numId w:val="1"/>
      </w:numPr>
      <w:spacing w:before="120" w:after="0"/>
      <w:outlineLvl w:val="2"/>
    </w:pPr>
    <w:rPr>
      <w:rFonts w:ascii="Arial" w:hAnsi="Arial"/>
      <w:b/>
      <w:sz w:val="24"/>
    </w:rPr>
  </w:style>
  <w:style w:type="paragraph" w:styleId="Heading4">
    <w:name w:val="heading 4"/>
    <w:basedOn w:val="Normal"/>
    <w:next w:val="Normal"/>
    <w:link w:val="Heading4Char"/>
    <w:qFormat/>
    <w:rsid w:val="00937013"/>
    <w:pPr>
      <w:keepNext/>
      <w:numPr>
        <w:ilvl w:val="3"/>
        <w:numId w:val="1"/>
      </w:numPr>
      <w:spacing w:before="240" w:after="60"/>
      <w:outlineLvl w:val="3"/>
    </w:pPr>
    <w:rPr>
      <w:rFonts w:ascii="Arial" w:hAnsi="Arial"/>
      <w:b/>
      <w:sz w:val="24"/>
    </w:rPr>
  </w:style>
  <w:style w:type="paragraph" w:styleId="Heading5">
    <w:name w:val="heading 5"/>
    <w:basedOn w:val="Normal"/>
    <w:next w:val="Normal"/>
    <w:qFormat/>
    <w:rsid w:val="00937013"/>
    <w:pPr>
      <w:numPr>
        <w:ilvl w:val="4"/>
        <w:numId w:val="1"/>
      </w:numPr>
      <w:spacing w:before="240" w:after="60"/>
      <w:outlineLvl w:val="4"/>
    </w:pPr>
    <w:rPr>
      <w:sz w:val="22"/>
    </w:rPr>
  </w:style>
  <w:style w:type="paragraph" w:styleId="Heading6">
    <w:name w:val="heading 6"/>
    <w:basedOn w:val="Normal"/>
    <w:next w:val="Normal"/>
    <w:qFormat/>
    <w:rsid w:val="00937013"/>
    <w:pPr>
      <w:numPr>
        <w:ilvl w:val="5"/>
        <w:numId w:val="1"/>
      </w:numPr>
      <w:spacing w:before="240" w:after="60"/>
      <w:outlineLvl w:val="5"/>
    </w:pPr>
    <w:rPr>
      <w:i/>
      <w:sz w:val="22"/>
    </w:rPr>
  </w:style>
  <w:style w:type="paragraph" w:styleId="Heading7">
    <w:name w:val="heading 7"/>
    <w:basedOn w:val="Normal"/>
    <w:next w:val="Normal"/>
    <w:qFormat/>
    <w:rsid w:val="00937013"/>
    <w:pPr>
      <w:numPr>
        <w:ilvl w:val="6"/>
        <w:numId w:val="1"/>
      </w:numPr>
      <w:spacing w:before="240" w:after="60"/>
      <w:outlineLvl w:val="6"/>
    </w:pPr>
    <w:rPr>
      <w:rFonts w:ascii="Arial" w:hAnsi="Arial"/>
    </w:rPr>
  </w:style>
  <w:style w:type="paragraph" w:styleId="Heading8">
    <w:name w:val="heading 8"/>
    <w:basedOn w:val="Normal"/>
    <w:next w:val="Normal"/>
    <w:qFormat/>
    <w:rsid w:val="00937013"/>
    <w:pPr>
      <w:numPr>
        <w:ilvl w:val="7"/>
        <w:numId w:val="1"/>
      </w:numPr>
      <w:spacing w:before="240" w:after="60"/>
      <w:outlineLvl w:val="7"/>
    </w:pPr>
    <w:rPr>
      <w:rFonts w:ascii="Arial" w:hAnsi="Arial"/>
      <w:i/>
    </w:rPr>
  </w:style>
  <w:style w:type="paragraph" w:styleId="Heading9">
    <w:name w:val="heading 9"/>
    <w:basedOn w:val="Normal"/>
    <w:next w:val="Normal"/>
    <w:qFormat/>
    <w:rsid w:val="00937013"/>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semiHidden/>
    <w:rsid w:val="00937013"/>
    <w:rPr>
      <w:sz w:val="24"/>
    </w:rPr>
  </w:style>
  <w:style w:type="paragraph" w:styleId="DocumentMap">
    <w:name w:val="Document Map"/>
    <w:basedOn w:val="Normal"/>
    <w:semiHidden/>
    <w:rsid w:val="00937013"/>
    <w:pPr>
      <w:shd w:val="clear" w:color="auto" w:fill="000080"/>
    </w:pPr>
    <w:rPr>
      <w:rFonts w:ascii="Tahoma" w:hAnsi="Tahoma"/>
    </w:rPr>
  </w:style>
  <w:style w:type="paragraph" w:styleId="Caption">
    <w:name w:val="caption"/>
    <w:basedOn w:val="Normal"/>
    <w:next w:val="Normal"/>
    <w:qFormat/>
    <w:rsid w:val="00937013"/>
    <w:pPr>
      <w:keepNext/>
      <w:spacing w:before="120"/>
      <w:jc w:val="center"/>
    </w:pPr>
  </w:style>
  <w:style w:type="paragraph" w:customStyle="1" w:styleId="TableHeading">
    <w:name w:val="Table Heading"/>
    <w:basedOn w:val="Normal"/>
    <w:rsid w:val="00937013"/>
    <w:pPr>
      <w:keepNext/>
      <w:spacing w:before="60" w:after="60"/>
      <w:jc w:val="center"/>
    </w:pPr>
    <w:rPr>
      <w:rFonts w:ascii="Arial" w:hAnsi="Arial"/>
      <w:b/>
      <w:sz w:val="22"/>
    </w:rPr>
  </w:style>
  <w:style w:type="paragraph" w:customStyle="1" w:styleId="Body6">
    <w:name w:val="Body 6"/>
    <w:basedOn w:val="NormalIndent"/>
    <w:rsid w:val="00937013"/>
    <w:pPr>
      <w:ind w:left="432"/>
      <w:jc w:val="both"/>
    </w:pPr>
  </w:style>
  <w:style w:type="paragraph" w:customStyle="1" w:styleId="Body7">
    <w:name w:val="Body 7"/>
    <w:basedOn w:val="Normal"/>
    <w:rsid w:val="00937013"/>
    <w:pPr>
      <w:ind w:left="864"/>
      <w:jc w:val="both"/>
    </w:pPr>
  </w:style>
  <w:style w:type="paragraph" w:styleId="NormalIndent">
    <w:name w:val="Normal Indent"/>
    <w:basedOn w:val="Normal"/>
    <w:semiHidden/>
    <w:rsid w:val="00937013"/>
    <w:pPr>
      <w:ind w:left="720"/>
    </w:pPr>
  </w:style>
  <w:style w:type="paragraph" w:customStyle="1" w:styleId="t0">
    <w:name w:val="t0"/>
    <w:rsid w:val="00937013"/>
    <w:pPr>
      <w:tabs>
        <w:tab w:val="left" w:pos="0"/>
        <w:tab w:val="left" w:pos="504"/>
        <w:tab w:val="left" w:pos="1008"/>
        <w:tab w:val="left" w:pos="1512"/>
        <w:tab w:val="left" w:pos="2016"/>
        <w:tab w:val="left" w:pos="2520"/>
        <w:tab w:val="left" w:pos="3024"/>
        <w:tab w:val="left" w:pos="3528"/>
        <w:tab w:val="left" w:pos="4032"/>
        <w:tab w:val="left" w:pos="4536"/>
        <w:tab w:val="left" w:pos="5040"/>
        <w:tab w:val="left" w:pos="5544"/>
        <w:tab w:val="left" w:pos="6048"/>
        <w:tab w:val="left" w:pos="6552"/>
        <w:tab w:val="left" w:pos="7056"/>
        <w:tab w:val="left" w:pos="7560"/>
        <w:tab w:val="left" w:pos="8064"/>
        <w:tab w:val="left" w:pos="8568"/>
        <w:tab w:val="left" w:pos="9072"/>
        <w:tab w:val="left" w:pos="9576"/>
        <w:tab w:val="left" w:pos="10080"/>
      </w:tabs>
      <w:spacing w:after="240" w:line="264" w:lineRule="atLeast"/>
    </w:pPr>
    <w:rPr>
      <w:rFonts w:ascii="Arial" w:hAnsi="Arial"/>
      <w:sz w:val="24"/>
    </w:rPr>
  </w:style>
  <w:style w:type="paragraph" w:customStyle="1" w:styleId="IndentedParagraph">
    <w:name w:val="Indented Paragraph"/>
    <w:basedOn w:val="Normal"/>
    <w:rsid w:val="00937013"/>
    <w:pPr>
      <w:ind w:left="360" w:right="806"/>
    </w:pPr>
    <w:rPr>
      <w:rFonts w:ascii="Arial" w:hAnsi="Arial"/>
      <w:color w:val="000000"/>
      <w:sz w:val="24"/>
    </w:rPr>
  </w:style>
  <w:style w:type="paragraph" w:styleId="BodyText">
    <w:name w:val="Body Text"/>
    <w:basedOn w:val="Normal"/>
    <w:semiHidden/>
    <w:rsid w:val="00937013"/>
    <w:pPr>
      <w:spacing w:after="160"/>
    </w:pPr>
    <w:rPr>
      <w:rFonts w:ascii="Arial" w:hAnsi="Arial"/>
    </w:rPr>
  </w:style>
  <w:style w:type="paragraph" w:customStyle="1" w:styleId="Normal1">
    <w:name w:val="Normal1"/>
    <w:basedOn w:val="Normal"/>
    <w:rsid w:val="00937013"/>
    <w:rPr>
      <w:rFonts w:ascii="Arial" w:hAnsi="Arial"/>
      <w:sz w:val="24"/>
    </w:rPr>
  </w:style>
  <w:style w:type="paragraph" w:styleId="Header">
    <w:name w:val="header"/>
    <w:basedOn w:val="Normal"/>
    <w:link w:val="HeaderChar"/>
    <w:semiHidden/>
    <w:rsid w:val="00937013"/>
    <w:pPr>
      <w:tabs>
        <w:tab w:val="center" w:pos="4320"/>
        <w:tab w:val="right" w:pos="8640"/>
      </w:tabs>
    </w:pPr>
    <w:rPr>
      <w:rFonts w:ascii="Arial" w:hAnsi="Arial"/>
    </w:rPr>
  </w:style>
  <w:style w:type="paragraph" w:styleId="Footer">
    <w:name w:val="footer"/>
    <w:basedOn w:val="Normal"/>
    <w:semiHidden/>
    <w:rsid w:val="00937013"/>
    <w:pPr>
      <w:tabs>
        <w:tab w:val="center" w:pos="4320"/>
        <w:tab w:val="right" w:pos="8640"/>
      </w:tabs>
    </w:pPr>
  </w:style>
  <w:style w:type="character" w:styleId="PageNumber">
    <w:name w:val="page number"/>
    <w:basedOn w:val="DefaultParagraphFont"/>
    <w:semiHidden/>
    <w:rsid w:val="00937013"/>
  </w:style>
  <w:style w:type="paragraph" w:styleId="PlainText">
    <w:name w:val="Plain Text"/>
    <w:basedOn w:val="Normal"/>
    <w:semiHidden/>
    <w:rsid w:val="00937013"/>
    <w:rPr>
      <w:rFonts w:ascii="Courier New" w:hAnsi="Courier New"/>
    </w:rPr>
  </w:style>
  <w:style w:type="paragraph" w:styleId="TOC2">
    <w:name w:val="toc 2"/>
    <w:basedOn w:val="Normal"/>
    <w:next w:val="Normal"/>
    <w:autoRedefine/>
    <w:semiHidden/>
    <w:rsid w:val="00937013"/>
    <w:pPr>
      <w:tabs>
        <w:tab w:val="right" w:leader="dot" w:pos="9294"/>
      </w:tabs>
      <w:ind w:left="240"/>
      <w:jc w:val="both"/>
    </w:pPr>
  </w:style>
  <w:style w:type="paragraph" w:customStyle="1" w:styleId="TableItems">
    <w:name w:val="Table Items"/>
    <w:basedOn w:val="Normal"/>
    <w:rsid w:val="00937013"/>
    <w:pPr>
      <w:keepNext/>
      <w:spacing w:before="60" w:after="60"/>
      <w:jc w:val="center"/>
    </w:pPr>
  </w:style>
  <w:style w:type="paragraph" w:styleId="BalloonText">
    <w:name w:val="Balloon Text"/>
    <w:basedOn w:val="Normal"/>
    <w:link w:val="BalloonTextChar"/>
    <w:uiPriority w:val="99"/>
    <w:semiHidden/>
    <w:unhideWhenUsed/>
    <w:rsid w:val="001628FA"/>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28FA"/>
    <w:rPr>
      <w:rFonts w:ascii="Tahoma" w:hAnsi="Tahoma" w:cs="Tahoma"/>
      <w:sz w:val="16"/>
      <w:szCs w:val="16"/>
    </w:rPr>
  </w:style>
  <w:style w:type="paragraph" w:styleId="ListParagraph">
    <w:name w:val="List Paragraph"/>
    <w:basedOn w:val="Normal"/>
    <w:uiPriority w:val="34"/>
    <w:qFormat/>
    <w:rsid w:val="0077281A"/>
    <w:pPr>
      <w:ind w:left="720"/>
      <w:contextualSpacing/>
    </w:pPr>
  </w:style>
  <w:style w:type="character" w:styleId="CommentReference">
    <w:name w:val="annotation reference"/>
    <w:basedOn w:val="DefaultParagraphFont"/>
    <w:uiPriority w:val="99"/>
    <w:semiHidden/>
    <w:unhideWhenUsed/>
    <w:rsid w:val="00955A75"/>
    <w:rPr>
      <w:sz w:val="16"/>
      <w:szCs w:val="16"/>
    </w:rPr>
  </w:style>
  <w:style w:type="paragraph" w:styleId="CommentText">
    <w:name w:val="annotation text"/>
    <w:basedOn w:val="Normal"/>
    <w:link w:val="CommentTextChar"/>
    <w:uiPriority w:val="99"/>
    <w:semiHidden/>
    <w:unhideWhenUsed/>
    <w:rsid w:val="00955A75"/>
  </w:style>
  <w:style w:type="character" w:customStyle="1" w:styleId="CommentTextChar">
    <w:name w:val="Comment Text Char"/>
    <w:basedOn w:val="DefaultParagraphFont"/>
    <w:link w:val="CommentText"/>
    <w:uiPriority w:val="99"/>
    <w:semiHidden/>
    <w:rsid w:val="00955A75"/>
  </w:style>
  <w:style w:type="paragraph" w:styleId="CommentSubject">
    <w:name w:val="annotation subject"/>
    <w:basedOn w:val="CommentText"/>
    <w:next w:val="CommentText"/>
    <w:link w:val="CommentSubjectChar"/>
    <w:uiPriority w:val="99"/>
    <w:semiHidden/>
    <w:unhideWhenUsed/>
    <w:rsid w:val="00955A75"/>
    <w:rPr>
      <w:b/>
      <w:bCs/>
    </w:rPr>
  </w:style>
  <w:style w:type="character" w:customStyle="1" w:styleId="CommentSubjectChar">
    <w:name w:val="Comment Subject Char"/>
    <w:basedOn w:val="CommentTextChar"/>
    <w:link w:val="CommentSubject"/>
    <w:uiPriority w:val="99"/>
    <w:semiHidden/>
    <w:rsid w:val="00955A75"/>
    <w:rPr>
      <w:b/>
      <w:bCs/>
    </w:rPr>
  </w:style>
  <w:style w:type="character" w:customStyle="1" w:styleId="Heading3Char">
    <w:name w:val="Heading 3 Char"/>
    <w:basedOn w:val="DefaultParagraphFont"/>
    <w:link w:val="Heading3"/>
    <w:rsid w:val="009F037A"/>
    <w:rPr>
      <w:rFonts w:ascii="Arial" w:hAnsi="Arial"/>
      <w:b/>
      <w:sz w:val="24"/>
    </w:rPr>
  </w:style>
  <w:style w:type="character" w:customStyle="1" w:styleId="Heading4Char">
    <w:name w:val="Heading 4 Char"/>
    <w:basedOn w:val="DefaultParagraphFont"/>
    <w:link w:val="Heading4"/>
    <w:rsid w:val="009F037A"/>
    <w:rPr>
      <w:rFonts w:ascii="Arial" w:hAnsi="Arial"/>
      <w:b/>
      <w:sz w:val="24"/>
    </w:rPr>
  </w:style>
  <w:style w:type="character" w:customStyle="1" w:styleId="HeaderChar">
    <w:name w:val="Header Char"/>
    <w:basedOn w:val="DefaultParagraphFont"/>
    <w:link w:val="Header"/>
    <w:semiHidden/>
    <w:rsid w:val="00A212AC"/>
    <w:rPr>
      <w:rFonts w:ascii="Arial" w:hAnsi="Arial"/>
    </w:rPr>
  </w:style>
  <w:style w:type="character" w:styleId="PlaceholderText">
    <w:name w:val="Placeholder Text"/>
    <w:basedOn w:val="DefaultParagraphFont"/>
    <w:uiPriority w:val="99"/>
    <w:semiHidden/>
    <w:rsid w:val="00D81653"/>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semiHidden="0" w:uiPriority="35" w:unhideWhenUsed="0"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0A38"/>
    <w:pPr>
      <w:spacing w:after="120"/>
    </w:pPr>
  </w:style>
  <w:style w:type="paragraph" w:styleId="Heading1">
    <w:name w:val="heading 1"/>
    <w:basedOn w:val="Normal"/>
    <w:next w:val="Normal"/>
    <w:qFormat/>
    <w:rsid w:val="00937013"/>
    <w:pPr>
      <w:keepNext/>
      <w:numPr>
        <w:numId w:val="1"/>
      </w:numPr>
      <w:spacing w:before="240"/>
      <w:outlineLvl w:val="0"/>
    </w:pPr>
    <w:rPr>
      <w:rFonts w:ascii="Arial" w:hAnsi="Arial"/>
      <w:b/>
      <w:kern w:val="28"/>
      <w:sz w:val="28"/>
    </w:rPr>
  </w:style>
  <w:style w:type="paragraph" w:styleId="Heading2">
    <w:name w:val="heading 2"/>
    <w:basedOn w:val="Normal"/>
    <w:next w:val="Normal"/>
    <w:qFormat/>
    <w:rsid w:val="00937013"/>
    <w:pPr>
      <w:keepNext/>
      <w:numPr>
        <w:ilvl w:val="1"/>
        <w:numId w:val="1"/>
      </w:numPr>
      <w:spacing w:before="120" w:after="0"/>
      <w:outlineLvl w:val="1"/>
    </w:pPr>
    <w:rPr>
      <w:rFonts w:ascii="Arial" w:hAnsi="Arial"/>
      <w:b/>
      <w:sz w:val="24"/>
    </w:rPr>
  </w:style>
  <w:style w:type="paragraph" w:styleId="Heading3">
    <w:name w:val="heading 3"/>
    <w:basedOn w:val="Normal"/>
    <w:next w:val="Normal"/>
    <w:link w:val="Heading3Char"/>
    <w:qFormat/>
    <w:rsid w:val="00937013"/>
    <w:pPr>
      <w:keepNext/>
      <w:numPr>
        <w:ilvl w:val="2"/>
        <w:numId w:val="1"/>
      </w:numPr>
      <w:spacing w:before="120" w:after="0"/>
      <w:outlineLvl w:val="2"/>
    </w:pPr>
    <w:rPr>
      <w:rFonts w:ascii="Arial" w:hAnsi="Arial"/>
      <w:b/>
      <w:sz w:val="24"/>
    </w:rPr>
  </w:style>
  <w:style w:type="paragraph" w:styleId="Heading4">
    <w:name w:val="heading 4"/>
    <w:basedOn w:val="Normal"/>
    <w:next w:val="Normal"/>
    <w:link w:val="Heading4Char"/>
    <w:qFormat/>
    <w:rsid w:val="00937013"/>
    <w:pPr>
      <w:keepNext/>
      <w:numPr>
        <w:ilvl w:val="3"/>
        <w:numId w:val="1"/>
      </w:numPr>
      <w:spacing w:before="240" w:after="60"/>
      <w:outlineLvl w:val="3"/>
    </w:pPr>
    <w:rPr>
      <w:rFonts w:ascii="Arial" w:hAnsi="Arial"/>
      <w:b/>
      <w:sz w:val="24"/>
    </w:rPr>
  </w:style>
  <w:style w:type="paragraph" w:styleId="Heading5">
    <w:name w:val="heading 5"/>
    <w:basedOn w:val="Normal"/>
    <w:next w:val="Normal"/>
    <w:qFormat/>
    <w:rsid w:val="00937013"/>
    <w:pPr>
      <w:numPr>
        <w:ilvl w:val="4"/>
        <w:numId w:val="1"/>
      </w:numPr>
      <w:spacing w:before="240" w:after="60"/>
      <w:outlineLvl w:val="4"/>
    </w:pPr>
    <w:rPr>
      <w:sz w:val="22"/>
    </w:rPr>
  </w:style>
  <w:style w:type="paragraph" w:styleId="Heading6">
    <w:name w:val="heading 6"/>
    <w:basedOn w:val="Normal"/>
    <w:next w:val="Normal"/>
    <w:qFormat/>
    <w:rsid w:val="00937013"/>
    <w:pPr>
      <w:numPr>
        <w:ilvl w:val="5"/>
        <w:numId w:val="1"/>
      </w:numPr>
      <w:spacing w:before="240" w:after="60"/>
      <w:outlineLvl w:val="5"/>
    </w:pPr>
    <w:rPr>
      <w:i/>
      <w:sz w:val="22"/>
    </w:rPr>
  </w:style>
  <w:style w:type="paragraph" w:styleId="Heading7">
    <w:name w:val="heading 7"/>
    <w:basedOn w:val="Normal"/>
    <w:next w:val="Normal"/>
    <w:qFormat/>
    <w:rsid w:val="00937013"/>
    <w:pPr>
      <w:numPr>
        <w:ilvl w:val="6"/>
        <w:numId w:val="1"/>
      </w:numPr>
      <w:spacing w:before="240" w:after="60"/>
      <w:outlineLvl w:val="6"/>
    </w:pPr>
    <w:rPr>
      <w:rFonts w:ascii="Arial" w:hAnsi="Arial"/>
    </w:rPr>
  </w:style>
  <w:style w:type="paragraph" w:styleId="Heading8">
    <w:name w:val="heading 8"/>
    <w:basedOn w:val="Normal"/>
    <w:next w:val="Normal"/>
    <w:qFormat/>
    <w:rsid w:val="00937013"/>
    <w:pPr>
      <w:numPr>
        <w:ilvl w:val="7"/>
        <w:numId w:val="1"/>
      </w:numPr>
      <w:spacing w:before="240" w:after="60"/>
      <w:outlineLvl w:val="7"/>
    </w:pPr>
    <w:rPr>
      <w:rFonts w:ascii="Arial" w:hAnsi="Arial"/>
      <w:i/>
    </w:rPr>
  </w:style>
  <w:style w:type="paragraph" w:styleId="Heading9">
    <w:name w:val="heading 9"/>
    <w:basedOn w:val="Normal"/>
    <w:next w:val="Normal"/>
    <w:qFormat/>
    <w:rsid w:val="00937013"/>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semiHidden/>
    <w:rsid w:val="00937013"/>
    <w:rPr>
      <w:sz w:val="24"/>
    </w:rPr>
  </w:style>
  <w:style w:type="paragraph" w:styleId="DocumentMap">
    <w:name w:val="Document Map"/>
    <w:basedOn w:val="Normal"/>
    <w:semiHidden/>
    <w:rsid w:val="00937013"/>
    <w:pPr>
      <w:shd w:val="clear" w:color="auto" w:fill="000080"/>
    </w:pPr>
    <w:rPr>
      <w:rFonts w:ascii="Tahoma" w:hAnsi="Tahoma"/>
    </w:rPr>
  </w:style>
  <w:style w:type="paragraph" w:styleId="Caption">
    <w:name w:val="caption"/>
    <w:basedOn w:val="Normal"/>
    <w:next w:val="Normal"/>
    <w:qFormat/>
    <w:rsid w:val="00937013"/>
    <w:pPr>
      <w:keepNext/>
      <w:spacing w:before="120"/>
      <w:jc w:val="center"/>
    </w:pPr>
  </w:style>
  <w:style w:type="paragraph" w:customStyle="1" w:styleId="TableHeading">
    <w:name w:val="Table Heading"/>
    <w:basedOn w:val="Normal"/>
    <w:rsid w:val="00937013"/>
    <w:pPr>
      <w:keepNext/>
      <w:spacing w:before="60" w:after="60"/>
      <w:jc w:val="center"/>
    </w:pPr>
    <w:rPr>
      <w:rFonts w:ascii="Arial" w:hAnsi="Arial"/>
      <w:b/>
      <w:sz w:val="22"/>
    </w:rPr>
  </w:style>
  <w:style w:type="paragraph" w:customStyle="1" w:styleId="Body6">
    <w:name w:val="Body 6"/>
    <w:basedOn w:val="NormalIndent"/>
    <w:rsid w:val="00937013"/>
    <w:pPr>
      <w:ind w:left="432"/>
      <w:jc w:val="both"/>
    </w:pPr>
  </w:style>
  <w:style w:type="paragraph" w:customStyle="1" w:styleId="Body7">
    <w:name w:val="Body 7"/>
    <w:basedOn w:val="Normal"/>
    <w:rsid w:val="00937013"/>
    <w:pPr>
      <w:ind w:left="864"/>
      <w:jc w:val="both"/>
    </w:pPr>
  </w:style>
  <w:style w:type="paragraph" w:styleId="NormalIndent">
    <w:name w:val="Normal Indent"/>
    <w:basedOn w:val="Normal"/>
    <w:semiHidden/>
    <w:rsid w:val="00937013"/>
    <w:pPr>
      <w:ind w:left="720"/>
    </w:pPr>
  </w:style>
  <w:style w:type="paragraph" w:customStyle="1" w:styleId="t0">
    <w:name w:val="t0"/>
    <w:rsid w:val="00937013"/>
    <w:pPr>
      <w:tabs>
        <w:tab w:val="left" w:pos="0"/>
        <w:tab w:val="left" w:pos="504"/>
        <w:tab w:val="left" w:pos="1008"/>
        <w:tab w:val="left" w:pos="1512"/>
        <w:tab w:val="left" w:pos="2016"/>
        <w:tab w:val="left" w:pos="2520"/>
        <w:tab w:val="left" w:pos="3024"/>
        <w:tab w:val="left" w:pos="3528"/>
        <w:tab w:val="left" w:pos="4032"/>
        <w:tab w:val="left" w:pos="4536"/>
        <w:tab w:val="left" w:pos="5040"/>
        <w:tab w:val="left" w:pos="5544"/>
        <w:tab w:val="left" w:pos="6048"/>
        <w:tab w:val="left" w:pos="6552"/>
        <w:tab w:val="left" w:pos="7056"/>
        <w:tab w:val="left" w:pos="7560"/>
        <w:tab w:val="left" w:pos="8064"/>
        <w:tab w:val="left" w:pos="8568"/>
        <w:tab w:val="left" w:pos="9072"/>
        <w:tab w:val="left" w:pos="9576"/>
        <w:tab w:val="left" w:pos="10080"/>
      </w:tabs>
      <w:spacing w:after="240" w:line="264" w:lineRule="atLeast"/>
    </w:pPr>
    <w:rPr>
      <w:rFonts w:ascii="Arial" w:hAnsi="Arial"/>
      <w:sz w:val="24"/>
    </w:rPr>
  </w:style>
  <w:style w:type="paragraph" w:customStyle="1" w:styleId="IndentedParagraph">
    <w:name w:val="Indented Paragraph"/>
    <w:basedOn w:val="Normal"/>
    <w:rsid w:val="00937013"/>
    <w:pPr>
      <w:ind w:left="360" w:right="806"/>
    </w:pPr>
    <w:rPr>
      <w:rFonts w:ascii="Arial" w:hAnsi="Arial"/>
      <w:color w:val="000000"/>
      <w:sz w:val="24"/>
    </w:rPr>
  </w:style>
  <w:style w:type="paragraph" w:styleId="BodyText">
    <w:name w:val="Body Text"/>
    <w:basedOn w:val="Normal"/>
    <w:semiHidden/>
    <w:rsid w:val="00937013"/>
    <w:pPr>
      <w:spacing w:after="160"/>
    </w:pPr>
    <w:rPr>
      <w:rFonts w:ascii="Arial" w:hAnsi="Arial"/>
    </w:rPr>
  </w:style>
  <w:style w:type="paragraph" w:customStyle="1" w:styleId="Normal1">
    <w:name w:val="Normal1"/>
    <w:basedOn w:val="Normal"/>
    <w:rsid w:val="00937013"/>
    <w:rPr>
      <w:rFonts w:ascii="Arial" w:hAnsi="Arial"/>
      <w:sz w:val="24"/>
    </w:rPr>
  </w:style>
  <w:style w:type="paragraph" w:styleId="Header">
    <w:name w:val="header"/>
    <w:basedOn w:val="Normal"/>
    <w:link w:val="HeaderChar"/>
    <w:semiHidden/>
    <w:rsid w:val="00937013"/>
    <w:pPr>
      <w:tabs>
        <w:tab w:val="center" w:pos="4320"/>
        <w:tab w:val="right" w:pos="8640"/>
      </w:tabs>
    </w:pPr>
    <w:rPr>
      <w:rFonts w:ascii="Arial" w:hAnsi="Arial"/>
    </w:rPr>
  </w:style>
  <w:style w:type="paragraph" w:styleId="Footer">
    <w:name w:val="footer"/>
    <w:basedOn w:val="Normal"/>
    <w:semiHidden/>
    <w:rsid w:val="00937013"/>
    <w:pPr>
      <w:tabs>
        <w:tab w:val="center" w:pos="4320"/>
        <w:tab w:val="right" w:pos="8640"/>
      </w:tabs>
    </w:pPr>
  </w:style>
  <w:style w:type="character" w:styleId="PageNumber">
    <w:name w:val="page number"/>
    <w:basedOn w:val="DefaultParagraphFont"/>
    <w:semiHidden/>
    <w:rsid w:val="00937013"/>
  </w:style>
  <w:style w:type="paragraph" w:styleId="PlainText">
    <w:name w:val="Plain Text"/>
    <w:basedOn w:val="Normal"/>
    <w:semiHidden/>
    <w:rsid w:val="00937013"/>
    <w:rPr>
      <w:rFonts w:ascii="Courier New" w:hAnsi="Courier New"/>
    </w:rPr>
  </w:style>
  <w:style w:type="paragraph" w:styleId="TOC2">
    <w:name w:val="toc 2"/>
    <w:basedOn w:val="Normal"/>
    <w:next w:val="Normal"/>
    <w:autoRedefine/>
    <w:semiHidden/>
    <w:rsid w:val="00937013"/>
    <w:pPr>
      <w:tabs>
        <w:tab w:val="right" w:leader="dot" w:pos="9294"/>
      </w:tabs>
      <w:ind w:left="240"/>
      <w:jc w:val="both"/>
    </w:pPr>
  </w:style>
  <w:style w:type="paragraph" w:customStyle="1" w:styleId="TableItems">
    <w:name w:val="Table Items"/>
    <w:basedOn w:val="Normal"/>
    <w:rsid w:val="00937013"/>
    <w:pPr>
      <w:keepNext/>
      <w:spacing w:before="60" w:after="60"/>
      <w:jc w:val="center"/>
    </w:pPr>
  </w:style>
  <w:style w:type="paragraph" w:styleId="BalloonText">
    <w:name w:val="Balloon Text"/>
    <w:basedOn w:val="Normal"/>
    <w:link w:val="BalloonTextChar"/>
    <w:uiPriority w:val="99"/>
    <w:semiHidden/>
    <w:unhideWhenUsed/>
    <w:rsid w:val="001628FA"/>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28FA"/>
    <w:rPr>
      <w:rFonts w:ascii="Tahoma" w:hAnsi="Tahoma" w:cs="Tahoma"/>
      <w:sz w:val="16"/>
      <w:szCs w:val="16"/>
    </w:rPr>
  </w:style>
  <w:style w:type="paragraph" w:styleId="ListParagraph">
    <w:name w:val="List Paragraph"/>
    <w:basedOn w:val="Normal"/>
    <w:uiPriority w:val="34"/>
    <w:qFormat/>
    <w:rsid w:val="0077281A"/>
    <w:pPr>
      <w:ind w:left="720"/>
      <w:contextualSpacing/>
    </w:pPr>
  </w:style>
  <w:style w:type="character" w:styleId="CommentReference">
    <w:name w:val="annotation reference"/>
    <w:basedOn w:val="DefaultParagraphFont"/>
    <w:uiPriority w:val="99"/>
    <w:semiHidden/>
    <w:unhideWhenUsed/>
    <w:rsid w:val="00955A75"/>
    <w:rPr>
      <w:sz w:val="16"/>
      <w:szCs w:val="16"/>
    </w:rPr>
  </w:style>
  <w:style w:type="paragraph" w:styleId="CommentText">
    <w:name w:val="annotation text"/>
    <w:basedOn w:val="Normal"/>
    <w:link w:val="CommentTextChar"/>
    <w:uiPriority w:val="99"/>
    <w:semiHidden/>
    <w:unhideWhenUsed/>
    <w:rsid w:val="00955A75"/>
  </w:style>
  <w:style w:type="character" w:customStyle="1" w:styleId="CommentTextChar">
    <w:name w:val="Comment Text Char"/>
    <w:basedOn w:val="DefaultParagraphFont"/>
    <w:link w:val="CommentText"/>
    <w:uiPriority w:val="99"/>
    <w:semiHidden/>
    <w:rsid w:val="00955A75"/>
  </w:style>
  <w:style w:type="paragraph" w:styleId="CommentSubject">
    <w:name w:val="annotation subject"/>
    <w:basedOn w:val="CommentText"/>
    <w:next w:val="CommentText"/>
    <w:link w:val="CommentSubjectChar"/>
    <w:uiPriority w:val="99"/>
    <w:semiHidden/>
    <w:unhideWhenUsed/>
    <w:rsid w:val="00955A75"/>
    <w:rPr>
      <w:b/>
      <w:bCs/>
    </w:rPr>
  </w:style>
  <w:style w:type="character" w:customStyle="1" w:styleId="CommentSubjectChar">
    <w:name w:val="Comment Subject Char"/>
    <w:basedOn w:val="CommentTextChar"/>
    <w:link w:val="CommentSubject"/>
    <w:uiPriority w:val="99"/>
    <w:semiHidden/>
    <w:rsid w:val="00955A75"/>
    <w:rPr>
      <w:b/>
      <w:bCs/>
    </w:rPr>
  </w:style>
  <w:style w:type="character" w:customStyle="1" w:styleId="Heading3Char">
    <w:name w:val="Heading 3 Char"/>
    <w:basedOn w:val="DefaultParagraphFont"/>
    <w:link w:val="Heading3"/>
    <w:rsid w:val="009F037A"/>
    <w:rPr>
      <w:rFonts w:ascii="Arial" w:hAnsi="Arial"/>
      <w:b/>
      <w:sz w:val="24"/>
    </w:rPr>
  </w:style>
  <w:style w:type="character" w:customStyle="1" w:styleId="Heading4Char">
    <w:name w:val="Heading 4 Char"/>
    <w:basedOn w:val="DefaultParagraphFont"/>
    <w:link w:val="Heading4"/>
    <w:rsid w:val="009F037A"/>
    <w:rPr>
      <w:rFonts w:ascii="Arial" w:hAnsi="Arial"/>
      <w:b/>
      <w:sz w:val="24"/>
    </w:rPr>
  </w:style>
  <w:style w:type="character" w:customStyle="1" w:styleId="HeaderChar">
    <w:name w:val="Header Char"/>
    <w:basedOn w:val="DefaultParagraphFont"/>
    <w:link w:val="Header"/>
    <w:semiHidden/>
    <w:rsid w:val="00A212AC"/>
    <w:rPr>
      <w:rFonts w:ascii="Arial" w:hAnsi="Arial"/>
    </w:rPr>
  </w:style>
  <w:style w:type="character" w:styleId="PlaceholderText">
    <w:name w:val="Placeholder Text"/>
    <w:basedOn w:val="DefaultParagraphFont"/>
    <w:uiPriority w:val="99"/>
    <w:semiHidden/>
    <w:rsid w:val="00D8165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15096105">
      <w:bodyDiv w:val="1"/>
      <w:marLeft w:val="0"/>
      <w:marRight w:val="0"/>
      <w:marTop w:val="0"/>
      <w:marBottom w:val="0"/>
      <w:divBdr>
        <w:top w:val="none" w:sz="0" w:space="0" w:color="auto"/>
        <w:left w:val="none" w:sz="0" w:space="0" w:color="auto"/>
        <w:bottom w:val="none" w:sz="0" w:space="0" w:color="auto"/>
        <w:right w:val="none" w:sz="0" w:space="0" w:color="auto"/>
      </w:divBdr>
      <w:divsChild>
        <w:div w:id="1910771418">
          <w:marLeft w:val="0"/>
          <w:marRight w:val="0"/>
          <w:marTop w:val="0"/>
          <w:marBottom w:val="0"/>
          <w:divBdr>
            <w:top w:val="none" w:sz="0" w:space="0" w:color="auto"/>
            <w:left w:val="none" w:sz="0" w:space="0" w:color="auto"/>
            <w:bottom w:val="none" w:sz="0" w:space="0" w:color="auto"/>
            <w:right w:val="none" w:sz="0" w:space="0" w:color="auto"/>
          </w:divBdr>
        </w:div>
      </w:divsChild>
    </w:div>
    <w:div w:id="1628773418">
      <w:bodyDiv w:val="1"/>
      <w:marLeft w:val="0"/>
      <w:marRight w:val="0"/>
      <w:marTop w:val="0"/>
      <w:marBottom w:val="0"/>
      <w:divBdr>
        <w:top w:val="none" w:sz="0" w:space="0" w:color="auto"/>
        <w:left w:val="none" w:sz="0" w:space="0" w:color="auto"/>
        <w:bottom w:val="none" w:sz="0" w:space="0" w:color="auto"/>
        <w:right w:val="none" w:sz="0" w:space="0" w:color="auto"/>
      </w:divBdr>
      <w:divsChild>
        <w:div w:id="1317102007">
          <w:marLeft w:val="547"/>
          <w:marRight w:val="0"/>
          <w:marTop w:val="144"/>
          <w:marBottom w:val="0"/>
          <w:divBdr>
            <w:top w:val="none" w:sz="0" w:space="0" w:color="auto"/>
            <w:left w:val="none" w:sz="0" w:space="0" w:color="auto"/>
            <w:bottom w:val="none" w:sz="0" w:space="0" w:color="auto"/>
            <w:right w:val="none" w:sz="0" w:space="0" w:color="auto"/>
          </w:divBdr>
        </w:div>
      </w:divsChild>
    </w:div>
    <w:div w:id="2146463154">
      <w:bodyDiv w:val="1"/>
      <w:marLeft w:val="0"/>
      <w:marRight w:val="0"/>
      <w:marTop w:val="0"/>
      <w:marBottom w:val="0"/>
      <w:divBdr>
        <w:top w:val="none" w:sz="0" w:space="0" w:color="auto"/>
        <w:left w:val="none" w:sz="0" w:space="0" w:color="auto"/>
        <w:bottom w:val="none" w:sz="0" w:space="0" w:color="auto"/>
        <w:right w:val="none" w:sz="0" w:space="0" w:color="auto"/>
      </w:divBdr>
      <w:divsChild>
        <w:div w:id="226696924">
          <w:marLeft w:val="547"/>
          <w:marRight w:val="0"/>
          <w:marTop w:val="14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2.bin"/><Relationship Id="rId18" Type="http://schemas.openxmlformats.org/officeDocument/2006/relationships/image" Target="media/image6.emf"/><Relationship Id="rId26" Type="http://schemas.openxmlformats.org/officeDocument/2006/relationships/image" Target="media/image10.emf"/><Relationship Id="rId3" Type="http://schemas.openxmlformats.org/officeDocument/2006/relationships/styles" Target="styles.xml"/><Relationship Id="rId21" Type="http://schemas.openxmlformats.org/officeDocument/2006/relationships/oleObject" Target="embeddings/oleObject6.bin"/><Relationship Id="rId7" Type="http://schemas.openxmlformats.org/officeDocument/2006/relationships/footnotes" Target="footnotes.xml"/><Relationship Id="rId12" Type="http://schemas.openxmlformats.org/officeDocument/2006/relationships/image" Target="media/image3.emf"/><Relationship Id="rId17" Type="http://schemas.openxmlformats.org/officeDocument/2006/relationships/oleObject" Target="embeddings/oleObject4.bin"/><Relationship Id="rId25" Type="http://schemas.openxmlformats.org/officeDocument/2006/relationships/oleObject" Target="embeddings/oleObject8.bin"/><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7.emf"/><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24" Type="http://schemas.openxmlformats.org/officeDocument/2006/relationships/image" Target="media/image9.emf"/><Relationship Id="rId5" Type="http://schemas.openxmlformats.org/officeDocument/2006/relationships/settings" Target="settings.xml"/><Relationship Id="rId15" Type="http://schemas.openxmlformats.org/officeDocument/2006/relationships/oleObject" Target="embeddings/oleObject3.bin"/><Relationship Id="rId23" Type="http://schemas.openxmlformats.org/officeDocument/2006/relationships/oleObject" Target="embeddings/oleObject7.bin"/><Relationship Id="rId28" Type="http://schemas.openxmlformats.org/officeDocument/2006/relationships/header" Target="header1.xml"/><Relationship Id="rId10" Type="http://schemas.openxmlformats.org/officeDocument/2006/relationships/image" Target="media/image2.emf"/><Relationship Id="rId19" Type="http://schemas.openxmlformats.org/officeDocument/2006/relationships/oleObject" Target="embeddings/oleObject5.bin"/><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4.emf"/><Relationship Id="rId22" Type="http://schemas.openxmlformats.org/officeDocument/2006/relationships/image" Target="media/image8.emf"/><Relationship Id="rId27" Type="http://schemas.openxmlformats.org/officeDocument/2006/relationships/oleObject" Target="embeddings/oleObject9.bin"/><Relationship Id="rId30" Type="http://schemas.openxmlformats.org/officeDocument/2006/relationships/fontTable" Target="fontTable.xml"/><Relationship Id="rId35" Type="http://schemas.microsoft.com/office/2011/relationships/people" Target="peop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z63rn\Documents\copy%20of%20sw%20docs\MDD%20Template%20EA3.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8D6725-3004-41E2-80EE-F6F366B48F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MDD Template EA3.dotx</Template>
  <TotalTime>70</TotalTime>
  <Pages>1</Pages>
  <Words>3003</Words>
  <Characters>17121</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Manager>Mark Colosky</Manager>
  <Company>Nexteer</Company>
  <LinksUpToDate>false</LinksUpToDate>
  <CharactersWithSpaces>20084</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Next Generation Software Design</dc:subject>
  <dc:creator>Creager;Kathleen</dc:creator>
  <cp:lastModifiedBy>Windows User</cp:lastModifiedBy>
  <cp:revision>7</cp:revision>
  <cp:lastPrinted>2011-03-21T13:34:00Z</cp:lastPrinted>
  <dcterms:created xsi:type="dcterms:W3CDTF">2015-02-02T17:03:00Z</dcterms:created>
  <dcterms:modified xsi:type="dcterms:W3CDTF">2015-03-27T17:05:00Z</dcterms:modified>
  <cp:category>EPS Software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Title">
    <vt:lpwstr>Vehicle Dynamics MDD</vt:lpwstr>
  </property>
  <property fmtid="{D5CDD505-2E9C-101B-9397-08002B2CF9AE}" pid="3" name="MDDRevNum">
    <vt:lpwstr>2.0</vt:lpwstr>
  </property>
  <property fmtid="{D5CDD505-2E9C-101B-9397-08002B2CF9AE}" pid="4" name="Module Layer">
    <vt:lpwstr>0</vt:lpwstr>
  </property>
  <property fmtid="{D5CDD505-2E9C-101B-9397-08002B2CF9AE}" pid="5" name="Module Name">
    <vt:lpwstr>VehDyn</vt:lpwstr>
  </property>
  <property fmtid="{D5CDD505-2E9C-101B-9397-08002B2CF9AE}" pid="6" name="Product Line">
    <vt:lpwstr>Gen II+ EPS EA3</vt:lpwstr>
  </property>
</Properties>
</file>