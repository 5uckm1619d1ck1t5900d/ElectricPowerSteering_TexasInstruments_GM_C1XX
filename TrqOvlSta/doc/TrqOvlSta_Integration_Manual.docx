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proofErr w:type="spellStart"/>
      <w:r w:rsidR="00F14F6D">
        <w:t>TrqOvlSta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943DDA" w:rsidRDefault="000B6E26">
      <w:pPr>
        <w:pStyle w:val="TOC1"/>
        <w:tabs>
          <w:tab w:val="left" w:pos="400"/>
          <w:tab w:val="right" w:leader="dot" w:pos="8630"/>
        </w:tabs>
        <w:rPr>
          <w:ins w:id="0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ins w:id="1" w:author="Windows User" w:date="2015-03-24T13:44:00Z">
        <w:r w:rsidR="00943DDA" w:rsidRPr="009E27F4">
          <w:rPr>
            <w:rStyle w:val="Hyperlink"/>
            <w:noProof/>
          </w:rPr>
          <w:fldChar w:fldCharType="begin"/>
        </w:r>
        <w:r w:rsidR="00943DDA" w:rsidRPr="009E27F4">
          <w:rPr>
            <w:rStyle w:val="Hyperlink"/>
            <w:noProof/>
          </w:rPr>
          <w:instrText xml:space="preserve"> </w:instrText>
        </w:r>
        <w:r w:rsidR="00943DDA">
          <w:rPr>
            <w:noProof/>
          </w:rPr>
          <w:instrText>HYPERLINK \l "_Toc414967991"</w:instrText>
        </w:r>
        <w:r w:rsidR="00943DDA" w:rsidRPr="009E27F4">
          <w:rPr>
            <w:rStyle w:val="Hyperlink"/>
            <w:noProof/>
          </w:rPr>
          <w:instrText xml:space="preserve"> </w:instrText>
        </w:r>
        <w:r w:rsidR="00943DDA" w:rsidRPr="009E27F4">
          <w:rPr>
            <w:rStyle w:val="Hyperlink"/>
            <w:noProof/>
          </w:rPr>
        </w:r>
        <w:r w:rsidR="00943DDA" w:rsidRPr="009E27F4">
          <w:rPr>
            <w:rStyle w:val="Hyperlink"/>
            <w:noProof/>
          </w:rPr>
          <w:fldChar w:fldCharType="separate"/>
        </w:r>
        <w:r w:rsidR="00943DDA" w:rsidRPr="009E27F4">
          <w:rPr>
            <w:rStyle w:val="Hyperlink"/>
            <w:noProof/>
          </w:rPr>
          <w:t>1</w:t>
        </w:r>
        <w:r w:rsidR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43DDA" w:rsidRPr="009E27F4">
          <w:rPr>
            <w:rStyle w:val="Hyperlink"/>
            <w:noProof/>
          </w:rPr>
          <w:t>Dependencies</w:t>
        </w:r>
        <w:r w:rsidR="00943DDA">
          <w:rPr>
            <w:noProof/>
            <w:webHidden/>
          </w:rPr>
          <w:tab/>
        </w:r>
        <w:r w:rsidR="00943DDA">
          <w:rPr>
            <w:noProof/>
            <w:webHidden/>
          </w:rPr>
          <w:fldChar w:fldCharType="begin"/>
        </w:r>
        <w:r w:rsidR="00943DDA">
          <w:rPr>
            <w:noProof/>
            <w:webHidden/>
          </w:rPr>
          <w:instrText xml:space="preserve"> PAGEREF _Toc414967991 \h </w:instrText>
        </w:r>
        <w:r w:rsidR="00943DDA">
          <w:rPr>
            <w:noProof/>
            <w:webHidden/>
          </w:rPr>
        </w:r>
      </w:ins>
      <w:r w:rsidR="00943DDA">
        <w:rPr>
          <w:noProof/>
          <w:webHidden/>
        </w:rPr>
        <w:fldChar w:fldCharType="separate"/>
      </w:r>
      <w:ins w:id="2" w:author="Windows User" w:date="2015-03-24T13:44:00Z">
        <w:r w:rsidR="00943DDA">
          <w:rPr>
            <w:noProof/>
            <w:webHidden/>
          </w:rPr>
          <w:t>2</w:t>
        </w:r>
        <w:r w:rsidR="00943DDA">
          <w:rPr>
            <w:noProof/>
            <w:webHidden/>
          </w:rPr>
          <w:fldChar w:fldCharType="end"/>
        </w:r>
        <w:r w:rsidR="00943DDA"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4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"_Toc414967992"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" w:author="Windows User" w:date="2015-03-24T13:44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6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7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"_Toc414967993"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" w:author="Windows User" w:date="2015-03-24T13:44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1"/>
        <w:tabs>
          <w:tab w:val="left" w:pos="400"/>
          <w:tab w:val="right" w:leader="dot" w:pos="8630"/>
        </w:tabs>
        <w:rPr>
          <w:ins w:id="9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10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"_Toc414967994"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" w:author="Windows User" w:date="2015-03-24T13:4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12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"_Toc414967995"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Windows User" w:date="2015-03-24T13:4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15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"_Toc414967996"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Windows User" w:date="2015-03-24T13:4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3"/>
        <w:tabs>
          <w:tab w:val="left" w:pos="1100"/>
          <w:tab w:val="right" w:leader="dot" w:pos="8630"/>
        </w:tabs>
        <w:rPr>
          <w:ins w:id="18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"_Toc414967997"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Windows User" w:date="2015-03-24T13:4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3"/>
        <w:tabs>
          <w:tab w:val="left" w:pos="1100"/>
          <w:tab w:val="right" w:leader="dot" w:pos="8630"/>
        </w:tabs>
        <w:rPr>
          <w:ins w:id="21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"_Toc414967998"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Windows User" w:date="2015-03-24T13:4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3"/>
        <w:tabs>
          <w:tab w:val="left" w:pos="1100"/>
          <w:tab w:val="right" w:leader="dot" w:pos="8630"/>
        </w:tabs>
        <w:rPr>
          <w:ins w:id="24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"_Toc414967999"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_Toc414967999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Windows User" w:date="2015-03-24T13:44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1"/>
        <w:tabs>
          <w:tab w:val="left" w:pos="400"/>
          <w:tab w:val="right" w:leader="dot" w:pos="8630"/>
        </w:tabs>
        <w:rPr>
          <w:ins w:id="27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28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"_Toc414968000"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Windows User" w:date="2015-03-24T13:4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30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"_Toc414968001"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Windows User" w:date="2015-03-24T13:4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3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"_Toc414968002"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Windows User" w:date="2015-03-24T13:44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36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"_Toc414968003"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TrqOscFreq_Hz_f32Specific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Windows User" w:date="2015-03-24T13:44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1"/>
        <w:tabs>
          <w:tab w:val="left" w:pos="400"/>
          <w:tab w:val="right" w:leader="dot" w:pos="8630"/>
        </w:tabs>
        <w:rPr>
          <w:ins w:id="39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"_Toc414968004"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Windows User" w:date="2015-03-24T13:4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1"/>
        <w:tabs>
          <w:tab w:val="left" w:pos="400"/>
          <w:tab w:val="right" w:leader="dot" w:pos="8630"/>
        </w:tabs>
        <w:rPr>
          <w:ins w:id="42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"_Toc414968005"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45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"_Toc414968006"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48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"_Toc414968007"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51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"_Toc414968008"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54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"_Toc414968009"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1"/>
        <w:tabs>
          <w:tab w:val="left" w:pos="400"/>
          <w:tab w:val="right" w:leader="dot" w:pos="8630"/>
        </w:tabs>
        <w:rPr>
          <w:ins w:id="57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"_Toc414968010"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60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61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"_Toc414968011"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2"/>
        <w:rPr>
          <w:ins w:id="6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64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"_Toc414968012"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Windows User" w:date="2015-03-24T13:4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943DDA" w:rsidRDefault="00943DDA">
      <w:pPr>
        <w:pStyle w:val="TOC1"/>
        <w:tabs>
          <w:tab w:val="left" w:pos="400"/>
          <w:tab w:val="right" w:leader="dot" w:pos="8630"/>
        </w:tabs>
        <w:rPr>
          <w:ins w:id="66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ins w:id="67" w:author="Windows User" w:date="2015-03-24T13:44:00Z">
        <w:r w:rsidRPr="009E27F4">
          <w:rPr>
            <w:rStyle w:val="Hyperlink"/>
            <w:noProof/>
          </w:rPr>
          <w:fldChar w:fldCharType="begin"/>
        </w:r>
        <w:r w:rsidRPr="009E27F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"_Toc414968013"</w:instrText>
        </w:r>
        <w:r w:rsidRPr="009E27F4">
          <w:rPr>
            <w:rStyle w:val="Hyperlink"/>
            <w:noProof/>
          </w:rPr>
          <w:instrText xml:space="preserve"> </w:instrText>
        </w:r>
        <w:r w:rsidRPr="009E27F4">
          <w:rPr>
            <w:rStyle w:val="Hyperlink"/>
            <w:noProof/>
          </w:rPr>
        </w:r>
        <w:r w:rsidRPr="009E27F4">
          <w:rPr>
            <w:rStyle w:val="Hyperlink"/>
            <w:noProof/>
          </w:rPr>
          <w:fldChar w:fldCharType="separate"/>
        </w:r>
        <w:r w:rsidRPr="009E27F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E27F4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_Toc414968013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Windows User" w:date="2015-03-24T13:4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9E27F4">
          <w:rPr>
            <w:rStyle w:val="Hyperlink"/>
            <w:noProof/>
          </w:rPr>
          <w:fldChar w:fldCharType="end"/>
        </w:r>
      </w:ins>
    </w:p>
    <w:p w:rsidR="00E34A64" w:rsidDel="00943DDA" w:rsidRDefault="00E34A64">
      <w:pPr>
        <w:pStyle w:val="TOC1"/>
        <w:tabs>
          <w:tab w:val="left" w:pos="400"/>
          <w:tab w:val="right" w:leader="dot" w:pos="8630"/>
        </w:tabs>
        <w:rPr>
          <w:del w:id="69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70" w:author="Windows User" w:date="2015-03-24T13:44:00Z">
        <w:r w:rsidRPr="00943DDA" w:rsidDel="00943DDA">
          <w:rPr>
            <w:noProof/>
            <w:rPrChange w:id="71" w:author="Windows User" w:date="2015-03-24T13:44:00Z">
              <w:rPr>
                <w:rStyle w:val="Hyperlink"/>
                <w:noProof/>
              </w:rPr>
            </w:rPrChange>
          </w:rPr>
          <w:delText>1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72" w:author="Windows User" w:date="2015-03-24T13:44:00Z">
              <w:rPr>
                <w:rStyle w:val="Hyperlink"/>
                <w:noProof/>
              </w:rPr>
            </w:rPrChange>
          </w:rPr>
          <w:delText>Dependencies</w:delText>
        </w:r>
        <w:r w:rsidDel="00943DDA">
          <w:rPr>
            <w:noProof/>
            <w:webHidden/>
          </w:rPr>
          <w:tab/>
          <w:delText>2</w:delText>
        </w:r>
      </w:del>
    </w:p>
    <w:p w:rsidR="00E34A64" w:rsidDel="00943DDA" w:rsidRDefault="00E34A64">
      <w:pPr>
        <w:pStyle w:val="TOC2"/>
        <w:rPr>
          <w:del w:id="7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74" w:author="Windows User" w:date="2015-03-24T13:44:00Z">
        <w:r w:rsidRPr="00943DDA" w:rsidDel="00943DDA">
          <w:rPr>
            <w:noProof/>
            <w:rPrChange w:id="75" w:author="Windows User" w:date="2015-03-24T13:44:00Z">
              <w:rPr>
                <w:rStyle w:val="Hyperlink"/>
                <w:noProof/>
              </w:rPr>
            </w:rPrChange>
          </w:rPr>
          <w:delText>1.1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76" w:author="Windows User" w:date="2015-03-24T13:44:00Z">
              <w:rPr>
                <w:rStyle w:val="Hyperlink"/>
                <w:noProof/>
              </w:rPr>
            </w:rPrChange>
          </w:rPr>
          <w:delText>SWCs</w:delText>
        </w:r>
        <w:r w:rsidDel="00943DDA">
          <w:rPr>
            <w:noProof/>
            <w:webHidden/>
          </w:rPr>
          <w:tab/>
          <w:delText>2</w:delText>
        </w:r>
      </w:del>
    </w:p>
    <w:p w:rsidR="00E34A64" w:rsidDel="00943DDA" w:rsidRDefault="00E34A64">
      <w:pPr>
        <w:pStyle w:val="TOC2"/>
        <w:rPr>
          <w:del w:id="77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78" w:author="Windows User" w:date="2015-03-24T13:44:00Z">
        <w:r w:rsidRPr="00943DDA" w:rsidDel="00943DDA">
          <w:rPr>
            <w:noProof/>
            <w:rPrChange w:id="79" w:author="Windows User" w:date="2015-03-24T13:44:00Z">
              <w:rPr>
                <w:rStyle w:val="Hyperlink"/>
                <w:noProof/>
              </w:rPr>
            </w:rPrChange>
          </w:rPr>
          <w:delText>1.2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80" w:author="Windows User" w:date="2015-03-24T13:44:00Z">
              <w:rPr>
                <w:rStyle w:val="Hyperlink"/>
                <w:noProof/>
              </w:rPr>
            </w:rPrChange>
          </w:rPr>
          <w:delText>Global Functions(Non RTE) to be provided to Integration Project</w:delText>
        </w:r>
        <w:r w:rsidDel="00943DDA">
          <w:rPr>
            <w:noProof/>
            <w:webHidden/>
          </w:rPr>
          <w:tab/>
          <w:delText>2</w:delText>
        </w:r>
      </w:del>
    </w:p>
    <w:p w:rsidR="00E34A64" w:rsidDel="00943DDA" w:rsidRDefault="00E34A64">
      <w:pPr>
        <w:pStyle w:val="TOC1"/>
        <w:tabs>
          <w:tab w:val="left" w:pos="400"/>
          <w:tab w:val="right" w:leader="dot" w:pos="8630"/>
        </w:tabs>
        <w:rPr>
          <w:del w:id="81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82" w:author="Windows User" w:date="2015-03-24T13:44:00Z">
        <w:r w:rsidRPr="00943DDA" w:rsidDel="00943DDA">
          <w:rPr>
            <w:noProof/>
            <w:rPrChange w:id="83" w:author="Windows User" w:date="2015-03-24T13:44:00Z">
              <w:rPr>
                <w:rStyle w:val="Hyperlink"/>
                <w:noProof/>
              </w:rPr>
            </w:rPrChange>
          </w:rPr>
          <w:delText>2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84" w:author="Windows User" w:date="2015-03-24T13:44:00Z">
              <w:rPr>
                <w:rStyle w:val="Hyperlink"/>
                <w:noProof/>
              </w:rPr>
            </w:rPrChange>
          </w:rPr>
          <w:delText>Configuration</w:delText>
        </w:r>
        <w:r w:rsidDel="00943DDA">
          <w:rPr>
            <w:noProof/>
            <w:webHidden/>
          </w:rPr>
          <w:tab/>
          <w:delText>3</w:delText>
        </w:r>
      </w:del>
    </w:p>
    <w:p w:rsidR="00E34A64" w:rsidDel="00943DDA" w:rsidRDefault="00E34A64">
      <w:pPr>
        <w:pStyle w:val="TOC2"/>
        <w:rPr>
          <w:del w:id="85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86" w:author="Windows User" w:date="2015-03-24T13:44:00Z">
        <w:r w:rsidRPr="00943DDA" w:rsidDel="00943DDA">
          <w:rPr>
            <w:noProof/>
            <w:rPrChange w:id="87" w:author="Windows User" w:date="2015-03-24T13:44:00Z">
              <w:rPr>
                <w:rStyle w:val="Hyperlink"/>
                <w:noProof/>
              </w:rPr>
            </w:rPrChange>
          </w:rPr>
          <w:lastRenderedPageBreak/>
          <w:delText>2.1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88" w:author="Windows User" w:date="2015-03-24T13:44:00Z">
              <w:rPr>
                <w:rStyle w:val="Hyperlink"/>
                <w:noProof/>
              </w:rPr>
            </w:rPrChange>
          </w:rPr>
          <w:delText>Build Time Config</w:delText>
        </w:r>
        <w:r w:rsidDel="00943DDA">
          <w:rPr>
            <w:noProof/>
            <w:webHidden/>
          </w:rPr>
          <w:tab/>
          <w:delText>3</w:delText>
        </w:r>
      </w:del>
    </w:p>
    <w:p w:rsidR="00E34A64" w:rsidDel="00943DDA" w:rsidRDefault="00E34A64">
      <w:pPr>
        <w:pStyle w:val="TOC2"/>
        <w:rPr>
          <w:del w:id="89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90" w:author="Windows User" w:date="2015-03-24T13:44:00Z">
        <w:r w:rsidRPr="00943DDA" w:rsidDel="00943DDA">
          <w:rPr>
            <w:noProof/>
            <w:rPrChange w:id="91" w:author="Windows User" w:date="2015-03-24T13:44:00Z">
              <w:rPr>
                <w:rStyle w:val="Hyperlink"/>
                <w:noProof/>
              </w:rPr>
            </w:rPrChange>
          </w:rPr>
          <w:delText>2.2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92" w:author="Windows User" w:date="2015-03-24T13:44:00Z">
              <w:rPr>
                <w:rStyle w:val="Hyperlink"/>
                <w:noProof/>
              </w:rPr>
            </w:rPrChange>
          </w:rPr>
          <w:delText>Configuration Files to be provided by Integration Project</w:delText>
        </w:r>
        <w:r w:rsidDel="00943DDA">
          <w:rPr>
            <w:noProof/>
            <w:webHidden/>
          </w:rPr>
          <w:tab/>
          <w:delText>3</w:delText>
        </w:r>
      </w:del>
    </w:p>
    <w:p w:rsidR="00E34A64" w:rsidDel="00943DDA" w:rsidRDefault="00E34A64">
      <w:pPr>
        <w:pStyle w:val="TOC3"/>
        <w:tabs>
          <w:tab w:val="left" w:pos="1100"/>
          <w:tab w:val="right" w:leader="dot" w:pos="8630"/>
        </w:tabs>
        <w:rPr>
          <w:del w:id="9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94" w:author="Windows User" w:date="2015-03-24T13:44:00Z">
        <w:r w:rsidRPr="00943DDA" w:rsidDel="00943DDA">
          <w:rPr>
            <w:noProof/>
            <w:rPrChange w:id="95" w:author="Windows User" w:date="2015-03-24T13:44:00Z">
              <w:rPr>
                <w:rStyle w:val="Hyperlink"/>
                <w:noProof/>
              </w:rPr>
            </w:rPrChange>
          </w:rPr>
          <w:delText>2.2.1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96" w:author="Windows User" w:date="2015-03-24T13:44:00Z">
              <w:rPr>
                <w:rStyle w:val="Hyperlink"/>
                <w:noProof/>
              </w:rPr>
            </w:rPrChange>
          </w:rPr>
          <w:delText>Da Vinci Parameter Configuration Changes</w:delText>
        </w:r>
        <w:r w:rsidDel="00943DDA">
          <w:rPr>
            <w:noProof/>
            <w:webHidden/>
          </w:rPr>
          <w:tab/>
          <w:delText>3</w:delText>
        </w:r>
      </w:del>
    </w:p>
    <w:p w:rsidR="00E34A64" w:rsidDel="00943DDA" w:rsidRDefault="00E34A64">
      <w:pPr>
        <w:pStyle w:val="TOC3"/>
        <w:tabs>
          <w:tab w:val="left" w:pos="1100"/>
          <w:tab w:val="right" w:leader="dot" w:pos="8630"/>
        </w:tabs>
        <w:rPr>
          <w:del w:id="97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98" w:author="Windows User" w:date="2015-03-24T13:44:00Z">
        <w:r w:rsidRPr="00943DDA" w:rsidDel="00943DDA">
          <w:rPr>
            <w:noProof/>
            <w:rPrChange w:id="99" w:author="Windows User" w:date="2015-03-24T13:44:00Z">
              <w:rPr>
                <w:rStyle w:val="Hyperlink"/>
                <w:noProof/>
              </w:rPr>
            </w:rPrChange>
          </w:rPr>
          <w:delText>2.2.2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00" w:author="Windows User" w:date="2015-03-24T13:44:00Z">
              <w:rPr>
                <w:rStyle w:val="Hyperlink"/>
                <w:noProof/>
              </w:rPr>
            </w:rPrChange>
          </w:rPr>
          <w:delText>DaVinci Interrupt Configuration Changes</w:delText>
        </w:r>
        <w:r w:rsidDel="00943DDA">
          <w:rPr>
            <w:noProof/>
            <w:webHidden/>
          </w:rPr>
          <w:tab/>
          <w:delText>3</w:delText>
        </w:r>
      </w:del>
    </w:p>
    <w:p w:rsidR="00E34A64" w:rsidDel="00943DDA" w:rsidRDefault="00E34A64">
      <w:pPr>
        <w:pStyle w:val="TOC3"/>
        <w:tabs>
          <w:tab w:val="left" w:pos="1100"/>
          <w:tab w:val="right" w:leader="dot" w:pos="8630"/>
        </w:tabs>
        <w:rPr>
          <w:del w:id="101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02" w:author="Windows User" w:date="2015-03-24T13:44:00Z">
        <w:r w:rsidRPr="00943DDA" w:rsidDel="00943DDA">
          <w:rPr>
            <w:noProof/>
            <w:rPrChange w:id="103" w:author="Windows User" w:date="2015-03-24T13:44:00Z">
              <w:rPr>
                <w:rStyle w:val="Hyperlink"/>
                <w:noProof/>
              </w:rPr>
            </w:rPrChange>
          </w:rPr>
          <w:delText>2.2.3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04" w:author="Windows User" w:date="2015-03-24T13:44:00Z">
              <w:rPr>
                <w:rStyle w:val="Hyperlink"/>
                <w:noProof/>
              </w:rPr>
            </w:rPrChange>
          </w:rPr>
          <w:delText>Manual Configuration Changes</w:delText>
        </w:r>
        <w:r w:rsidDel="00943DDA">
          <w:rPr>
            <w:noProof/>
            <w:webHidden/>
          </w:rPr>
          <w:tab/>
          <w:delText>3</w:delText>
        </w:r>
      </w:del>
    </w:p>
    <w:p w:rsidR="00E34A64" w:rsidDel="00943DDA" w:rsidRDefault="00E34A64">
      <w:pPr>
        <w:pStyle w:val="TOC1"/>
        <w:tabs>
          <w:tab w:val="left" w:pos="400"/>
          <w:tab w:val="right" w:leader="dot" w:pos="8630"/>
        </w:tabs>
        <w:rPr>
          <w:del w:id="105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06" w:author="Windows User" w:date="2015-03-24T13:44:00Z">
        <w:r w:rsidRPr="00943DDA" w:rsidDel="00943DDA">
          <w:rPr>
            <w:noProof/>
            <w:rPrChange w:id="107" w:author="Windows User" w:date="2015-03-24T13:44:00Z">
              <w:rPr>
                <w:rStyle w:val="Hyperlink"/>
                <w:noProof/>
              </w:rPr>
            </w:rPrChange>
          </w:rPr>
          <w:delText>3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08" w:author="Windows User" w:date="2015-03-24T13:44:00Z">
              <w:rPr>
                <w:rStyle w:val="Hyperlink"/>
                <w:noProof/>
              </w:rPr>
            </w:rPrChange>
          </w:rPr>
          <w:delText>Integration</w:delText>
        </w:r>
        <w:r w:rsidDel="00943DDA">
          <w:rPr>
            <w:noProof/>
            <w:webHidden/>
          </w:rPr>
          <w:tab/>
          <w:delText>4</w:delText>
        </w:r>
      </w:del>
    </w:p>
    <w:p w:rsidR="00E34A64" w:rsidDel="00943DDA" w:rsidRDefault="00E34A64">
      <w:pPr>
        <w:pStyle w:val="TOC2"/>
        <w:rPr>
          <w:del w:id="109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10" w:author="Windows User" w:date="2015-03-24T13:44:00Z">
        <w:r w:rsidRPr="00943DDA" w:rsidDel="00943DDA">
          <w:rPr>
            <w:noProof/>
            <w:rPrChange w:id="111" w:author="Windows User" w:date="2015-03-24T13:44:00Z">
              <w:rPr>
                <w:rStyle w:val="Hyperlink"/>
                <w:noProof/>
              </w:rPr>
            </w:rPrChange>
          </w:rPr>
          <w:delText>3.1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12" w:author="Windows User" w:date="2015-03-24T13:44:00Z">
              <w:rPr>
                <w:rStyle w:val="Hyperlink"/>
                <w:noProof/>
              </w:rPr>
            </w:rPrChange>
          </w:rPr>
          <w:delText>Required Global Data Inputs</w:delText>
        </w:r>
        <w:r w:rsidDel="00943DDA">
          <w:rPr>
            <w:noProof/>
            <w:webHidden/>
          </w:rPr>
          <w:tab/>
          <w:delText>4</w:delText>
        </w:r>
      </w:del>
    </w:p>
    <w:p w:rsidR="00E34A64" w:rsidDel="00943DDA" w:rsidRDefault="00E34A64">
      <w:pPr>
        <w:pStyle w:val="TOC2"/>
        <w:rPr>
          <w:del w:id="11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14" w:author="Windows User" w:date="2015-03-24T13:44:00Z">
        <w:r w:rsidRPr="00943DDA" w:rsidDel="00943DDA">
          <w:rPr>
            <w:noProof/>
            <w:rPrChange w:id="115" w:author="Windows User" w:date="2015-03-24T13:44:00Z">
              <w:rPr>
                <w:rStyle w:val="Hyperlink"/>
                <w:noProof/>
              </w:rPr>
            </w:rPrChange>
          </w:rPr>
          <w:delText>3.2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16" w:author="Windows User" w:date="2015-03-24T13:44:00Z">
              <w:rPr>
                <w:rStyle w:val="Hyperlink"/>
                <w:noProof/>
              </w:rPr>
            </w:rPrChange>
          </w:rPr>
          <w:delText>Required Global Data Outputs</w:delText>
        </w:r>
        <w:r w:rsidDel="00943DDA">
          <w:rPr>
            <w:noProof/>
            <w:webHidden/>
          </w:rPr>
          <w:tab/>
          <w:delText>4</w:delText>
        </w:r>
      </w:del>
    </w:p>
    <w:p w:rsidR="00E34A64" w:rsidDel="00943DDA" w:rsidRDefault="00E34A64">
      <w:pPr>
        <w:pStyle w:val="TOC2"/>
        <w:rPr>
          <w:del w:id="117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18" w:author="Windows User" w:date="2015-03-24T13:44:00Z">
        <w:r w:rsidRPr="00943DDA" w:rsidDel="00943DDA">
          <w:rPr>
            <w:noProof/>
            <w:rPrChange w:id="119" w:author="Windows User" w:date="2015-03-24T13:44:00Z">
              <w:rPr>
                <w:rStyle w:val="Hyperlink"/>
                <w:noProof/>
              </w:rPr>
            </w:rPrChange>
          </w:rPr>
          <w:delText>3.3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20" w:author="Windows User" w:date="2015-03-24T13:44:00Z">
              <w:rPr>
                <w:rStyle w:val="Hyperlink"/>
                <w:noProof/>
              </w:rPr>
            </w:rPrChange>
          </w:rPr>
          <w:delText>Specific Include Path present</w:delText>
        </w:r>
        <w:r w:rsidDel="00943DDA">
          <w:rPr>
            <w:noProof/>
            <w:webHidden/>
          </w:rPr>
          <w:tab/>
          <w:delText>4</w:delText>
        </w:r>
      </w:del>
    </w:p>
    <w:p w:rsidR="00E34A64" w:rsidDel="00943DDA" w:rsidRDefault="00E34A64">
      <w:pPr>
        <w:pStyle w:val="TOC1"/>
        <w:tabs>
          <w:tab w:val="left" w:pos="400"/>
          <w:tab w:val="right" w:leader="dot" w:pos="8630"/>
        </w:tabs>
        <w:rPr>
          <w:del w:id="121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22" w:author="Windows User" w:date="2015-03-24T13:44:00Z">
        <w:r w:rsidRPr="00943DDA" w:rsidDel="00943DDA">
          <w:rPr>
            <w:noProof/>
            <w:rPrChange w:id="123" w:author="Windows User" w:date="2015-03-24T13:44:00Z">
              <w:rPr>
                <w:rStyle w:val="Hyperlink"/>
                <w:noProof/>
              </w:rPr>
            </w:rPrChange>
          </w:rPr>
          <w:delText>4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24" w:author="Windows User" w:date="2015-03-24T13:44:00Z">
              <w:rPr>
                <w:rStyle w:val="Hyperlink"/>
                <w:noProof/>
              </w:rPr>
            </w:rPrChange>
          </w:rPr>
          <w:delText>Runnable Scheduling</w:delText>
        </w:r>
        <w:r w:rsidDel="00943DDA">
          <w:rPr>
            <w:noProof/>
            <w:webHidden/>
          </w:rPr>
          <w:tab/>
          <w:delText>5</w:delText>
        </w:r>
      </w:del>
    </w:p>
    <w:p w:rsidR="00E34A64" w:rsidDel="00943DDA" w:rsidRDefault="00E34A64">
      <w:pPr>
        <w:pStyle w:val="TOC1"/>
        <w:tabs>
          <w:tab w:val="left" w:pos="400"/>
          <w:tab w:val="right" w:leader="dot" w:pos="8630"/>
        </w:tabs>
        <w:rPr>
          <w:del w:id="125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26" w:author="Windows User" w:date="2015-03-24T13:44:00Z">
        <w:r w:rsidRPr="00943DDA" w:rsidDel="00943DDA">
          <w:rPr>
            <w:noProof/>
            <w:rPrChange w:id="127" w:author="Windows User" w:date="2015-03-24T13:44:00Z">
              <w:rPr>
                <w:rStyle w:val="Hyperlink"/>
                <w:noProof/>
              </w:rPr>
            </w:rPrChange>
          </w:rPr>
          <w:delText>5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28" w:author="Windows User" w:date="2015-03-24T13:44:00Z">
              <w:rPr>
                <w:rStyle w:val="Hyperlink"/>
                <w:noProof/>
              </w:rPr>
            </w:rPrChange>
          </w:rPr>
          <w:delText>Memory Mapping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2"/>
        <w:rPr>
          <w:del w:id="129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30" w:author="Windows User" w:date="2015-03-24T13:44:00Z">
        <w:r w:rsidRPr="00943DDA" w:rsidDel="00943DDA">
          <w:rPr>
            <w:noProof/>
            <w:rPrChange w:id="131" w:author="Windows User" w:date="2015-03-24T13:44:00Z">
              <w:rPr>
                <w:rStyle w:val="Hyperlink"/>
                <w:noProof/>
              </w:rPr>
            </w:rPrChange>
          </w:rPr>
          <w:delText>5.1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32" w:author="Windows User" w:date="2015-03-24T13:44:00Z">
              <w:rPr>
                <w:rStyle w:val="Hyperlink"/>
                <w:noProof/>
              </w:rPr>
            </w:rPrChange>
          </w:rPr>
          <w:delText>Mapping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2"/>
        <w:rPr>
          <w:del w:id="13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Windows User" w:date="2015-03-24T13:44:00Z">
        <w:r w:rsidRPr="00943DDA" w:rsidDel="00943DDA">
          <w:rPr>
            <w:noProof/>
            <w:rPrChange w:id="135" w:author="Windows User" w:date="2015-03-24T13:44:00Z">
              <w:rPr>
                <w:rStyle w:val="Hyperlink"/>
                <w:noProof/>
              </w:rPr>
            </w:rPrChange>
          </w:rPr>
          <w:delText>5.2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36" w:author="Windows User" w:date="2015-03-24T13:44:00Z">
              <w:rPr>
                <w:rStyle w:val="Hyperlink"/>
                <w:noProof/>
              </w:rPr>
            </w:rPrChange>
          </w:rPr>
          <w:delText>Usage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2"/>
        <w:rPr>
          <w:del w:id="137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Windows User" w:date="2015-03-24T13:44:00Z">
        <w:r w:rsidRPr="00943DDA" w:rsidDel="00943DDA">
          <w:rPr>
            <w:noProof/>
            <w:rPrChange w:id="139" w:author="Windows User" w:date="2015-03-24T13:44:00Z">
              <w:rPr>
                <w:rStyle w:val="Hyperlink"/>
                <w:noProof/>
              </w:rPr>
            </w:rPrChange>
          </w:rPr>
          <w:delText>5.3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40" w:author="Windows User" w:date="2015-03-24T13:44:00Z">
              <w:rPr>
                <w:rStyle w:val="Hyperlink"/>
                <w:noProof/>
              </w:rPr>
            </w:rPrChange>
          </w:rPr>
          <w:delText>Non  RTE NvM Blocks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2"/>
        <w:rPr>
          <w:del w:id="141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Windows User" w:date="2015-03-24T13:44:00Z">
        <w:r w:rsidRPr="00943DDA" w:rsidDel="00943DDA">
          <w:rPr>
            <w:noProof/>
            <w:rPrChange w:id="143" w:author="Windows User" w:date="2015-03-24T13:44:00Z">
              <w:rPr>
                <w:rStyle w:val="Hyperlink"/>
                <w:noProof/>
              </w:rPr>
            </w:rPrChange>
          </w:rPr>
          <w:delText>5.4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44" w:author="Windows User" w:date="2015-03-24T13:44:00Z">
              <w:rPr>
                <w:rStyle w:val="Hyperlink"/>
                <w:noProof/>
              </w:rPr>
            </w:rPrChange>
          </w:rPr>
          <w:delText>RTE NvM Blocks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1"/>
        <w:tabs>
          <w:tab w:val="left" w:pos="400"/>
          <w:tab w:val="right" w:leader="dot" w:pos="8630"/>
        </w:tabs>
        <w:rPr>
          <w:del w:id="145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Windows User" w:date="2015-03-24T13:44:00Z">
        <w:r w:rsidRPr="00943DDA" w:rsidDel="00943DDA">
          <w:rPr>
            <w:noProof/>
            <w:rPrChange w:id="147" w:author="Windows User" w:date="2015-03-24T13:44:00Z">
              <w:rPr>
                <w:rStyle w:val="Hyperlink"/>
                <w:noProof/>
              </w:rPr>
            </w:rPrChange>
          </w:rPr>
          <w:delText>6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48" w:author="Windows User" w:date="2015-03-24T13:44:00Z">
              <w:rPr>
                <w:rStyle w:val="Hyperlink"/>
                <w:noProof/>
              </w:rPr>
            </w:rPrChange>
          </w:rPr>
          <w:delText>Compiler Settings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2"/>
        <w:rPr>
          <w:del w:id="149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Windows User" w:date="2015-03-24T13:44:00Z">
        <w:r w:rsidRPr="00943DDA" w:rsidDel="00943DDA">
          <w:rPr>
            <w:noProof/>
            <w:rPrChange w:id="151" w:author="Windows User" w:date="2015-03-24T13:44:00Z">
              <w:rPr>
                <w:rStyle w:val="Hyperlink"/>
                <w:noProof/>
              </w:rPr>
            </w:rPrChange>
          </w:rPr>
          <w:delText>6.1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52" w:author="Windows User" w:date="2015-03-24T13:44:00Z">
              <w:rPr>
                <w:rStyle w:val="Hyperlink"/>
                <w:noProof/>
              </w:rPr>
            </w:rPrChange>
          </w:rPr>
          <w:delText>Preprocessor MACRO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2"/>
        <w:rPr>
          <w:del w:id="153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Windows User" w:date="2015-03-24T13:44:00Z">
        <w:r w:rsidRPr="00943DDA" w:rsidDel="00943DDA">
          <w:rPr>
            <w:noProof/>
            <w:rPrChange w:id="155" w:author="Windows User" w:date="2015-03-24T13:44:00Z">
              <w:rPr>
                <w:rStyle w:val="Hyperlink"/>
                <w:noProof/>
              </w:rPr>
            </w:rPrChange>
          </w:rPr>
          <w:delText>6.2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56" w:author="Windows User" w:date="2015-03-24T13:44:00Z">
              <w:rPr>
                <w:rStyle w:val="Hyperlink"/>
                <w:noProof/>
              </w:rPr>
            </w:rPrChange>
          </w:rPr>
          <w:delText>Optimization Settings</w:delText>
        </w:r>
        <w:r w:rsidDel="00943DDA">
          <w:rPr>
            <w:noProof/>
            <w:webHidden/>
          </w:rPr>
          <w:tab/>
          <w:delText>6</w:delText>
        </w:r>
      </w:del>
    </w:p>
    <w:p w:rsidR="00E34A64" w:rsidDel="00943DDA" w:rsidRDefault="00E34A64">
      <w:pPr>
        <w:pStyle w:val="TOC1"/>
        <w:tabs>
          <w:tab w:val="left" w:pos="400"/>
          <w:tab w:val="right" w:leader="dot" w:pos="8630"/>
        </w:tabs>
        <w:rPr>
          <w:del w:id="157" w:author="Windows User" w:date="2015-03-24T13:44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Windows User" w:date="2015-03-24T13:44:00Z">
        <w:r w:rsidRPr="00943DDA" w:rsidDel="00943DDA">
          <w:rPr>
            <w:noProof/>
            <w:rPrChange w:id="159" w:author="Windows User" w:date="2015-03-24T13:44:00Z">
              <w:rPr>
                <w:rStyle w:val="Hyperlink"/>
                <w:noProof/>
              </w:rPr>
            </w:rPrChange>
          </w:rPr>
          <w:delText>7</w:delText>
        </w:r>
        <w:r w:rsidDel="00943D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43DDA" w:rsidDel="00943DDA">
          <w:rPr>
            <w:noProof/>
            <w:rPrChange w:id="160" w:author="Windows User" w:date="2015-03-24T13:44:00Z">
              <w:rPr>
                <w:rStyle w:val="Hyperlink"/>
                <w:noProof/>
              </w:rPr>
            </w:rPrChange>
          </w:rPr>
          <w:delText>Revision Control Log</w:delText>
        </w:r>
        <w:r w:rsidDel="00943DDA">
          <w:rPr>
            <w:noProof/>
            <w:webHidden/>
          </w:rPr>
          <w:tab/>
          <w:delText>7</w:delText>
        </w:r>
      </w:del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61" w:name="_Toc414967991"/>
      <w:r w:rsidRPr="00B27D95">
        <w:lastRenderedPageBreak/>
        <w:t>Dependencies</w:t>
      </w:r>
      <w:bookmarkEnd w:id="161"/>
    </w:p>
    <w:p w:rsidR="00916B39" w:rsidRDefault="00B27D95" w:rsidP="00B27D95">
      <w:pPr>
        <w:pStyle w:val="Heading2"/>
      </w:pPr>
      <w:bookmarkStart w:id="162" w:name="_Toc414967992"/>
      <w:r>
        <w:t>SWCs</w:t>
      </w:r>
      <w:bookmarkEnd w:id="16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320CE2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>Only in unavoidable circumstance external components should be refer</w:t>
      </w:r>
      <w:ins w:id="163" w:author="Windows User" w:date="2015-03-20T10:43:00Z">
        <w:r w:rsidR="00522200">
          <w:t>r</w:t>
        </w:r>
      </w:ins>
      <w:r>
        <w:t>ed.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164" w:name="_Toc414967993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164"/>
    </w:p>
    <w:p w:rsidR="004527BC" w:rsidRDefault="00320CE2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165" w:name="_Toc414967994"/>
      <w:r>
        <w:lastRenderedPageBreak/>
        <w:t>Configuration</w:t>
      </w:r>
      <w:bookmarkEnd w:id="165"/>
    </w:p>
    <w:p w:rsidR="006768B8" w:rsidRDefault="006768B8" w:rsidP="006768B8">
      <w:pPr>
        <w:pStyle w:val="Heading2"/>
      </w:pPr>
      <w:bookmarkStart w:id="166" w:name="_Toc414967995"/>
      <w:r>
        <w:t xml:space="preserve">Build Time </w:t>
      </w:r>
      <w:proofErr w:type="spellStart"/>
      <w:r>
        <w:t>Config</w:t>
      </w:r>
      <w:bookmarkEnd w:id="166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167" w:name="OLE_LINK10"/>
      <w:bookmarkStart w:id="168" w:name="OLE_LINK11"/>
      <w:bookmarkStart w:id="169" w:name="_Toc414967996"/>
      <w:r w:rsidRPr="007C4C59">
        <w:t>Configuration Files</w:t>
      </w:r>
      <w:r>
        <w:t xml:space="preserve"> to be provided by Integration Project</w:t>
      </w:r>
      <w:bookmarkEnd w:id="169"/>
    </w:p>
    <w:p w:rsidR="00320CE2" w:rsidRDefault="00320CE2" w:rsidP="00320CE2">
      <w:proofErr w:type="spellStart"/>
      <w:r>
        <w:t>Ap_</w:t>
      </w:r>
      <w:r w:rsidR="00F14F6D">
        <w:t>TrqOvlSta</w:t>
      </w:r>
      <w:r w:rsidR="00124A8A">
        <w:t>_Cfg.h</w:t>
      </w:r>
      <w:proofErr w:type="spellEnd"/>
      <w:r w:rsidR="00124A8A">
        <w:t xml:space="preserve"> generated by Ap_</w:t>
      </w:r>
      <w:r w:rsidR="00F14F6D">
        <w:t>TrqOvlSta</w:t>
      </w:r>
      <w:r>
        <w:t>_Cfg.h.tt</w:t>
      </w:r>
    </w:p>
    <w:p w:rsidR="00320CE2" w:rsidRDefault="00320CE2" w:rsidP="00320CE2"/>
    <w:p w:rsidR="00BC5DE5" w:rsidRDefault="00BC5DE5"/>
    <w:p w:rsidR="00932C7E" w:rsidRDefault="00932C7E" w:rsidP="00932C7E">
      <w:pPr>
        <w:pStyle w:val="Heading3"/>
      </w:pPr>
      <w:bookmarkStart w:id="170" w:name="OLE_LINK12"/>
      <w:bookmarkStart w:id="171" w:name="OLE_LINK13"/>
      <w:bookmarkStart w:id="172" w:name="_Toc414967997"/>
      <w:bookmarkEnd w:id="167"/>
      <w:bookmarkEnd w:id="168"/>
      <w:r>
        <w:t>Da Vinci Parameter Configuration Changes</w:t>
      </w:r>
      <w:bookmarkEnd w:id="17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320CE2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20CE2" w:rsidRPr="00206C65" w:rsidRDefault="00F14F6D" w:rsidP="00AF52F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TrqOvlSta</w:t>
            </w:r>
            <w:r w:rsidR="00320CE2" w:rsidRPr="00206C65">
              <w:rPr>
                <w:b w:val="0"/>
              </w:rPr>
              <w:t>General</w:t>
            </w:r>
            <w:proofErr w:type="spellEnd"/>
            <w:r w:rsidR="00320CE2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TrqOvlSta</w:t>
            </w:r>
            <w:r w:rsidR="00320CE2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320CE2" w:rsidRPr="001C67A3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320CE2" w:rsidRDefault="00F14F6D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TrqOvlSta</w:t>
            </w:r>
            <w:proofErr w:type="spellEnd"/>
          </w:p>
        </w:tc>
      </w:tr>
      <w:bookmarkEnd w:id="170"/>
      <w:bookmarkEnd w:id="171"/>
    </w:tbl>
    <w:p w:rsidR="00932C7E" w:rsidRDefault="00932C7E" w:rsidP="00932C7E"/>
    <w:p w:rsidR="00932C7E" w:rsidRDefault="00932C7E" w:rsidP="00932C7E">
      <w:pPr>
        <w:pStyle w:val="Heading3"/>
      </w:pPr>
      <w:bookmarkStart w:id="173" w:name="_Toc414967998"/>
      <w:proofErr w:type="spellStart"/>
      <w:r>
        <w:t>DaVinci</w:t>
      </w:r>
      <w:proofErr w:type="spellEnd"/>
      <w:r>
        <w:t xml:space="preserve"> Interrupt Configuration Changes</w:t>
      </w:r>
      <w:bookmarkEnd w:id="17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320CE2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74" w:name="_Toc414967999"/>
      <w:r>
        <w:t xml:space="preserve">Manual </w:t>
      </w:r>
      <w:bookmarkStart w:id="175" w:name="OLE_LINK22"/>
      <w:bookmarkStart w:id="176" w:name="OLE_LINK23"/>
      <w:bookmarkStart w:id="177" w:name="OLE_LINK24"/>
      <w:r w:rsidR="00EE5444">
        <w:t>Configuration Changes</w:t>
      </w:r>
      <w:bookmarkEnd w:id="174"/>
      <w:bookmarkEnd w:id="175"/>
      <w:bookmarkEnd w:id="176"/>
      <w:bookmarkEnd w:id="17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320CE2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78" w:name="_Toc414968000"/>
      <w:r>
        <w:lastRenderedPageBreak/>
        <w:t>Integration</w:t>
      </w:r>
      <w:bookmarkEnd w:id="178"/>
    </w:p>
    <w:p w:rsidR="00701150" w:rsidRDefault="00B82469" w:rsidP="00836AC1">
      <w:pPr>
        <w:pStyle w:val="Heading2"/>
      </w:pPr>
      <w:bookmarkStart w:id="179" w:name="OLE_LINK83"/>
      <w:bookmarkStart w:id="180" w:name="OLE_LINK84"/>
      <w:bookmarkStart w:id="181" w:name="_Toc414968001"/>
      <w:r>
        <w:t xml:space="preserve">Required </w:t>
      </w:r>
      <w:r w:rsidR="00701150">
        <w:t>Global Data</w:t>
      </w:r>
      <w:r>
        <w:t xml:space="preserve"> Inputs</w:t>
      </w:r>
      <w:bookmarkEnd w:id="181"/>
    </w:p>
    <w:p w:rsidR="00F21DF0" w:rsidRDefault="00F21DF0" w:rsidP="00F21DF0">
      <w:pPr>
        <w:ind w:firstLine="576"/>
      </w:pPr>
      <w:proofErr w:type="spellStart"/>
      <w:r>
        <w:t>APANonRecoverableFaults_Cnt_lgc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APARecoverableFaults_Cnt_lgc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APARequest_Cnt_lgc</w:t>
      </w:r>
      <w:proofErr w:type="spellEnd"/>
    </w:p>
    <w:p w:rsidR="00F21DF0" w:rsidDel="00522200" w:rsidRDefault="00F21DF0" w:rsidP="00F21DF0">
      <w:pPr>
        <w:ind w:firstLine="576"/>
        <w:rPr>
          <w:del w:id="182" w:author="Windows User" w:date="2015-03-20T10:43:00Z"/>
        </w:rPr>
      </w:pPr>
      <w:del w:id="183" w:author="Windows User" w:date="2015-03-20T10:43:00Z">
        <w:r w:rsidDel="00522200">
          <w:delText>CCWFound_Cnt_lgc</w:delText>
        </w:r>
      </w:del>
    </w:p>
    <w:p w:rsidR="00F21DF0" w:rsidRDefault="00F21DF0" w:rsidP="00F21DF0">
      <w:pPr>
        <w:ind w:firstLine="576"/>
      </w:pPr>
      <w:r>
        <w:t>CCWPosition_HwDeg_f32</w:t>
      </w:r>
    </w:p>
    <w:p w:rsidR="00F21DF0" w:rsidDel="00522200" w:rsidRDefault="00F21DF0" w:rsidP="00F21DF0">
      <w:pPr>
        <w:ind w:firstLine="576"/>
        <w:rPr>
          <w:del w:id="184" w:author="Windows User" w:date="2015-03-20T10:43:00Z"/>
        </w:rPr>
      </w:pPr>
      <w:del w:id="185" w:author="Windows User" w:date="2015-03-20T10:43:00Z">
        <w:r w:rsidDel="00522200">
          <w:delText>CWFound_Cnt_lgc</w:delText>
        </w:r>
      </w:del>
    </w:p>
    <w:p w:rsidR="00F21DF0" w:rsidRDefault="00F21DF0" w:rsidP="00F21DF0">
      <w:pPr>
        <w:ind w:firstLine="576"/>
      </w:pPr>
      <w:r>
        <w:t>CWPosition_HwDeg_f32</w:t>
      </w:r>
    </w:p>
    <w:p w:rsidR="00F21DF0" w:rsidRDefault="00F21DF0" w:rsidP="00F21DF0">
      <w:pPr>
        <w:ind w:firstLine="576"/>
      </w:pPr>
      <w:proofErr w:type="spellStart"/>
      <w:r>
        <w:t>ESCFault_Cnt_lgc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ESCIsLimited_Cnt_lgc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ESCRequest_Cnt_lgc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GMOSH_APAMfgEnable_Cnt_lgc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GMOSH_ESCMfgEnable_Cnt_lgc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GMOSH_LKAMfgEnable_Cnt_lgc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HapticRequest_Cnt_lgc</w:t>
      </w:r>
      <w:proofErr w:type="spellEnd"/>
    </w:p>
    <w:p w:rsidR="00F21DF0" w:rsidRDefault="00F21DF0" w:rsidP="00F21DF0">
      <w:pPr>
        <w:ind w:firstLine="576"/>
      </w:pPr>
      <w:r>
        <w:t>HwTorque_HwNm_f32</w:t>
      </w:r>
    </w:p>
    <w:p w:rsidR="00F21DF0" w:rsidRDefault="00F21DF0" w:rsidP="00F21DF0">
      <w:pPr>
        <w:ind w:firstLine="576"/>
      </w:pPr>
      <w:proofErr w:type="spellStart"/>
      <w:r>
        <w:t>LKAFault_Cnt_lgc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LKAInhibit_Cnt_lgc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LKARequest_Cnt_lgc</w:t>
      </w:r>
      <w:proofErr w:type="spellEnd"/>
    </w:p>
    <w:p w:rsidR="00F21DF0" w:rsidRDefault="00F21DF0" w:rsidP="00F21DF0">
      <w:pPr>
        <w:ind w:firstLine="576"/>
      </w:pPr>
      <w:r>
        <w:t>MaxSecureVehicleSpeed_Kph_f32</w:t>
      </w:r>
    </w:p>
    <w:p w:rsidR="00F21DF0" w:rsidRDefault="00F21DF0" w:rsidP="00F21DF0">
      <w:pPr>
        <w:ind w:firstLine="576"/>
      </w:pPr>
      <w:r>
        <w:t>MinSecureVehicleSpeed_Kph_f32</w:t>
      </w:r>
    </w:p>
    <w:p w:rsidR="00F21DF0" w:rsidRDefault="00F21DF0" w:rsidP="00F21DF0">
      <w:pPr>
        <w:ind w:firstLine="576"/>
      </w:pPr>
      <w:proofErr w:type="spellStart"/>
      <w:r>
        <w:t>PosTrajEnable_Cnt_lgc</w:t>
      </w:r>
      <w:proofErr w:type="spellEnd"/>
    </w:p>
    <w:p w:rsidR="00F21DF0" w:rsidRDefault="00F21DF0" w:rsidP="00F21DF0">
      <w:pPr>
        <w:ind w:firstLine="576"/>
      </w:pPr>
      <w:r>
        <w:t>PosTrajHwAngle_HwDeg_f32</w:t>
      </w:r>
    </w:p>
    <w:p w:rsidR="00F21DF0" w:rsidRDefault="00F21DF0" w:rsidP="00F21DF0">
      <w:pPr>
        <w:ind w:firstLine="576"/>
      </w:pPr>
      <w:r>
        <w:t>SWARTrgtAngRequest_HwDeg_f32</w:t>
      </w:r>
    </w:p>
    <w:p w:rsidR="00F21DF0" w:rsidRDefault="00F21DF0" w:rsidP="00F21DF0">
      <w:pPr>
        <w:ind w:firstLine="576"/>
      </w:pPr>
      <w:proofErr w:type="spellStart"/>
      <w:r>
        <w:t>ShiftLeverIsInReverse_Cnt_lgc</w:t>
      </w:r>
      <w:proofErr w:type="spellEnd"/>
    </w:p>
    <w:p w:rsidR="00900B9A" w:rsidRDefault="00900B9A" w:rsidP="00900B9A">
      <w:pPr>
        <w:pStyle w:val="Heading2"/>
      </w:pPr>
      <w:bookmarkStart w:id="186" w:name="_Toc414968002"/>
      <w:r>
        <w:t>Required Global Data Outputs</w:t>
      </w:r>
      <w:bookmarkEnd w:id="186"/>
    </w:p>
    <w:p w:rsidR="00F21DF0" w:rsidRDefault="00F21DF0" w:rsidP="00F21DF0">
      <w:pPr>
        <w:ind w:firstLine="576"/>
      </w:pPr>
      <w:proofErr w:type="spellStart"/>
      <w:r>
        <w:t>APADrvrInterventionDetected_Cnt_lgc</w:t>
      </w:r>
      <w:proofErr w:type="spellEnd"/>
    </w:p>
    <w:p w:rsidR="00F21DF0" w:rsidRDefault="00F21DF0" w:rsidP="00F21DF0">
      <w:pPr>
        <w:ind w:firstLine="576"/>
      </w:pPr>
      <w:proofErr w:type="spellStart"/>
      <w:r>
        <w:t>APAState_State_enum</w:t>
      </w:r>
      <w:proofErr w:type="spellEnd"/>
    </w:p>
    <w:p w:rsidR="00F21DF0" w:rsidRDefault="00F21DF0" w:rsidP="00F21DF0">
      <w:pPr>
        <w:ind w:firstLine="576"/>
      </w:pPr>
      <w:proofErr w:type="spellStart"/>
      <w:r>
        <w:t>ESCState_State_enum</w:t>
      </w:r>
      <w:proofErr w:type="spellEnd"/>
    </w:p>
    <w:p w:rsidR="00F21DF0" w:rsidRDefault="00F21DF0" w:rsidP="00F21DF0">
      <w:pPr>
        <w:ind w:firstLine="576"/>
      </w:pPr>
      <w:proofErr w:type="spellStart"/>
      <w:r>
        <w:t>GMOSHOscillateState_State_enum</w:t>
      </w:r>
      <w:proofErr w:type="spellEnd"/>
    </w:p>
    <w:p w:rsidR="00F21DF0" w:rsidRDefault="00F21DF0" w:rsidP="00F21DF0">
      <w:pPr>
        <w:ind w:firstLine="576"/>
      </w:pPr>
      <w:proofErr w:type="spellStart"/>
      <w:r>
        <w:lastRenderedPageBreak/>
        <w:t>LKAState_State_enum</w:t>
      </w:r>
      <w:proofErr w:type="spellEnd"/>
    </w:p>
    <w:p w:rsidR="00F21DF0" w:rsidRDefault="00F21DF0" w:rsidP="00F21DF0">
      <w:pPr>
        <w:ind w:firstLine="576"/>
      </w:pPr>
      <w:proofErr w:type="spellStart"/>
      <w:r>
        <w:t>PosServEnable_Cnt_lgc</w:t>
      </w:r>
      <w:proofErr w:type="spellEnd"/>
    </w:p>
    <w:p w:rsidR="00F21DF0" w:rsidRDefault="00F21DF0" w:rsidP="00F21DF0">
      <w:pPr>
        <w:ind w:firstLine="576"/>
      </w:pPr>
      <w:r>
        <w:t>PosSrvoHwAngle_HwDeg_f32</w:t>
      </w:r>
    </w:p>
    <w:p w:rsidR="00F21DF0" w:rsidRDefault="00F21DF0" w:rsidP="00F21DF0">
      <w:pPr>
        <w:ind w:firstLine="576"/>
      </w:pPr>
      <w:r>
        <w:t>TrqOscAmp_MtrNm_f32</w:t>
      </w:r>
    </w:p>
    <w:p w:rsidR="00F21DF0" w:rsidRDefault="00F21DF0" w:rsidP="00F21DF0">
      <w:pPr>
        <w:ind w:firstLine="576"/>
      </w:pPr>
      <w:proofErr w:type="spellStart"/>
      <w:r>
        <w:t>TrqOscEnable_Cnt_lgc</w:t>
      </w:r>
      <w:proofErr w:type="spellEnd"/>
    </w:p>
    <w:p w:rsidR="00836AC1" w:rsidRDefault="00F21DF0" w:rsidP="00836AC1">
      <w:pPr>
        <w:pStyle w:val="Heading2"/>
      </w:pPr>
      <w:bookmarkStart w:id="187" w:name="_Toc414968003"/>
      <w:r>
        <w:t>TrqOscFreq_Hz_f32</w:t>
      </w:r>
      <w:bookmarkEnd w:id="179"/>
      <w:bookmarkEnd w:id="180"/>
      <w:r w:rsidR="00783C14">
        <w:t xml:space="preserve">Specific </w:t>
      </w:r>
      <w:r w:rsidR="00DC10CD">
        <w:t>Include Path</w:t>
      </w:r>
      <w:r w:rsidR="00783C14">
        <w:t xml:space="preserve"> present</w:t>
      </w:r>
      <w:bookmarkEnd w:id="187"/>
    </w:p>
    <w:p w:rsidR="004527BC" w:rsidRDefault="008E0811" w:rsidP="008E0811">
      <w:pPr>
        <w:spacing w:after="0"/>
        <w:ind w:firstLine="576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188" w:name="_Toc414968004"/>
      <w:r>
        <w:lastRenderedPageBreak/>
        <w:t>Runnable Scheduling</w:t>
      </w:r>
      <w:bookmarkEnd w:id="188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  <w:gridCol w:w="4739"/>
        <w:gridCol w:w="1801"/>
      </w:tblGrid>
      <w:tr w:rsidR="00F638B9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801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20CE2" w:rsidRPr="00206C65" w:rsidRDefault="00F14F6D" w:rsidP="00320CE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TrqOvlSta_Init</w:t>
            </w:r>
            <w:proofErr w:type="spellEnd"/>
          </w:p>
        </w:tc>
        <w:tc>
          <w:tcPr>
            <w:tcW w:w="473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Called from RTE before any call to the periodic functions</w:t>
            </w:r>
          </w:p>
        </w:tc>
        <w:tc>
          <w:tcPr>
            <w:tcW w:w="1801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RTE </w:t>
            </w: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320CE2" w:rsidRPr="00206C65" w:rsidRDefault="00F14F6D" w:rsidP="00320CE2">
            <w:pPr>
              <w:rPr>
                <w:b w:val="0"/>
              </w:rPr>
            </w:pPr>
            <w:r>
              <w:rPr>
                <w:b w:val="0"/>
              </w:rPr>
              <w:t>TrqOvlSta</w:t>
            </w:r>
            <w:r w:rsidR="00320CE2" w:rsidRPr="00206C65">
              <w:rPr>
                <w:b w:val="0"/>
              </w:rPr>
              <w:t>_Per1</w:t>
            </w:r>
          </w:p>
        </w:tc>
        <w:tc>
          <w:tcPr>
            <w:tcW w:w="4731" w:type="dxa"/>
          </w:tcPr>
          <w:p w:rsidR="00320CE2" w:rsidRDefault="00F14F6D" w:rsidP="008E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E0811">
              <w:t>It should run before torque oscillation calculation</w:t>
            </w:r>
          </w:p>
        </w:tc>
        <w:tc>
          <w:tcPr>
            <w:tcW w:w="190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89" w:name="OLE_LINK16"/>
      <w:bookmarkStart w:id="190" w:name="OLE_LINK17"/>
      <w:bookmarkStart w:id="191" w:name="_Toc414968005"/>
      <w:r>
        <w:lastRenderedPageBreak/>
        <w:t>Memory Mapping</w:t>
      </w:r>
      <w:bookmarkEnd w:id="191"/>
    </w:p>
    <w:p w:rsidR="00F80F31" w:rsidRDefault="00F80F31" w:rsidP="00F80F31">
      <w:pPr>
        <w:pStyle w:val="Heading2"/>
      </w:pPr>
      <w:bookmarkStart w:id="192" w:name="_Toc414968006"/>
      <w:bookmarkEnd w:id="189"/>
      <w:bookmarkEnd w:id="190"/>
      <w:r>
        <w:t>Mapping</w:t>
      </w:r>
      <w:bookmarkEnd w:id="192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969"/>
        <w:gridCol w:w="1919"/>
      </w:tblGrid>
      <w:tr w:rsidR="00836AC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96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91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F14F6D" w:rsidP="00320CE2">
            <w:pPr>
              <w:rPr>
                <w:b w:val="0"/>
              </w:rPr>
            </w:pPr>
            <w:r>
              <w:rPr>
                <w:b w:val="0"/>
              </w:rPr>
              <w:t>TRQOVLSTA</w:t>
            </w:r>
            <w:r w:rsidR="00320CE2" w:rsidRPr="00586241">
              <w:rPr>
                <w:b w:val="0"/>
              </w:rPr>
              <w:t>_START_SEC_VAR_CLEARED_32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CE2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F14F6D" w:rsidP="00AF52FB">
            <w:pPr>
              <w:rPr>
                <w:b w:val="0"/>
              </w:rPr>
            </w:pPr>
            <w:r>
              <w:rPr>
                <w:b w:val="0"/>
              </w:rPr>
              <w:t>TRQOVLSTA_START_SEC_VAR_CLEARED_16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F6D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F14F6D" w:rsidRDefault="00F14F6D" w:rsidP="00AF52FB">
            <w:pPr>
              <w:rPr>
                <w:b w:val="0"/>
              </w:rPr>
            </w:pPr>
            <w:r>
              <w:rPr>
                <w:b w:val="0"/>
              </w:rPr>
              <w:t>TRQOVLSTA_START_SEC_VAR_CLEARED_8</w:t>
            </w:r>
          </w:p>
        </w:tc>
        <w:tc>
          <w:tcPr>
            <w:tcW w:w="1969" w:type="dxa"/>
          </w:tcPr>
          <w:p w:rsidR="00F14F6D" w:rsidRDefault="00F14F6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F14F6D" w:rsidRDefault="00F14F6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F6D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F14F6D" w:rsidRDefault="00F14F6D" w:rsidP="00AF52FB">
            <w:pPr>
              <w:rPr>
                <w:b w:val="0"/>
              </w:rPr>
            </w:pPr>
            <w:r>
              <w:rPr>
                <w:b w:val="0"/>
              </w:rPr>
              <w:t>TRQOVLSTA_START_SEC_VAR_CLEARED_BOOLEAN</w:t>
            </w:r>
          </w:p>
        </w:tc>
        <w:tc>
          <w:tcPr>
            <w:tcW w:w="1969" w:type="dxa"/>
          </w:tcPr>
          <w:p w:rsidR="00F14F6D" w:rsidRDefault="00F14F6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F14F6D" w:rsidRDefault="00F14F6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F14F6D" w:rsidP="00AF52FB">
            <w:pPr>
              <w:rPr>
                <w:b w:val="0"/>
              </w:rPr>
            </w:pPr>
            <w:r>
              <w:rPr>
                <w:b w:val="0"/>
              </w:rPr>
              <w:t>TRQOVLSTA</w:t>
            </w:r>
            <w:r w:rsidR="00320CE2">
              <w:rPr>
                <w:b w:val="0"/>
              </w:rPr>
              <w:t>_START_SEC_VAR_CLEARED_UNSPECIFIED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CE2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320CE2" w:rsidP="00AF52FB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>
              <w:rPr>
                <w:b w:val="0"/>
              </w:rPr>
              <w:t xml:space="preserve"> </w:t>
            </w:r>
            <w:r w:rsidR="00F14F6D">
              <w:rPr>
                <w:b w:val="0"/>
              </w:rPr>
              <w:t>TRQOVLSTA</w:t>
            </w:r>
            <w:r w:rsidRPr="00586241">
              <w:rPr>
                <w:b w:val="0"/>
              </w:rPr>
              <w:t xml:space="preserve"> _APPL_CODE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93" w:name="_Toc414968007"/>
      <w:r>
        <w:t>Usage</w:t>
      </w:r>
      <w:bookmarkEnd w:id="193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194" w:name="OLE_LINK20"/>
      <w:bookmarkStart w:id="195" w:name="OLE_LINK81"/>
      <w:bookmarkStart w:id="196" w:name="OLE_LINK82"/>
      <w:bookmarkStart w:id="197" w:name="_Toc414968008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197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194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8E0811" w:rsidP="006524C1">
            <w:r>
              <w:t>N</w:t>
            </w:r>
            <w:r w:rsidR="00320CE2">
              <w:t>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195"/>
    <w:bookmarkEnd w:id="196"/>
    <w:p w:rsidR="00900B9A" w:rsidRDefault="00900B9A" w:rsidP="00900B9A">
      <w:pPr>
        <w:pStyle w:val="Heading2"/>
      </w:pPr>
      <w:r>
        <w:t xml:space="preserve"> </w:t>
      </w:r>
      <w:bookmarkStart w:id="198" w:name="_Toc41496800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198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320CE2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199" w:name="OLE_LINK18"/>
      <w:bookmarkStart w:id="200" w:name="OLE_LINK19"/>
      <w:bookmarkStart w:id="201" w:name="_Toc414968010"/>
      <w:r>
        <w:t>Compiler Settings</w:t>
      </w:r>
      <w:bookmarkEnd w:id="201"/>
    </w:p>
    <w:bookmarkEnd w:id="199"/>
    <w:bookmarkEnd w:id="200"/>
    <w:p w:rsidR="00EE5444" w:rsidRDefault="00EE5444" w:rsidP="00EE5444">
      <w:pPr>
        <w:pStyle w:val="Heading2"/>
      </w:pPr>
      <w:r w:rsidRPr="00EE5444">
        <w:t xml:space="preserve"> </w:t>
      </w:r>
      <w:bookmarkStart w:id="202" w:name="_Toc414968011"/>
      <w:r>
        <w:t>Preprocessor MACRO</w:t>
      </w:r>
      <w:bookmarkEnd w:id="202"/>
    </w:p>
    <w:p w:rsidR="00EE5444" w:rsidRDefault="00320CE2" w:rsidP="006524C1">
      <w:bookmarkStart w:id="203" w:name="OLE_LINK21"/>
      <w:r>
        <w:t>None</w:t>
      </w:r>
    </w:p>
    <w:p w:rsidR="00EE5444" w:rsidRDefault="00EE5444" w:rsidP="00EE5444">
      <w:pPr>
        <w:pStyle w:val="Heading2"/>
      </w:pPr>
      <w:bookmarkStart w:id="204" w:name="_Toc414968012"/>
      <w:bookmarkEnd w:id="203"/>
      <w:r>
        <w:t>Optimization Settings</w:t>
      </w:r>
      <w:bookmarkEnd w:id="204"/>
    </w:p>
    <w:p w:rsidR="00EE5444" w:rsidRDefault="00320CE2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205" w:name="_Toc414968013"/>
      <w:r>
        <w:lastRenderedPageBreak/>
        <w:t>Revision Control Log</w:t>
      </w:r>
      <w:bookmarkEnd w:id="205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20CE2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t>21-Jan-14</w:t>
            </w:r>
          </w:p>
        </w:tc>
        <w:tc>
          <w:tcPr>
            <w:tcW w:w="741" w:type="dxa"/>
          </w:tcPr>
          <w:p w:rsidR="004527BC" w:rsidRDefault="00320C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</w:tr>
      <w:tr w:rsidR="00F21DF0" w:rsidTr="004527BC">
        <w:tc>
          <w:tcPr>
            <w:tcW w:w="662" w:type="dxa"/>
          </w:tcPr>
          <w:p w:rsidR="00F21DF0" w:rsidRDefault="00F21DF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F21DF0" w:rsidRDefault="00F21DF0" w:rsidP="00F21DF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per CF-09 GM Torque Overlay State Handler  v002 – 12181</w:t>
            </w:r>
          </w:p>
        </w:tc>
        <w:tc>
          <w:tcPr>
            <w:tcW w:w="1059" w:type="dxa"/>
          </w:tcPr>
          <w:p w:rsidR="00F21DF0" w:rsidRDefault="00F21DF0" w:rsidP="00EE5444">
            <w:pPr>
              <w:spacing w:before="60"/>
            </w:pPr>
            <w:r>
              <w:t>24-Jul-14</w:t>
            </w:r>
          </w:p>
        </w:tc>
        <w:tc>
          <w:tcPr>
            <w:tcW w:w="741" w:type="dxa"/>
          </w:tcPr>
          <w:p w:rsidR="00F21DF0" w:rsidRDefault="00F21DF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522200" w:rsidTr="004527BC">
        <w:trPr>
          <w:ins w:id="206" w:author="Windows User" w:date="2015-03-20T10:43:00Z"/>
        </w:trPr>
        <w:tc>
          <w:tcPr>
            <w:tcW w:w="662" w:type="dxa"/>
          </w:tcPr>
          <w:p w:rsidR="00522200" w:rsidRDefault="00522200">
            <w:pPr>
              <w:spacing w:before="60"/>
              <w:rPr>
                <w:ins w:id="207" w:author="Windows User" w:date="2015-03-20T10:43:00Z"/>
                <w:rFonts w:ascii="Arial" w:hAnsi="Arial" w:cs="Arial"/>
                <w:sz w:val="16"/>
              </w:rPr>
            </w:pPr>
            <w:ins w:id="208" w:author="Windows User" w:date="2015-03-20T10:43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522200" w:rsidRDefault="00522200" w:rsidP="002C55C1">
            <w:pPr>
              <w:spacing w:before="60"/>
              <w:rPr>
                <w:ins w:id="209" w:author="Windows User" w:date="2015-03-20T10:43:00Z"/>
                <w:rFonts w:ascii="Arial" w:hAnsi="Arial" w:cs="Arial"/>
                <w:sz w:val="16"/>
              </w:rPr>
            </w:pPr>
            <w:ins w:id="210" w:author="Windows User" w:date="2015-03-20T10:44:00Z">
              <w:r w:rsidRPr="00522200">
                <w:rPr>
                  <w:rFonts w:ascii="Arial" w:hAnsi="Arial" w:cs="Arial"/>
                  <w:sz w:val="16"/>
                </w:rPr>
                <w:t>Removed '</w:t>
              </w:r>
              <w:proofErr w:type="spellStart"/>
              <w:r w:rsidRPr="00522200">
                <w:rPr>
                  <w:rFonts w:ascii="Arial" w:hAnsi="Arial" w:cs="Arial"/>
                  <w:sz w:val="16"/>
                </w:rPr>
                <w:t>CWFound_Cnt_lgc</w:t>
              </w:r>
              <w:proofErr w:type="spellEnd"/>
              <w:r w:rsidRPr="00522200">
                <w:rPr>
                  <w:rFonts w:ascii="Arial" w:hAnsi="Arial" w:cs="Arial"/>
                  <w:sz w:val="16"/>
                </w:rPr>
                <w:t>' and '</w:t>
              </w:r>
              <w:proofErr w:type="spellStart"/>
              <w:r w:rsidRPr="00522200">
                <w:rPr>
                  <w:rFonts w:ascii="Arial" w:hAnsi="Arial" w:cs="Arial"/>
                  <w:sz w:val="16"/>
                </w:rPr>
                <w:t>CCWFound_Cnt_lgc</w:t>
              </w:r>
              <w:proofErr w:type="spellEnd"/>
              <w:r w:rsidRPr="00522200">
                <w:rPr>
                  <w:rFonts w:ascii="Arial" w:hAnsi="Arial" w:cs="Arial"/>
                  <w:sz w:val="16"/>
                </w:rPr>
                <w:t xml:space="preserve">' </w:t>
              </w:r>
              <w:r>
                <w:rPr>
                  <w:rFonts w:ascii="Arial" w:hAnsi="Arial" w:cs="Arial"/>
                  <w:sz w:val="16"/>
                </w:rPr>
                <w:t>inputs</w:t>
              </w:r>
              <w:r w:rsidRPr="00522200">
                <w:rPr>
                  <w:rFonts w:ascii="Arial" w:hAnsi="Arial" w:cs="Arial"/>
                  <w:sz w:val="16"/>
                </w:rPr>
                <w:t xml:space="preserve"> ( Ref: CR EA3#448)</w:t>
              </w:r>
            </w:ins>
          </w:p>
        </w:tc>
        <w:tc>
          <w:tcPr>
            <w:tcW w:w="1059" w:type="dxa"/>
          </w:tcPr>
          <w:p w:rsidR="00522200" w:rsidRDefault="00522200" w:rsidP="00EE5444">
            <w:pPr>
              <w:spacing w:before="60"/>
              <w:rPr>
                <w:ins w:id="211" w:author="Windows User" w:date="2015-03-20T10:43:00Z"/>
              </w:rPr>
            </w:pPr>
            <w:ins w:id="212" w:author="Windows User" w:date="2015-03-20T10:44:00Z">
              <w:r>
                <w:t>20-Mar-15</w:t>
              </w:r>
            </w:ins>
          </w:p>
        </w:tc>
        <w:tc>
          <w:tcPr>
            <w:tcW w:w="741" w:type="dxa"/>
          </w:tcPr>
          <w:p w:rsidR="00522200" w:rsidRDefault="00943DDA">
            <w:pPr>
              <w:spacing w:before="60"/>
              <w:rPr>
                <w:ins w:id="213" w:author="Windows User" w:date="2015-03-20T10:43:00Z"/>
                <w:rFonts w:ascii="Arial" w:hAnsi="Arial" w:cs="Arial"/>
                <w:sz w:val="16"/>
              </w:rPr>
            </w:pPr>
            <w:ins w:id="214" w:author="Windows User" w:date="2015-03-24T13:46:00Z">
              <w:r>
                <w:rPr>
                  <w:rFonts w:ascii="Arial" w:hAnsi="Arial" w:cs="Arial"/>
                  <w:sz w:val="16"/>
                </w:rPr>
                <w:t>SV</w:t>
              </w:r>
            </w:ins>
            <w:bookmarkStart w:id="215" w:name="_GoBack"/>
            <w:bookmarkEnd w:id="215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EB9" w:rsidRDefault="00DD1EB9">
      <w:r>
        <w:separator/>
      </w:r>
    </w:p>
  </w:endnote>
  <w:endnote w:type="continuationSeparator" w:id="0">
    <w:p w:rsidR="00DD1EB9" w:rsidRDefault="00DD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EB9" w:rsidRDefault="00DD1EB9">
      <w:r>
        <w:separator/>
      </w:r>
    </w:p>
  </w:footnote>
  <w:footnote w:type="continuationSeparator" w:id="0">
    <w:p w:rsidR="00DD1EB9" w:rsidRDefault="00DD1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F14F6D">
          <w:pPr>
            <w:pStyle w:val="Header"/>
          </w:pPr>
          <w:proofErr w:type="spellStart"/>
          <w:r>
            <w:t>TrqOvlSta</w:t>
          </w:r>
          <w:proofErr w:type="spellEnd"/>
        </w:p>
        <w:p w:rsidR="00DE03FA" w:rsidRDefault="001B7F72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522200">
          <w:pPr>
            <w:pStyle w:val="Header"/>
          </w:pPr>
          <w:r>
            <w:t>Revision:</w:t>
          </w:r>
          <w:del w:id="216" w:author="Windows User" w:date="2015-03-20T10:42:00Z">
            <w:r w:rsidR="00F21DF0" w:rsidDel="00522200">
              <w:delText>2</w:delText>
            </w:r>
          </w:del>
          <w:ins w:id="217" w:author="Windows User" w:date="2015-03-20T10:42:00Z">
            <w:r w:rsidR="00522200">
              <w:t>3</w:t>
            </w:r>
          </w:ins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 w:rsidP="00522200">
          <w:pPr>
            <w:pStyle w:val="Header"/>
          </w:pPr>
          <w:r>
            <w:t>Rev. Date:</w:t>
          </w:r>
          <w:r w:rsidR="00320CE2">
            <w:t xml:space="preserve"> </w:t>
          </w:r>
          <w:del w:id="218" w:author="Windows User" w:date="2015-03-20T10:42:00Z">
            <w:r w:rsidR="00F21DF0" w:rsidDel="00522200">
              <w:delText>24</w:delText>
            </w:r>
          </w:del>
          <w:ins w:id="219" w:author="Windows User" w:date="2015-03-20T10:42:00Z">
            <w:r w:rsidR="00522200">
              <w:t>20</w:t>
            </w:r>
          </w:ins>
          <w:r w:rsidR="00F21DF0">
            <w:t>-</w:t>
          </w:r>
          <w:del w:id="220" w:author="Windows User" w:date="2015-03-20T10:42:00Z">
            <w:r w:rsidR="00F21DF0" w:rsidDel="00522200">
              <w:delText>Jul</w:delText>
            </w:r>
          </w:del>
          <w:ins w:id="221" w:author="Windows User" w:date="2015-03-20T10:42:00Z">
            <w:r w:rsidR="00522200">
              <w:t>Mar</w:t>
            </w:r>
          </w:ins>
          <w:r w:rsidR="00320CE2">
            <w:t>-1</w:t>
          </w:r>
          <w:del w:id="222" w:author="Windows User" w:date="2015-03-20T10:42:00Z">
            <w:r w:rsidR="00320CE2" w:rsidDel="00522200">
              <w:delText>4</w:delText>
            </w:r>
          </w:del>
          <w:ins w:id="223" w:author="Windows User" w:date="2015-03-20T10:42:00Z">
            <w:r w:rsidR="00522200">
              <w:t>5</w:t>
            </w:r>
          </w:ins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F21DF0" w:rsidP="00320CE2">
          <w:pPr>
            <w:pStyle w:val="Header"/>
          </w:pPr>
          <w:del w:id="224" w:author="Windows User" w:date="2015-03-20T10:42:00Z">
            <w:r w:rsidDel="00522200">
              <w:delText>Spandana Balani</w:delText>
            </w:r>
          </w:del>
          <w:proofErr w:type="spellStart"/>
          <w:ins w:id="225" w:author="Windows User" w:date="2015-03-20T10:42:00Z">
            <w:r w:rsidR="00522200">
              <w:t>Sankardu</w:t>
            </w:r>
            <w:proofErr w:type="spellEnd"/>
            <w:r w:rsidR="00522200">
              <w:t xml:space="preserve"> </w:t>
            </w:r>
            <w:proofErr w:type="spellStart"/>
            <w:r w:rsidR="00522200">
              <w:t>Varadapureddi</w:t>
            </w:r>
          </w:ins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43DDA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43DDA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37D39"/>
    <w:rsid w:val="00050365"/>
    <w:rsid w:val="0005576C"/>
    <w:rsid w:val="00072C76"/>
    <w:rsid w:val="00074326"/>
    <w:rsid w:val="000A78A4"/>
    <w:rsid w:val="000B6E26"/>
    <w:rsid w:val="000B7B76"/>
    <w:rsid w:val="000C2C6D"/>
    <w:rsid w:val="000D28B1"/>
    <w:rsid w:val="000E1C0D"/>
    <w:rsid w:val="00101096"/>
    <w:rsid w:val="00107819"/>
    <w:rsid w:val="00124A8A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B7F72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44F"/>
    <w:rsid w:val="00295CD1"/>
    <w:rsid w:val="00297784"/>
    <w:rsid w:val="002B792F"/>
    <w:rsid w:val="002B7B9F"/>
    <w:rsid w:val="002C03D8"/>
    <w:rsid w:val="002C55C1"/>
    <w:rsid w:val="00315335"/>
    <w:rsid w:val="00320CE2"/>
    <w:rsid w:val="0034046E"/>
    <w:rsid w:val="00347B0F"/>
    <w:rsid w:val="00353877"/>
    <w:rsid w:val="0036693A"/>
    <w:rsid w:val="0037668F"/>
    <w:rsid w:val="00394DE7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22200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0811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43DDA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9105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2C54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1EB9"/>
    <w:rsid w:val="00DD6CAA"/>
    <w:rsid w:val="00DE03FA"/>
    <w:rsid w:val="00DE4889"/>
    <w:rsid w:val="00DE6AED"/>
    <w:rsid w:val="00E17CA7"/>
    <w:rsid w:val="00E34A64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4F6D"/>
    <w:rsid w:val="00F15676"/>
    <w:rsid w:val="00F21DF0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5555D-6DCF-46E7-B381-62C34904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59</TotalTime>
  <Pages>10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6035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Windows User</cp:lastModifiedBy>
  <cp:revision>15</cp:revision>
  <cp:lastPrinted>2011-03-21T13:34:00Z</cp:lastPrinted>
  <dcterms:created xsi:type="dcterms:W3CDTF">2013-05-30T19:59:00Z</dcterms:created>
  <dcterms:modified xsi:type="dcterms:W3CDTF">2015-03-24T17:46:00Z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