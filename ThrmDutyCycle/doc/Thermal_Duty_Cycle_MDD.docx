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fldSimple w:instr=" DOCPROPERTY &quot;Document Title&quot;  \* MERGEFORMAT ">
        <w:r w:rsidR="00925192">
          <w:t>Thermal Duty Cycle</w:t>
        </w:r>
      </w:fldSimple>
    </w:p>
    <w:p w:rsidR="004A781C" w:rsidRDefault="004A781C">
      <w:pPr>
        <w:pStyle w:val="Heading1"/>
      </w:pPr>
      <w:r>
        <w:t>High-Level Description</w:t>
      </w:r>
    </w:p>
    <w:p w:rsidR="004A781C" w:rsidRDefault="002703F5">
      <w:r>
        <w:t>This module computes a duty cycle limit based on system temperatures.  It also outputs a unity scalar value to scale the assist command and a value representing the percentage of reduction.</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306F9B">
      <w:pPr>
        <w:jc w:val="center"/>
      </w:pPr>
    </w:p>
    <w:p w:rsidR="004A781C" w:rsidRDefault="00665CDC">
      <w:r>
        <w:rPr>
          <w:noProof/>
        </w:rPr>
        <w:drawing>
          <wp:inline distT="0" distB="0" distL="0" distR="0">
            <wp:extent cx="3314700" cy="3530600"/>
            <wp:effectExtent l="1905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3314700" cy="3530600"/>
                    </a:xfrm>
                    <a:prstGeom prst="rect">
                      <a:avLst/>
                    </a:prstGeom>
                    <a:noFill/>
                    <a:ln w="9525">
                      <a:noFill/>
                      <a:miter lim="800000"/>
                      <a:headEnd/>
                      <a:tailEnd/>
                    </a:ln>
                  </pic:spPr>
                </pic:pic>
              </a:graphicData>
            </a:graphic>
          </wp:inline>
        </w:drawing>
      </w:r>
    </w:p>
    <w:p w:rsidR="000E2FC7" w:rsidRDefault="004A781C">
      <w:pPr>
        <w:pStyle w:val="Heading1"/>
        <w:jc w:val="center"/>
      </w:pPr>
      <w:r>
        <w:br w:type="page"/>
      </w:r>
      <w:r>
        <w:lastRenderedPageBreak/>
        <w:t>Variable Data Dictionary</w:t>
      </w:r>
    </w:p>
    <w:p w:rsidR="004A781C" w:rsidRDefault="004A781C">
      <w:r>
        <w:t>For details on module input / output variable, refer to the Data Dictionary for the application.  Input / output variable names</w:t>
      </w:r>
      <w:r w:rsidR="005C21B7">
        <w:t xml:space="preserve"> are listed here for reference.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MtrPkCurr_AmpSq_f32</w:t>
            </w:r>
          </w:p>
        </w:tc>
        <w:tc>
          <w:tcPr>
            <w:tcW w:w="4455" w:type="dxa"/>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ThermalLimit_MtrNm_f32</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FilteredPkCurr_AmpSq_f32</w:t>
            </w:r>
          </w:p>
        </w:tc>
        <w:tc>
          <w:tcPr>
            <w:tcW w:w="4455" w:type="dxa"/>
            <w:vAlign w:val="center"/>
          </w:tcPr>
          <w:p w:rsidR="00691C12" w:rsidRPr="00691C12" w:rsidRDefault="00E1541F" w:rsidP="00E1541F">
            <w:pPr>
              <w:spacing w:before="100" w:beforeAutospacing="1" w:after="100" w:afterAutospacing="1"/>
              <w:rPr>
                <w:rFonts w:ascii="Arial" w:hAnsi="Arial" w:cs="Arial"/>
                <w:sz w:val="16"/>
                <w:szCs w:val="16"/>
              </w:rPr>
            </w:pPr>
            <w:r w:rsidRPr="00E1541F">
              <w:rPr>
                <w:rFonts w:ascii="Arial" w:hAnsi="Arial" w:cs="Arial"/>
                <w:sz w:val="16"/>
                <w:szCs w:val="16"/>
              </w:rPr>
              <w:t>DutyCycleLevel</w:t>
            </w:r>
            <w:r>
              <w:rPr>
                <w:rFonts w:ascii="Arial" w:hAnsi="Arial" w:cs="Arial"/>
                <w:sz w:val="16"/>
                <w:szCs w:val="16"/>
              </w:rPr>
              <w:t>_Uls_f32</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MotorVelCRF_MtrRadpS_f32</w:t>
            </w:r>
          </w:p>
        </w:tc>
        <w:tc>
          <w:tcPr>
            <w:tcW w:w="4455" w:type="dxa"/>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ThermLimitPerc_Uls_f32</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FiltMeasTemp_DegC_f32</w:t>
            </w:r>
          </w:p>
        </w:tc>
        <w:tc>
          <w:tcPr>
            <w:tcW w:w="4455" w:type="dxa"/>
            <w:vAlign w:val="center"/>
          </w:tcPr>
          <w:p w:rsidR="00691C12" w:rsidRPr="004B5BE2" w:rsidRDefault="00691C12" w:rsidP="00D733DA">
            <w:pPr>
              <w:spacing w:before="100" w:beforeAutospacing="1" w:after="100" w:afterAutospacing="1"/>
              <w:rPr>
                <w:rFonts w:ascii="Arial" w:hAnsi="Arial" w:cs="Arial"/>
                <w:sz w:val="16"/>
                <w:szCs w:val="16"/>
              </w:rPr>
            </w:pP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SiTempEst_DegC_f32</w:t>
            </w:r>
          </w:p>
        </w:tc>
        <w:tc>
          <w:tcPr>
            <w:tcW w:w="4455" w:type="dxa"/>
            <w:vAlign w:val="center"/>
          </w:tcPr>
          <w:p w:rsidR="00691C12" w:rsidRPr="004B5BE2" w:rsidRDefault="00691C12" w:rsidP="00D733DA">
            <w:pPr>
              <w:spacing w:before="100" w:beforeAutospacing="1" w:after="100" w:afterAutospacing="1"/>
              <w:rPr>
                <w:rFonts w:ascii="Arial" w:hAnsi="Arial" w:cs="Arial"/>
                <w:sz w:val="16"/>
                <w:szCs w:val="16"/>
              </w:rPr>
            </w:pP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MagTempEst_DegC_f32</w:t>
            </w:r>
          </w:p>
        </w:tc>
        <w:tc>
          <w:tcPr>
            <w:tcW w:w="4455" w:type="dxa"/>
            <w:vAlign w:val="center"/>
          </w:tcPr>
          <w:p w:rsidR="00691C12" w:rsidRPr="004B5BE2" w:rsidRDefault="00691C12" w:rsidP="00D733DA">
            <w:pPr>
              <w:spacing w:before="100" w:beforeAutospacing="1" w:after="100" w:afterAutospacing="1"/>
              <w:rPr>
                <w:rFonts w:ascii="Arial" w:hAnsi="Arial" w:cs="Arial"/>
                <w:sz w:val="16"/>
                <w:szCs w:val="16"/>
              </w:rPr>
            </w:pP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CuTempEst_DegC_f32</w:t>
            </w:r>
          </w:p>
        </w:tc>
        <w:tc>
          <w:tcPr>
            <w:tcW w:w="4455" w:type="dxa"/>
            <w:vAlign w:val="center"/>
          </w:tcPr>
          <w:p w:rsidR="00691C12" w:rsidRDefault="00691C12" w:rsidP="00D733DA">
            <w:pPr>
              <w:spacing w:before="100" w:beforeAutospacing="1" w:after="100" w:afterAutospacing="1"/>
              <w:rPr>
                <w:rFonts w:ascii="Arial" w:hAnsi="Arial" w:cs="Arial"/>
                <w:sz w:val="16"/>
                <w:szCs w:val="16"/>
              </w:rPr>
            </w:pPr>
          </w:p>
        </w:tc>
      </w:tr>
      <w:tr w:rsidR="005C2B6E"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5C2B6E" w:rsidRPr="00691C12" w:rsidRDefault="00C54F88" w:rsidP="00D733DA">
            <w:pPr>
              <w:spacing w:before="100" w:beforeAutospacing="1" w:after="100" w:afterAutospacing="1"/>
              <w:rPr>
                <w:rFonts w:ascii="Arial" w:hAnsi="Arial" w:cs="Arial"/>
                <w:sz w:val="16"/>
                <w:szCs w:val="16"/>
              </w:rPr>
            </w:pPr>
            <w:r w:rsidRPr="005A3F4B">
              <w:rPr>
                <w:sz w:val="18"/>
                <w:szCs w:val="18"/>
              </w:rPr>
              <w:t xml:space="preserve"> </w:t>
            </w:r>
            <w:proofErr w:type="spellStart"/>
            <w:r w:rsidRPr="005A3F4B">
              <w:rPr>
                <w:sz w:val="18"/>
                <w:szCs w:val="18"/>
              </w:rPr>
              <w:t>DiagStsDefTemp</w:t>
            </w:r>
            <w:proofErr w:type="spellEnd"/>
            <w:r w:rsidDel="00FB7439">
              <w:rPr>
                <w:rFonts w:ascii="Arial" w:hAnsi="Arial" w:cs="Arial"/>
                <w:sz w:val="16"/>
                <w:szCs w:val="16"/>
              </w:rPr>
              <w:t xml:space="preserve"> </w:t>
            </w:r>
            <w:r w:rsidR="005C2B6E">
              <w:rPr>
                <w:rFonts w:ascii="Arial" w:hAnsi="Arial" w:cs="Arial"/>
                <w:sz w:val="16"/>
                <w:szCs w:val="16"/>
              </w:rPr>
              <w:t>_</w:t>
            </w:r>
            <w:proofErr w:type="spellStart"/>
            <w:r w:rsidR="005C2B6E">
              <w:rPr>
                <w:rFonts w:ascii="Arial" w:hAnsi="Arial" w:cs="Arial"/>
                <w:sz w:val="16"/>
                <w:szCs w:val="16"/>
              </w:rPr>
              <w:t>Cnt_lgc</w:t>
            </w:r>
            <w:proofErr w:type="spellEnd"/>
          </w:p>
        </w:tc>
        <w:tc>
          <w:tcPr>
            <w:tcW w:w="4455" w:type="dxa"/>
            <w:vAlign w:val="center"/>
          </w:tcPr>
          <w:p w:rsidR="005C2B6E" w:rsidRDefault="005C2B6E" w:rsidP="00D733DA">
            <w:pPr>
              <w:spacing w:before="100" w:beforeAutospacing="1" w:after="100" w:afterAutospacing="1"/>
              <w:rPr>
                <w:rFonts w:ascii="Arial" w:hAnsi="Arial" w:cs="Arial"/>
                <w:sz w:val="16"/>
                <w:szCs w:val="16"/>
              </w:rPr>
            </w:pPr>
          </w:p>
        </w:tc>
      </w:tr>
      <w:tr w:rsidR="008663AA"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8663AA" w:rsidRDefault="008663AA" w:rsidP="008663AA">
            <w:pPr>
              <w:spacing w:before="100" w:beforeAutospacing="1" w:after="100" w:afterAutospacing="1"/>
              <w:rPr>
                <w:rFonts w:ascii="Arial" w:hAnsi="Arial" w:cs="Arial"/>
                <w:sz w:val="16"/>
                <w:szCs w:val="16"/>
              </w:rPr>
            </w:pPr>
            <w:proofErr w:type="spellStart"/>
            <w:r>
              <w:rPr>
                <w:rFonts w:ascii="Arial" w:hAnsi="Arial" w:cs="Arial"/>
                <w:sz w:val="16"/>
                <w:szCs w:val="16"/>
              </w:rPr>
              <w:t>DefeatDutySvc_Cnt</w:t>
            </w:r>
            <w:r w:rsidRPr="008663AA">
              <w:rPr>
                <w:rFonts w:ascii="Arial" w:hAnsi="Arial" w:cs="Arial"/>
                <w:sz w:val="16"/>
                <w:szCs w:val="16"/>
              </w:rPr>
              <w:t>_lgc</w:t>
            </w:r>
            <w:proofErr w:type="spellEnd"/>
          </w:p>
        </w:tc>
        <w:tc>
          <w:tcPr>
            <w:tcW w:w="4455" w:type="dxa"/>
            <w:vAlign w:val="center"/>
          </w:tcPr>
          <w:p w:rsidR="008663AA" w:rsidRDefault="008663AA" w:rsidP="00D733DA">
            <w:pPr>
              <w:spacing w:before="100" w:beforeAutospacing="1" w:after="100" w:afterAutospacing="1"/>
              <w:rPr>
                <w:rFonts w:ascii="Arial" w:hAnsi="Arial" w:cs="Arial"/>
                <w:sz w:val="16"/>
                <w:szCs w:val="16"/>
              </w:rPr>
            </w:pPr>
          </w:p>
        </w:tc>
      </w:tr>
      <w:tr w:rsidR="00D564A9"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D564A9" w:rsidRDefault="00D564A9" w:rsidP="008663AA">
            <w:pPr>
              <w:spacing w:before="100" w:beforeAutospacing="1" w:after="100" w:afterAutospacing="1"/>
              <w:rPr>
                <w:rFonts w:ascii="Arial" w:hAnsi="Arial" w:cs="Arial"/>
                <w:sz w:val="16"/>
                <w:szCs w:val="16"/>
              </w:rPr>
            </w:pPr>
            <w:r w:rsidRPr="00D564A9">
              <w:rPr>
                <w:rFonts w:ascii="Arial" w:hAnsi="Arial" w:cs="Arial"/>
                <w:sz w:val="16"/>
                <w:szCs w:val="16"/>
              </w:rPr>
              <w:t>IgnTimeOff_Cnt_u32</w:t>
            </w:r>
          </w:p>
        </w:tc>
        <w:tc>
          <w:tcPr>
            <w:tcW w:w="4455" w:type="dxa"/>
            <w:vAlign w:val="center"/>
          </w:tcPr>
          <w:p w:rsidR="00D564A9" w:rsidRDefault="00D564A9" w:rsidP="00D733DA">
            <w:pPr>
              <w:spacing w:before="100" w:beforeAutospacing="1" w:after="100" w:afterAutospacing="1"/>
              <w:rPr>
                <w:rFonts w:ascii="Arial" w:hAnsi="Arial" w:cs="Arial"/>
                <w:sz w:val="16"/>
                <w:szCs w:val="16"/>
              </w:rPr>
            </w:pPr>
          </w:p>
        </w:tc>
      </w:tr>
      <w:tr w:rsidR="00D564A9"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D564A9" w:rsidRDefault="00D564A9" w:rsidP="008663AA">
            <w:pPr>
              <w:spacing w:before="100" w:beforeAutospacing="1" w:after="100" w:afterAutospacing="1"/>
              <w:rPr>
                <w:rFonts w:ascii="Arial" w:hAnsi="Arial" w:cs="Arial"/>
                <w:sz w:val="16"/>
                <w:szCs w:val="16"/>
              </w:rPr>
            </w:pPr>
            <w:proofErr w:type="spellStart"/>
            <w:r w:rsidRPr="00D564A9">
              <w:rPr>
                <w:rFonts w:ascii="Arial" w:hAnsi="Arial" w:cs="Arial"/>
                <w:sz w:val="16"/>
                <w:szCs w:val="16"/>
              </w:rPr>
              <w:t>VehTimeValid_Cnt_lgc</w:t>
            </w:r>
            <w:proofErr w:type="spellEnd"/>
          </w:p>
        </w:tc>
        <w:tc>
          <w:tcPr>
            <w:tcW w:w="4455" w:type="dxa"/>
            <w:vAlign w:val="center"/>
          </w:tcPr>
          <w:p w:rsidR="00D564A9" w:rsidRDefault="00D564A9" w:rsidP="00D733D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This section identifies the name, range and resolutions for module specific data created by this module.  If there are no range restrictions on the variable, the term “FULL” is placed into the table for legal range.</w:t>
      </w:r>
    </w:p>
    <w:tbl>
      <w:tblPr>
        <w:tblW w:w="944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482"/>
        <w:gridCol w:w="1482"/>
        <w:gridCol w:w="1374"/>
        <w:gridCol w:w="1422"/>
        <w:gridCol w:w="1170"/>
        <w:gridCol w:w="2515"/>
      </w:tblGrid>
      <w:tr w:rsidR="00BD008B" w:rsidTr="00347E0D">
        <w:tc>
          <w:tcPr>
            <w:tcW w:w="2964" w:type="dxa"/>
            <w:gridSpan w:val="2"/>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74"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422"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896966" w:rsidTr="00347E0D">
        <w:tc>
          <w:tcPr>
            <w:tcW w:w="2964"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bookmarkStart w:id="0" w:name="OLE_LINK75"/>
            <w:bookmarkStart w:id="1" w:name="OLE_LINK71"/>
            <w:bookmarkStart w:id="2" w:name="OLE_LINK72"/>
            <w:r>
              <w:rPr>
                <w:rFonts w:ascii="Arial" w:hAnsi="Arial" w:cs="Arial"/>
                <w:sz w:val="16"/>
              </w:rPr>
              <w:t>ThrmDutyCycle_</w:t>
            </w:r>
            <w:bookmarkEnd w:id="0"/>
            <w:r w:rsidR="00896966" w:rsidRPr="00896966">
              <w:rPr>
                <w:rFonts w:ascii="Arial" w:hAnsi="Arial" w:cs="Arial"/>
                <w:sz w:val="16"/>
              </w:rPr>
              <w:t>TrqCmdTblYRam_MtrNm_M_u9p7[8]</w:t>
            </w:r>
          </w:p>
        </w:tc>
        <w:tc>
          <w:tcPr>
            <w:tcW w:w="1374" w:type="dxa"/>
            <w:tcBorders>
              <w:top w:val="single" w:sz="6" w:space="0" w:color="auto"/>
              <w:left w:val="single" w:sz="6" w:space="0" w:color="auto"/>
              <w:bottom w:val="single" w:sz="6" w:space="0" w:color="auto"/>
              <w:right w:val="single" w:sz="6" w:space="0" w:color="auto"/>
            </w:tcBorders>
          </w:tcPr>
          <w:p w:rsidR="00896966" w:rsidRPr="00691C12" w:rsidRDefault="00A025E3" w:rsidP="00691C12">
            <w:pPr>
              <w:spacing w:before="60"/>
              <w:rPr>
                <w:rFonts w:ascii="Arial" w:hAnsi="Arial" w:cs="Arial"/>
                <w:sz w:val="16"/>
              </w:rPr>
            </w:pPr>
            <w:bookmarkStart w:id="3" w:name="OLE_LINK70"/>
            <w:r>
              <w:rPr>
                <w:rFonts w:ascii="Arial" w:hAnsi="Arial" w:cs="Arial"/>
                <w:sz w:val="16"/>
              </w:rPr>
              <w:t>See Data Dictionary</w:t>
            </w:r>
            <w:bookmarkEnd w:id="3"/>
          </w:p>
        </w:tc>
        <w:tc>
          <w:tcPr>
            <w:tcW w:w="1422" w:type="dxa"/>
            <w:tcBorders>
              <w:top w:val="single" w:sz="6" w:space="0" w:color="auto"/>
              <w:left w:val="single" w:sz="6" w:space="0" w:color="auto"/>
              <w:bottom w:val="single" w:sz="6" w:space="0" w:color="auto"/>
              <w:right w:val="single" w:sz="6" w:space="0" w:color="auto"/>
            </w:tcBorders>
          </w:tcPr>
          <w:p w:rsidR="00896966"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896966"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bookmarkEnd w:id="1"/>
      <w:bookmarkEnd w:id="2"/>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AbsTempFltAcc_Cnt_M_u16</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896966" w:rsidTr="00347E0D">
        <w:tc>
          <w:tcPr>
            <w:tcW w:w="2964"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Filter1KSV_M_str</w:t>
            </w:r>
          </w:p>
        </w:tc>
        <w:tc>
          <w:tcPr>
            <w:tcW w:w="1374"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896966" w:rsidTr="00347E0D">
        <w:tc>
          <w:tcPr>
            <w:tcW w:w="2964"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Filter2KSV_M_str</w:t>
            </w:r>
          </w:p>
        </w:tc>
        <w:tc>
          <w:tcPr>
            <w:tcW w:w="1374"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896966" w:rsidTr="00347E0D">
        <w:tc>
          <w:tcPr>
            <w:tcW w:w="2964"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Filter3KSV_M_str</w:t>
            </w:r>
          </w:p>
        </w:tc>
        <w:tc>
          <w:tcPr>
            <w:tcW w:w="1374"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896966" w:rsidTr="00347E0D">
        <w:tc>
          <w:tcPr>
            <w:tcW w:w="2964"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Filter4KSV_M_str</w:t>
            </w:r>
          </w:p>
        </w:tc>
        <w:tc>
          <w:tcPr>
            <w:tcW w:w="1374"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896966" w:rsidTr="00347E0D">
        <w:tc>
          <w:tcPr>
            <w:tcW w:w="2964"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Filter5KSV_M_str</w:t>
            </w:r>
          </w:p>
        </w:tc>
        <w:tc>
          <w:tcPr>
            <w:tcW w:w="1374"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896966" w:rsidTr="00347E0D">
        <w:tc>
          <w:tcPr>
            <w:tcW w:w="2964"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Filter6KSV_M_str</w:t>
            </w:r>
          </w:p>
        </w:tc>
        <w:tc>
          <w:tcPr>
            <w:tcW w:w="1374"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347E0D">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AbsTempLimit_MtrNm_M_f32</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896966">
            <w:pPr>
              <w:spacing w:before="60"/>
              <w:rPr>
                <w:rFonts w:ascii="Arial" w:hAnsi="Arial" w:cs="Arial"/>
                <w:sz w:val="16"/>
              </w:rPr>
            </w:pPr>
            <w:bookmarkStart w:id="4" w:name="OLE_LINK34"/>
            <w:bookmarkStart w:id="5" w:name="OLE_LINK35"/>
            <w:r>
              <w:rPr>
                <w:rFonts w:ascii="Arial" w:hAnsi="Arial" w:cs="Arial"/>
                <w:sz w:val="16"/>
              </w:rPr>
              <w:t>See Data Dictionary</w:t>
            </w:r>
            <w:bookmarkEnd w:id="4"/>
            <w:bookmarkEnd w:id="5"/>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Mult12Temp_DegC_D_f32</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896966">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Mult36Temp_DegC_D_f32</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896966">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335169" w:rsidRDefault="00826C4D" w:rsidP="00896966">
            <w:pPr>
              <w:spacing w:before="60"/>
              <w:rPr>
                <w:rFonts w:ascii="Arial" w:hAnsi="Arial" w:cs="Arial"/>
                <w:sz w:val="16"/>
                <w:lang w:val="fr-FR"/>
              </w:rPr>
            </w:pPr>
            <w:r w:rsidRPr="00335169">
              <w:rPr>
                <w:rFonts w:ascii="Arial" w:hAnsi="Arial" w:cs="Arial"/>
                <w:sz w:val="16"/>
                <w:lang w:val="fr-FR"/>
              </w:rPr>
              <w:t>ThrmDutyCycle_MaxOut_AmpSq_D_u16p0</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ThermLim_MtrNm_D_f32</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Mult1_Uls_D_u3p13</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bookmarkStart w:id="6" w:name="OLE_LINK36"/>
            <w:bookmarkStart w:id="7" w:name="OLE_LINK37"/>
            <w:r>
              <w:rPr>
                <w:rFonts w:ascii="Arial" w:hAnsi="Arial" w:cs="Arial"/>
                <w:sz w:val="16"/>
              </w:rPr>
              <w:t>See Data Dictionary</w:t>
            </w:r>
            <w:bookmarkEnd w:id="6"/>
            <w:bookmarkEnd w:id="7"/>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lastRenderedPageBreak/>
              <w:t>ThrmDutyCycle_</w:t>
            </w:r>
            <w:r w:rsidR="00A025E3" w:rsidRPr="00896966">
              <w:rPr>
                <w:rFonts w:ascii="Arial" w:hAnsi="Arial" w:cs="Arial"/>
                <w:sz w:val="16"/>
              </w:rPr>
              <w:t>Mult2_Uls_D_u3p13</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Mult3_Uls_D_u3p13</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Mult4_Uls_D_u3p13</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Mult5_Uls_D_u3p13</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bookmarkStart w:id="8" w:name="OLE_LINK17"/>
            <w:bookmarkStart w:id="9" w:name="OLE_LINK18"/>
            <w:r w:rsidRPr="00896966">
              <w:rPr>
                <w:rFonts w:ascii="Arial" w:hAnsi="Arial" w:cs="Arial"/>
                <w:sz w:val="16"/>
              </w:rPr>
              <w:t>THRMLDUTYCYCLE_START_SEC_VAR_CLEARED_16</w:t>
            </w:r>
            <w:bookmarkEnd w:id="8"/>
            <w:bookmarkEnd w:id="9"/>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Mult6_Uls_D_u3p13</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LastTblVal_MtrNm_D_u9p7</w:t>
            </w:r>
          </w:p>
        </w:tc>
        <w:tc>
          <w:tcPr>
            <w:tcW w:w="1374"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E1541F">
              <w:rPr>
                <w:rFonts w:ascii="Arial" w:hAnsi="Arial" w:cs="Arial"/>
                <w:sz w:val="16"/>
              </w:rPr>
              <w:t>LastTblValSlew_MtrNm_D_u9p7</w:t>
            </w:r>
          </w:p>
        </w:tc>
        <w:tc>
          <w:tcPr>
            <w:tcW w:w="1374"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72514D" w:rsidTr="0072514D">
        <w:tc>
          <w:tcPr>
            <w:tcW w:w="2964" w:type="dxa"/>
            <w:gridSpan w:val="2"/>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ThrmDutyCycle_</w:t>
            </w:r>
            <w:r w:rsidRPr="00E1541F">
              <w:rPr>
                <w:rFonts w:ascii="Arial" w:hAnsi="Arial" w:cs="Arial"/>
                <w:sz w:val="16"/>
              </w:rPr>
              <w:t>Abs</w:t>
            </w:r>
            <w:r>
              <w:rPr>
                <w:rFonts w:ascii="Arial" w:hAnsi="Arial" w:cs="Arial"/>
                <w:sz w:val="16"/>
              </w:rPr>
              <w:t>Ctrl</w:t>
            </w:r>
            <w:r w:rsidRPr="00E1541F">
              <w:rPr>
                <w:rFonts w:ascii="Arial" w:hAnsi="Arial" w:cs="Arial"/>
                <w:sz w:val="16"/>
              </w:rPr>
              <w:t>TempLimit_MtrNm_D_f32</w:t>
            </w:r>
          </w:p>
        </w:tc>
        <w:tc>
          <w:tcPr>
            <w:tcW w:w="1374" w:type="dxa"/>
            <w:tcBorders>
              <w:top w:val="single" w:sz="6" w:space="0" w:color="auto"/>
              <w:left w:val="single" w:sz="6" w:space="0" w:color="auto"/>
              <w:bottom w:val="single" w:sz="6" w:space="0" w:color="auto"/>
              <w:right w:val="single" w:sz="6" w:space="0" w:color="auto"/>
            </w:tcBorders>
          </w:tcPr>
          <w:p w:rsidR="0072514D" w:rsidRDefault="0072514D" w:rsidP="006A2885">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sidRPr="00896966">
              <w:rPr>
                <w:rFonts w:ascii="Arial" w:hAnsi="Arial" w:cs="Arial"/>
                <w:sz w:val="16"/>
              </w:rPr>
              <w:t>THRMLDUTYCYCLE_START_SEC_VAR_CLEARED_32</w:t>
            </w:r>
          </w:p>
        </w:tc>
      </w:tr>
      <w:tr w:rsidR="0072514D" w:rsidTr="0072514D">
        <w:tc>
          <w:tcPr>
            <w:tcW w:w="2964" w:type="dxa"/>
            <w:gridSpan w:val="2"/>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ThrmDutyCycle_</w:t>
            </w:r>
            <w:r w:rsidRPr="00E1541F">
              <w:rPr>
                <w:rFonts w:ascii="Arial" w:hAnsi="Arial" w:cs="Arial"/>
                <w:sz w:val="16"/>
              </w:rPr>
              <w:t>Abs</w:t>
            </w:r>
            <w:r>
              <w:rPr>
                <w:rFonts w:ascii="Arial" w:hAnsi="Arial" w:cs="Arial"/>
                <w:sz w:val="16"/>
              </w:rPr>
              <w:t>Cu</w:t>
            </w:r>
            <w:r w:rsidRPr="00E1541F">
              <w:rPr>
                <w:rFonts w:ascii="Arial" w:hAnsi="Arial" w:cs="Arial"/>
                <w:sz w:val="16"/>
              </w:rPr>
              <w:t>TempLimit_MtrNm_D_f32</w:t>
            </w:r>
          </w:p>
        </w:tc>
        <w:tc>
          <w:tcPr>
            <w:tcW w:w="1374" w:type="dxa"/>
            <w:tcBorders>
              <w:top w:val="single" w:sz="6" w:space="0" w:color="auto"/>
              <w:left w:val="single" w:sz="6" w:space="0" w:color="auto"/>
              <w:bottom w:val="single" w:sz="6" w:space="0" w:color="auto"/>
              <w:right w:val="single" w:sz="6" w:space="0" w:color="auto"/>
            </w:tcBorders>
          </w:tcPr>
          <w:p w:rsidR="0072514D" w:rsidRDefault="0072514D" w:rsidP="006A2885">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sidRPr="00896966">
              <w:rPr>
                <w:rFonts w:ascii="Arial" w:hAnsi="Arial" w:cs="Arial"/>
                <w:sz w:val="16"/>
              </w:rPr>
              <w:t>THRMLDUTYCYCLE_START_SEC_VAR_CLEARED_32</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bookmarkStart w:id="10" w:name="OLE_LINK80"/>
            <w:bookmarkStart w:id="11" w:name="OLE_LINK81"/>
            <w:bookmarkStart w:id="12" w:name="OLE_LINK76"/>
            <w:bookmarkStart w:id="13" w:name="OLE_LINK77"/>
            <w:r>
              <w:rPr>
                <w:rFonts w:ascii="Arial" w:hAnsi="Arial" w:cs="Arial"/>
                <w:sz w:val="16"/>
              </w:rPr>
              <w:t>ThrmDutyCycle_</w:t>
            </w:r>
            <w:bookmarkEnd w:id="10"/>
            <w:bookmarkEnd w:id="11"/>
            <w:r w:rsidR="00A025E3" w:rsidRPr="00E1541F">
              <w:rPr>
                <w:rFonts w:ascii="Arial" w:hAnsi="Arial" w:cs="Arial"/>
                <w:sz w:val="16"/>
              </w:rPr>
              <w:t>AbsTempLimit_MtrNm_D_f32</w:t>
            </w:r>
          </w:p>
        </w:tc>
        <w:tc>
          <w:tcPr>
            <w:tcW w:w="1374"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896966">
              <w:rPr>
                <w:rFonts w:ascii="Arial" w:hAnsi="Arial" w:cs="Arial"/>
                <w:sz w:val="16"/>
              </w:rPr>
              <w:t>THRMLDUTYCYCLE_START_SEC_VAR_CLEARED_32</w:t>
            </w:r>
          </w:p>
        </w:tc>
      </w:tr>
      <w:bookmarkEnd w:id="12"/>
      <w:bookmarkEnd w:id="13"/>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E1541F">
              <w:rPr>
                <w:rFonts w:ascii="Arial" w:hAnsi="Arial" w:cs="Arial"/>
                <w:sz w:val="16"/>
              </w:rPr>
              <w:t>ThrmLoadLmtTblYVal_MtrNm_D_f32</w:t>
            </w:r>
          </w:p>
        </w:tc>
        <w:tc>
          <w:tcPr>
            <w:tcW w:w="1374"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E1541F" w:rsidRDefault="0072514D" w:rsidP="00896966">
            <w:pPr>
              <w:spacing w:before="60"/>
              <w:rPr>
                <w:rFonts w:ascii="Arial" w:hAnsi="Arial" w:cs="Arial"/>
                <w:sz w:val="16"/>
              </w:rPr>
            </w:pPr>
            <w:r>
              <w:rPr>
                <w:rFonts w:ascii="Arial" w:hAnsi="Arial" w:cs="Arial"/>
                <w:sz w:val="16"/>
              </w:rPr>
              <w:t>ThrmDutyCycle_</w:t>
            </w:r>
            <w:r w:rsidR="00A025E3" w:rsidRPr="00034940">
              <w:rPr>
                <w:rFonts w:ascii="Arial" w:hAnsi="Arial" w:cs="Arial"/>
                <w:sz w:val="16"/>
              </w:rPr>
              <w:t>eFilter3Value</w:t>
            </w:r>
            <w:r w:rsidR="00A025E3">
              <w:rPr>
                <w:rFonts w:ascii="Arial" w:hAnsi="Arial" w:cs="Arial"/>
                <w:sz w:val="16"/>
              </w:rPr>
              <w:t>TyH_Cnt_M_u8</w:t>
            </w:r>
          </w:p>
        </w:tc>
        <w:tc>
          <w:tcPr>
            <w:tcW w:w="1374"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97254B">
              <w:rPr>
                <w:rFonts w:ascii="Arial" w:hAnsi="Arial" w:cs="Arial"/>
                <w:sz w:val="16"/>
              </w:rPr>
              <w:t>THRMLDUTYCYCLE_START_SEC_VAR_SAVED_ZONEH_8</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E1541F" w:rsidRDefault="0072514D" w:rsidP="00896966">
            <w:pPr>
              <w:spacing w:before="60"/>
              <w:rPr>
                <w:rFonts w:ascii="Arial" w:hAnsi="Arial" w:cs="Arial"/>
                <w:sz w:val="16"/>
              </w:rPr>
            </w:pPr>
            <w:r>
              <w:rPr>
                <w:rFonts w:ascii="Arial" w:hAnsi="Arial" w:cs="Arial"/>
                <w:sz w:val="16"/>
              </w:rPr>
              <w:t>ThrmDutyCycle_</w:t>
            </w:r>
            <w:r w:rsidR="00A025E3">
              <w:rPr>
                <w:rFonts w:ascii="Arial" w:hAnsi="Arial" w:cs="Arial"/>
                <w:sz w:val="16"/>
              </w:rPr>
              <w:t>eFilter4</w:t>
            </w:r>
            <w:r w:rsidR="00A025E3" w:rsidRPr="00034940">
              <w:rPr>
                <w:rFonts w:ascii="Arial" w:hAnsi="Arial" w:cs="Arial"/>
                <w:sz w:val="16"/>
              </w:rPr>
              <w:t>Value</w:t>
            </w:r>
            <w:r w:rsidR="00A025E3">
              <w:rPr>
                <w:rFonts w:ascii="Arial" w:hAnsi="Arial" w:cs="Arial"/>
                <w:sz w:val="16"/>
              </w:rPr>
              <w:t>TyH_Cnt_M_u8</w:t>
            </w:r>
          </w:p>
        </w:tc>
        <w:tc>
          <w:tcPr>
            <w:tcW w:w="1374"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97254B">
              <w:rPr>
                <w:rFonts w:ascii="Arial" w:hAnsi="Arial" w:cs="Arial"/>
                <w:sz w:val="16"/>
              </w:rPr>
              <w:t>THRMLDUTYCYCLE_START_SEC_VAR_SAVED_ZONEH_8</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E1541F" w:rsidRDefault="0072514D" w:rsidP="00896966">
            <w:pPr>
              <w:spacing w:before="60"/>
              <w:rPr>
                <w:rFonts w:ascii="Arial" w:hAnsi="Arial" w:cs="Arial"/>
                <w:sz w:val="16"/>
              </w:rPr>
            </w:pPr>
            <w:r>
              <w:rPr>
                <w:rFonts w:ascii="Arial" w:hAnsi="Arial" w:cs="Arial"/>
                <w:sz w:val="16"/>
              </w:rPr>
              <w:t>ThrmDutyCycle_</w:t>
            </w:r>
            <w:r w:rsidR="00A025E3">
              <w:rPr>
                <w:rFonts w:ascii="Arial" w:hAnsi="Arial" w:cs="Arial"/>
                <w:sz w:val="16"/>
              </w:rPr>
              <w:t>eFilter5</w:t>
            </w:r>
            <w:r w:rsidR="00A025E3" w:rsidRPr="00034940">
              <w:rPr>
                <w:rFonts w:ascii="Arial" w:hAnsi="Arial" w:cs="Arial"/>
                <w:sz w:val="16"/>
              </w:rPr>
              <w:t>Value</w:t>
            </w:r>
            <w:r w:rsidR="00A025E3">
              <w:rPr>
                <w:rFonts w:ascii="Arial" w:hAnsi="Arial" w:cs="Arial"/>
                <w:sz w:val="16"/>
              </w:rPr>
              <w:t>TyH_Cnt_M_u8</w:t>
            </w:r>
          </w:p>
        </w:tc>
        <w:tc>
          <w:tcPr>
            <w:tcW w:w="1374"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97254B">
              <w:rPr>
                <w:rFonts w:ascii="Arial" w:hAnsi="Arial" w:cs="Arial"/>
                <w:sz w:val="16"/>
              </w:rPr>
              <w:t>THRMLDUTYCYCLE_START_SEC_VAR_SAVED_ZONEH_8</w:t>
            </w:r>
          </w:p>
        </w:tc>
      </w:tr>
      <w:tr w:rsidR="00A025E3" w:rsidTr="00347E0D">
        <w:tc>
          <w:tcPr>
            <w:tcW w:w="2964" w:type="dxa"/>
            <w:gridSpan w:val="2"/>
            <w:tcBorders>
              <w:top w:val="single" w:sz="6" w:space="0" w:color="auto"/>
              <w:left w:val="single" w:sz="6" w:space="0" w:color="auto"/>
              <w:bottom w:val="single" w:sz="6" w:space="0" w:color="auto"/>
              <w:right w:val="single" w:sz="6" w:space="0" w:color="auto"/>
            </w:tcBorders>
          </w:tcPr>
          <w:p w:rsidR="00A025E3" w:rsidRPr="00E1541F" w:rsidRDefault="0072514D" w:rsidP="00896966">
            <w:pPr>
              <w:spacing w:before="60"/>
              <w:rPr>
                <w:rFonts w:ascii="Arial" w:hAnsi="Arial" w:cs="Arial"/>
                <w:sz w:val="16"/>
              </w:rPr>
            </w:pPr>
            <w:r>
              <w:rPr>
                <w:rFonts w:ascii="Arial" w:hAnsi="Arial" w:cs="Arial"/>
                <w:sz w:val="16"/>
              </w:rPr>
              <w:t>ThrmDutyCycle_</w:t>
            </w:r>
            <w:r w:rsidR="00A025E3">
              <w:rPr>
                <w:rFonts w:ascii="Arial" w:hAnsi="Arial" w:cs="Arial"/>
                <w:sz w:val="16"/>
              </w:rPr>
              <w:t>eFilter6</w:t>
            </w:r>
            <w:r w:rsidR="00A025E3" w:rsidRPr="00034940">
              <w:rPr>
                <w:rFonts w:ascii="Arial" w:hAnsi="Arial" w:cs="Arial"/>
                <w:sz w:val="16"/>
              </w:rPr>
              <w:t>Value</w:t>
            </w:r>
            <w:r w:rsidR="00A025E3">
              <w:rPr>
                <w:rFonts w:ascii="Arial" w:hAnsi="Arial" w:cs="Arial"/>
                <w:sz w:val="16"/>
              </w:rPr>
              <w:t>TyH_Cnt_M_u8</w:t>
            </w:r>
          </w:p>
        </w:tc>
        <w:tc>
          <w:tcPr>
            <w:tcW w:w="1374"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97254B">
              <w:rPr>
                <w:rFonts w:ascii="Arial" w:hAnsi="Arial" w:cs="Arial"/>
                <w:sz w:val="16"/>
              </w:rPr>
              <w:t>THRMLDUTYCYCLE_START_SEC_VAR_SAVED_ZONEH_8</w:t>
            </w:r>
          </w:p>
        </w:tc>
      </w:tr>
      <w:tr w:rsidR="006A2885" w:rsidTr="00347E0D">
        <w:tc>
          <w:tcPr>
            <w:tcW w:w="2964" w:type="dxa"/>
            <w:gridSpan w:val="2"/>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proofErr w:type="spellStart"/>
            <w:r>
              <w:rPr>
                <w:rFonts w:ascii="Arial" w:hAnsi="Arial" w:cs="Arial"/>
                <w:sz w:val="16"/>
              </w:rPr>
              <w:t>CntrFlagInit_Cnt_M_lgc</w:t>
            </w:r>
            <w:proofErr w:type="spellEnd"/>
          </w:p>
        </w:tc>
        <w:tc>
          <w:tcPr>
            <w:tcW w:w="1374" w:type="dxa"/>
            <w:tcBorders>
              <w:top w:val="single" w:sz="6" w:space="0" w:color="auto"/>
              <w:left w:val="single" w:sz="6" w:space="0" w:color="auto"/>
              <w:bottom w:val="single" w:sz="6" w:space="0" w:color="auto"/>
              <w:right w:val="single" w:sz="6" w:space="0" w:color="auto"/>
            </w:tcBorders>
          </w:tcPr>
          <w:p w:rsidR="006A2885" w:rsidRDefault="006A2885" w:rsidP="00691C12">
            <w:pPr>
              <w:spacing w:before="60"/>
              <w:rPr>
                <w:rFonts w:ascii="Arial" w:hAnsi="Arial" w:cs="Arial"/>
                <w:sz w:val="16"/>
              </w:rPr>
            </w:pPr>
            <w:bookmarkStart w:id="14" w:name="OLE_LINK13"/>
            <w:bookmarkStart w:id="15" w:name="OLE_LINK14"/>
            <w:r>
              <w:rPr>
                <w:rFonts w:ascii="Arial" w:hAnsi="Arial" w:cs="Arial"/>
                <w:sz w:val="16"/>
              </w:rPr>
              <w:t>See Data Dictionary</w:t>
            </w:r>
            <w:bookmarkEnd w:id="14"/>
            <w:bookmarkEnd w:id="15"/>
          </w:p>
        </w:tc>
        <w:tc>
          <w:tcPr>
            <w:tcW w:w="1422"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6A2885" w:rsidRPr="0097254B" w:rsidRDefault="006A2885" w:rsidP="00F957FA">
            <w:pPr>
              <w:spacing w:before="60"/>
              <w:rPr>
                <w:rFonts w:ascii="Arial" w:hAnsi="Arial" w:cs="Arial"/>
                <w:sz w:val="16"/>
              </w:rPr>
            </w:pPr>
            <w:bookmarkStart w:id="16" w:name="OLE_LINK21"/>
            <w:bookmarkStart w:id="17" w:name="OLE_LINK22"/>
            <w:r w:rsidRPr="00896966">
              <w:rPr>
                <w:rFonts w:ascii="Arial" w:hAnsi="Arial" w:cs="Arial"/>
                <w:sz w:val="16"/>
              </w:rPr>
              <w:t>THRMLDUTYCYCLE_START_SEC_VAR_CLEARED_</w:t>
            </w:r>
            <w:r>
              <w:rPr>
                <w:rFonts w:ascii="Arial" w:hAnsi="Arial" w:cs="Arial"/>
                <w:sz w:val="16"/>
              </w:rPr>
              <w:t>BOOLEAN</w:t>
            </w:r>
            <w:bookmarkEnd w:id="16"/>
            <w:bookmarkEnd w:id="17"/>
          </w:p>
        </w:tc>
      </w:tr>
      <w:tr w:rsidR="006A2885" w:rsidTr="00347E0D">
        <w:tc>
          <w:tcPr>
            <w:tcW w:w="2964" w:type="dxa"/>
            <w:gridSpan w:val="2"/>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proofErr w:type="spellStart"/>
            <w:r>
              <w:rPr>
                <w:rFonts w:ascii="Arial" w:hAnsi="Arial" w:cs="Arial"/>
                <w:sz w:val="16"/>
              </w:rPr>
              <w:t>ReInitCntrFlag_Cnt_M_lgc</w:t>
            </w:r>
            <w:proofErr w:type="spellEnd"/>
          </w:p>
        </w:tc>
        <w:tc>
          <w:tcPr>
            <w:tcW w:w="1374" w:type="dxa"/>
            <w:tcBorders>
              <w:top w:val="single" w:sz="6" w:space="0" w:color="auto"/>
              <w:left w:val="single" w:sz="6" w:space="0" w:color="auto"/>
              <w:bottom w:val="single" w:sz="6" w:space="0" w:color="auto"/>
              <w:right w:val="single" w:sz="6" w:space="0" w:color="auto"/>
            </w:tcBorders>
          </w:tcPr>
          <w:p w:rsidR="006A2885" w:rsidRDefault="006A2885"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6A2885" w:rsidRPr="0097254B" w:rsidRDefault="006A2885" w:rsidP="00F957FA">
            <w:pPr>
              <w:spacing w:before="60"/>
              <w:rPr>
                <w:rFonts w:ascii="Arial" w:hAnsi="Arial" w:cs="Arial"/>
                <w:sz w:val="16"/>
              </w:rPr>
            </w:pPr>
            <w:r w:rsidRPr="00896966">
              <w:rPr>
                <w:rFonts w:ascii="Arial" w:hAnsi="Arial" w:cs="Arial"/>
                <w:sz w:val="16"/>
              </w:rPr>
              <w:t>THRMLDUTYCYCLE_START_SEC_VAR_CLEARED_</w:t>
            </w:r>
            <w:r>
              <w:rPr>
                <w:rFonts w:ascii="Arial" w:hAnsi="Arial" w:cs="Arial"/>
                <w:sz w:val="16"/>
              </w:rPr>
              <w:t>BOOLEAN</w:t>
            </w:r>
          </w:p>
        </w:tc>
      </w:tr>
      <w:tr w:rsidR="006A2885" w:rsidTr="00347E0D">
        <w:tc>
          <w:tcPr>
            <w:tcW w:w="2964" w:type="dxa"/>
            <w:gridSpan w:val="2"/>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ReInitCntrVal_Sec_M_u6p10</w:t>
            </w:r>
          </w:p>
        </w:tc>
        <w:tc>
          <w:tcPr>
            <w:tcW w:w="1374" w:type="dxa"/>
            <w:tcBorders>
              <w:top w:val="single" w:sz="6" w:space="0" w:color="auto"/>
              <w:left w:val="single" w:sz="6" w:space="0" w:color="auto"/>
              <w:bottom w:val="single" w:sz="6" w:space="0" w:color="auto"/>
              <w:right w:val="single" w:sz="6" w:space="0" w:color="auto"/>
            </w:tcBorders>
          </w:tcPr>
          <w:p w:rsidR="006A2885" w:rsidRDefault="006A2885" w:rsidP="00691C12">
            <w:pPr>
              <w:spacing w:before="60"/>
              <w:rPr>
                <w:rFonts w:ascii="Arial" w:hAnsi="Arial" w:cs="Arial"/>
                <w:sz w:val="16"/>
              </w:rPr>
            </w:pPr>
            <w:r>
              <w:rPr>
                <w:rFonts w:ascii="Arial" w:hAnsi="Arial" w:cs="Arial"/>
                <w:sz w:val="16"/>
              </w:rPr>
              <w:t>See Data Dictionary</w:t>
            </w:r>
          </w:p>
        </w:tc>
        <w:tc>
          <w:tcPr>
            <w:tcW w:w="1422"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1170"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2515" w:type="dxa"/>
            <w:tcBorders>
              <w:top w:val="single" w:sz="6" w:space="0" w:color="auto"/>
              <w:left w:val="single" w:sz="6" w:space="0" w:color="auto"/>
              <w:bottom w:val="single" w:sz="6" w:space="0" w:color="auto"/>
              <w:right w:val="single" w:sz="6" w:space="0" w:color="auto"/>
            </w:tcBorders>
          </w:tcPr>
          <w:p w:rsidR="006A2885" w:rsidRPr="0097254B" w:rsidRDefault="006A2885" w:rsidP="00F957FA">
            <w:pPr>
              <w:spacing w:before="60"/>
              <w:rPr>
                <w:rFonts w:ascii="Arial" w:hAnsi="Arial" w:cs="Arial"/>
                <w:sz w:val="16"/>
              </w:rPr>
            </w:pPr>
            <w:r w:rsidRPr="00896966">
              <w:rPr>
                <w:rFonts w:ascii="Arial" w:hAnsi="Arial" w:cs="Arial"/>
                <w:sz w:val="16"/>
              </w:rPr>
              <w:t>THRMLDUTYCYCLE_START_SEC_VAR_CLEARED_16</w:t>
            </w:r>
          </w:p>
        </w:tc>
      </w:tr>
    </w:tbl>
    <w:p w:rsidR="00BD008B" w:rsidRDefault="00BD008B"/>
    <w:p w:rsidR="006A2885" w:rsidRDefault="006A2885">
      <w:pPr>
        <w:spacing w:after="0"/>
        <w:rPr>
          <w:rFonts w:ascii="Arial" w:hAnsi="Arial"/>
          <w:b/>
          <w:sz w:val="24"/>
        </w:rPr>
      </w:pPr>
      <w:r>
        <w:br w:type="page"/>
      </w:r>
    </w:p>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696DB2"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This section lists the calibrations used by the module.  For details on calibration constants, refer to the Data D</w:t>
      </w:r>
      <w:r w:rsidR="005C2B6E">
        <w:t>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k_EOCCtrlTemp_DegC_f32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k_CtrlTempSlc_Cnt_lgc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k_MtrPrTempSlc_Cnt_lgc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k_AbsMtrVelBkt_MtrRadps_f32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t_MultTblX_DegC_s15p0[5]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t_Mult1NSTblY_Uls_u3p13[5]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t_Mult2NSTblY_Uls_u3p13[5]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t_Mult3NSTblY_Uls_u3p13[5]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t_Mult4NSTblY_Uls_u3p13[5]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t_Mult5NSTblY_Uls_u3p13[5]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t_Mult6NSTblY_Uls_u3p13[5]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t_Mult1STblY_Uls_u3p13[5]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t_Mult2STblY_Uls_u3p13[5]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t_Mult3STblY_Uls_u3p13[5]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t_Mult4STblY_Uls_u3p13[5]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t_Mult5STblY_Uls_u3p13[5]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t_Mult6STblY_Uls_u3p13[5]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t_LastTblValNS_MtrNm_u9p7[5]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t_LastTblValS_MtrNm_u9p7[5]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k_TrqCmdSlewDown_MtrNm_u9p7</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k_TrqCmdSlewUp_MtrNm_u9p7</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k_SlowFltTempSlc_Cnt_lgc</w:t>
            </w:r>
            <w:proofErr w:type="spellEnd"/>
          </w:p>
        </w:tc>
      </w:tr>
      <w:tr w:rsidR="00A025E3">
        <w:trPr>
          <w:jc w:val="center"/>
        </w:trPr>
        <w:tc>
          <w:tcPr>
            <w:tcW w:w="4608" w:type="dxa"/>
            <w:tcBorders>
              <w:top w:val="nil"/>
              <w:left w:val="single" w:sz="6" w:space="0" w:color="auto"/>
              <w:bottom w:val="single" w:sz="6" w:space="0" w:color="auto"/>
              <w:right w:val="single" w:sz="6" w:space="0" w:color="auto"/>
            </w:tcBorders>
          </w:tcPr>
          <w:p w:rsidR="00A025E3" w:rsidRPr="00AE50E2" w:rsidRDefault="00A025E3" w:rsidP="00896966">
            <w:r w:rsidRPr="00AE50E2">
              <w:t>t_Abs</w:t>
            </w:r>
            <w:r>
              <w:t>CtrlTmpTblX_DegC_s15p0[4</w:t>
            </w:r>
            <w:r w:rsidRPr="00AE50E2">
              <w:t>]</w:t>
            </w:r>
          </w:p>
        </w:tc>
      </w:tr>
      <w:tr w:rsidR="00A025E3">
        <w:trPr>
          <w:jc w:val="center"/>
        </w:trPr>
        <w:tc>
          <w:tcPr>
            <w:tcW w:w="4608" w:type="dxa"/>
            <w:tcBorders>
              <w:top w:val="nil"/>
              <w:left w:val="single" w:sz="6" w:space="0" w:color="auto"/>
              <w:bottom w:val="single" w:sz="6" w:space="0" w:color="auto"/>
              <w:right w:val="single" w:sz="6" w:space="0" w:color="auto"/>
            </w:tcBorders>
          </w:tcPr>
          <w:p w:rsidR="00A025E3" w:rsidRPr="00AE50E2" w:rsidRDefault="00A025E3" w:rsidP="00896966">
            <w:r w:rsidRPr="00AE50E2">
              <w:t>t_Abs</w:t>
            </w:r>
            <w:r>
              <w:t>CtrlTmpTblY_MtrNm_u9p7[4</w:t>
            </w:r>
            <w:r w:rsidRPr="00AE50E2">
              <w:t>]</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bookmarkStart w:id="18" w:name="_Hlk366148726"/>
            <w:r w:rsidRPr="00AE50E2">
              <w:t>t_Abs</w:t>
            </w:r>
            <w:r w:rsidR="00A025E3">
              <w:t>Cu</w:t>
            </w:r>
            <w:r w:rsidRPr="00AE50E2">
              <w:t>TmpTblX_DegC_s15p0[</w:t>
            </w:r>
            <w:r w:rsidR="00A025E3">
              <w:t>4</w:t>
            </w:r>
            <w:r w:rsidRPr="00AE50E2">
              <w:t>]</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t_Abs</w:t>
            </w:r>
            <w:r w:rsidR="00A025E3">
              <w:t>Cu</w:t>
            </w:r>
            <w:r w:rsidRPr="00AE50E2">
              <w:t>TmpTblY_MtrNm_u9p7[</w:t>
            </w:r>
            <w:r w:rsidR="00A025E3">
              <w:t>4</w:t>
            </w:r>
            <w:r w:rsidRPr="00AE50E2">
              <w:t>]</w:t>
            </w:r>
          </w:p>
        </w:tc>
      </w:tr>
      <w:bookmarkEnd w:id="18"/>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k_AbsTmpTrqSlewLmt_MtrNm_f32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lastRenderedPageBreak/>
              <w:t>k_MultTempSlc_Cnt_lgc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k_AbsTempDiag_Cnt_str</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k_DutyCycFltTrshld_AmpSq_u16p0</w:t>
            </w:r>
          </w:p>
        </w:tc>
      </w:tr>
      <w:tr w:rsidR="00896966" w:rsidTr="00A025E3">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t_ThrmLoadLmtTblX_AmpSq_u16p0[8]</w:t>
            </w:r>
          </w:p>
        </w:tc>
      </w:tr>
      <w:tr w:rsidR="00896966" w:rsidTr="00A025E3">
        <w:trPr>
          <w:jc w:val="center"/>
        </w:trPr>
        <w:tc>
          <w:tcPr>
            <w:tcW w:w="4608" w:type="dxa"/>
            <w:tcBorders>
              <w:top w:val="single" w:sz="6" w:space="0" w:color="auto"/>
              <w:left w:val="single" w:sz="6" w:space="0" w:color="auto"/>
              <w:bottom w:val="single" w:sz="6" w:space="0" w:color="auto"/>
              <w:right w:val="single" w:sz="6" w:space="0" w:color="auto"/>
            </w:tcBorders>
          </w:tcPr>
          <w:p w:rsidR="00896966" w:rsidRDefault="00896966" w:rsidP="00896966">
            <w:r w:rsidRPr="00AE50E2">
              <w:t>t_ThrmLoadLmtTblY_MtrNm_u9p7[8]</w:t>
            </w:r>
          </w:p>
        </w:tc>
      </w:tr>
      <w:tr w:rsidR="000E18B3" w:rsidTr="00A025E3">
        <w:trPr>
          <w:jc w:val="center"/>
        </w:trPr>
        <w:tc>
          <w:tcPr>
            <w:tcW w:w="4608" w:type="dxa"/>
            <w:tcBorders>
              <w:top w:val="single" w:sz="6" w:space="0" w:color="auto"/>
              <w:left w:val="single" w:sz="6" w:space="0" w:color="auto"/>
              <w:bottom w:val="single" w:sz="6" w:space="0" w:color="auto"/>
              <w:right w:val="single" w:sz="6" w:space="0" w:color="auto"/>
            </w:tcBorders>
          </w:tcPr>
          <w:p w:rsidR="000E18B3" w:rsidRPr="00AE50E2" w:rsidRDefault="000E18B3" w:rsidP="00896966">
            <w:r w:rsidRPr="000E18B3">
              <w:t>k_DefaultIgnOffTime_Sec_f32</w:t>
            </w:r>
          </w:p>
        </w:tc>
      </w:tr>
      <w:tr w:rsidR="006A2885" w:rsidTr="00A025E3">
        <w:trPr>
          <w:jc w:val="center"/>
        </w:trPr>
        <w:tc>
          <w:tcPr>
            <w:tcW w:w="4608" w:type="dxa"/>
            <w:tcBorders>
              <w:top w:val="single" w:sz="6" w:space="0" w:color="auto"/>
              <w:left w:val="single" w:sz="6" w:space="0" w:color="auto"/>
              <w:bottom w:val="single" w:sz="6" w:space="0" w:color="auto"/>
              <w:right w:val="single" w:sz="6" w:space="0" w:color="auto"/>
            </w:tcBorders>
          </w:tcPr>
          <w:p w:rsidR="006A2885" w:rsidRPr="000E18B3" w:rsidRDefault="006A2885" w:rsidP="00896966">
            <w:proofErr w:type="spellStart"/>
            <w:r>
              <w:t>k_IgnOffCntrEnb_Cnt_lgc</w:t>
            </w:r>
            <w:proofErr w:type="spellEnd"/>
          </w:p>
        </w:tc>
      </w:tr>
      <w:tr w:rsidR="006A2885" w:rsidTr="00A025E3">
        <w:trPr>
          <w:jc w:val="center"/>
        </w:trPr>
        <w:tc>
          <w:tcPr>
            <w:tcW w:w="4608" w:type="dxa"/>
            <w:tcBorders>
              <w:top w:val="single" w:sz="6" w:space="0" w:color="auto"/>
              <w:left w:val="single" w:sz="6" w:space="0" w:color="auto"/>
              <w:bottom w:val="single" w:sz="6" w:space="0" w:color="auto"/>
              <w:right w:val="single" w:sz="6" w:space="0" w:color="auto"/>
            </w:tcBorders>
          </w:tcPr>
          <w:p w:rsidR="006A2885" w:rsidRPr="000E18B3" w:rsidRDefault="006A2885" w:rsidP="00896966">
            <w:r>
              <w:t>k_IgnOffMsgWaitTime_Sec_</w:t>
            </w:r>
            <w:r w:rsidR="005B4DAA">
              <w:t>f32</w:t>
            </w:r>
          </w:p>
        </w:tc>
      </w:tr>
    </w:tbl>
    <w:p w:rsidR="00D733DA" w:rsidRDefault="00D733DA" w:rsidP="00D733DA">
      <w:pPr>
        <w:pStyle w:val="Heading2"/>
        <w:numPr>
          <w:ilvl w:val="0"/>
          <w:numId w:val="0"/>
        </w:numPr>
        <w:ind w:left="576" w:hanging="576"/>
      </w:pPr>
    </w:p>
    <w:p w:rsidR="00D733DA" w:rsidRDefault="00D733DA" w:rsidP="00D733DA">
      <w:pPr>
        <w:rPr>
          <w:rFonts w:ascii="Arial" w:hAnsi="Arial"/>
          <w:sz w:val="24"/>
        </w:rPr>
      </w:pPr>
      <w:r>
        <w:br w:type="page"/>
      </w:r>
    </w:p>
    <w:p w:rsidR="004A781C" w:rsidRDefault="00613B64">
      <w:pPr>
        <w:pStyle w:val="Heading2"/>
      </w:pPr>
      <w:r>
        <w:lastRenderedPageBreak/>
        <w:t>Program (</w:t>
      </w:r>
      <w:r w:rsidR="004A781C">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1950"/>
        <w:gridCol w:w="1680"/>
        <w:gridCol w:w="1680"/>
      </w:tblGrid>
      <w:tr w:rsidR="00DE4889" w:rsidTr="00691C12">
        <w:tc>
          <w:tcPr>
            <w:tcW w:w="361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95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691C12">
        <w:tc>
          <w:tcPr>
            <w:tcW w:w="3618"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bookmarkStart w:id="19" w:name="OLE_LINK40"/>
            <w:bookmarkStart w:id="20" w:name="OLE_LINK41"/>
            <w:r w:rsidRPr="00896966">
              <w:rPr>
                <w:rFonts w:ascii="Arial" w:hAnsi="Arial" w:cs="Arial"/>
                <w:sz w:val="16"/>
              </w:rPr>
              <w:t>D_FILT1LPFKN_HZ_F32</w:t>
            </w:r>
          </w:p>
        </w:tc>
        <w:tc>
          <w:tcPr>
            <w:tcW w:w="1950"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w:t>
            </w:r>
            <w:r w:rsidR="001C5689">
              <w:rPr>
                <w:rFonts w:ascii="Arial" w:hAnsi="Arial" w:cs="Arial"/>
                <w:sz w:val="16"/>
              </w:rPr>
              <w:t>)</w:t>
            </w:r>
          </w:p>
        </w:tc>
      </w:tr>
      <w:bookmarkEnd w:id="19"/>
      <w:bookmarkEnd w:id="20"/>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2</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3</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4</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300</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5</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1590</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6</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4000</w:t>
            </w:r>
            <w:r w:rsidR="001C5689">
              <w:rPr>
                <w:rFonts w:ascii="Arial" w:hAnsi="Arial" w:cs="Arial"/>
                <w:sz w:val="16"/>
              </w:rPr>
              <w:t>)</w:t>
            </w:r>
          </w:p>
        </w:tc>
      </w:tr>
      <w:tr w:rsidR="00787882" w:rsidTr="00691C12">
        <w:tc>
          <w:tcPr>
            <w:tcW w:w="3618" w:type="dxa"/>
            <w:tcBorders>
              <w:top w:val="single" w:sz="6" w:space="0" w:color="auto"/>
              <w:left w:val="single" w:sz="6" w:space="0" w:color="auto"/>
              <w:bottom w:val="single" w:sz="6" w:space="0" w:color="auto"/>
              <w:right w:val="single" w:sz="6" w:space="0" w:color="auto"/>
            </w:tcBorders>
          </w:tcPr>
          <w:p w:rsidR="00787882" w:rsidRPr="00787882" w:rsidRDefault="00787882" w:rsidP="00F957FA">
            <w:pPr>
              <w:spacing w:before="60"/>
              <w:rPr>
                <w:rFonts w:ascii="Arial" w:hAnsi="Arial" w:cs="Arial"/>
                <w:sz w:val="16"/>
              </w:rPr>
            </w:pPr>
            <w:bookmarkStart w:id="21" w:name="_Hlk325368145"/>
            <w:r w:rsidRPr="00787882">
              <w:rPr>
                <w:rFonts w:ascii="Arial" w:hAnsi="Arial" w:cs="Arial"/>
                <w:sz w:val="16"/>
              </w:rPr>
              <w:t>D_1PERC_ULS_F32</w:t>
            </w:r>
          </w:p>
        </w:tc>
        <w:tc>
          <w:tcPr>
            <w:tcW w:w="1950" w:type="dxa"/>
            <w:tcBorders>
              <w:top w:val="single" w:sz="6" w:space="0" w:color="auto"/>
              <w:left w:val="single" w:sz="6" w:space="0" w:color="auto"/>
              <w:bottom w:val="single" w:sz="6" w:space="0" w:color="auto"/>
              <w:right w:val="single" w:sz="6" w:space="0" w:color="auto"/>
            </w:tcBorders>
          </w:tcPr>
          <w:p w:rsidR="00787882" w:rsidRDefault="00787882" w:rsidP="00333850">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787882" w:rsidRDefault="00787882" w:rsidP="00F957FA">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787882" w:rsidRDefault="00787882" w:rsidP="00F957FA">
            <w:pPr>
              <w:spacing w:before="60"/>
              <w:rPr>
                <w:rFonts w:ascii="Arial" w:hAnsi="Arial" w:cs="Arial"/>
                <w:sz w:val="16"/>
              </w:rPr>
            </w:pPr>
            <w:r>
              <w:rPr>
                <w:rFonts w:ascii="Arial" w:hAnsi="Arial" w:cs="Arial"/>
                <w:sz w:val="16"/>
              </w:rPr>
              <w:t>0.01</w:t>
            </w:r>
          </w:p>
        </w:tc>
      </w:tr>
      <w:tr w:rsidR="00867295" w:rsidTr="00691C12">
        <w:tc>
          <w:tcPr>
            <w:tcW w:w="3618" w:type="dxa"/>
            <w:tcBorders>
              <w:top w:val="single" w:sz="6" w:space="0" w:color="auto"/>
              <w:left w:val="single" w:sz="6" w:space="0" w:color="auto"/>
              <w:bottom w:val="single" w:sz="6" w:space="0" w:color="auto"/>
              <w:right w:val="single" w:sz="6" w:space="0" w:color="auto"/>
            </w:tcBorders>
          </w:tcPr>
          <w:p w:rsidR="00867295" w:rsidRPr="00787882" w:rsidRDefault="00867295" w:rsidP="00F957FA">
            <w:pPr>
              <w:spacing w:before="60"/>
              <w:rPr>
                <w:rFonts w:ascii="Arial" w:hAnsi="Arial" w:cs="Arial"/>
                <w:sz w:val="16"/>
              </w:rPr>
            </w:pPr>
            <w:r w:rsidRPr="00867295">
              <w:rPr>
                <w:rFonts w:ascii="Arial" w:hAnsi="Arial" w:cs="Arial"/>
                <w:sz w:val="16"/>
              </w:rPr>
              <w:t>D_FILTOUTLIM_ULS_F32</w:t>
            </w:r>
          </w:p>
        </w:tc>
        <w:tc>
          <w:tcPr>
            <w:tcW w:w="1950" w:type="dxa"/>
            <w:tcBorders>
              <w:top w:val="single" w:sz="6" w:space="0" w:color="auto"/>
              <w:left w:val="single" w:sz="6" w:space="0" w:color="auto"/>
              <w:bottom w:val="single" w:sz="6" w:space="0" w:color="auto"/>
              <w:right w:val="single" w:sz="6" w:space="0" w:color="auto"/>
            </w:tcBorders>
          </w:tcPr>
          <w:p w:rsidR="00867295" w:rsidRDefault="00867295"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7295" w:rsidRDefault="00867295"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67295" w:rsidRDefault="00867295" w:rsidP="00F957FA">
            <w:pPr>
              <w:spacing w:before="60"/>
              <w:rPr>
                <w:rFonts w:ascii="Arial" w:hAnsi="Arial" w:cs="Arial"/>
                <w:sz w:val="16"/>
              </w:rPr>
            </w:pPr>
            <w:r>
              <w:rPr>
                <w:rFonts w:ascii="Arial" w:hAnsi="Arial" w:cs="Arial"/>
                <w:sz w:val="16"/>
              </w:rPr>
              <w:t>200.0</w:t>
            </w:r>
          </w:p>
        </w:tc>
      </w:tr>
      <w:tr w:rsidR="008663AA" w:rsidTr="00691C12">
        <w:tc>
          <w:tcPr>
            <w:tcW w:w="3618"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r w:rsidRPr="008663AA">
              <w:rPr>
                <w:rFonts w:ascii="Arial" w:hAnsi="Arial" w:cs="Arial"/>
                <w:sz w:val="16"/>
              </w:rPr>
              <w:t>D_DEFEATDUTYCYCLELEVEL_ULS_F32</w:t>
            </w:r>
          </w:p>
        </w:tc>
        <w:tc>
          <w:tcPr>
            <w:tcW w:w="1950" w:type="dxa"/>
            <w:tcBorders>
              <w:top w:val="single" w:sz="6" w:space="0" w:color="auto"/>
              <w:left w:val="single" w:sz="6" w:space="0" w:color="auto"/>
              <w:bottom w:val="single" w:sz="6" w:space="0" w:color="auto"/>
              <w:right w:val="single" w:sz="6" w:space="0" w:color="auto"/>
            </w:tcBorders>
          </w:tcPr>
          <w:p w:rsidR="008663AA" w:rsidRPr="00867295" w:rsidRDefault="008663AA"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663AA" w:rsidRDefault="008663AA" w:rsidP="008663AA">
            <w:pPr>
              <w:spacing w:before="60"/>
              <w:rPr>
                <w:rFonts w:ascii="Arial" w:hAnsi="Arial" w:cs="Arial"/>
                <w:sz w:val="16"/>
              </w:rPr>
            </w:pPr>
            <w:r>
              <w:rPr>
                <w:rFonts w:ascii="Arial" w:hAnsi="Arial" w:cs="Arial"/>
                <w:sz w:val="16"/>
              </w:rPr>
              <w:t>0.0</w:t>
            </w:r>
          </w:p>
        </w:tc>
      </w:tr>
      <w:tr w:rsidR="008663AA" w:rsidTr="00691C12">
        <w:tc>
          <w:tcPr>
            <w:tcW w:w="3618"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r w:rsidRPr="008663AA">
              <w:rPr>
                <w:rFonts w:ascii="Arial" w:hAnsi="Arial" w:cs="Arial"/>
                <w:sz w:val="16"/>
              </w:rPr>
              <w:t>D_DEFEATTHERMLIMITPERC_ULS_F32</w:t>
            </w:r>
          </w:p>
        </w:tc>
        <w:tc>
          <w:tcPr>
            <w:tcW w:w="1950" w:type="dxa"/>
            <w:tcBorders>
              <w:top w:val="single" w:sz="6" w:space="0" w:color="auto"/>
              <w:left w:val="single" w:sz="6" w:space="0" w:color="auto"/>
              <w:bottom w:val="single" w:sz="6" w:space="0" w:color="auto"/>
              <w:right w:val="single" w:sz="6" w:space="0" w:color="auto"/>
            </w:tcBorders>
          </w:tcPr>
          <w:p w:rsidR="008663AA" w:rsidRPr="00867295" w:rsidRDefault="008663AA"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663AA" w:rsidRDefault="008663AA" w:rsidP="00F957FA">
            <w:pPr>
              <w:spacing w:before="60"/>
              <w:rPr>
                <w:rFonts w:ascii="Arial" w:hAnsi="Arial" w:cs="Arial"/>
                <w:sz w:val="16"/>
              </w:rPr>
            </w:pPr>
            <w:r>
              <w:rPr>
                <w:rFonts w:ascii="Arial" w:hAnsi="Arial" w:cs="Arial"/>
                <w:sz w:val="16"/>
              </w:rPr>
              <w:t>0.0</w:t>
            </w:r>
          </w:p>
        </w:tc>
      </w:tr>
      <w:tr w:rsidR="008663AA" w:rsidTr="00691C12">
        <w:tc>
          <w:tcPr>
            <w:tcW w:w="3618"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r w:rsidRPr="008663AA">
              <w:rPr>
                <w:rFonts w:ascii="Arial" w:hAnsi="Arial" w:cs="Arial"/>
                <w:sz w:val="16"/>
              </w:rPr>
              <w:t>D_DEFEATTHERMLIMIT_MTRNM_F32</w:t>
            </w:r>
          </w:p>
        </w:tc>
        <w:tc>
          <w:tcPr>
            <w:tcW w:w="1950" w:type="dxa"/>
            <w:tcBorders>
              <w:top w:val="single" w:sz="6" w:space="0" w:color="auto"/>
              <w:left w:val="single" w:sz="6" w:space="0" w:color="auto"/>
              <w:bottom w:val="single" w:sz="6" w:space="0" w:color="auto"/>
              <w:right w:val="single" w:sz="6" w:space="0" w:color="auto"/>
            </w:tcBorders>
          </w:tcPr>
          <w:p w:rsidR="008663AA" w:rsidRPr="00867295" w:rsidRDefault="008663AA"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8663AA" w:rsidRDefault="008663AA" w:rsidP="00F957FA">
            <w:pPr>
              <w:spacing w:before="60"/>
              <w:rPr>
                <w:rFonts w:ascii="Arial" w:hAnsi="Arial" w:cs="Arial"/>
                <w:sz w:val="16"/>
              </w:rPr>
            </w:pPr>
            <w:r>
              <w:rPr>
                <w:rFonts w:ascii="Arial" w:hAnsi="Arial" w:cs="Arial"/>
                <w:sz w:val="16"/>
              </w:rPr>
              <w:t>8.8</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sidRPr="00015CC2">
              <w:rPr>
                <w:rFonts w:ascii="Arial" w:hAnsi="Arial" w:cs="Arial"/>
                <w:sz w:val="16"/>
              </w:rPr>
              <w:t>D_TAU3_SEC_F32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159</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Pr>
                <w:rFonts w:ascii="Arial" w:hAnsi="Arial" w:cs="Arial"/>
                <w:sz w:val="16"/>
              </w:rPr>
              <w:t>D_TAU4</w:t>
            </w:r>
            <w:r w:rsidRPr="00015CC2">
              <w:rPr>
                <w:rFonts w:ascii="Arial" w:hAnsi="Arial" w:cs="Arial"/>
                <w:sz w:val="16"/>
              </w:rPr>
              <w:t>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300</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Pr>
                <w:rFonts w:ascii="Arial" w:hAnsi="Arial" w:cs="Arial"/>
                <w:sz w:val="16"/>
              </w:rPr>
              <w:t>D_TAU5</w:t>
            </w:r>
            <w:r w:rsidRPr="00015CC2">
              <w:rPr>
                <w:rFonts w:ascii="Arial" w:hAnsi="Arial" w:cs="Arial"/>
                <w:sz w:val="16"/>
              </w:rPr>
              <w:t>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1590</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Pr>
                <w:rFonts w:ascii="Arial" w:hAnsi="Arial" w:cs="Arial"/>
                <w:sz w:val="16"/>
              </w:rPr>
              <w:t>D_TAU6</w:t>
            </w:r>
            <w:r w:rsidRPr="00015CC2">
              <w:rPr>
                <w:rFonts w:ascii="Arial" w:hAnsi="Arial" w:cs="Arial"/>
                <w:sz w:val="16"/>
              </w:rPr>
              <w:t>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4000</w:t>
            </w:r>
          </w:p>
        </w:tc>
      </w:tr>
      <w:tr w:rsidR="006A2885" w:rsidTr="00691C12">
        <w:tc>
          <w:tcPr>
            <w:tcW w:w="3618" w:type="dxa"/>
            <w:tcBorders>
              <w:top w:val="single" w:sz="6" w:space="0" w:color="auto"/>
              <w:left w:val="single" w:sz="6" w:space="0" w:color="auto"/>
              <w:bottom w:val="single" w:sz="6" w:space="0" w:color="auto"/>
              <w:right w:val="single" w:sz="6" w:space="0" w:color="auto"/>
            </w:tcBorders>
          </w:tcPr>
          <w:p w:rsidR="006A2885" w:rsidRDefault="006A2885" w:rsidP="00F957FA">
            <w:pPr>
              <w:spacing w:before="60"/>
              <w:rPr>
                <w:rFonts w:ascii="Arial" w:hAnsi="Arial" w:cs="Arial"/>
                <w:sz w:val="16"/>
              </w:rPr>
            </w:pPr>
            <w:r w:rsidRPr="006A2885">
              <w:rPr>
                <w:rFonts w:ascii="Arial" w:hAnsi="Arial" w:cs="Arial"/>
                <w:sz w:val="16"/>
              </w:rPr>
              <w:t>D_PER1EXECRATE_SEC_</w:t>
            </w:r>
            <w:r w:rsidR="005B4DAA">
              <w:rPr>
                <w:rFonts w:ascii="Arial" w:hAnsi="Arial" w:cs="Arial"/>
                <w:sz w:val="16"/>
              </w:rPr>
              <w:t>F32</w:t>
            </w:r>
          </w:p>
        </w:tc>
        <w:tc>
          <w:tcPr>
            <w:tcW w:w="1950" w:type="dxa"/>
            <w:tcBorders>
              <w:top w:val="single" w:sz="6" w:space="0" w:color="auto"/>
              <w:left w:val="single" w:sz="6" w:space="0" w:color="auto"/>
              <w:bottom w:val="single" w:sz="6" w:space="0" w:color="auto"/>
              <w:right w:val="single" w:sz="6" w:space="0" w:color="auto"/>
            </w:tcBorders>
          </w:tcPr>
          <w:p w:rsidR="006A2885" w:rsidRPr="00867295" w:rsidRDefault="005B4DAA" w:rsidP="006A2885">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6A2885" w:rsidRDefault="006A2885"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6A2885" w:rsidRDefault="006A2885" w:rsidP="00F957FA">
            <w:pPr>
              <w:spacing w:before="60"/>
              <w:rPr>
                <w:rFonts w:ascii="Arial" w:hAnsi="Arial" w:cs="Arial"/>
                <w:sz w:val="16"/>
              </w:rPr>
            </w:pPr>
            <w:r>
              <w:rPr>
                <w:rFonts w:ascii="Arial" w:hAnsi="Arial" w:cs="Arial"/>
                <w:sz w:val="16"/>
              </w:rPr>
              <w:t>0.1</w:t>
            </w:r>
          </w:p>
        </w:tc>
      </w:tr>
    </w:tbl>
    <w:bookmarkEnd w:id="21"/>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5E744B">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87882"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787882" w:rsidRPr="00691C12" w:rsidRDefault="00787882">
            <w:pPr>
              <w:spacing w:before="60"/>
              <w:rPr>
                <w:rFonts w:ascii="Arial" w:hAnsi="Arial" w:cs="Arial"/>
                <w:sz w:val="16"/>
              </w:rPr>
            </w:pPr>
            <w:r w:rsidRPr="00787882">
              <w:rPr>
                <w:rFonts w:ascii="Arial" w:hAnsi="Arial" w:cs="Arial"/>
                <w:sz w:val="16"/>
              </w:rPr>
              <w:t>D_MTRTRQCMDHILMT_MTRNM_F32</w:t>
            </w:r>
          </w:p>
        </w:tc>
      </w:tr>
      <w:tr w:rsidR="004A781C"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691C12">
            <w:pPr>
              <w:spacing w:before="60"/>
              <w:rPr>
                <w:rFonts w:ascii="Arial" w:hAnsi="Arial" w:cs="Arial"/>
                <w:sz w:val="16"/>
              </w:rPr>
            </w:pPr>
            <w:r w:rsidRPr="00691C12">
              <w:rPr>
                <w:rFonts w:ascii="Arial" w:hAnsi="Arial" w:cs="Arial"/>
                <w:sz w:val="16"/>
              </w:rPr>
              <w:t>D_ZERO_ULS_F32</w:t>
            </w:r>
          </w:p>
        </w:tc>
      </w:tr>
      <w:tr w:rsidR="0072514D"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72514D" w:rsidRPr="00691C12" w:rsidRDefault="0072514D">
            <w:pPr>
              <w:spacing w:before="60"/>
              <w:rPr>
                <w:rFonts w:ascii="Arial" w:hAnsi="Arial" w:cs="Arial"/>
                <w:sz w:val="16"/>
              </w:rPr>
            </w:pPr>
            <w:r>
              <w:rPr>
                <w:rFonts w:ascii="Arial" w:hAnsi="Arial" w:cs="Arial"/>
                <w:sz w:val="16"/>
              </w:rPr>
              <w:t>D_ZERO_CNT_U32</w:t>
            </w:r>
          </w:p>
        </w:tc>
      </w:tr>
      <w:tr w:rsidR="00691C12"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691C12" w:rsidRPr="00691C12" w:rsidRDefault="00691C12">
            <w:pPr>
              <w:spacing w:before="60"/>
              <w:rPr>
                <w:rFonts w:ascii="Arial" w:hAnsi="Arial" w:cs="Arial"/>
                <w:sz w:val="16"/>
              </w:rPr>
            </w:pPr>
            <w:r w:rsidRPr="00691C12">
              <w:rPr>
                <w:rFonts w:ascii="Arial" w:hAnsi="Arial" w:cs="Arial"/>
                <w:sz w:val="16"/>
              </w:rPr>
              <w:t>D_ONE_ULS_F32</w:t>
            </w:r>
          </w:p>
        </w:tc>
      </w:tr>
      <w:tr w:rsidR="0072514D"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72514D" w:rsidRPr="005E744B" w:rsidRDefault="0072514D">
            <w:pPr>
              <w:spacing w:before="60"/>
              <w:rPr>
                <w:rFonts w:ascii="Arial" w:hAnsi="Arial" w:cs="Arial"/>
                <w:sz w:val="16"/>
              </w:rPr>
            </w:pPr>
            <w:r>
              <w:rPr>
                <w:rFonts w:ascii="Arial" w:hAnsi="Arial" w:cs="Arial"/>
                <w:sz w:val="16"/>
              </w:rPr>
              <w:t>D_ONE_CNT_U16</w:t>
            </w:r>
          </w:p>
        </w:tc>
      </w:tr>
      <w:tr w:rsidR="0072514D"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72514D" w:rsidRPr="005E744B" w:rsidRDefault="0072514D">
            <w:pPr>
              <w:spacing w:before="60"/>
              <w:rPr>
                <w:rFonts w:ascii="Arial" w:hAnsi="Arial" w:cs="Arial"/>
                <w:sz w:val="16"/>
              </w:rPr>
            </w:pPr>
            <w:r>
              <w:rPr>
                <w:rFonts w:ascii="Arial" w:hAnsi="Arial" w:cs="Arial"/>
                <w:sz w:val="16"/>
              </w:rPr>
              <w:lastRenderedPageBreak/>
              <w:t>D_ONE_CNT_U32</w:t>
            </w:r>
          </w:p>
        </w:tc>
      </w:tr>
      <w:tr w:rsidR="005E744B"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5E744B" w:rsidRPr="00691C12" w:rsidRDefault="005E744B">
            <w:pPr>
              <w:spacing w:before="60"/>
              <w:rPr>
                <w:rFonts w:ascii="Arial" w:hAnsi="Arial" w:cs="Arial"/>
                <w:sz w:val="16"/>
              </w:rPr>
            </w:pPr>
            <w:r w:rsidRPr="005E744B">
              <w:rPr>
                <w:rFonts w:ascii="Arial" w:hAnsi="Arial" w:cs="Arial"/>
                <w:sz w:val="16"/>
              </w:rPr>
              <w:t>D_100MS_SEC_F32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696DB2"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787882" w:rsidP="00787882">
      <w:pPr>
        <w:numPr>
          <w:ilvl w:val="0"/>
          <w:numId w:val="5"/>
        </w:numPr>
        <w:spacing w:after="0"/>
      </w:pPr>
      <w:proofErr w:type="spellStart"/>
      <w:r w:rsidRPr="00787882">
        <w:t>TableSize_m</w:t>
      </w:r>
      <w:proofErr w:type="spellEnd"/>
    </w:p>
    <w:p w:rsidR="00787882" w:rsidRDefault="00787882" w:rsidP="00787882">
      <w:pPr>
        <w:numPr>
          <w:ilvl w:val="0"/>
          <w:numId w:val="5"/>
        </w:numPr>
        <w:spacing w:after="0"/>
      </w:pPr>
      <w:proofErr w:type="spellStart"/>
      <w:r w:rsidRPr="00787882">
        <w:t>FPM_FixedToFloat_m</w:t>
      </w:r>
      <w:proofErr w:type="spellEnd"/>
    </w:p>
    <w:p w:rsidR="00787882" w:rsidRDefault="00787882" w:rsidP="00787882">
      <w:pPr>
        <w:numPr>
          <w:ilvl w:val="0"/>
          <w:numId w:val="5"/>
        </w:numPr>
        <w:spacing w:after="0"/>
      </w:pPr>
      <w:proofErr w:type="spellStart"/>
      <w:r w:rsidRPr="00787882">
        <w:t>FPM_FloatToFixed_m</w:t>
      </w:r>
      <w:proofErr w:type="spellEnd"/>
    </w:p>
    <w:p w:rsidR="00787882" w:rsidRDefault="00787882" w:rsidP="00787882">
      <w:pPr>
        <w:numPr>
          <w:ilvl w:val="0"/>
          <w:numId w:val="5"/>
        </w:numPr>
        <w:spacing w:after="0"/>
      </w:pPr>
      <w:r w:rsidRPr="00787882">
        <w:t>LPF_KUpdate_f32_m</w:t>
      </w:r>
    </w:p>
    <w:p w:rsidR="00787882" w:rsidRDefault="00787882" w:rsidP="00787882">
      <w:pPr>
        <w:numPr>
          <w:ilvl w:val="0"/>
          <w:numId w:val="5"/>
        </w:numPr>
        <w:spacing w:after="0"/>
      </w:pPr>
      <w:r w:rsidRPr="00787882">
        <w:t>LPF_OpUpdate_f32_m</w:t>
      </w:r>
    </w:p>
    <w:p w:rsidR="00787882" w:rsidRDefault="00787882" w:rsidP="00787882">
      <w:pPr>
        <w:numPr>
          <w:ilvl w:val="0"/>
          <w:numId w:val="5"/>
        </w:numPr>
        <w:spacing w:after="0"/>
      </w:pPr>
      <w:r w:rsidRPr="00787882">
        <w:t>Abs_f32_m</w:t>
      </w:r>
    </w:p>
    <w:p w:rsidR="00787882" w:rsidRDefault="00787882" w:rsidP="00787882">
      <w:pPr>
        <w:numPr>
          <w:ilvl w:val="0"/>
          <w:numId w:val="5"/>
        </w:numPr>
        <w:spacing w:after="0"/>
      </w:pPr>
      <w:r w:rsidRPr="00787882">
        <w:t>IntplVarXY_u16_s16Xu16Y_Cnt</w:t>
      </w:r>
    </w:p>
    <w:p w:rsidR="00787882" w:rsidRDefault="00787882" w:rsidP="00787882">
      <w:pPr>
        <w:numPr>
          <w:ilvl w:val="0"/>
          <w:numId w:val="5"/>
        </w:numPr>
        <w:spacing w:after="0"/>
      </w:pPr>
      <w:r w:rsidRPr="00787882">
        <w:t>IntplVarXY_u16_u16Xu16Y_Cnt</w:t>
      </w:r>
    </w:p>
    <w:p w:rsidR="00787882" w:rsidRDefault="00787882" w:rsidP="00787882">
      <w:pPr>
        <w:numPr>
          <w:ilvl w:val="0"/>
          <w:numId w:val="5"/>
        </w:numPr>
        <w:spacing w:after="0"/>
      </w:pPr>
      <w:proofErr w:type="spellStart"/>
      <w:r w:rsidRPr="00787882">
        <w:t>Max_m</w:t>
      </w:r>
      <w:proofErr w:type="spellEnd"/>
    </w:p>
    <w:p w:rsidR="00787882" w:rsidRDefault="00787882" w:rsidP="00787882">
      <w:pPr>
        <w:numPr>
          <w:ilvl w:val="0"/>
          <w:numId w:val="5"/>
        </w:numPr>
        <w:spacing w:after="0"/>
      </w:pPr>
      <w:proofErr w:type="spellStart"/>
      <w:r>
        <w:t>Min_m</w:t>
      </w:r>
      <w:proofErr w:type="spellEnd"/>
    </w:p>
    <w:p w:rsidR="00787882" w:rsidRDefault="00787882" w:rsidP="00787882">
      <w:pPr>
        <w:numPr>
          <w:ilvl w:val="0"/>
          <w:numId w:val="5"/>
        </w:numPr>
        <w:spacing w:after="0"/>
      </w:pPr>
      <w:proofErr w:type="spellStart"/>
      <w:r w:rsidRPr="00787882">
        <w:t>Limit_m</w:t>
      </w:r>
      <w:proofErr w:type="spellEnd"/>
    </w:p>
    <w:p w:rsidR="00787882" w:rsidRDefault="00787882" w:rsidP="00787882">
      <w:pPr>
        <w:numPr>
          <w:ilvl w:val="0"/>
          <w:numId w:val="5"/>
        </w:numPr>
        <w:spacing w:after="0"/>
      </w:pPr>
      <w:proofErr w:type="spellStart"/>
      <w:r w:rsidRPr="00787882">
        <w:t>DiagPStep_m</w:t>
      </w:r>
      <w:proofErr w:type="spellEnd"/>
    </w:p>
    <w:p w:rsidR="00787882" w:rsidRDefault="00787882" w:rsidP="00787882">
      <w:pPr>
        <w:numPr>
          <w:ilvl w:val="0"/>
          <w:numId w:val="5"/>
        </w:numPr>
        <w:spacing w:after="0"/>
      </w:pPr>
      <w:proofErr w:type="spellStart"/>
      <w:r w:rsidRPr="00787882">
        <w:t>DiagNStep_m</w:t>
      </w:r>
      <w:proofErr w:type="spellEnd"/>
    </w:p>
    <w:p w:rsidR="00787882" w:rsidRDefault="00787882" w:rsidP="00787882">
      <w:pPr>
        <w:numPr>
          <w:ilvl w:val="0"/>
          <w:numId w:val="5"/>
        </w:numPr>
        <w:spacing w:after="0"/>
      </w:pPr>
      <w:proofErr w:type="spellStart"/>
      <w:r w:rsidRPr="00787882">
        <w:t>DiagFailed_m</w:t>
      </w:r>
      <w:proofErr w:type="spellEnd"/>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D733DA" w:rsidRDefault="001B60DF" w:rsidP="00D733DA">
      <w:pPr>
        <w:pStyle w:val="Heading2"/>
      </w:pPr>
      <w:r>
        <w:t xml:space="preserve">Global Functions/Macros Defined by this </w:t>
      </w:r>
      <w:r w:rsidR="00674ADF">
        <w:t>Module</w:t>
      </w:r>
    </w:p>
    <w:p w:rsidR="00D733DA" w:rsidRDefault="00D733DA" w:rsidP="00D733DA"/>
    <w:p w:rsidR="00D733DA" w:rsidRDefault="00D733DA" w:rsidP="00D733DA">
      <w:r>
        <w:t>None</w:t>
      </w:r>
    </w:p>
    <w:p w:rsidR="00D733DA" w:rsidRDefault="00D733DA">
      <w:pPr>
        <w:spacing w:after="0"/>
      </w:pPr>
    </w:p>
    <w:p w:rsidR="00837B5D" w:rsidRDefault="008B3E94" w:rsidP="00837B5D">
      <w:pPr>
        <w:pStyle w:val="Heading2"/>
      </w:pPr>
      <w:r>
        <w:t>Local Functions/Macros Used by this MDD only</w:t>
      </w:r>
    </w:p>
    <w:p w:rsidR="00837B5D" w:rsidRPr="009B0157" w:rsidRDefault="00837B5D" w:rsidP="00837B5D">
      <w:pPr>
        <w:pStyle w:val="Heading3"/>
      </w:pPr>
      <w:r w:rsidRPr="009B0157">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845"/>
        <w:gridCol w:w="755"/>
        <w:gridCol w:w="1219"/>
        <w:gridCol w:w="1596"/>
        <w:gridCol w:w="795"/>
      </w:tblGrid>
      <w:tr w:rsidR="005D67D1" w:rsidRPr="009B0157" w:rsidTr="005D67D1">
        <w:tc>
          <w:tcPr>
            <w:tcW w:w="1728" w:type="dxa"/>
          </w:tcPr>
          <w:p w:rsidR="00837B5D" w:rsidRPr="009B0157" w:rsidRDefault="00837B5D" w:rsidP="00045239">
            <w:pPr>
              <w:spacing w:before="60"/>
              <w:rPr>
                <w:rFonts w:ascii="Arial" w:hAnsi="Arial" w:cs="Arial"/>
                <w:b/>
                <w:bCs/>
                <w:sz w:val="16"/>
              </w:rPr>
            </w:pPr>
            <w:r w:rsidRPr="009B0157">
              <w:rPr>
                <w:rFonts w:ascii="Arial" w:hAnsi="Arial" w:cs="Arial"/>
                <w:b/>
                <w:bCs/>
                <w:sz w:val="16"/>
              </w:rPr>
              <w:t>Function Name</w:t>
            </w:r>
          </w:p>
        </w:tc>
        <w:tc>
          <w:tcPr>
            <w:tcW w:w="2845" w:type="dxa"/>
          </w:tcPr>
          <w:p w:rsidR="00837B5D" w:rsidRPr="009B0157" w:rsidRDefault="00837B5D" w:rsidP="00045239">
            <w:pPr>
              <w:spacing w:before="60"/>
              <w:rPr>
                <w:rFonts w:ascii="Arial" w:hAnsi="Arial" w:cs="Arial"/>
                <w:sz w:val="16"/>
              </w:rPr>
            </w:pPr>
            <w:r w:rsidRPr="00837B5D">
              <w:rPr>
                <w:rFonts w:ascii="Arial" w:hAnsi="Arial" w:cs="Arial"/>
                <w:sz w:val="16"/>
              </w:rPr>
              <w:t>StepVarXY_u16_s16Xu16Y_Cnt</w:t>
            </w:r>
          </w:p>
        </w:tc>
        <w:tc>
          <w:tcPr>
            <w:tcW w:w="755" w:type="dxa"/>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Type</w:t>
            </w:r>
          </w:p>
        </w:tc>
        <w:tc>
          <w:tcPr>
            <w:tcW w:w="1219" w:type="dxa"/>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Min</w:t>
            </w:r>
          </w:p>
        </w:tc>
        <w:tc>
          <w:tcPr>
            <w:tcW w:w="1596" w:type="dxa"/>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Max</w:t>
            </w:r>
          </w:p>
        </w:tc>
        <w:tc>
          <w:tcPr>
            <w:tcW w:w="795" w:type="dxa"/>
            <w:tcBorders>
              <w:bottom w:val="single" w:sz="4" w:space="0" w:color="auto"/>
            </w:tcBorders>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 xml:space="preserve">UTP </w:t>
            </w:r>
            <w:proofErr w:type="spellStart"/>
            <w:r w:rsidRPr="009B0157">
              <w:rPr>
                <w:rFonts w:ascii="Arial" w:hAnsi="Arial" w:cs="Arial"/>
                <w:sz w:val="16"/>
              </w:rPr>
              <w:t>Tol</w:t>
            </w:r>
            <w:proofErr w:type="spellEnd"/>
            <w:r w:rsidRPr="009B0157">
              <w:rPr>
                <w:rFonts w:ascii="Arial" w:hAnsi="Arial" w:cs="Arial"/>
                <w:sz w:val="16"/>
              </w:rPr>
              <w:t>.</w:t>
            </w:r>
          </w:p>
        </w:tc>
      </w:tr>
      <w:tr w:rsidR="005D67D1" w:rsidRPr="009B0157" w:rsidTr="005D67D1">
        <w:tc>
          <w:tcPr>
            <w:tcW w:w="1728" w:type="dxa"/>
          </w:tcPr>
          <w:p w:rsidR="00837B5D" w:rsidRPr="009B0157" w:rsidRDefault="005D67D1" w:rsidP="00045239">
            <w:pPr>
              <w:spacing w:before="60"/>
              <w:rPr>
                <w:rFonts w:ascii="Arial" w:hAnsi="Arial" w:cs="Arial"/>
                <w:b/>
                <w:bCs/>
                <w:sz w:val="16"/>
              </w:rPr>
            </w:pPr>
            <w:bookmarkStart w:id="22" w:name="OLE_LINK1"/>
            <w:bookmarkStart w:id="23" w:name="OLE_LINK2"/>
            <w:r>
              <w:rPr>
                <w:rFonts w:ascii="Arial" w:hAnsi="Arial" w:cs="Arial"/>
                <w:b/>
                <w:bCs/>
                <w:sz w:val="16"/>
              </w:rPr>
              <w:t>Arguments Passed</w:t>
            </w:r>
          </w:p>
        </w:tc>
        <w:tc>
          <w:tcPr>
            <w:tcW w:w="2845" w:type="dxa"/>
          </w:tcPr>
          <w:p w:rsidR="00837B5D" w:rsidRPr="009B0157" w:rsidRDefault="005D67D1" w:rsidP="00045239">
            <w:pPr>
              <w:spacing w:before="60"/>
              <w:rPr>
                <w:rFonts w:ascii="Arial" w:hAnsi="Arial" w:cs="Arial"/>
                <w:sz w:val="16"/>
              </w:rPr>
            </w:pPr>
            <w:proofErr w:type="spellStart"/>
            <w:r w:rsidRPr="005D67D1">
              <w:rPr>
                <w:rFonts w:ascii="Arial" w:hAnsi="Arial" w:cs="Arial"/>
                <w:sz w:val="16"/>
              </w:rPr>
              <w:t>TableX</w:t>
            </w:r>
            <w:proofErr w:type="spellEnd"/>
          </w:p>
        </w:tc>
        <w:tc>
          <w:tcPr>
            <w:tcW w:w="755" w:type="dxa"/>
            <w:shd w:val="clear" w:color="auto" w:fill="D9D9D9"/>
          </w:tcPr>
          <w:p w:rsidR="00837B5D" w:rsidRPr="009B0157" w:rsidRDefault="005D67D1" w:rsidP="00045239">
            <w:pPr>
              <w:spacing w:before="60"/>
              <w:rPr>
                <w:rFonts w:ascii="Arial" w:hAnsi="Arial" w:cs="Arial"/>
                <w:sz w:val="16"/>
              </w:rPr>
            </w:pPr>
            <w:r>
              <w:rPr>
                <w:rFonts w:ascii="Arial" w:hAnsi="Arial" w:cs="Arial"/>
                <w:sz w:val="16"/>
              </w:rPr>
              <w:t>sint16*</w:t>
            </w:r>
          </w:p>
        </w:tc>
        <w:tc>
          <w:tcPr>
            <w:tcW w:w="1219" w:type="dxa"/>
            <w:shd w:val="clear" w:color="auto" w:fill="D9D9D9"/>
          </w:tcPr>
          <w:p w:rsidR="00837B5D" w:rsidRPr="009B0157" w:rsidRDefault="005D67D1" w:rsidP="00045239">
            <w:pPr>
              <w:spacing w:before="60"/>
              <w:rPr>
                <w:rFonts w:ascii="Arial" w:hAnsi="Arial" w:cs="Arial"/>
                <w:sz w:val="16"/>
              </w:rPr>
            </w:pPr>
            <w:r>
              <w:rPr>
                <w:rFonts w:ascii="Arial" w:hAnsi="Arial" w:cs="Arial"/>
                <w:sz w:val="16"/>
              </w:rPr>
              <w:t>-32,768</w:t>
            </w:r>
          </w:p>
        </w:tc>
        <w:tc>
          <w:tcPr>
            <w:tcW w:w="1596" w:type="dxa"/>
            <w:shd w:val="clear" w:color="auto" w:fill="D9D9D9"/>
          </w:tcPr>
          <w:p w:rsidR="00837B5D" w:rsidRPr="009B0157" w:rsidRDefault="005D67D1" w:rsidP="00045239">
            <w:pPr>
              <w:spacing w:before="60"/>
              <w:rPr>
                <w:rFonts w:ascii="Arial" w:hAnsi="Arial" w:cs="Arial"/>
                <w:sz w:val="16"/>
              </w:rPr>
            </w:pPr>
            <w:r>
              <w:rPr>
                <w:rFonts w:ascii="Arial" w:hAnsi="Arial" w:cs="Arial"/>
                <w:sz w:val="16"/>
              </w:rPr>
              <w:t>32,767</w:t>
            </w:r>
          </w:p>
        </w:tc>
        <w:tc>
          <w:tcPr>
            <w:tcW w:w="795" w:type="dxa"/>
            <w:shd w:val="clear" w:color="auto" w:fill="D9D9D9"/>
          </w:tcPr>
          <w:p w:rsidR="00837B5D" w:rsidRPr="009B0157" w:rsidRDefault="00AE23E0" w:rsidP="00045239">
            <w:pPr>
              <w:spacing w:before="60"/>
              <w:rPr>
                <w:rFonts w:ascii="Arial" w:hAnsi="Arial" w:cs="Arial"/>
                <w:sz w:val="16"/>
              </w:rPr>
            </w:pPr>
            <w:r>
              <w:rPr>
                <w:rFonts w:ascii="Arial" w:hAnsi="Arial" w:cs="Arial"/>
                <w:sz w:val="16"/>
              </w:rPr>
              <w:t>N/A</w:t>
            </w:r>
          </w:p>
        </w:tc>
      </w:tr>
      <w:tr w:rsidR="005D67D1" w:rsidRPr="009B0157" w:rsidTr="005D67D1">
        <w:tc>
          <w:tcPr>
            <w:tcW w:w="1728" w:type="dxa"/>
          </w:tcPr>
          <w:p w:rsidR="005D67D1" w:rsidRPr="009B0157" w:rsidRDefault="005D67D1" w:rsidP="00045239">
            <w:pPr>
              <w:spacing w:before="60"/>
              <w:rPr>
                <w:rFonts w:ascii="Arial" w:hAnsi="Arial" w:cs="Arial"/>
                <w:b/>
                <w:bCs/>
                <w:sz w:val="16"/>
              </w:rPr>
            </w:pPr>
          </w:p>
        </w:tc>
        <w:tc>
          <w:tcPr>
            <w:tcW w:w="2845" w:type="dxa"/>
          </w:tcPr>
          <w:p w:rsidR="005D67D1" w:rsidRPr="009B0157" w:rsidRDefault="005D67D1" w:rsidP="00045239">
            <w:pPr>
              <w:spacing w:before="60"/>
              <w:rPr>
                <w:rFonts w:ascii="Arial" w:hAnsi="Arial" w:cs="Arial"/>
                <w:sz w:val="16"/>
              </w:rPr>
            </w:pPr>
            <w:proofErr w:type="spellStart"/>
            <w:r w:rsidRPr="005D67D1">
              <w:rPr>
                <w:rFonts w:ascii="Arial" w:hAnsi="Arial" w:cs="Arial"/>
                <w:sz w:val="16"/>
              </w:rPr>
              <w:t>TableY</w:t>
            </w:r>
            <w:proofErr w:type="spellEnd"/>
          </w:p>
        </w:tc>
        <w:tc>
          <w:tcPr>
            <w:tcW w:w="755"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uint16*</w:t>
            </w:r>
          </w:p>
        </w:tc>
        <w:tc>
          <w:tcPr>
            <w:tcW w:w="1219"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0</w:t>
            </w:r>
          </w:p>
        </w:tc>
        <w:tc>
          <w:tcPr>
            <w:tcW w:w="1596" w:type="dxa"/>
            <w:shd w:val="clear" w:color="auto" w:fill="D9D9D9"/>
          </w:tcPr>
          <w:p w:rsidR="005D67D1" w:rsidRPr="009B0157" w:rsidRDefault="005D67D1" w:rsidP="00045239">
            <w:pPr>
              <w:spacing w:before="60"/>
              <w:rPr>
                <w:rFonts w:ascii="Arial" w:hAnsi="Arial" w:cs="Arial"/>
                <w:sz w:val="16"/>
              </w:rPr>
            </w:pPr>
            <w:r w:rsidRPr="005D67D1">
              <w:rPr>
                <w:rFonts w:ascii="Arial" w:hAnsi="Arial" w:cs="Arial"/>
                <w:sz w:val="16"/>
              </w:rPr>
              <w:t>6553</w:t>
            </w:r>
            <w:r w:rsidR="0015462A">
              <w:rPr>
                <w:rFonts w:ascii="Arial" w:hAnsi="Arial" w:cs="Arial"/>
                <w:sz w:val="16"/>
              </w:rPr>
              <w:t>5</w:t>
            </w:r>
          </w:p>
        </w:tc>
        <w:tc>
          <w:tcPr>
            <w:tcW w:w="795" w:type="dxa"/>
            <w:shd w:val="clear" w:color="auto" w:fill="D9D9D9"/>
          </w:tcPr>
          <w:p w:rsidR="005D67D1" w:rsidRPr="009B0157" w:rsidRDefault="00AE23E0" w:rsidP="00045239">
            <w:pPr>
              <w:spacing w:before="60"/>
              <w:rPr>
                <w:rFonts w:ascii="Arial" w:hAnsi="Arial" w:cs="Arial"/>
                <w:sz w:val="16"/>
              </w:rPr>
            </w:pPr>
            <w:r>
              <w:rPr>
                <w:rFonts w:ascii="Arial" w:hAnsi="Arial" w:cs="Arial"/>
                <w:sz w:val="16"/>
              </w:rPr>
              <w:t>N/A</w:t>
            </w:r>
          </w:p>
        </w:tc>
      </w:tr>
      <w:tr w:rsidR="005D67D1" w:rsidRPr="009B0157" w:rsidTr="005D67D1">
        <w:tc>
          <w:tcPr>
            <w:tcW w:w="1728" w:type="dxa"/>
          </w:tcPr>
          <w:p w:rsidR="005D67D1" w:rsidRPr="009B0157" w:rsidRDefault="005D67D1" w:rsidP="00045239">
            <w:pPr>
              <w:spacing w:before="60"/>
              <w:rPr>
                <w:rFonts w:ascii="Arial" w:hAnsi="Arial" w:cs="Arial"/>
                <w:b/>
                <w:bCs/>
                <w:sz w:val="16"/>
              </w:rPr>
            </w:pPr>
          </w:p>
        </w:tc>
        <w:tc>
          <w:tcPr>
            <w:tcW w:w="2845" w:type="dxa"/>
          </w:tcPr>
          <w:p w:rsidR="005D67D1" w:rsidRPr="009B0157" w:rsidRDefault="005D67D1" w:rsidP="00045239">
            <w:pPr>
              <w:spacing w:before="60"/>
              <w:rPr>
                <w:rFonts w:ascii="Arial" w:hAnsi="Arial" w:cs="Arial"/>
                <w:sz w:val="16"/>
              </w:rPr>
            </w:pPr>
            <w:r w:rsidRPr="005D67D1">
              <w:rPr>
                <w:rFonts w:ascii="Arial" w:hAnsi="Arial" w:cs="Arial"/>
                <w:sz w:val="16"/>
              </w:rPr>
              <w:t>Size</w:t>
            </w:r>
          </w:p>
        </w:tc>
        <w:tc>
          <w:tcPr>
            <w:tcW w:w="755"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uint16</w:t>
            </w:r>
          </w:p>
        </w:tc>
        <w:tc>
          <w:tcPr>
            <w:tcW w:w="1219" w:type="dxa"/>
            <w:shd w:val="clear" w:color="auto" w:fill="D9D9D9"/>
          </w:tcPr>
          <w:p w:rsidR="005D67D1" w:rsidRPr="009B0157" w:rsidRDefault="0015462A" w:rsidP="00045239">
            <w:pPr>
              <w:spacing w:before="60"/>
              <w:rPr>
                <w:rFonts w:ascii="Arial" w:hAnsi="Arial" w:cs="Arial"/>
                <w:sz w:val="16"/>
              </w:rPr>
            </w:pPr>
            <w:r>
              <w:rPr>
                <w:rFonts w:ascii="Arial" w:hAnsi="Arial" w:cs="Arial"/>
                <w:sz w:val="16"/>
              </w:rPr>
              <w:t>1</w:t>
            </w:r>
          </w:p>
        </w:tc>
        <w:tc>
          <w:tcPr>
            <w:tcW w:w="1596" w:type="dxa"/>
            <w:shd w:val="clear" w:color="auto" w:fill="D9D9D9"/>
          </w:tcPr>
          <w:p w:rsidR="005D67D1" w:rsidRPr="009B0157" w:rsidRDefault="0015462A" w:rsidP="00045239">
            <w:pPr>
              <w:spacing w:before="60"/>
              <w:rPr>
                <w:rFonts w:ascii="Arial" w:hAnsi="Arial" w:cs="Arial"/>
                <w:sz w:val="16"/>
              </w:rPr>
            </w:pPr>
            <w:r>
              <w:rPr>
                <w:rFonts w:ascii="Arial" w:hAnsi="Arial" w:cs="Arial"/>
                <w:sz w:val="16"/>
              </w:rPr>
              <w:t>6</w:t>
            </w:r>
          </w:p>
        </w:tc>
        <w:tc>
          <w:tcPr>
            <w:tcW w:w="795" w:type="dxa"/>
            <w:shd w:val="clear" w:color="auto" w:fill="D9D9D9"/>
          </w:tcPr>
          <w:p w:rsidR="005D67D1" w:rsidRPr="009B0157" w:rsidRDefault="00AE23E0" w:rsidP="00045239">
            <w:pPr>
              <w:spacing w:before="60"/>
              <w:rPr>
                <w:rFonts w:ascii="Arial" w:hAnsi="Arial" w:cs="Arial"/>
                <w:sz w:val="16"/>
              </w:rPr>
            </w:pPr>
            <w:r>
              <w:rPr>
                <w:rFonts w:ascii="Arial" w:hAnsi="Arial" w:cs="Arial"/>
                <w:sz w:val="16"/>
              </w:rPr>
              <w:t>N/A</w:t>
            </w:r>
          </w:p>
        </w:tc>
      </w:tr>
      <w:tr w:rsidR="005D67D1" w:rsidRPr="009B0157" w:rsidTr="005D67D1">
        <w:tc>
          <w:tcPr>
            <w:tcW w:w="1728" w:type="dxa"/>
          </w:tcPr>
          <w:p w:rsidR="005D67D1" w:rsidRPr="009B0157" w:rsidRDefault="005D67D1" w:rsidP="00045239">
            <w:pPr>
              <w:spacing w:before="60"/>
              <w:rPr>
                <w:rFonts w:ascii="Arial" w:hAnsi="Arial" w:cs="Arial"/>
                <w:b/>
                <w:bCs/>
                <w:sz w:val="16"/>
              </w:rPr>
            </w:pPr>
          </w:p>
        </w:tc>
        <w:tc>
          <w:tcPr>
            <w:tcW w:w="2845" w:type="dxa"/>
          </w:tcPr>
          <w:p w:rsidR="005D67D1" w:rsidRPr="009B0157" w:rsidRDefault="005D67D1" w:rsidP="00045239">
            <w:pPr>
              <w:spacing w:before="60"/>
              <w:rPr>
                <w:rFonts w:ascii="Arial" w:hAnsi="Arial" w:cs="Arial"/>
                <w:sz w:val="16"/>
              </w:rPr>
            </w:pPr>
            <w:r w:rsidRPr="005D67D1">
              <w:rPr>
                <w:rFonts w:ascii="Arial" w:hAnsi="Arial" w:cs="Arial"/>
                <w:sz w:val="16"/>
              </w:rPr>
              <w:t>input</w:t>
            </w:r>
          </w:p>
        </w:tc>
        <w:tc>
          <w:tcPr>
            <w:tcW w:w="755"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sint16</w:t>
            </w:r>
          </w:p>
        </w:tc>
        <w:tc>
          <w:tcPr>
            <w:tcW w:w="1219"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-32,768</w:t>
            </w:r>
          </w:p>
        </w:tc>
        <w:tc>
          <w:tcPr>
            <w:tcW w:w="1596"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32,767</w:t>
            </w:r>
          </w:p>
        </w:tc>
        <w:tc>
          <w:tcPr>
            <w:tcW w:w="795" w:type="dxa"/>
            <w:shd w:val="clear" w:color="auto" w:fill="D9D9D9"/>
          </w:tcPr>
          <w:p w:rsidR="005D67D1" w:rsidRPr="009B0157" w:rsidRDefault="00AE23E0" w:rsidP="00045239">
            <w:pPr>
              <w:spacing w:before="60"/>
              <w:rPr>
                <w:rFonts w:ascii="Arial" w:hAnsi="Arial" w:cs="Arial"/>
                <w:sz w:val="16"/>
              </w:rPr>
            </w:pPr>
            <w:r>
              <w:rPr>
                <w:rFonts w:ascii="Arial" w:hAnsi="Arial" w:cs="Arial"/>
                <w:sz w:val="16"/>
              </w:rPr>
              <w:t>N/A</w:t>
            </w:r>
          </w:p>
        </w:tc>
      </w:tr>
      <w:bookmarkEnd w:id="22"/>
      <w:bookmarkEnd w:id="23"/>
      <w:tr w:rsidR="005D67D1" w:rsidRPr="009B0157" w:rsidTr="005D67D1">
        <w:tc>
          <w:tcPr>
            <w:tcW w:w="1728" w:type="dxa"/>
          </w:tcPr>
          <w:p w:rsidR="00837B5D" w:rsidRPr="009B0157" w:rsidRDefault="00837B5D" w:rsidP="00045239">
            <w:pPr>
              <w:spacing w:before="60"/>
              <w:rPr>
                <w:rFonts w:ascii="Arial" w:hAnsi="Arial" w:cs="Arial"/>
                <w:b/>
                <w:bCs/>
                <w:sz w:val="16"/>
              </w:rPr>
            </w:pPr>
            <w:r w:rsidRPr="009B0157">
              <w:rPr>
                <w:rFonts w:ascii="Arial" w:hAnsi="Arial" w:cs="Arial"/>
                <w:b/>
                <w:bCs/>
                <w:sz w:val="16"/>
              </w:rPr>
              <w:t>Return Value</w:t>
            </w:r>
          </w:p>
        </w:tc>
        <w:tc>
          <w:tcPr>
            <w:tcW w:w="2845" w:type="dxa"/>
          </w:tcPr>
          <w:p w:rsidR="00837B5D" w:rsidRPr="009B0157" w:rsidRDefault="00AE23E0" w:rsidP="00045239">
            <w:pPr>
              <w:spacing w:before="60"/>
              <w:rPr>
                <w:rFonts w:ascii="Arial" w:hAnsi="Arial" w:cs="Arial"/>
                <w:sz w:val="16"/>
              </w:rPr>
            </w:pPr>
            <w:r>
              <w:rPr>
                <w:rFonts w:ascii="Arial" w:hAnsi="Arial" w:cs="Arial"/>
                <w:sz w:val="16"/>
              </w:rPr>
              <w:t>See description</w:t>
            </w:r>
          </w:p>
        </w:tc>
        <w:tc>
          <w:tcPr>
            <w:tcW w:w="755" w:type="dxa"/>
            <w:shd w:val="clear" w:color="auto" w:fill="D9D9D9"/>
          </w:tcPr>
          <w:p w:rsidR="00837B5D" w:rsidRPr="009B0157" w:rsidRDefault="00AE23E0" w:rsidP="00045239">
            <w:pPr>
              <w:spacing w:before="60"/>
              <w:rPr>
                <w:rFonts w:ascii="Arial" w:hAnsi="Arial" w:cs="Arial"/>
                <w:sz w:val="16"/>
              </w:rPr>
            </w:pPr>
            <w:r>
              <w:rPr>
                <w:rFonts w:ascii="Arial" w:hAnsi="Arial" w:cs="Arial"/>
                <w:sz w:val="16"/>
              </w:rPr>
              <w:t>u</w:t>
            </w:r>
            <w:r w:rsidR="005D67D1">
              <w:rPr>
                <w:rFonts w:ascii="Arial" w:hAnsi="Arial" w:cs="Arial"/>
                <w:sz w:val="16"/>
              </w:rPr>
              <w:t>int16</w:t>
            </w:r>
          </w:p>
        </w:tc>
        <w:tc>
          <w:tcPr>
            <w:tcW w:w="1219" w:type="dxa"/>
            <w:shd w:val="clear" w:color="auto" w:fill="D9D9D9"/>
          </w:tcPr>
          <w:p w:rsidR="00837B5D" w:rsidRPr="009B0157" w:rsidRDefault="00AE23E0" w:rsidP="00045239">
            <w:pPr>
              <w:spacing w:before="60"/>
              <w:rPr>
                <w:rFonts w:ascii="Arial" w:hAnsi="Arial" w:cs="Arial"/>
                <w:sz w:val="16"/>
              </w:rPr>
            </w:pPr>
            <w:r>
              <w:rPr>
                <w:rFonts w:ascii="Arial" w:hAnsi="Arial" w:cs="Arial"/>
                <w:sz w:val="16"/>
              </w:rPr>
              <w:t>0</w:t>
            </w:r>
          </w:p>
        </w:tc>
        <w:tc>
          <w:tcPr>
            <w:tcW w:w="1596" w:type="dxa"/>
            <w:shd w:val="clear" w:color="auto" w:fill="D9D9D9"/>
          </w:tcPr>
          <w:p w:rsidR="00837B5D" w:rsidRPr="009B0157" w:rsidRDefault="00AE23E0" w:rsidP="00045239">
            <w:pPr>
              <w:spacing w:before="60"/>
              <w:rPr>
                <w:rFonts w:ascii="Arial" w:hAnsi="Arial" w:cs="Arial"/>
                <w:sz w:val="16"/>
              </w:rPr>
            </w:pPr>
            <w:r w:rsidRPr="005D67D1">
              <w:rPr>
                <w:rFonts w:ascii="Arial" w:hAnsi="Arial" w:cs="Arial"/>
                <w:sz w:val="16"/>
              </w:rPr>
              <w:t>6553</w:t>
            </w:r>
            <w:r w:rsidR="0015462A">
              <w:rPr>
                <w:rFonts w:ascii="Arial" w:hAnsi="Arial" w:cs="Arial"/>
                <w:sz w:val="16"/>
              </w:rPr>
              <w:t>5</w:t>
            </w:r>
          </w:p>
        </w:tc>
        <w:tc>
          <w:tcPr>
            <w:tcW w:w="795" w:type="dxa"/>
            <w:shd w:val="clear" w:color="auto" w:fill="D9D9D9"/>
          </w:tcPr>
          <w:p w:rsidR="00837B5D" w:rsidRPr="009B0157" w:rsidRDefault="00540C86" w:rsidP="00045239">
            <w:pPr>
              <w:spacing w:before="60"/>
              <w:rPr>
                <w:rFonts w:ascii="Arial" w:hAnsi="Arial" w:cs="Arial"/>
                <w:sz w:val="16"/>
              </w:rPr>
            </w:pPr>
            <w:r>
              <w:rPr>
                <w:rFonts w:ascii="Arial" w:hAnsi="Arial" w:cs="Arial"/>
                <w:sz w:val="16"/>
              </w:rPr>
              <w:t>0</w:t>
            </w:r>
          </w:p>
        </w:tc>
      </w:tr>
    </w:tbl>
    <w:p w:rsidR="00837B5D" w:rsidRPr="009B0157" w:rsidRDefault="00837B5D" w:rsidP="00837B5D">
      <w:pPr>
        <w:pStyle w:val="Heading4"/>
      </w:pPr>
      <w:r w:rsidRPr="009B0157">
        <w:lastRenderedPageBreak/>
        <w:t>Description</w:t>
      </w:r>
    </w:p>
    <w:p w:rsidR="004A781C" w:rsidRDefault="00045239">
      <w:pPr>
        <w:pStyle w:val="Heading1"/>
      </w:pPr>
      <w:r w:rsidRPr="00124FE8">
        <w:rPr>
          <w:sz w:val="24"/>
        </w:rPr>
        <w:object w:dxaOrig="6885" w:dyaOrig="6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9.5pt" o:ole="">
            <v:imagedata r:id="rId10" o:title=""/>
          </v:shape>
          <o:OLEObject Type="Embed" ProgID="Visio.Drawing.11" ShapeID="_x0000_i1025" DrawAspect="Content" ObjectID="_1441617674" r:id="rId11"/>
        </w:object>
      </w:r>
      <w:r w:rsidR="004A781C">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Rte_InitValue_CuTempEst_DegC_f32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68012B" w:rsidRPr="004B5BE2" w:rsidTr="006560BA">
        <w:trPr>
          <w:trHeight w:val="341"/>
        </w:trPr>
        <w:tc>
          <w:tcPr>
            <w:tcW w:w="4455" w:type="dxa"/>
            <w:vAlign w:val="center"/>
          </w:tcPr>
          <w:p w:rsidR="0068012B" w:rsidRPr="001962AF" w:rsidRDefault="0068012B" w:rsidP="006560BA">
            <w:pPr>
              <w:spacing w:before="100" w:beforeAutospacing="1" w:after="100" w:afterAutospacing="1"/>
              <w:rPr>
                <w:rFonts w:ascii="Arial" w:hAnsi="Arial" w:cs="Arial"/>
                <w:sz w:val="16"/>
                <w:szCs w:val="16"/>
                <w:lang w:val="fr-FR"/>
              </w:rPr>
            </w:pPr>
            <w:r w:rsidRPr="001962AF">
              <w:rPr>
                <w:rFonts w:ascii="Arial" w:hAnsi="Arial" w:cs="Arial"/>
                <w:sz w:val="16"/>
                <w:szCs w:val="16"/>
                <w:lang w:val="fr-FR"/>
              </w:rPr>
              <w:t>Rte_InitValue_DutyCycleLevel_Uls_f32</w:t>
            </w:r>
          </w:p>
        </w:tc>
        <w:tc>
          <w:tcPr>
            <w:tcW w:w="4455" w:type="dxa"/>
            <w:vAlign w:val="center"/>
          </w:tcPr>
          <w:p w:rsidR="0068012B" w:rsidRPr="00D733DA" w:rsidRDefault="0068012B" w:rsidP="00D733DA">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Rte_InitValue_FiltMeasTemp_DegC_f32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Rte_InitValue_FilteredPkCurr_AmpSq_f32</w:t>
            </w:r>
          </w:p>
        </w:tc>
        <w:tc>
          <w:tcPr>
            <w:tcW w:w="4455" w:type="dxa"/>
            <w:vAlign w:val="center"/>
          </w:tcPr>
          <w:p w:rsidR="00D733DA" w:rsidRPr="00D733DA" w:rsidRDefault="00D733DA" w:rsidP="00896966">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EE5010" w:rsidRDefault="00D733DA" w:rsidP="006560BA">
            <w:pPr>
              <w:spacing w:before="100" w:beforeAutospacing="1" w:after="100" w:afterAutospacing="1"/>
              <w:rPr>
                <w:rFonts w:ascii="Arial" w:hAnsi="Arial" w:cs="Arial"/>
                <w:sz w:val="16"/>
                <w:szCs w:val="16"/>
                <w:lang w:val="fr-FR"/>
              </w:rPr>
            </w:pPr>
            <w:r w:rsidRPr="00EE5010">
              <w:rPr>
                <w:rFonts w:ascii="Arial" w:hAnsi="Arial" w:cs="Arial"/>
                <w:sz w:val="16"/>
                <w:szCs w:val="16"/>
                <w:lang w:val="fr-FR"/>
              </w:rPr>
              <w:t>Rte_InitValue_MagTempEst_DegC_f32</w:t>
            </w:r>
          </w:p>
        </w:tc>
        <w:tc>
          <w:tcPr>
            <w:tcW w:w="4455" w:type="dxa"/>
            <w:vAlign w:val="center"/>
          </w:tcPr>
          <w:p w:rsidR="00D733DA" w:rsidRPr="00D733DA" w:rsidRDefault="00D733DA" w:rsidP="00896966">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Rte_InitValue_MotorVelCRF_MtrRadpS_f32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D733DA" w:rsidRPr="004B5BE2" w:rsidTr="006560BA">
        <w:trPr>
          <w:trHeight w:val="341"/>
        </w:trPr>
        <w:tc>
          <w:tcPr>
            <w:tcW w:w="4455" w:type="dxa"/>
            <w:vAlign w:val="center"/>
          </w:tcPr>
          <w:p w:rsidR="00D733DA" w:rsidRPr="001962AF" w:rsidRDefault="00D733DA" w:rsidP="006560BA">
            <w:pPr>
              <w:spacing w:before="100" w:beforeAutospacing="1" w:after="100" w:afterAutospacing="1"/>
              <w:rPr>
                <w:rFonts w:ascii="Arial" w:hAnsi="Arial" w:cs="Arial"/>
                <w:sz w:val="16"/>
                <w:szCs w:val="16"/>
                <w:lang w:val="fr-FR"/>
              </w:rPr>
            </w:pPr>
            <w:r w:rsidRPr="001962AF">
              <w:rPr>
                <w:rFonts w:ascii="Arial" w:hAnsi="Arial" w:cs="Arial"/>
                <w:sz w:val="16"/>
                <w:szCs w:val="16"/>
                <w:lang w:val="fr-FR"/>
              </w:rPr>
              <w:t>Rte_InitValue_MtrPkCurr_AmpSq_f32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D733DA" w:rsidRPr="004B5BE2" w:rsidTr="006560BA">
        <w:trPr>
          <w:trHeight w:val="341"/>
        </w:trPr>
        <w:tc>
          <w:tcPr>
            <w:tcW w:w="4455" w:type="dxa"/>
            <w:vAlign w:val="center"/>
          </w:tcPr>
          <w:p w:rsidR="00D733DA" w:rsidRPr="00EE5010" w:rsidRDefault="00D733DA" w:rsidP="006560BA">
            <w:pPr>
              <w:spacing w:before="100" w:beforeAutospacing="1" w:after="100" w:afterAutospacing="1"/>
              <w:rPr>
                <w:rFonts w:ascii="Arial" w:hAnsi="Arial" w:cs="Arial"/>
                <w:sz w:val="16"/>
                <w:szCs w:val="16"/>
                <w:lang w:val="fr-FR"/>
              </w:rPr>
            </w:pPr>
            <w:bookmarkStart w:id="24" w:name="OLE_LINK15"/>
            <w:bookmarkStart w:id="25" w:name="OLE_LINK16"/>
            <w:r w:rsidRPr="00EE5010">
              <w:rPr>
                <w:rFonts w:ascii="Arial" w:hAnsi="Arial" w:cs="Arial"/>
                <w:sz w:val="16"/>
                <w:szCs w:val="16"/>
                <w:lang w:val="fr-FR"/>
              </w:rPr>
              <w:t>Rte_InitValue_SiTempEst_DegC_f32</w:t>
            </w:r>
            <w:bookmarkEnd w:id="24"/>
            <w:bookmarkEnd w:id="25"/>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5C2B6E" w:rsidRPr="004B5BE2" w:rsidTr="006560BA">
        <w:trPr>
          <w:trHeight w:val="341"/>
        </w:trPr>
        <w:tc>
          <w:tcPr>
            <w:tcW w:w="4455" w:type="dxa"/>
            <w:vAlign w:val="center"/>
          </w:tcPr>
          <w:p w:rsidR="005C2B6E" w:rsidRPr="00D733DA" w:rsidRDefault="005C2B6E" w:rsidP="005C2B6E">
            <w:pPr>
              <w:spacing w:before="100" w:beforeAutospacing="1" w:after="100" w:afterAutospacing="1"/>
              <w:rPr>
                <w:rFonts w:ascii="Arial" w:hAnsi="Arial" w:cs="Arial"/>
                <w:sz w:val="16"/>
                <w:szCs w:val="16"/>
              </w:rPr>
            </w:pPr>
            <w:proofErr w:type="spellStart"/>
            <w:r w:rsidRPr="00D733DA">
              <w:rPr>
                <w:rFonts w:ascii="Arial" w:hAnsi="Arial" w:cs="Arial"/>
                <w:sz w:val="16"/>
                <w:szCs w:val="16"/>
              </w:rPr>
              <w:lastRenderedPageBreak/>
              <w:t>Rte_InitValue</w:t>
            </w:r>
            <w:proofErr w:type="spellEnd"/>
            <w:r w:rsidRPr="00D733DA">
              <w:rPr>
                <w:rFonts w:ascii="Arial" w:hAnsi="Arial" w:cs="Arial"/>
                <w:sz w:val="16"/>
                <w:szCs w:val="16"/>
              </w:rPr>
              <w:t>_</w:t>
            </w:r>
            <w:r w:rsidR="00FB7439" w:rsidRPr="005A3F4B">
              <w:rPr>
                <w:sz w:val="18"/>
                <w:szCs w:val="18"/>
              </w:rPr>
              <w:t xml:space="preserve"> </w:t>
            </w:r>
            <w:bookmarkStart w:id="26" w:name="OLE_LINK82"/>
            <w:bookmarkStart w:id="27" w:name="OLE_LINK83"/>
            <w:proofErr w:type="spellStart"/>
            <w:r w:rsidR="00FB7439" w:rsidRPr="005A3F4B">
              <w:rPr>
                <w:sz w:val="18"/>
                <w:szCs w:val="18"/>
              </w:rPr>
              <w:t>DiagStsDefTemp</w:t>
            </w:r>
            <w:bookmarkEnd w:id="26"/>
            <w:bookmarkEnd w:id="27"/>
            <w:proofErr w:type="spellEnd"/>
            <w:r w:rsidR="00FB7439" w:rsidDel="00FB7439">
              <w:rPr>
                <w:rFonts w:ascii="Arial" w:hAnsi="Arial" w:cs="Arial"/>
                <w:sz w:val="16"/>
                <w:szCs w:val="16"/>
              </w:rPr>
              <w:t xml:space="preserve"> </w:t>
            </w:r>
            <w:r>
              <w:rPr>
                <w:rFonts w:ascii="Arial" w:hAnsi="Arial" w:cs="Arial"/>
                <w:sz w:val="16"/>
                <w:szCs w:val="16"/>
              </w:rPr>
              <w:t>_</w:t>
            </w:r>
            <w:proofErr w:type="spellStart"/>
            <w:r>
              <w:rPr>
                <w:rFonts w:ascii="Arial" w:hAnsi="Arial" w:cs="Arial"/>
                <w:sz w:val="16"/>
                <w:szCs w:val="16"/>
              </w:rPr>
              <w:t>Cnt_lgc</w:t>
            </w:r>
            <w:proofErr w:type="spellEnd"/>
          </w:p>
        </w:tc>
        <w:tc>
          <w:tcPr>
            <w:tcW w:w="4455" w:type="dxa"/>
            <w:vAlign w:val="center"/>
          </w:tcPr>
          <w:p w:rsidR="005C2B6E" w:rsidRPr="00D733DA" w:rsidRDefault="005C2B6E" w:rsidP="00D733DA">
            <w:pPr>
              <w:spacing w:before="100" w:beforeAutospacing="1" w:after="100" w:afterAutospacing="1"/>
              <w:rPr>
                <w:rFonts w:ascii="Arial" w:hAnsi="Arial" w:cs="Arial"/>
                <w:sz w:val="16"/>
                <w:szCs w:val="16"/>
              </w:rPr>
            </w:pPr>
            <w:r>
              <w:rPr>
                <w:rFonts w:ascii="Arial" w:hAnsi="Arial" w:cs="Arial"/>
                <w:sz w:val="16"/>
                <w:szCs w:val="16"/>
              </w:rPr>
              <w:t>FALSE</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bookmarkStart w:id="28" w:name="OLE_LINK3"/>
            <w:bookmarkStart w:id="29" w:name="OLE_LINK4"/>
            <w:r w:rsidRPr="00D733DA">
              <w:rPr>
                <w:rFonts w:ascii="Arial" w:hAnsi="Arial" w:cs="Arial"/>
                <w:sz w:val="16"/>
                <w:szCs w:val="16"/>
              </w:rPr>
              <w:t>Rte_InitValue_ThermLimitPerc_Uls_f32</w:t>
            </w:r>
            <w:bookmarkEnd w:id="28"/>
            <w:bookmarkEnd w:id="29"/>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Rte_InitValue_ThermalLimit_MtrNm_f32</w:t>
            </w:r>
          </w:p>
        </w:tc>
        <w:tc>
          <w:tcPr>
            <w:tcW w:w="4455" w:type="dxa"/>
            <w:vAlign w:val="center"/>
          </w:tcPr>
          <w:p w:rsidR="00D733DA" w:rsidRPr="00D733DA" w:rsidRDefault="006560BA" w:rsidP="00D733DA">
            <w:pPr>
              <w:spacing w:before="100" w:beforeAutospacing="1" w:after="100" w:afterAutospacing="1"/>
              <w:rPr>
                <w:rFonts w:ascii="Arial" w:hAnsi="Arial" w:cs="Arial"/>
                <w:sz w:val="16"/>
                <w:szCs w:val="16"/>
              </w:rPr>
            </w:pPr>
            <w:r>
              <w:rPr>
                <w:rFonts w:ascii="Arial" w:hAnsi="Arial" w:cs="Arial"/>
                <w:sz w:val="16"/>
                <w:szCs w:val="16"/>
              </w:rPr>
              <w:t>8.8</w:t>
            </w:r>
          </w:p>
        </w:tc>
      </w:tr>
      <w:tr w:rsidR="008663AA" w:rsidRPr="004B5BE2" w:rsidTr="006560BA">
        <w:trPr>
          <w:trHeight w:val="341"/>
        </w:trPr>
        <w:tc>
          <w:tcPr>
            <w:tcW w:w="4455" w:type="dxa"/>
            <w:vAlign w:val="center"/>
          </w:tcPr>
          <w:p w:rsidR="008663AA" w:rsidRPr="00D733DA" w:rsidRDefault="008663AA" w:rsidP="006560BA">
            <w:pPr>
              <w:spacing w:before="100" w:beforeAutospacing="1" w:after="100" w:afterAutospacing="1"/>
              <w:rPr>
                <w:rFonts w:ascii="Arial" w:hAnsi="Arial" w:cs="Arial"/>
                <w:sz w:val="16"/>
                <w:szCs w:val="16"/>
              </w:rPr>
            </w:pPr>
            <w:proofErr w:type="spellStart"/>
            <w:r w:rsidRPr="008663AA">
              <w:rPr>
                <w:rFonts w:ascii="Arial" w:hAnsi="Arial" w:cs="Arial"/>
                <w:sz w:val="16"/>
                <w:szCs w:val="16"/>
              </w:rPr>
              <w:t>Rte_InitValue_DefeatDutySvc_Cnt_lgc</w:t>
            </w:r>
            <w:proofErr w:type="spellEnd"/>
          </w:p>
        </w:tc>
        <w:tc>
          <w:tcPr>
            <w:tcW w:w="4455" w:type="dxa"/>
            <w:vAlign w:val="center"/>
          </w:tcPr>
          <w:p w:rsidR="008663AA" w:rsidRDefault="008663AA" w:rsidP="00D733DA">
            <w:pPr>
              <w:spacing w:before="100" w:beforeAutospacing="1" w:after="100" w:afterAutospacing="1"/>
              <w:rPr>
                <w:rFonts w:ascii="Arial" w:hAnsi="Arial" w:cs="Arial"/>
                <w:sz w:val="16"/>
                <w:szCs w:val="16"/>
              </w:rPr>
            </w:pPr>
            <w:r>
              <w:rPr>
                <w:rFonts w:ascii="Arial" w:hAnsi="Arial" w:cs="Arial"/>
                <w:sz w:val="16"/>
                <w:szCs w:val="16"/>
              </w:rPr>
              <w:t>FALSE</w:t>
            </w:r>
          </w:p>
        </w:tc>
      </w:tr>
      <w:tr w:rsidR="00124636" w:rsidRPr="004B5BE2" w:rsidTr="006560BA">
        <w:trPr>
          <w:trHeight w:val="341"/>
        </w:trPr>
        <w:tc>
          <w:tcPr>
            <w:tcW w:w="4455" w:type="dxa"/>
            <w:vAlign w:val="center"/>
          </w:tcPr>
          <w:p w:rsidR="00124636" w:rsidRPr="008663AA" w:rsidRDefault="00124636" w:rsidP="006560BA">
            <w:pPr>
              <w:spacing w:before="100" w:beforeAutospacing="1" w:after="100" w:afterAutospacing="1"/>
              <w:rPr>
                <w:rFonts w:ascii="Arial" w:hAnsi="Arial" w:cs="Arial"/>
                <w:sz w:val="16"/>
                <w:szCs w:val="16"/>
              </w:rPr>
            </w:pPr>
            <w:proofErr w:type="spellStart"/>
            <w:r w:rsidRPr="008663AA">
              <w:rPr>
                <w:rFonts w:ascii="Arial" w:hAnsi="Arial" w:cs="Arial"/>
                <w:sz w:val="16"/>
                <w:szCs w:val="16"/>
              </w:rPr>
              <w:t>Rte_InitValue</w:t>
            </w:r>
            <w:proofErr w:type="spellEnd"/>
            <w:r w:rsidRPr="008663AA">
              <w:rPr>
                <w:rFonts w:ascii="Arial" w:hAnsi="Arial" w:cs="Arial"/>
                <w:sz w:val="16"/>
                <w:szCs w:val="16"/>
              </w:rPr>
              <w:t>_</w:t>
            </w:r>
            <w:r>
              <w:t xml:space="preserve"> </w:t>
            </w:r>
            <w:r w:rsidRPr="00124636">
              <w:rPr>
                <w:rFonts w:ascii="Arial" w:hAnsi="Arial" w:cs="Arial"/>
                <w:sz w:val="16"/>
                <w:szCs w:val="16"/>
              </w:rPr>
              <w:t>IgnTimeOff_Cnt_u32</w:t>
            </w:r>
          </w:p>
        </w:tc>
        <w:tc>
          <w:tcPr>
            <w:tcW w:w="4455" w:type="dxa"/>
            <w:vAlign w:val="center"/>
          </w:tcPr>
          <w:p w:rsidR="00124636" w:rsidRDefault="00124636" w:rsidP="00D733DA">
            <w:pPr>
              <w:spacing w:before="100" w:beforeAutospacing="1" w:after="100" w:afterAutospacing="1"/>
              <w:rPr>
                <w:rFonts w:ascii="Arial" w:hAnsi="Arial" w:cs="Arial"/>
                <w:sz w:val="16"/>
                <w:szCs w:val="16"/>
              </w:rPr>
            </w:pPr>
            <w:r>
              <w:rPr>
                <w:rFonts w:ascii="Arial" w:hAnsi="Arial" w:cs="Arial"/>
                <w:sz w:val="16"/>
                <w:szCs w:val="16"/>
              </w:rPr>
              <w:t>0</w:t>
            </w:r>
          </w:p>
        </w:tc>
      </w:tr>
      <w:tr w:rsidR="00124636" w:rsidRPr="004B5BE2" w:rsidTr="006560BA">
        <w:trPr>
          <w:trHeight w:val="341"/>
        </w:trPr>
        <w:tc>
          <w:tcPr>
            <w:tcW w:w="4455" w:type="dxa"/>
            <w:vAlign w:val="center"/>
          </w:tcPr>
          <w:p w:rsidR="00124636" w:rsidRPr="00CE4A4A" w:rsidRDefault="005B1976" w:rsidP="006560BA">
            <w:pPr>
              <w:spacing w:before="100" w:beforeAutospacing="1" w:after="100" w:afterAutospacing="1"/>
              <w:rPr>
                <w:rFonts w:ascii="Arial" w:hAnsi="Arial" w:cs="Arial"/>
                <w:sz w:val="16"/>
                <w:szCs w:val="16"/>
                <w:lang w:val="fr-FR"/>
              </w:rPr>
            </w:pPr>
            <w:proofErr w:type="spellStart"/>
            <w:r w:rsidRPr="005B1976">
              <w:rPr>
                <w:rFonts w:ascii="Arial" w:hAnsi="Arial" w:cs="Arial"/>
                <w:sz w:val="16"/>
                <w:szCs w:val="16"/>
                <w:lang w:val="fr-FR"/>
              </w:rPr>
              <w:t>Rte_InitValue</w:t>
            </w:r>
            <w:proofErr w:type="spellEnd"/>
            <w:r w:rsidRPr="005B1976">
              <w:rPr>
                <w:rFonts w:ascii="Arial" w:hAnsi="Arial" w:cs="Arial"/>
                <w:sz w:val="16"/>
                <w:szCs w:val="16"/>
                <w:lang w:val="fr-FR"/>
              </w:rPr>
              <w:t>_</w:t>
            </w:r>
            <w:r w:rsidRPr="005B1976">
              <w:rPr>
                <w:lang w:val="fr-FR"/>
              </w:rPr>
              <w:t xml:space="preserve"> </w:t>
            </w:r>
            <w:proofErr w:type="spellStart"/>
            <w:r w:rsidRPr="005B1976">
              <w:rPr>
                <w:rFonts w:ascii="Arial" w:hAnsi="Arial" w:cs="Arial"/>
                <w:sz w:val="16"/>
                <w:szCs w:val="16"/>
                <w:lang w:val="fr-FR"/>
              </w:rPr>
              <w:t>VehTimeValid_Cnt_lgc</w:t>
            </w:r>
            <w:proofErr w:type="spellEnd"/>
          </w:p>
        </w:tc>
        <w:tc>
          <w:tcPr>
            <w:tcW w:w="4455" w:type="dxa"/>
            <w:vAlign w:val="center"/>
          </w:tcPr>
          <w:p w:rsidR="00124636" w:rsidRDefault="00124636" w:rsidP="00D733DA">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fldSimple w:instr=" DOCPROPERTY &quot;Module Name&quot;  \* MERGEFORMAT ">
        <w:r w:rsidR="00925192">
          <w:t>ThrmlDutyCycle</w:t>
        </w:r>
      </w:fldSimple>
      <w:r w:rsidR="006560BA">
        <w:t>_Init1</w:t>
      </w:r>
    </w:p>
    <w:p w:rsidR="004A781C" w:rsidRDefault="004A781C">
      <w:pPr>
        <w:pStyle w:val="Heading4"/>
      </w:pPr>
      <w:r>
        <w:t>Design Rationale</w:t>
      </w:r>
    </w:p>
    <w:p w:rsidR="004A781C" w:rsidRDefault="00F141E2">
      <w:r>
        <w:t>None</w:t>
      </w:r>
    </w:p>
    <w:p w:rsidR="004A781C" w:rsidRDefault="004A781C">
      <w:pPr>
        <w:pStyle w:val="Heading4"/>
      </w:pPr>
      <w:r>
        <w:t>Module Outputs</w:t>
      </w:r>
    </w:p>
    <w:p w:rsidR="004A781C" w:rsidRDefault="00F141E2">
      <w:r>
        <w:t>None</w:t>
      </w:r>
    </w:p>
    <w:p w:rsidR="00B232FC" w:rsidRDefault="00B232FC"/>
    <w:p w:rsidR="00B232FC" w:rsidRDefault="00B232FC" w:rsidP="00B232FC">
      <w:pPr>
        <w:pStyle w:val="Heading4"/>
      </w:pPr>
      <w:r>
        <w:t>Store Module Inputs to Local copies</w:t>
      </w:r>
    </w:p>
    <w:p w:rsidR="00B232FC" w:rsidRDefault="00B232FC" w:rsidP="00B232FC">
      <w:pPr>
        <w:rPr>
          <w:sz w:val="18"/>
          <w:szCs w:val="18"/>
        </w:rPr>
      </w:pPr>
      <w:r w:rsidRPr="00B232FC">
        <w:rPr>
          <w:sz w:val="18"/>
          <w:szCs w:val="18"/>
        </w:rPr>
        <w:t>IgnTimeOff_Sec_T_u32 = Rte_IRead_ThrmlDutyCycle_Init1_IgnTim</w:t>
      </w:r>
      <w:r>
        <w:rPr>
          <w:sz w:val="18"/>
          <w:szCs w:val="18"/>
        </w:rPr>
        <w:t>eOff_Cnt_</w:t>
      </w:r>
      <w:proofErr w:type="gramStart"/>
      <w:r>
        <w:rPr>
          <w:sz w:val="18"/>
          <w:szCs w:val="18"/>
        </w:rPr>
        <w:t>u32()</w:t>
      </w:r>
      <w:proofErr w:type="gramEnd"/>
    </w:p>
    <w:p w:rsidR="00B232FC" w:rsidRDefault="00B232FC">
      <w:pPr>
        <w:rPr>
          <w:ins w:id="30" w:author="Creager, Kathleen" w:date="2013-09-25T11:53:00Z"/>
          <w:sz w:val="18"/>
          <w:szCs w:val="18"/>
        </w:rPr>
      </w:pPr>
      <w:proofErr w:type="spellStart"/>
      <w:r w:rsidRPr="00B232FC">
        <w:rPr>
          <w:sz w:val="18"/>
          <w:szCs w:val="18"/>
        </w:rPr>
        <w:t>VehTimeValid_Cnt_T_lgc</w:t>
      </w:r>
      <w:proofErr w:type="spellEnd"/>
      <w:r w:rsidRPr="00B232FC">
        <w:rPr>
          <w:sz w:val="18"/>
          <w:szCs w:val="18"/>
        </w:rPr>
        <w:t xml:space="preserve"> = Rte_IRead_ThrmlDutyCycle_Init1_VehTimeValid_Cnt_</w:t>
      </w:r>
      <w:proofErr w:type="gramStart"/>
      <w:r w:rsidRPr="00B232FC">
        <w:rPr>
          <w:sz w:val="18"/>
          <w:szCs w:val="18"/>
        </w:rPr>
        <w:t>lgc()</w:t>
      </w:r>
      <w:proofErr w:type="gramEnd"/>
    </w:p>
    <w:p w:rsidR="00335169" w:rsidRDefault="00335169">
      <w:proofErr w:type="spellStart"/>
      <w:ins w:id="31" w:author="Creager, Kathleen" w:date="2013-09-25T11:53:00Z">
        <w:r w:rsidRPr="00335169">
          <w:t>DefeatDutySvc_Cnt_T_lgc</w:t>
        </w:r>
        <w:proofErr w:type="spellEnd"/>
        <w:r w:rsidRPr="00335169">
          <w:t xml:space="preserve"> = Rte_IRead_ThrmlDutyCycle_Init1_DefeatDutySvc_Cnt_</w:t>
        </w:r>
        <w:proofErr w:type="gramStart"/>
        <w:r w:rsidRPr="00335169">
          <w:t>lgc()</w:t>
        </w:r>
      </w:ins>
      <w:proofErr w:type="gramEnd"/>
    </w:p>
    <w:p w:rsidR="004A781C" w:rsidRDefault="004A781C">
      <w:pPr>
        <w:pStyle w:val="Heading4"/>
      </w:pPr>
      <w:r>
        <w:lastRenderedPageBreak/>
        <w:t xml:space="preserve">Module Internal  </w:t>
      </w:r>
    </w:p>
    <w:p w:rsidR="006560BA" w:rsidRDefault="00335169" w:rsidP="006560BA">
      <w:pPr>
        <w:jc w:val="center"/>
      </w:pPr>
      <w:r>
        <w:object w:dxaOrig="8618" w:dyaOrig="12571">
          <v:shape id="_x0000_i1026" type="#_x0000_t75" style="width:357pt;height:560.25pt" o:ole="">
            <v:imagedata r:id="rId12" o:title=""/>
          </v:shape>
          <o:OLEObject Type="Embed" ProgID="Visio.Drawing.11" ShapeID="_x0000_i1026" DrawAspect="Content" ObjectID="_1441617675" r:id="rId13"/>
        </w:objec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925192">
          <w:t>ThrmlDutyCycle</w:t>
        </w:r>
      </w:fldSimple>
      <w:r w:rsidR="006560BA">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0F4FA2">
      <w:r w:rsidRPr="000F4FA2">
        <w:t>Rte_Call_ThrmlDutyCycle_Per1_CP0_</w:t>
      </w:r>
      <w:proofErr w:type="gramStart"/>
      <w:r w:rsidRPr="000F4FA2">
        <w:t>CheckpointReached()</w:t>
      </w:r>
      <w:proofErr w:type="gramEnd"/>
    </w:p>
    <w:p w:rsidR="004A781C" w:rsidRDefault="004A781C">
      <w:pPr>
        <w:pStyle w:val="Heading4"/>
      </w:pPr>
      <w:r>
        <w:t>Store Module Inputs to Local copies</w:t>
      </w:r>
    </w:p>
    <w:p w:rsidR="00081773" w:rsidRPr="00081773" w:rsidRDefault="00081773" w:rsidP="00081773">
      <w:pPr>
        <w:rPr>
          <w:sz w:val="18"/>
          <w:szCs w:val="18"/>
        </w:rPr>
      </w:pPr>
      <w:r w:rsidRPr="00081773">
        <w:rPr>
          <w:sz w:val="18"/>
          <w:szCs w:val="18"/>
        </w:rPr>
        <w:t>CuTempEst_DegC_T_f32 = Rte_IRead_ThrmlDuty</w:t>
      </w:r>
      <w:r>
        <w:rPr>
          <w:sz w:val="18"/>
          <w:szCs w:val="18"/>
        </w:rPr>
        <w:t>Cycle_Per1_CuTempEst_DegC_</w:t>
      </w:r>
      <w:proofErr w:type="gramStart"/>
      <w:r>
        <w:rPr>
          <w:sz w:val="18"/>
          <w:szCs w:val="18"/>
        </w:rPr>
        <w:t>f32()</w:t>
      </w:r>
      <w:proofErr w:type="gramEnd"/>
    </w:p>
    <w:p w:rsidR="00081773" w:rsidRPr="00081773" w:rsidRDefault="00081773" w:rsidP="00081773">
      <w:pPr>
        <w:rPr>
          <w:sz w:val="18"/>
          <w:szCs w:val="18"/>
        </w:rPr>
      </w:pPr>
      <w:r w:rsidRPr="00081773">
        <w:rPr>
          <w:sz w:val="18"/>
          <w:szCs w:val="18"/>
        </w:rPr>
        <w:t>FiltMeasTemp_DegC_T_f32 = Rte_IRead_ThrmlDutyCyc</w:t>
      </w:r>
      <w:r>
        <w:rPr>
          <w:sz w:val="18"/>
          <w:szCs w:val="18"/>
        </w:rPr>
        <w:t>le_Per1_FiltMeasTemp_DegC_</w:t>
      </w:r>
      <w:proofErr w:type="gramStart"/>
      <w:r>
        <w:rPr>
          <w:sz w:val="18"/>
          <w:szCs w:val="18"/>
        </w:rPr>
        <w:t>f32()</w:t>
      </w:r>
      <w:proofErr w:type="gramEnd"/>
    </w:p>
    <w:p w:rsidR="00081773" w:rsidRPr="00081773" w:rsidRDefault="00081773" w:rsidP="00081773">
      <w:pPr>
        <w:rPr>
          <w:sz w:val="18"/>
          <w:szCs w:val="18"/>
        </w:rPr>
      </w:pPr>
      <w:r w:rsidRPr="00081773">
        <w:rPr>
          <w:sz w:val="18"/>
          <w:szCs w:val="18"/>
        </w:rPr>
        <w:t>FiltPkCurr_AmpSq_T_f32 = Rte_IRead_ThrmlDutyCycle_Per1_Filtere</w:t>
      </w:r>
      <w:r>
        <w:rPr>
          <w:sz w:val="18"/>
          <w:szCs w:val="18"/>
        </w:rPr>
        <w:t>dPkCurr_AmpSq_</w:t>
      </w:r>
      <w:proofErr w:type="gramStart"/>
      <w:r>
        <w:rPr>
          <w:sz w:val="18"/>
          <w:szCs w:val="18"/>
        </w:rPr>
        <w:t>f32()</w:t>
      </w:r>
      <w:proofErr w:type="gramEnd"/>
    </w:p>
    <w:p w:rsidR="00081773" w:rsidRPr="00081773" w:rsidRDefault="00081773" w:rsidP="00081773">
      <w:pPr>
        <w:rPr>
          <w:sz w:val="18"/>
          <w:szCs w:val="18"/>
        </w:rPr>
      </w:pPr>
      <w:r w:rsidRPr="00081773">
        <w:rPr>
          <w:sz w:val="18"/>
          <w:szCs w:val="18"/>
        </w:rPr>
        <w:t>MagTempEst_DegC_T_f32 = Rte_IRead_ThrmlDutyC</w:t>
      </w:r>
      <w:r>
        <w:rPr>
          <w:sz w:val="18"/>
          <w:szCs w:val="18"/>
        </w:rPr>
        <w:t>ycle_Per1_MagTempEst_DegC_</w:t>
      </w:r>
      <w:proofErr w:type="gramStart"/>
      <w:r>
        <w:rPr>
          <w:sz w:val="18"/>
          <w:szCs w:val="18"/>
        </w:rPr>
        <w:t>f32()</w:t>
      </w:r>
      <w:proofErr w:type="gramEnd"/>
    </w:p>
    <w:p w:rsidR="00081773" w:rsidRPr="00081773" w:rsidRDefault="00081773" w:rsidP="00081773">
      <w:pPr>
        <w:rPr>
          <w:sz w:val="18"/>
          <w:szCs w:val="18"/>
        </w:rPr>
      </w:pPr>
      <w:r w:rsidRPr="00081773">
        <w:rPr>
          <w:sz w:val="18"/>
          <w:szCs w:val="18"/>
        </w:rPr>
        <w:t>MotorVelCRF_MtrRadpS_T_f32 = Rte_IRead_ThrmlDutyCycle_</w:t>
      </w:r>
      <w:r>
        <w:rPr>
          <w:sz w:val="18"/>
          <w:szCs w:val="18"/>
        </w:rPr>
        <w:t>Per1_MotorVelCRF_MtrRadpS_</w:t>
      </w:r>
      <w:proofErr w:type="gramStart"/>
      <w:r>
        <w:rPr>
          <w:sz w:val="18"/>
          <w:szCs w:val="18"/>
        </w:rPr>
        <w:t>f32()</w:t>
      </w:r>
      <w:proofErr w:type="gramEnd"/>
    </w:p>
    <w:p w:rsidR="00081773" w:rsidRPr="00081773" w:rsidRDefault="00081773" w:rsidP="00081773">
      <w:pPr>
        <w:rPr>
          <w:sz w:val="18"/>
          <w:szCs w:val="18"/>
        </w:rPr>
      </w:pPr>
      <w:r w:rsidRPr="00081773">
        <w:rPr>
          <w:sz w:val="18"/>
          <w:szCs w:val="18"/>
        </w:rPr>
        <w:t>MtrPkCurr_AmpSq_T_f32 = Rte_IRead_ThrmlDutyCycle_Per1_MtrPkCurr_AmpS</w:t>
      </w:r>
      <w:r>
        <w:rPr>
          <w:sz w:val="18"/>
          <w:szCs w:val="18"/>
        </w:rPr>
        <w:t>q_</w:t>
      </w:r>
      <w:proofErr w:type="gramStart"/>
      <w:r>
        <w:rPr>
          <w:sz w:val="18"/>
          <w:szCs w:val="18"/>
        </w:rPr>
        <w:t>f32()</w:t>
      </w:r>
      <w:proofErr w:type="gramEnd"/>
    </w:p>
    <w:p w:rsidR="00081773" w:rsidRDefault="00081773" w:rsidP="00081773">
      <w:pPr>
        <w:rPr>
          <w:sz w:val="18"/>
          <w:szCs w:val="18"/>
        </w:rPr>
      </w:pPr>
      <w:r w:rsidRPr="00081773">
        <w:rPr>
          <w:sz w:val="18"/>
          <w:szCs w:val="18"/>
        </w:rPr>
        <w:t xml:space="preserve">SiTempEst_DegC_T_f32 = </w:t>
      </w:r>
      <w:bookmarkStart w:id="32" w:name="OLE_LINK19"/>
      <w:bookmarkStart w:id="33" w:name="OLE_LINK20"/>
      <w:r w:rsidRPr="00081773">
        <w:rPr>
          <w:sz w:val="18"/>
          <w:szCs w:val="18"/>
        </w:rPr>
        <w:t>Rte_IRead_ThrmlDutyCycle_Per1_SiTempEst_DegC_</w:t>
      </w:r>
      <w:proofErr w:type="gramStart"/>
      <w:r w:rsidRPr="00081773">
        <w:rPr>
          <w:sz w:val="18"/>
          <w:szCs w:val="18"/>
        </w:rPr>
        <w:t>f32()</w:t>
      </w:r>
      <w:bookmarkEnd w:id="32"/>
      <w:bookmarkEnd w:id="33"/>
      <w:proofErr w:type="gramEnd"/>
    </w:p>
    <w:p w:rsidR="008663AA" w:rsidRPr="00081773" w:rsidRDefault="008663AA" w:rsidP="008663AA">
      <w:pPr>
        <w:rPr>
          <w:sz w:val="18"/>
          <w:szCs w:val="18"/>
        </w:rPr>
      </w:pPr>
      <w:proofErr w:type="spellStart"/>
      <w:r w:rsidRPr="008663AA">
        <w:rPr>
          <w:sz w:val="18"/>
          <w:szCs w:val="18"/>
        </w:rPr>
        <w:t>DefeatDutySvc_Cnt_T_lgc</w:t>
      </w:r>
      <w:proofErr w:type="spellEnd"/>
      <w:r w:rsidRPr="008663AA">
        <w:rPr>
          <w:sz w:val="18"/>
          <w:szCs w:val="18"/>
        </w:rPr>
        <w:t xml:space="preserve"> = Rte_IRead_ThrmlDutyCycle_Per1_DefeatDutySvc_Cnt_lgc_Cnt_</w:t>
      </w:r>
      <w:proofErr w:type="gramStart"/>
      <w:r w:rsidRPr="008663AA">
        <w:rPr>
          <w:sz w:val="18"/>
          <w:szCs w:val="18"/>
        </w:rPr>
        <w:t>lgc(</w:t>
      </w:r>
      <w:proofErr w:type="gramEnd"/>
      <w:r w:rsidRPr="008663AA">
        <w:rPr>
          <w:sz w:val="18"/>
          <w:szCs w:val="18"/>
        </w:rPr>
        <w:t>);</w:t>
      </w:r>
    </w:p>
    <w:p w:rsidR="00081773" w:rsidRPr="00081773" w:rsidRDefault="00081773" w:rsidP="00081773">
      <w:pPr>
        <w:rPr>
          <w:sz w:val="18"/>
          <w:szCs w:val="18"/>
        </w:rPr>
      </w:pPr>
      <w:r w:rsidRPr="00081773">
        <w:rPr>
          <w:sz w:val="18"/>
          <w:szCs w:val="18"/>
        </w:rPr>
        <w:t>PrevAbsTempLimit_MtrNm_T_f32 = AbsTempLimit_MtrNm_M_f32</w:t>
      </w:r>
    </w:p>
    <w:p w:rsidR="0037094D" w:rsidRDefault="00081773" w:rsidP="00347E0D">
      <w:pPr>
        <w:rPr>
          <w:sz w:val="18"/>
          <w:szCs w:val="18"/>
        </w:rPr>
      </w:pPr>
      <w:r w:rsidRPr="00081773">
        <w:rPr>
          <w:sz w:val="18"/>
          <w:szCs w:val="18"/>
        </w:rPr>
        <w:t>AbsMotorVelCRF_MtrRadpS_T_f32 = Abs_f3</w:t>
      </w:r>
      <w:r>
        <w:rPr>
          <w:sz w:val="18"/>
          <w:szCs w:val="18"/>
        </w:rPr>
        <w:t>2_</w:t>
      </w:r>
      <w:proofErr w:type="gramStart"/>
      <w:r>
        <w:rPr>
          <w:sz w:val="18"/>
          <w:szCs w:val="18"/>
        </w:rPr>
        <w:t>m(</w:t>
      </w:r>
      <w:proofErr w:type="gramEnd"/>
      <w:r>
        <w:rPr>
          <w:sz w:val="18"/>
          <w:szCs w:val="18"/>
        </w:rPr>
        <w:t>MotorVelCRF_MtrRadpS_T_f32)</w:t>
      </w:r>
      <w:r w:rsidR="00C54F88" w:rsidRPr="00C54F88">
        <w:rPr>
          <w:sz w:val="18"/>
          <w:szCs w:val="18"/>
        </w:rPr>
        <w:t>Rte_Call_NxtrDiagMgr_GetNTCFailed(NTC_Num_Thermis</w:t>
      </w:r>
      <w:r w:rsidR="00C54F88">
        <w:rPr>
          <w:sz w:val="18"/>
          <w:szCs w:val="18"/>
        </w:rPr>
        <w:t>tor, &amp;</w:t>
      </w:r>
      <w:proofErr w:type="spellStart"/>
      <w:r w:rsidR="00C54F88">
        <w:rPr>
          <w:sz w:val="18"/>
          <w:szCs w:val="18"/>
        </w:rPr>
        <w:t>DiagStsDefTemp_Cnt_T_lgc</w:t>
      </w:r>
      <w:proofErr w:type="spellEnd"/>
      <w:r w:rsidR="00C54F88">
        <w:rPr>
          <w:sz w:val="18"/>
          <w:szCs w:val="18"/>
        </w:rPr>
        <w:t>)</w:t>
      </w:r>
    </w:p>
    <w:p w:rsidR="00D01E4A" w:rsidRPr="00D01E4A" w:rsidRDefault="00D01E4A" w:rsidP="00D01E4A">
      <w:pPr>
        <w:rPr>
          <w:sz w:val="18"/>
          <w:szCs w:val="18"/>
        </w:rPr>
      </w:pPr>
      <w:proofErr w:type="spellStart"/>
      <w:r w:rsidRPr="00D01E4A">
        <w:rPr>
          <w:sz w:val="18"/>
          <w:szCs w:val="18"/>
        </w:rPr>
        <w:t>VehTimeValid_Cnt_T_lgc</w:t>
      </w:r>
      <w:proofErr w:type="spellEnd"/>
      <w:r w:rsidRPr="00D01E4A">
        <w:rPr>
          <w:sz w:val="18"/>
          <w:szCs w:val="18"/>
        </w:rPr>
        <w:t xml:space="preserve"> = Rte_IRead_ThrmlDutyCycle_Per1_VehTimeValid_Cnt_</w:t>
      </w:r>
      <w:proofErr w:type="gramStart"/>
      <w:r w:rsidRPr="00D01E4A">
        <w:rPr>
          <w:sz w:val="18"/>
          <w:szCs w:val="18"/>
        </w:rPr>
        <w:t>lgc(</w:t>
      </w:r>
      <w:proofErr w:type="gramEnd"/>
      <w:r w:rsidRPr="00D01E4A">
        <w:rPr>
          <w:sz w:val="18"/>
          <w:szCs w:val="18"/>
        </w:rPr>
        <w:t>);</w:t>
      </w:r>
    </w:p>
    <w:p w:rsidR="00D01E4A" w:rsidRDefault="00D01E4A" w:rsidP="00D01E4A">
      <w:pPr>
        <w:rPr>
          <w:sz w:val="18"/>
          <w:szCs w:val="18"/>
        </w:rPr>
      </w:pPr>
      <w:r w:rsidRPr="00D01E4A">
        <w:rPr>
          <w:sz w:val="18"/>
          <w:szCs w:val="18"/>
        </w:rPr>
        <w:t>IgnTimeOff_Cnt_T_u32 = Rte_IRead_ThrmlDutyCycle_Per1_IgnTimeOff_Cnt_</w:t>
      </w:r>
      <w:proofErr w:type="gramStart"/>
      <w:r w:rsidRPr="00D01E4A">
        <w:rPr>
          <w:sz w:val="18"/>
          <w:szCs w:val="18"/>
        </w:rPr>
        <w:t>u32(</w:t>
      </w:r>
      <w:proofErr w:type="gramEnd"/>
      <w:r w:rsidRPr="00D01E4A">
        <w:rPr>
          <w:sz w:val="18"/>
          <w:szCs w:val="18"/>
        </w:rPr>
        <w:t>);</w:t>
      </w:r>
    </w:p>
    <w:p w:rsidR="00D01E4A" w:rsidRDefault="00D01E4A">
      <w:pPr>
        <w:spacing w:after="0"/>
        <w:rPr>
          <w:rFonts w:ascii="Arial" w:hAnsi="Arial"/>
          <w:b/>
          <w:sz w:val="24"/>
        </w:rPr>
      </w:pPr>
      <w:r>
        <w:br w:type="page"/>
      </w:r>
    </w:p>
    <w:p w:rsidR="00D01E4A" w:rsidRDefault="00D01E4A">
      <w:pPr>
        <w:pStyle w:val="Heading4"/>
      </w:pPr>
      <w:r>
        <w:lastRenderedPageBreak/>
        <w:t>Filter Re-Init</w:t>
      </w:r>
    </w:p>
    <w:bookmarkStart w:id="34" w:name="_MON_1441615379"/>
    <w:bookmarkEnd w:id="34"/>
    <w:p w:rsidR="00D01E4A" w:rsidRPr="00D01E4A" w:rsidRDefault="00D04BBC" w:rsidP="00D01E4A">
      <w:pPr>
        <w:jc w:val="center"/>
      </w:pPr>
      <w:r>
        <w:object w:dxaOrig="12235" w:dyaOrig="12340">
          <v:shape id="_x0000_i1027" type="#_x0000_t75" style="width:456pt;height:460.5pt" o:ole="">
            <v:imagedata r:id="rId14" o:title=""/>
          </v:shape>
          <o:OLEObject Type="Embed" ProgID="Visio.Drawing.11" ShapeID="_x0000_i1027" DrawAspect="Content" ObjectID="_1441617676" r:id="rId15"/>
        </w:object>
      </w:r>
    </w:p>
    <w:p w:rsidR="00D01E4A" w:rsidRDefault="00D01E4A">
      <w:pPr>
        <w:spacing w:after="0"/>
        <w:rPr>
          <w:rFonts w:ascii="Arial" w:hAnsi="Arial"/>
          <w:b/>
          <w:sz w:val="24"/>
        </w:rPr>
      </w:pPr>
      <w:r>
        <w:br w:type="page"/>
      </w:r>
    </w:p>
    <w:p w:rsidR="004A781C" w:rsidRDefault="00081773">
      <w:pPr>
        <w:pStyle w:val="Heading4"/>
      </w:pPr>
      <w:r>
        <w:lastRenderedPageBreak/>
        <w:t>Temperature Selection</w:t>
      </w:r>
    </w:p>
    <w:bookmarkStart w:id="35" w:name="OLE_LINK23"/>
    <w:bookmarkStart w:id="36" w:name="_GoBack"/>
    <w:p w:rsidR="004A781C" w:rsidRDefault="0070325D" w:rsidP="00F141E2">
      <w:pPr>
        <w:jc w:val="center"/>
      </w:pPr>
      <w:r>
        <w:object w:dxaOrig="7795" w:dyaOrig="11035">
          <v:shape id="_x0000_i1033" type="#_x0000_t75" style="width:390pt;height:552pt" o:ole="">
            <v:imagedata r:id="rId16" o:title=""/>
          </v:shape>
          <o:OLEObject Type="Embed" ProgID="Visio.Drawing.11" ShapeID="_x0000_i1033" DrawAspect="Content" ObjectID="_1441617677" r:id="rId17"/>
        </w:object>
      </w:r>
      <w:bookmarkEnd w:id="35"/>
      <w:bookmarkEnd w:id="36"/>
    </w:p>
    <w:p w:rsidR="00081773" w:rsidRDefault="00081773" w:rsidP="00081773">
      <w:pPr>
        <w:pStyle w:val="Heading4"/>
      </w:pPr>
      <w:r>
        <w:lastRenderedPageBreak/>
        <w:t>Load Limiting – Multiplier</w:t>
      </w:r>
    </w:p>
    <w:p w:rsidR="00081773" w:rsidRDefault="00A243A3" w:rsidP="00F141E2">
      <w:pPr>
        <w:jc w:val="center"/>
      </w:pPr>
      <w:r>
        <w:object w:dxaOrig="7615" w:dyaOrig="12295">
          <v:shape id="_x0000_i1028" type="#_x0000_t75" style="width:359.25pt;height:578.25pt" o:ole="">
            <v:imagedata r:id="rId18" o:title=""/>
          </v:shape>
          <o:OLEObject Type="Embed" ProgID="Visio.Drawing.11" ShapeID="_x0000_i1028" DrawAspect="Content" ObjectID="_1441617678" r:id="rId19"/>
        </w:object>
      </w:r>
    </w:p>
    <w:p w:rsidR="00081773" w:rsidRDefault="00081773" w:rsidP="00081773">
      <w:pPr>
        <w:pStyle w:val="Heading4"/>
      </w:pPr>
      <w:r>
        <w:lastRenderedPageBreak/>
        <w:t>Load Limiting – Max Filter Percentage</w:t>
      </w:r>
    </w:p>
    <w:bookmarkStart w:id="37" w:name="OLE_LINK11"/>
    <w:bookmarkStart w:id="38" w:name="OLE_LINK12"/>
    <w:p w:rsidR="00081773" w:rsidRDefault="00A243A3" w:rsidP="00F141E2">
      <w:pPr>
        <w:jc w:val="center"/>
      </w:pPr>
      <w:r>
        <w:object w:dxaOrig="9950" w:dyaOrig="9855">
          <v:shape id="_x0000_i1029" type="#_x0000_t75" style="width:369.75pt;height:366.75pt" o:ole="">
            <v:imagedata r:id="rId20" o:title=""/>
          </v:shape>
          <o:OLEObject Type="Embed" ProgID="Visio.Drawing.11" ShapeID="_x0000_i1029" DrawAspect="Content" ObjectID="_1441617679" r:id="rId21"/>
        </w:object>
      </w:r>
      <w:r w:rsidR="00BF733B">
        <w:fldChar w:fldCharType="begin"/>
      </w:r>
      <w:r w:rsidR="00BF733B">
        <w:fldChar w:fldCharType="end"/>
      </w:r>
      <w:bookmarkEnd w:id="37"/>
      <w:bookmarkEnd w:id="38"/>
    </w:p>
    <w:p w:rsidR="00081773" w:rsidRDefault="00081773" w:rsidP="00081773">
      <w:pPr>
        <w:pStyle w:val="Heading4"/>
      </w:pPr>
      <w:r>
        <w:lastRenderedPageBreak/>
        <w:t>Load Limiting – Thermal Load Limit</w:t>
      </w:r>
    </w:p>
    <w:bookmarkStart w:id="39" w:name="OLE_LINK5"/>
    <w:bookmarkStart w:id="40" w:name="OLE_LINK6"/>
    <w:p w:rsidR="00081773" w:rsidRDefault="00A243A3" w:rsidP="00F141E2">
      <w:pPr>
        <w:jc w:val="center"/>
      </w:pPr>
      <w:r>
        <w:object w:dxaOrig="9775" w:dyaOrig="9595">
          <v:shape id="_x0000_i1030" type="#_x0000_t75" style="width:431.25pt;height:423.75pt" o:ole="">
            <v:imagedata r:id="rId22" o:title=""/>
          </v:shape>
          <o:OLEObject Type="Embed" ProgID="Visio.Drawing.11" ShapeID="_x0000_i1030" DrawAspect="Content" ObjectID="_1441617680" r:id="rId23"/>
        </w:object>
      </w:r>
      <w:r w:rsidR="00BF733B">
        <w:fldChar w:fldCharType="begin"/>
      </w:r>
      <w:r w:rsidR="00BF733B">
        <w:fldChar w:fldCharType="end"/>
      </w:r>
      <w:bookmarkEnd w:id="39"/>
      <w:bookmarkEnd w:id="40"/>
    </w:p>
    <w:p w:rsidR="00081773" w:rsidRDefault="00081773" w:rsidP="00081773">
      <w:pPr>
        <w:pStyle w:val="Heading4"/>
      </w:pPr>
      <w:r>
        <w:lastRenderedPageBreak/>
        <w:t>Temperature Limiting</w:t>
      </w:r>
    </w:p>
    <w:bookmarkStart w:id="41" w:name="_MON_1439893053"/>
    <w:bookmarkEnd w:id="41"/>
    <w:p w:rsidR="00081773" w:rsidRDefault="00D01E4A" w:rsidP="00F141E2">
      <w:pPr>
        <w:jc w:val="center"/>
      </w:pPr>
      <w:r>
        <w:object w:dxaOrig="10679" w:dyaOrig="13657">
          <v:shape id="_x0000_i1031" type="#_x0000_t75" style="width:438.75pt;height:560.25pt" o:ole="">
            <v:imagedata r:id="rId24" o:title=""/>
          </v:shape>
          <o:OLEObject Type="Embed" ProgID="Visio.Drawing.11" ShapeID="_x0000_i1031" DrawAspect="Content" ObjectID="_1441617681" r:id="rId25"/>
        </w:object>
      </w:r>
    </w:p>
    <w:p w:rsidR="00081773" w:rsidRDefault="00081773" w:rsidP="00081773">
      <w:pPr>
        <w:pStyle w:val="Heading4"/>
      </w:pPr>
      <w:r>
        <w:lastRenderedPageBreak/>
        <w:t>Temperature Limiting Status</w:t>
      </w:r>
    </w:p>
    <w:bookmarkStart w:id="42" w:name="OLE_LINK7"/>
    <w:bookmarkStart w:id="43" w:name="OLE_LINK8"/>
    <w:p w:rsidR="00081773" w:rsidRDefault="00D95A32" w:rsidP="00F141E2">
      <w:pPr>
        <w:jc w:val="center"/>
      </w:pPr>
      <w:r>
        <w:object w:dxaOrig="9719" w:dyaOrig="9740">
          <v:shape id="_x0000_i1032" type="#_x0000_t75" style="width:442.5pt;height:402pt" o:ole="">
            <v:imagedata r:id="rId26" o:title=""/>
          </v:shape>
          <o:OLEObject Type="Embed" ProgID="Visio.Drawing.11" ShapeID="_x0000_i1032" DrawAspect="Content" ObjectID="_1441617682" r:id="rId27"/>
        </w:object>
      </w:r>
      <w:r w:rsidR="00BF733B">
        <w:fldChar w:fldCharType="begin"/>
      </w:r>
      <w:r w:rsidR="00BF733B">
        <w:fldChar w:fldCharType="end"/>
      </w:r>
      <w:bookmarkEnd w:id="42"/>
      <w:bookmarkEnd w:id="43"/>
    </w:p>
    <w:p w:rsidR="00081773" w:rsidRDefault="00081773">
      <w:pPr>
        <w:spacing w:after="0"/>
        <w:rPr>
          <w:rFonts w:ascii="Arial" w:hAnsi="Arial"/>
          <w:b/>
          <w:sz w:val="24"/>
        </w:rPr>
      </w:pPr>
      <w:r>
        <w:br w:type="page"/>
      </w:r>
    </w:p>
    <w:p w:rsidR="004A781C" w:rsidRDefault="004A781C">
      <w:pPr>
        <w:pStyle w:val="Heading4"/>
      </w:pPr>
      <w:r>
        <w:lastRenderedPageBreak/>
        <w:t>Store Local copy of outputs into Module Outputs</w:t>
      </w:r>
    </w:p>
    <w:p w:rsidR="00081773" w:rsidRDefault="00D95A32" w:rsidP="00081773">
      <w:pPr>
        <w:rPr>
          <w:sz w:val="18"/>
          <w:szCs w:val="18"/>
        </w:rPr>
      </w:pPr>
      <w:proofErr w:type="spellStart"/>
      <w:r w:rsidRPr="00D95A32">
        <w:rPr>
          <w:sz w:val="18"/>
          <w:szCs w:val="18"/>
          <w:lang w:val="es-ES"/>
        </w:rPr>
        <w:t>ThrmDutyCycle</w:t>
      </w:r>
      <w:proofErr w:type="spellEnd"/>
      <w:r w:rsidRPr="00D95A32">
        <w:rPr>
          <w:sz w:val="18"/>
          <w:szCs w:val="18"/>
          <w:lang w:val="es-ES"/>
        </w:rPr>
        <w:t>_</w:t>
      </w:r>
      <w:r w:rsidR="00081773" w:rsidRPr="00081773">
        <w:rPr>
          <w:sz w:val="18"/>
          <w:szCs w:val="18"/>
        </w:rPr>
        <w:t>AbsTempLimit_MtrNm_M_f32 = AbsTempLimit</w:t>
      </w:r>
      <w:r w:rsidR="00585DD9">
        <w:rPr>
          <w:sz w:val="18"/>
          <w:szCs w:val="18"/>
        </w:rPr>
        <w:t>Slew</w:t>
      </w:r>
      <w:r w:rsidR="00081773" w:rsidRPr="00081773">
        <w:rPr>
          <w:sz w:val="18"/>
          <w:szCs w:val="18"/>
        </w:rPr>
        <w:t>_MtrNm_T_f32</w:t>
      </w:r>
    </w:p>
    <w:p w:rsidR="00081773" w:rsidRPr="00081773" w:rsidRDefault="00D95A32" w:rsidP="00081773">
      <w:pPr>
        <w:rPr>
          <w:sz w:val="18"/>
          <w:szCs w:val="18"/>
        </w:rPr>
      </w:pPr>
      <w:proofErr w:type="spellStart"/>
      <w:r w:rsidRPr="00D95A32">
        <w:rPr>
          <w:sz w:val="18"/>
          <w:szCs w:val="18"/>
          <w:lang w:val="es-ES"/>
        </w:rPr>
        <w:t>ThrmDutyCycle</w:t>
      </w:r>
      <w:proofErr w:type="spellEnd"/>
      <w:r w:rsidRPr="00D95A32">
        <w:rPr>
          <w:sz w:val="18"/>
          <w:szCs w:val="18"/>
          <w:lang w:val="es-ES"/>
        </w:rPr>
        <w:t>_</w:t>
      </w:r>
      <w:r w:rsidR="00081773" w:rsidRPr="00081773">
        <w:rPr>
          <w:sz w:val="18"/>
          <w:szCs w:val="18"/>
        </w:rPr>
        <w:t>Mult12Temp_Deg</w:t>
      </w:r>
      <w:r w:rsidR="00081773">
        <w:rPr>
          <w:sz w:val="18"/>
          <w:szCs w:val="18"/>
        </w:rPr>
        <w:t>C_D_f32 = Mult12Temp_DegC_T_f32</w:t>
      </w:r>
    </w:p>
    <w:p w:rsidR="00081773" w:rsidRPr="006A2885" w:rsidRDefault="00D95A32" w:rsidP="00081773">
      <w:pPr>
        <w:rPr>
          <w:sz w:val="18"/>
          <w:szCs w:val="18"/>
          <w:lang w:val="fr-FR"/>
        </w:rPr>
      </w:pPr>
      <w:proofErr w:type="spellStart"/>
      <w:r w:rsidRPr="00D95A32">
        <w:rPr>
          <w:sz w:val="18"/>
          <w:szCs w:val="18"/>
          <w:lang w:val="es-ES"/>
        </w:rPr>
        <w:t>ThrmDutyCycle</w:t>
      </w:r>
      <w:proofErr w:type="spellEnd"/>
      <w:r w:rsidRPr="00D95A32">
        <w:rPr>
          <w:sz w:val="18"/>
          <w:szCs w:val="18"/>
          <w:lang w:val="es-ES"/>
        </w:rPr>
        <w:t>_</w:t>
      </w:r>
      <w:r w:rsidR="00081773" w:rsidRPr="006A2885">
        <w:rPr>
          <w:sz w:val="18"/>
          <w:szCs w:val="18"/>
          <w:lang w:val="fr-FR"/>
        </w:rPr>
        <w:t>Mult36Temp_DegC_D_f32 = Mult36Temp_DegC_T_f32</w:t>
      </w:r>
    </w:p>
    <w:p w:rsidR="00081773" w:rsidRPr="00EE5010" w:rsidRDefault="00D95A32" w:rsidP="00081773">
      <w:pPr>
        <w:rPr>
          <w:sz w:val="18"/>
          <w:szCs w:val="18"/>
          <w:lang w:val="fr-FR"/>
        </w:rPr>
      </w:pPr>
      <w:proofErr w:type="spellStart"/>
      <w:r w:rsidRPr="00D95A32">
        <w:rPr>
          <w:sz w:val="18"/>
          <w:szCs w:val="18"/>
          <w:lang w:val="es-ES"/>
        </w:rPr>
        <w:t>ThrmDutyCycle</w:t>
      </w:r>
      <w:proofErr w:type="spellEnd"/>
      <w:r w:rsidRPr="00D95A32">
        <w:rPr>
          <w:sz w:val="18"/>
          <w:szCs w:val="18"/>
          <w:lang w:val="es-ES"/>
        </w:rPr>
        <w:t>_</w:t>
      </w:r>
      <w:r w:rsidR="00081773" w:rsidRPr="00EE5010">
        <w:rPr>
          <w:sz w:val="18"/>
          <w:szCs w:val="18"/>
          <w:lang w:val="fr-FR"/>
        </w:rPr>
        <w:t>MaxOut_AmpSq_D_u16p0 = MaxOut_Uls_T_u16p0</w:t>
      </w:r>
    </w:p>
    <w:p w:rsidR="00081773" w:rsidRPr="00081773" w:rsidRDefault="00D95A32" w:rsidP="00081773">
      <w:pPr>
        <w:rPr>
          <w:sz w:val="18"/>
          <w:szCs w:val="18"/>
        </w:rPr>
      </w:pPr>
      <w:proofErr w:type="spellStart"/>
      <w:r w:rsidRPr="00D95A32">
        <w:rPr>
          <w:sz w:val="18"/>
          <w:szCs w:val="18"/>
          <w:lang w:val="es-ES"/>
        </w:rPr>
        <w:t>ThrmDutyCycle</w:t>
      </w:r>
      <w:proofErr w:type="spellEnd"/>
      <w:r w:rsidRPr="00D95A32">
        <w:rPr>
          <w:sz w:val="18"/>
          <w:szCs w:val="18"/>
          <w:lang w:val="es-ES"/>
        </w:rPr>
        <w:t>_</w:t>
      </w:r>
      <w:r w:rsidR="00081773" w:rsidRPr="00081773">
        <w:rPr>
          <w:sz w:val="18"/>
          <w:szCs w:val="18"/>
        </w:rPr>
        <w:t>ThermLim_MtrNm_D_f32 = Th</w:t>
      </w:r>
      <w:r w:rsidR="00081773">
        <w:rPr>
          <w:sz w:val="18"/>
          <w:szCs w:val="18"/>
        </w:rPr>
        <w:t>ermalLoadLmt_MtrNm_T_f32</w:t>
      </w:r>
    </w:p>
    <w:p w:rsidR="00081773" w:rsidRPr="00EE5010" w:rsidRDefault="00D95A32" w:rsidP="00081773">
      <w:pPr>
        <w:rPr>
          <w:sz w:val="18"/>
          <w:szCs w:val="18"/>
          <w:lang w:val="fr-FR"/>
        </w:rPr>
      </w:pPr>
      <w:proofErr w:type="spellStart"/>
      <w:r w:rsidRPr="00D95A32">
        <w:rPr>
          <w:sz w:val="18"/>
          <w:szCs w:val="18"/>
          <w:lang w:val="es-ES"/>
        </w:rPr>
        <w:t>ThrmDutyCycle</w:t>
      </w:r>
      <w:proofErr w:type="spellEnd"/>
      <w:r w:rsidRPr="00D95A32">
        <w:rPr>
          <w:sz w:val="18"/>
          <w:szCs w:val="18"/>
          <w:lang w:val="es-ES"/>
        </w:rPr>
        <w:t>_</w:t>
      </w:r>
      <w:r w:rsidR="00081773" w:rsidRPr="00EE5010">
        <w:rPr>
          <w:sz w:val="18"/>
          <w:szCs w:val="18"/>
          <w:lang w:val="fr-FR"/>
        </w:rPr>
        <w:t>Mult1_Uls_D_u3p13 = Mult1_Uls_T_u3p13</w:t>
      </w:r>
    </w:p>
    <w:p w:rsidR="00081773" w:rsidRPr="00EE5010" w:rsidRDefault="00D95A32" w:rsidP="00081773">
      <w:pPr>
        <w:rPr>
          <w:sz w:val="18"/>
          <w:szCs w:val="18"/>
          <w:lang w:val="fr-FR"/>
        </w:rPr>
      </w:pPr>
      <w:proofErr w:type="spellStart"/>
      <w:r w:rsidRPr="00D95A32">
        <w:rPr>
          <w:sz w:val="18"/>
          <w:szCs w:val="18"/>
          <w:lang w:val="es-ES"/>
        </w:rPr>
        <w:t>ThrmDutyCycle</w:t>
      </w:r>
      <w:proofErr w:type="spellEnd"/>
      <w:r w:rsidRPr="00D95A32">
        <w:rPr>
          <w:sz w:val="18"/>
          <w:szCs w:val="18"/>
          <w:lang w:val="es-ES"/>
        </w:rPr>
        <w:t>_</w:t>
      </w:r>
      <w:r w:rsidR="00081773" w:rsidRPr="00EE5010">
        <w:rPr>
          <w:sz w:val="18"/>
          <w:szCs w:val="18"/>
          <w:lang w:val="fr-FR"/>
        </w:rPr>
        <w:t>Mult2_Uls_D_u3p13 = Mult2_Uls_T_u3p13</w:t>
      </w:r>
    </w:p>
    <w:p w:rsidR="00081773" w:rsidRPr="00EE5010" w:rsidRDefault="00D95A32" w:rsidP="00081773">
      <w:pPr>
        <w:rPr>
          <w:sz w:val="18"/>
          <w:szCs w:val="18"/>
          <w:lang w:val="fr-FR"/>
        </w:rPr>
      </w:pPr>
      <w:proofErr w:type="spellStart"/>
      <w:r w:rsidRPr="00D95A32">
        <w:rPr>
          <w:sz w:val="18"/>
          <w:szCs w:val="18"/>
          <w:lang w:val="es-ES"/>
        </w:rPr>
        <w:t>ThrmDutyCycle</w:t>
      </w:r>
      <w:proofErr w:type="spellEnd"/>
      <w:r w:rsidRPr="00D95A32">
        <w:rPr>
          <w:sz w:val="18"/>
          <w:szCs w:val="18"/>
          <w:lang w:val="es-ES"/>
        </w:rPr>
        <w:t>_</w:t>
      </w:r>
      <w:r w:rsidR="00081773" w:rsidRPr="00EE5010">
        <w:rPr>
          <w:sz w:val="18"/>
          <w:szCs w:val="18"/>
          <w:lang w:val="fr-FR"/>
        </w:rPr>
        <w:t>Mult3_Uls_D_u3p13 = Mult3_Uls_T_u3p13</w:t>
      </w:r>
    </w:p>
    <w:p w:rsidR="00081773" w:rsidRPr="00EE5010" w:rsidRDefault="00D95A32" w:rsidP="00081773">
      <w:pPr>
        <w:rPr>
          <w:sz w:val="18"/>
          <w:szCs w:val="18"/>
          <w:lang w:val="fr-FR"/>
        </w:rPr>
      </w:pPr>
      <w:proofErr w:type="spellStart"/>
      <w:r w:rsidRPr="00D95A32">
        <w:rPr>
          <w:sz w:val="18"/>
          <w:szCs w:val="18"/>
          <w:lang w:val="es-ES"/>
        </w:rPr>
        <w:t>ThrmDutyCycle</w:t>
      </w:r>
      <w:proofErr w:type="spellEnd"/>
      <w:r w:rsidRPr="00D95A32">
        <w:rPr>
          <w:sz w:val="18"/>
          <w:szCs w:val="18"/>
          <w:lang w:val="es-ES"/>
        </w:rPr>
        <w:t>_</w:t>
      </w:r>
      <w:r w:rsidR="00081773" w:rsidRPr="00EE5010">
        <w:rPr>
          <w:sz w:val="18"/>
          <w:szCs w:val="18"/>
          <w:lang w:val="fr-FR"/>
        </w:rPr>
        <w:t>Mult4_Uls_D_u3p13 = Mult4_Uls_T_u3p13</w:t>
      </w:r>
    </w:p>
    <w:p w:rsidR="00081773" w:rsidRPr="00EE5010" w:rsidRDefault="00D95A32" w:rsidP="00081773">
      <w:pPr>
        <w:rPr>
          <w:sz w:val="18"/>
          <w:szCs w:val="18"/>
          <w:lang w:val="fr-FR"/>
        </w:rPr>
      </w:pPr>
      <w:proofErr w:type="spellStart"/>
      <w:r w:rsidRPr="00D95A32">
        <w:rPr>
          <w:sz w:val="18"/>
          <w:szCs w:val="18"/>
          <w:lang w:val="es-ES"/>
        </w:rPr>
        <w:t>ThrmDutyCycle</w:t>
      </w:r>
      <w:proofErr w:type="spellEnd"/>
      <w:r w:rsidRPr="00D95A32">
        <w:rPr>
          <w:sz w:val="18"/>
          <w:szCs w:val="18"/>
          <w:lang w:val="es-ES"/>
        </w:rPr>
        <w:t>_</w:t>
      </w:r>
      <w:r w:rsidR="00081773" w:rsidRPr="00EE5010">
        <w:rPr>
          <w:sz w:val="18"/>
          <w:szCs w:val="18"/>
          <w:lang w:val="fr-FR"/>
        </w:rPr>
        <w:t>Mult5_Uls_D_u3p13 = Mult5_Uls_T_u3p13</w:t>
      </w:r>
    </w:p>
    <w:p w:rsidR="00081773" w:rsidRPr="00EE5010" w:rsidRDefault="00D95A32" w:rsidP="00081773">
      <w:pPr>
        <w:rPr>
          <w:sz w:val="18"/>
          <w:szCs w:val="18"/>
          <w:lang w:val="fr-FR"/>
        </w:rPr>
      </w:pPr>
      <w:proofErr w:type="spellStart"/>
      <w:r w:rsidRPr="00D95A32">
        <w:rPr>
          <w:sz w:val="18"/>
          <w:szCs w:val="18"/>
          <w:lang w:val="es-ES"/>
        </w:rPr>
        <w:t>ThrmDutyCycle</w:t>
      </w:r>
      <w:proofErr w:type="spellEnd"/>
      <w:r w:rsidRPr="00D95A32">
        <w:rPr>
          <w:sz w:val="18"/>
          <w:szCs w:val="18"/>
          <w:lang w:val="es-ES"/>
        </w:rPr>
        <w:t>_</w:t>
      </w:r>
      <w:r w:rsidR="00081773" w:rsidRPr="00EE5010">
        <w:rPr>
          <w:sz w:val="18"/>
          <w:szCs w:val="18"/>
          <w:lang w:val="fr-FR"/>
        </w:rPr>
        <w:t>Mult6_Uls_D_u3p13 = Mult6_Uls_T_u3p13</w:t>
      </w:r>
    </w:p>
    <w:p w:rsidR="00081773" w:rsidRPr="00EE5010" w:rsidRDefault="00D95A32" w:rsidP="00081773">
      <w:pPr>
        <w:rPr>
          <w:sz w:val="18"/>
          <w:szCs w:val="18"/>
          <w:lang w:val="es-ES"/>
        </w:rPr>
      </w:pPr>
      <w:r w:rsidRPr="00D95A32">
        <w:rPr>
          <w:sz w:val="18"/>
          <w:szCs w:val="18"/>
          <w:lang w:val="es-ES"/>
        </w:rPr>
        <w:t>ThrmDutyCycle_</w:t>
      </w:r>
      <w:r w:rsidR="00081773" w:rsidRPr="00EE5010">
        <w:rPr>
          <w:sz w:val="18"/>
          <w:szCs w:val="18"/>
          <w:lang w:val="es-ES"/>
        </w:rPr>
        <w:t>LastTblVal_MtrNm_D_u9p7 = LastTblVal</w:t>
      </w:r>
      <w:r w:rsidR="00585DD9">
        <w:rPr>
          <w:sz w:val="18"/>
          <w:szCs w:val="18"/>
          <w:lang w:val="es-ES"/>
        </w:rPr>
        <w:t>Raw</w:t>
      </w:r>
      <w:r w:rsidR="00081773" w:rsidRPr="00EE5010">
        <w:rPr>
          <w:sz w:val="18"/>
          <w:szCs w:val="18"/>
          <w:lang w:val="es-ES"/>
        </w:rPr>
        <w:t>_MtrNm_T_u9p7</w:t>
      </w:r>
    </w:p>
    <w:p w:rsidR="00585DD9" w:rsidRPr="001962AF" w:rsidRDefault="00D95A32" w:rsidP="00081773">
      <w:pPr>
        <w:rPr>
          <w:sz w:val="18"/>
          <w:szCs w:val="18"/>
          <w:lang w:val="es-ES"/>
        </w:rPr>
      </w:pPr>
      <w:bookmarkStart w:id="44" w:name="OLE_LINK9"/>
      <w:bookmarkStart w:id="45" w:name="OLE_LINK10"/>
      <w:r w:rsidRPr="00D95A32">
        <w:rPr>
          <w:sz w:val="18"/>
          <w:szCs w:val="18"/>
          <w:lang w:val="es-ES"/>
        </w:rPr>
        <w:t>ThrmDutyCycle_</w:t>
      </w:r>
      <w:r w:rsidR="00585DD9" w:rsidRPr="001962AF">
        <w:rPr>
          <w:sz w:val="18"/>
          <w:szCs w:val="18"/>
          <w:lang w:val="es-ES"/>
        </w:rPr>
        <w:t>LastTblValSlew_MtrNm_D_u9p7 = LastTblVal_MtrNm_T_u9p7</w:t>
      </w:r>
    </w:p>
    <w:p w:rsidR="00D95A32" w:rsidRPr="00D95A32" w:rsidRDefault="00D95A32" w:rsidP="00D95A32">
      <w:pPr>
        <w:rPr>
          <w:sz w:val="18"/>
          <w:szCs w:val="18"/>
          <w:lang w:val="es-ES"/>
        </w:rPr>
      </w:pPr>
      <w:bookmarkStart w:id="46" w:name="OLE_LINK84"/>
      <w:r w:rsidRPr="00D95A32">
        <w:rPr>
          <w:sz w:val="18"/>
          <w:szCs w:val="18"/>
          <w:lang w:val="es-ES"/>
        </w:rPr>
        <w:t>ThrmDutyCycle_</w:t>
      </w:r>
      <w:bookmarkEnd w:id="46"/>
      <w:r w:rsidRPr="00D95A32">
        <w:rPr>
          <w:sz w:val="18"/>
          <w:szCs w:val="18"/>
          <w:lang w:val="es-ES"/>
        </w:rPr>
        <w:t>AbsCtrlTempLimit_MtrNm_D_f32 = AbsCtrlTempLimit_MtrNm_T_f32</w:t>
      </w:r>
    </w:p>
    <w:p w:rsidR="00D95A32" w:rsidRPr="00D95A32" w:rsidRDefault="00D95A32" w:rsidP="00D95A32">
      <w:pPr>
        <w:rPr>
          <w:sz w:val="18"/>
          <w:szCs w:val="18"/>
          <w:lang w:val="es-ES"/>
        </w:rPr>
      </w:pPr>
      <w:r w:rsidRPr="00D95A32">
        <w:rPr>
          <w:sz w:val="18"/>
          <w:szCs w:val="18"/>
          <w:lang w:val="es-ES"/>
        </w:rPr>
        <w:t>ThrmDutyCycle_AbsCuTempLimit_MtrNm_D_f32 = AbsCuTempLimit_MtrNm_T_f32</w:t>
      </w:r>
    </w:p>
    <w:p w:rsidR="00585DD9" w:rsidRPr="001962AF" w:rsidRDefault="00D95A32" w:rsidP="00D95A32">
      <w:pPr>
        <w:rPr>
          <w:sz w:val="18"/>
          <w:szCs w:val="18"/>
          <w:lang w:val="es-ES"/>
        </w:rPr>
      </w:pPr>
      <w:bookmarkStart w:id="47" w:name="OLE_LINK38"/>
      <w:r w:rsidRPr="00D95A32">
        <w:rPr>
          <w:sz w:val="18"/>
          <w:szCs w:val="18"/>
          <w:lang w:val="es-ES"/>
        </w:rPr>
        <w:t>ThrmDutyCycle_</w:t>
      </w:r>
      <w:bookmarkEnd w:id="47"/>
      <w:r w:rsidR="00585DD9" w:rsidRPr="001962AF">
        <w:rPr>
          <w:sz w:val="18"/>
          <w:szCs w:val="18"/>
          <w:lang w:val="es-ES"/>
        </w:rPr>
        <w:t>AbsTempLimit_MtrNm_D_f32 = AbsTempLimit_MtrNm_T_f32</w:t>
      </w:r>
    </w:p>
    <w:p w:rsidR="00585DD9" w:rsidRPr="001962AF" w:rsidRDefault="00B66687" w:rsidP="00081773">
      <w:pPr>
        <w:rPr>
          <w:sz w:val="18"/>
          <w:szCs w:val="18"/>
          <w:lang w:val="es-ES"/>
        </w:rPr>
      </w:pPr>
      <w:r w:rsidRPr="00D95A32">
        <w:rPr>
          <w:sz w:val="18"/>
          <w:szCs w:val="18"/>
          <w:lang w:val="es-ES"/>
        </w:rPr>
        <w:t>ThrmDutyCycle_</w:t>
      </w:r>
      <w:r w:rsidR="00585DD9" w:rsidRPr="001962AF">
        <w:rPr>
          <w:sz w:val="18"/>
          <w:szCs w:val="18"/>
          <w:lang w:val="es-ES"/>
        </w:rPr>
        <w:t>ThrmLoadLmtTblYVal_MtrNm_D_f32 = DivFactor_MtrNm_T_f32</w:t>
      </w:r>
    </w:p>
    <w:bookmarkEnd w:id="44"/>
    <w:bookmarkEnd w:id="45"/>
    <w:p w:rsidR="00585DD9" w:rsidRPr="00306F9B" w:rsidRDefault="0015132F" w:rsidP="00081773">
      <w:pPr>
        <w:rPr>
          <w:sz w:val="18"/>
          <w:szCs w:val="18"/>
          <w:lang w:val="es-ES"/>
        </w:rPr>
      </w:pPr>
      <w:r w:rsidRPr="0015132F">
        <w:rPr>
          <w:sz w:val="18"/>
          <w:szCs w:val="18"/>
          <w:lang w:val="es-ES"/>
        </w:rPr>
        <w:t>Rte_IWrite_ThrmlDutyCycle_Per1_DutyCycleLevel_Uls_</w:t>
      </w:r>
      <w:proofErr w:type="gramStart"/>
      <w:r w:rsidRPr="0015132F">
        <w:rPr>
          <w:sz w:val="18"/>
          <w:szCs w:val="18"/>
          <w:lang w:val="es-ES"/>
        </w:rPr>
        <w:t>f32(</w:t>
      </w:r>
      <w:proofErr w:type="gramEnd"/>
      <w:r w:rsidRPr="0015132F">
        <w:rPr>
          <w:sz w:val="18"/>
          <w:szCs w:val="18"/>
          <w:lang w:val="es-ES"/>
        </w:rPr>
        <w:t>MaxSlowFilt_Uls_T_f32)</w:t>
      </w:r>
    </w:p>
    <w:p w:rsidR="00081773" w:rsidRPr="00306F9B" w:rsidRDefault="0015132F" w:rsidP="00081773">
      <w:pPr>
        <w:rPr>
          <w:sz w:val="18"/>
          <w:szCs w:val="18"/>
          <w:lang w:val="es-ES"/>
        </w:rPr>
      </w:pPr>
      <w:r w:rsidRPr="0015132F">
        <w:rPr>
          <w:sz w:val="18"/>
          <w:szCs w:val="18"/>
          <w:lang w:val="es-ES"/>
        </w:rPr>
        <w:t>Rte_IWrite_ThrmlDutyCycle_Per1_ThermLimitPerc_Uls_</w:t>
      </w:r>
      <w:proofErr w:type="gramStart"/>
      <w:r w:rsidRPr="0015132F">
        <w:rPr>
          <w:sz w:val="18"/>
          <w:szCs w:val="18"/>
          <w:lang w:val="es-ES"/>
        </w:rPr>
        <w:t>f32(</w:t>
      </w:r>
      <w:proofErr w:type="gramEnd"/>
      <w:r w:rsidRPr="0015132F">
        <w:rPr>
          <w:sz w:val="18"/>
          <w:szCs w:val="18"/>
          <w:lang w:val="es-ES"/>
        </w:rPr>
        <w:t>ThermLimitPerc_Uls_T_f32)</w:t>
      </w:r>
    </w:p>
    <w:p w:rsidR="004A781C" w:rsidRPr="00F141E2" w:rsidRDefault="00081773" w:rsidP="00081773">
      <w:pPr>
        <w:rPr>
          <w:sz w:val="18"/>
          <w:szCs w:val="18"/>
        </w:rPr>
      </w:pPr>
      <w:r w:rsidRPr="00081773">
        <w:rPr>
          <w:sz w:val="18"/>
          <w:szCs w:val="18"/>
        </w:rPr>
        <w:t>Rte_IWrite_ThrmlDutyCycle_Per1_ThermalLimit_MtrN</w:t>
      </w:r>
      <w:r>
        <w:rPr>
          <w:sz w:val="18"/>
          <w:szCs w:val="18"/>
        </w:rPr>
        <w:t>m_</w:t>
      </w:r>
      <w:proofErr w:type="gramStart"/>
      <w:r>
        <w:rPr>
          <w:sz w:val="18"/>
          <w:szCs w:val="18"/>
        </w:rPr>
        <w:t>f32(</w:t>
      </w:r>
      <w:proofErr w:type="gramEnd"/>
      <w:r>
        <w:rPr>
          <w:sz w:val="18"/>
          <w:szCs w:val="18"/>
        </w:rPr>
        <w:t>ThermalLimit_MtrNm_T_f32)</w:t>
      </w:r>
    </w:p>
    <w:p w:rsidR="004A781C" w:rsidRDefault="004A781C">
      <w:pPr>
        <w:pStyle w:val="Heading4"/>
      </w:pPr>
      <w:r>
        <w:t>Program Flow End</w:t>
      </w:r>
    </w:p>
    <w:p w:rsidR="004A781C" w:rsidRDefault="00506248">
      <w:r>
        <w:t>Rte_Call_ThrmlDutyCycle_Per1_CP1</w:t>
      </w:r>
      <w:r w:rsidRPr="00506248">
        <w:t>_</w:t>
      </w:r>
      <w:proofErr w:type="gramStart"/>
      <w:r w:rsidRPr="00506248">
        <w:t>CheckpointReached()</w:t>
      </w:r>
      <w:proofErr w:type="gramEnd"/>
    </w:p>
    <w:p w:rsidR="006560BA" w:rsidRDefault="006560BA">
      <w:pPr>
        <w:spacing w:after="0"/>
      </w:pPr>
    </w:p>
    <w:p w:rsidR="006560BA" w:rsidRDefault="006560BA"/>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6560BA" w:rsidRDefault="006560BA"/>
    <w:p w:rsidR="004A781C" w:rsidRDefault="004A781C">
      <w:pPr>
        <w:pStyle w:val="Heading2"/>
      </w:pPr>
      <w:r>
        <w:t>Serial Communication Functions</w:t>
      </w:r>
    </w:p>
    <w:p w:rsidR="006560BA" w:rsidRDefault="006560BA"/>
    <w:p w:rsidR="004A781C" w:rsidRDefault="00F141E2">
      <w:r>
        <w:t>None</w:t>
      </w:r>
    </w:p>
    <w:p w:rsidR="006560BA" w:rsidRDefault="006560BA"/>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6560BA" w:rsidP="00F957FA">
            <w:pPr>
              <w:spacing w:before="60"/>
              <w:rPr>
                <w:rFonts w:ascii="Arial" w:hAnsi="Arial" w:cs="Arial"/>
                <w:sz w:val="16"/>
                <w:szCs w:val="16"/>
              </w:rPr>
            </w:pPr>
            <w:r w:rsidRPr="006560BA">
              <w:rPr>
                <w:rFonts w:ascii="Arial" w:hAnsi="Arial" w:cs="Arial"/>
                <w:sz w:val="16"/>
                <w:szCs w:val="16"/>
              </w:rPr>
              <w:t>ThrmlDutyCycle_Init1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6560BA"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6560BA" w:rsidP="00F957FA">
            <w:pPr>
              <w:spacing w:before="60"/>
              <w:rPr>
                <w:rFonts w:ascii="Arial" w:hAnsi="Arial" w:cs="Arial"/>
                <w:sz w:val="16"/>
                <w:szCs w:val="16"/>
              </w:rPr>
            </w:pPr>
            <w:r>
              <w:rPr>
                <w:rFonts w:ascii="Arial" w:hAnsi="Arial" w:cs="Arial"/>
                <w:sz w:val="16"/>
                <w:szCs w:val="16"/>
              </w:rPr>
              <w:t>On Init</w:t>
            </w:r>
          </w:p>
        </w:tc>
      </w:tr>
      <w:tr w:rsidR="006560BA" w:rsidRPr="00381542" w:rsidTr="00B54697">
        <w:tc>
          <w:tcPr>
            <w:tcW w:w="3168" w:type="dxa"/>
            <w:tcBorders>
              <w:top w:val="single" w:sz="6" w:space="0" w:color="auto"/>
              <w:left w:val="single" w:sz="6" w:space="0" w:color="auto"/>
              <w:bottom w:val="single" w:sz="6" w:space="0" w:color="auto"/>
              <w:right w:val="single" w:sz="6" w:space="0" w:color="auto"/>
            </w:tcBorders>
          </w:tcPr>
          <w:p w:rsidR="006560BA" w:rsidRPr="006560BA" w:rsidRDefault="006560BA" w:rsidP="00F957FA">
            <w:pPr>
              <w:spacing w:before="60"/>
              <w:rPr>
                <w:rFonts w:ascii="Arial" w:hAnsi="Arial" w:cs="Arial"/>
                <w:sz w:val="16"/>
                <w:szCs w:val="16"/>
              </w:rPr>
            </w:pPr>
            <w:r w:rsidRPr="006560BA">
              <w:rPr>
                <w:rFonts w:ascii="Arial" w:hAnsi="Arial" w:cs="Arial"/>
                <w:sz w:val="16"/>
                <w:szCs w:val="16"/>
              </w:rPr>
              <w:t>ThrmlDutyCycle_Per1</w:t>
            </w:r>
          </w:p>
        </w:tc>
        <w:tc>
          <w:tcPr>
            <w:tcW w:w="2070" w:type="dxa"/>
            <w:tcBorders>
              <w:top w:val="single" w:sz="6" w:space="0" w:color="auto"/>
              <w:left w:val="single" w:sz="6" w:space="0" w:color="auto"/>
              <w:bottom w:val="single" w:sz="6" w:space="0" w:color="auto"/>
              <w:right w:val="single" w:sz="6" w:space="0" w:color="auto"/>
            </w:tcBorders>
          </w:tcPr>
          <w:p w:rsidR="006560BA" w:rsidRPr="00381542" w:rsidRDefault="006560BA" w:rsidP="00F957FA">
            <w:pPr>
              <w:spacing w:before="60"/>
              <w:rPr>
                <w:rFonts w:ascii="Arial" w:hAnsi="Arial" w:cs="Arial"/>
                <w:sz w:val="16"/>
                <w:szCs w:val="16"/>
              </w:rPr>
            </w:pPr>
            <w:r>
              <w:rPr>
                <w:rFonts w:ascii="Arial" w:hAnsi="Arial" w:cs="Arial"/>
                <w:sz w:val="16"/>
                <w:szCs w:val="16"/>
              </w:rPr>
              <w:t>100 ms</w:t>
            </w:r>
          </w:p>
        </w:tc>
        <w:tc>
          <w:tcPr>
            <w:tcW w:w="3690" w:type="dxa"/>
            <w:tcBorders>
              <w:top w:val="single" w:sz="6" w:space="0" w:color="auto"/>
              <w:left w:val="single" w:sz="6" w:space="0" w:color="auto"/>
              <w:bottom w:val="single" w:sz="6" w:space="0" w:color="auto"/>
              <w:right w:val="single" w:sz="6" w:space="0" w:color="auto"/>
            </w:tcBorders>
          </w:tcPr>
          <w:p w:rsidR="006560BA" w:rsidRPr="00381542" w:rsidRDefault="00585DD9"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6560BA"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338"/>
        <w:gridCol w:w="4590"/>
      </w:tblGrid>
      <w:tr w:rsidR="004A781C" w:rsidTr="006560BA">
        <w:tc>
          <w:tcPr>
            <w:tcW w:w="433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59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6560BA" w:rsidTr="006560BA">
        <w:tc>
          <w:tcPr>
            <w:tcW w:w="4338" w:type="dxa"/>
            <w:tcBorders>
              <w:top w:val="single" w:sz="6" w:space="0" w:color="auto"/>
              <w:left w:val="single" w:sz="6" w:space="0" w:color="auto"/>
              <w:bottom w:val="single" w:sz="6" w:space="0" w:color="auto"/>
              <w:right w:val="single" w:sz="6" w:space="0" w:color="auto"/>
            </w:tcBorders>
          </w:tcPr>
          <w:p w:rsidR="006560BA" w:rsidRPr="00381542" w:rsidRDefault="006560BA" w:rsidP="00896966">
            <w:pPr>
              <w:spacing w:before="60"/>
              <w:rPr>
                <w:rFonts w:ascii="Arial" w:hAnsi="Arial" w:cs="Arial"/>
                <w:sz w:val="16"/>
                <w:szCs w:val="16"/>
              </w:rPr>
            </w:pPr>
            <w:r w:rsidRPr="006560BA">
              <w:rPr>
                <w:rFonts w:ascii="Arial" w:hAnsi="Arial" w:cs="Arial"/>
                <w:sz w:val="16"/>
                <w:szCs w:val="16"/>
              </w:rPr>
              <w:t>ThrmlDutyCycle_Init1</w:t>
            </w:r>
          </w:p>
        </w:tc>
        <w:tc>
          <w:tcPr>
            <w:tcW w:w="4590" w:type="dxa"/>
            <w:tcBorders>
              <w:top w:val="single" w:sz="6" w:space="0" w:color="auto"/>
              <w:left w:val="single" w:sz="6" w:space="0" w:color="auto"/>
              <w:bottom w:val="single" w:sz="6" w:space="0" w:color="auto"/>
              <w:right w:val="single" w:sz="6" w:space="0" w:color="auto"/>
            </w:tcBorders>
          </w:tcPr>
          <w:p w:rsidR="006560BA" w:rsidRDefault="006560BA">
            <w:pPr>
              <w:spacing w:before="60"/>
              <w:rPr>
                <w:rFonts w:ascii="Arial" w:hAnsi="Arial" w:cs="Arial"/>
                <w:sz w:val="16"/>
              </w:rPr>
            </w:pPr>
            <w:r w:rsidRPr="006560BA">
              <w:rPr>
                <w:rFonts w:ascii="Arial" w:hAnsi="Arial" w:cs="Arial"/>
                <w:sz w:val="16"/>
              </w:rPr>
              <w:t>RTE_START_SEC_AP_THRMLDUTYCYCLE_APPL_CODE</w:t>
            </w:r>
          </w:p>
        </w:tc>
      </w:tr>
      <w:tr w:rsidR="006560BA" w:rsidTr="006560BA">
        <w:tc>
          <w:tcPr>
            <w:tcW w:w="4338" w:type="dxa"/>
            <w:tcBorders>
              <w:top w:val="single" w:sz="6" w:space="0" w:color="auto"/>
              <w:left w:val="single" w:sz="6" w:space="0" w:color="auto"/>
              <w:bottom w:val="single" w:sz="6" w:space="0" w:color="auto"/>
              <w:right w:val="single" w:sz="6" w:space="0" w:color="auto"/>
            </w:tcBorders>
          </w:tcPr>
          <w:p w:rsidR="006560BA" w:rsidRPr="006560BA" w:rsidRDefault="006560BA" w:rsidP="00896966">
            <w:pPr>
              <w:spacing w:before="60"/>
              <w:rPr>
                <w:rFonts w:ascii="Arial" w:hAnsi="Arial" w:cs="Arial"/>
                <w:sz w:val="16"/>
                <w:szCs w:val="16"/>
              </w:rPr>
            </w:pPr>
            <w:r w:rsidRPr="006560BA">
              <w:rPr>
                <w:rFonts w:ascii="Arial" w:hAnsi="Arial" w:cs="Arial"/>
                <w:sz w:val="16"/>
                <w:szCs w:val="16"/>
              </w:rPr>
              <w:t>ThrmlDutyCycle_Per1</w:t>
            </w:r>
          </w:p>
        </w:tc>
        <w:tc>
          <w:tcPr>
            <w:tcW w:w="4590" w:type="dxa"/>
            <w:tcBorders>
              <w:top w:val="single" w:sz="6" w:space="0" w:color="auto"/>
              <w:left w:val="single" w:sz="6" w:space="0" w:color="auto"/>
              <w:bottom w:val="single" w:sz="6" w:space="0" w:color="auto"/>
              <w:right w:val="single" w:sz="6" w:space="0" w:color="auto"/>
            </w:tcBorders>
          </w:tcPr>
          <w:p w:rsidR="006560BA" w:rsidRPr="006560BA" w:rsidRDefault="006560BA">
            <w:pPr>
              <w:spacing w:before="60"/>
              <w:rPr>
                <w:rFonts w:ascii="Arial" w:hAnsi="Arial" w:cs="Arial"/>
                <w:sz w:val="16"/>
              </w:rPr>
            </w:pPr>
            <w:r w:rsidRPr="006560BA">
              <w:rPr>
                <w:rFonts w:ascii="Arial" w:hAnsi="Arial" w:cs="Arial"/>
                <w:sz w:val="16"/>
              </w:rPr>
              <w:t>RTE_START_SEC_AP_THRMLDUTYCYCLE_APPL_CODE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338"/>
        <w:gridCol w:w="4590"/>
      </w:tblGrid>
      <w:tr w:rsidR="004A781C" w:rsidTr="006560BA">
        <w:tc>
          <w:tcPr>
            <w:tcW w:w="433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59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6560BA">
        <w:tc>
          <w:tcPr>
            <w:tcW w:w="4338" w:type="dxa"/>
            <w:tcBorders>
              <w:top w:val="single" w:sz="6" w:space="0" w:color="auto"/>
              <w:left w:val="single" w:sz="6" w:space="0" w:color="auto"/>
              <w:bottom w:val="single" w:sz="6" w:space="0" w:color="auto"/>
              <w:right w:val="single" w:sz="6" w:space="0" w:color="auto"/>
            </w:tcBorders>
          </w:tcPr>
          <w:p w:rsidR="004A781C" w:rsidRDefault="00081773">
            <w:pPr>
              <w:spacing w:before="60"/>
              <w:rPr>
                <w:rFonts w:ascii="Arial" w:hAnsi="Arial" w:cs="Arial"/>
                <w:sz w:val="16"/>
              </w:rPr>
            </w:pPr>
            <w:r>
              <w:rPr>
                <w:rFonts w:ascii="Arial" w:hAnsi="Arial" w:cs="Arial"/>
                <w:sz w:val="16"/>
              </w:rPr>
              <w:t>None</w:t>
            </w:r>
          </w:p>
        </w:tc>
        <w:tc>
          <w:tcPr>
            <w:tcW w:w="4590"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Pr="00EE5010" w:rsidRDefault="00F141E2">
            <w:pPr>
              <w:spacing w:before="60"/>
              <w:rPr>
                <w:rFonts w:ascii="Arial" w:hAnsi="Arial" w:cs="Arial"/>
                <w:sz w:val="16"/>
                <w:lang w:val="fr-FR"/>
              </w:rPr>
            </w:pPr>
            <w:r w:rsidRPr="00EE5010">
              <w:rPr>
                <w:rFonts w:ascii="Arial" w:hAnsi="Arial" w:cs="Arial"/>
                <w:sz w:val="16"/>
                <w:lang w:val="fr-FR"/>
              </w:rPr>
              <w:t>Initial Version</w:t>
            </w:r>
            <w:r w:rsidR="005C21B7" w:rsidRPr="00EE5010">
              <w:rPr>
                <w:rFonts w:ascii="Arial" w:hAnsi="Arial" w:cs="Arial"/>
                <w:sz w:val="16"/>
                <w:lang w:val="fr-FR"/>
              </w:rPr>
              <w:t xml:space="preserve"> (</w:t>
            </w:r>
            <w:proofErr w:type="spellStart"/>
            <w:r w:rsidR="005C21B7" w:rsidRPr="00EE5010">
              <w:rPr>
                <w:rFonts w:ascii="Arial" w:hAnsi="Arial" w:cs="Arial"/>
                <w:sz w:val="16"/>
                <w:lang w:val="fr-FR"/>
              </w:rPr>
              <w:t>implements</w:t>
            </w:r>
            <w:proofErr w:type="spellEnd"/>
            <w:r w:rsidR="005C21B7" w:rsidRPr="00EE5010">
              <w:rPr>
                <w:rFonts w:ascii="Arial" w:hAnsi="Arial" w:cs="Arial"/>
                <w:sz w:val="16"/>
                <w:lang w:val="fr-FR"/>
              </w:rPr>
              <w:t xml:space="preserve"> SF-09 v001)</w:t>
            </w:r>
          </w:p>
        </w:tc>
        <w:tc>
          <w:tcPr>
            <w:tcW w:w="1080" w:type="dxa"/>
          </w:tcPr>
          <w:p w:rsidR="004A781C" w:rsidRDefault="005C21B7" w:rsidP="00081773">
            <w:pPr>
              <w:spacing w:before="60"/>
              <w:rPr>
                <w:rFonts w:ascii="Arial" w:hAnsi="Arial" w:cs="Arial"/>
                <w:sz w:val="16"/>
              </w:rPr>
            </w:pPr>
            <w:r>
              <w:rPr>
                <w:rFonts w:ascii="Arial" w:hAnsi="Arial" w:cs="Arial"/>
                <w:sz w:val="16"/>
              </w:rPr>
              <w:t>2</w:t>
            </w:r>
            <w:r w:rsidR="00081773">
              <w:rPr>
                <w:rFonts w:ascii="Arial" w:hAnsi="Arial" w:cs="Arial"/>
                <w:sz w:val="16"/>
              </w:rPr>
              <w:t>1</w:t>
            </w:r>
            <w:r w:rsidR="006560BA">
              <w:rPr>
                <w:rFonts w:ascii="Arial" w:hAnsi="Arial" w:cs="Arial"/>
                <w:sz w:val="16"/>
              </w:rPr>
              <w:t>-May-12</w:t>
            </w:r>
          </w:p>
        </w:tc>
        <w:tc>
          <w:tcPr>
            <w:tcW w:w="1105" w:type="dxa"/>
          </w:tcPr>
          <w:p w:rsidR="004A781C" w:rsidRDefault="006560BA">
            <w:pPr>
              <w:spacing w:before="60"/>
              <w:rPr>
                <w:rFonts w:ascii="Arial" w:hAnsi="Arial" w:cs="Arial"/>
                <w:sz w:val="16"/>
              </w:rPr>
            </w:pPr>
            <w:r>
              <w:rPr>
                <w:rFonts w:ascii="Arial" w:hAnsi="Arial" w:cs="Arial"/>
                <w:sz w:val="16"/>
              </w:rPr>
              <w:t>OT</w:t>
            </w:r>
          </w:p>
        </w:tc>
      </w:tr>
      <w:tr w:rsidR="005E744B">
        <w:tc>
          <w:tcPr>
            <w:tcW w:w="616" w:type="dxa"/>
          </w:tcPr>
          <w:p w:rsidR="005E744B" w:rsidRDefault="005E744B">
            <w:pPr>
              <w:spacing w:before="60"/>
              <w:rPr>
                <w:rFonts w:ascii="Arial" w:hAnsi="Arial" w:cs="Arial"/>
                <w:sz w:val="16"/>
              </w:rPr>
            </w:pPr>
            <w:r>
              <w:rPr>
                <w:rFonts w:ascii="Arial" w:hAnsi="Arial" w:cs="Arial"/>
                <w:sz w:val="16"/>
              </w:rPr>
              <w:t>2</w:t>
            </w:r>
          </w:p>
        </w:tc>
        <w:tc>
          <w:tcPr>
            <w:tcW w:w="662" w:type="dxa"/>
          </w:tcPr>
          <w:p w:rsidR="005E744B" w:rsidRDefault="005E744B">
            <w:pPr>
              <w:spacing w:before="60"/>
              <w:rPr>
                <w:rFonts w:ascii="Arial" w:hAnsi="Arial" w:cs="Arial"/>
                <w:sz w:val="16"/>
              </w:rPr>
            </w:pPr>
            <w:r>
              <w:rPr>
                <w:rFonts w:ascii="Arial" w:hAnsi="Arial" w:cs="Arial"/>
                <w:sz w:val="16"/>
              </w:rPr>
              <w:t>2.0</w:t>
            </w:r>
          </w:p>
        </w:tc>
        <w:tc>
          <w:tcPr>
            <w:tcW w:w="6210" w:type="dxa"/>
          </w:tcPr>
          <w:p w:rsidR="005E744B" w:rsidRPr="005E744B" w:rsidRDefault="001A428A">
            <w:pPr>
              <w:spacing w:before="60"/>
              <w:rPr>
                <w:rFonts w:ascii="Arial" w:hAnsi="Arial" w:cs="Arial"/>
                <w:sz w:val="16"/>
              </w:rPr>
            </w:pPr>
            <w:r w:rsidRPr="001A428A">
              <w:rPr>
                <w:rFonts w:ascii="Arial" w:hAnsi="Arial" w:cs="Arial"/>
                <w:sz w:val="16"/>
              </w:rPr>
              <w:t xml:space="preserve">Updated initial value of </w:t>
            </w:r>
            <w:proofErr w:type="spellStart"/>
            <w:r w:rsidRPr="001A428A">
              <w:rPr>
                <w:rFonts w:ascii="Arial" w:hAnsi="Arial" w:cs="Arial"/>
                <w:sz w:val="16"/>
              </w:rPr>
              <w:t>AssistThermScalar</w:t>
            </w:r>
            <w:proofErr w:type="spellEnd"/>
            <w:r w:rsidR="005E744B">
              <w:rPr>
                <w:rFonts w:ascii="Arial" w:hAnsi="Arial" w:cs="Arial"/>
                <w:sz w:val="16"/>
              </w:rPr>
              <w:t xml:space="preserve"> output</w:t>
            </w:r>
            <w:r w:rsidR="00DB4860">
              <w:rPr>
                <w:rFonts w:ascii="Arial" w:hAnsi="Arial" w:cs="Arial"/>
                <w:sz w:val="16"/>
              </w:rPr>
              <w:t xml:space="preserve">, added limit on </w:t>
            </w:r>
            <w:proofErr w:type="spellStart"/>
            <w:r w:rsidR="00DB4860">
              <w:rPr>
                <w:rFonts w:ascii="Arial" w:hAnsi="Arial" w:cs="Arial"/>
                <w:sz w:val="16"/>
              </w:rPr>
              <w:t>maxout</w:t>
            </w:r>
            <w:proofErr w:type="spellEnd"/>
            <w:r w:rsidR="00DB4860">
              <w:rPr>
                <w:rFonts w:ascii="Arial" w:hAnsi="Arial" w:cs="Arial"/>
                <w:sz w:val="16"/>
              </w:rPr>
              <w:t xml:space="preserve"> terms to prevent overflow per new FDD design</w:t>
            </w:r>
          </w:p>
        </w:tc>
        <w:tc>
          <w:tcPr>
            <w:tcW w:w="1080" w:type="dxa"/>
          </w:tcPr>
          <w:p w:rsidR="005E744B" w:rsidRDefault="005E744B" w:rsidP="00081773">
            <w:pPr>
              <w:spacing w:before="60"/>
              <w:rPr>
                <w:rFonts w:ascii="Arial" w:hAnsi="Arial" w:cs="Arial"/>
                <w:sz w:val="16"/>
              </w:rPr>
            </w:pPr>
            <w:r>
              <w:rPr>
                <w:rFonts w:ascii="Arial" w:hAnsi="Arial" w:cs="Arial"/>
                <w:sz w:val="16"/>
              </w:rPr>
              <w:t>30-May-12</w:t>
            </w:r>
          </w:p>
        </w:tc>
        <w:tc>
          <w:tcPr>
            <w:tcW w:w="1105" w:type="dxa"/>
          </w:tcPr>
          <w:p w:rsidR="005E744B" w:rsidRDefault="005E744B">
            <w:pPr>
              <w:spacing w:before="60"/>
              <w:rPr>
                <w:rFonts w:ascii="Arial" w:hAnsi="Arial" w:cs="Arial"/>
                <w:sz w:val="16"/>
              </w:rPr>
            </w:pPr>
            <w:r>
              <w:rPr>
                <w:rFonts w:ascii="Arial" w:hAnsi="Arial" w:cs="Arial"/>
                <w:sz w:val="16"/>
              </w:rPr>
              <w:t>LWW</w:t>
            </w:r>
          </w:p>
        </w:tc>
      </w:tr>
      <w:tr w:rsidR="0021337B">
        <w:tc>
          <w:tcPr>
            <w:tcW w:w="616" w:type="dxa"/>
          </w:tcPr>
          <w:p w:rsidR="0021337B" w:rsidRDefault="0021337B">
            <w:pPr>
              <w:spacing w:before="60"/>
              <w:rPr>
                <w:rFonts w:ascii="Arial" w:hAnsi="Arial" w:cs="Arial"/>
                <w:sz w:val="16"/>
              </w:rPr>
            </w:pPr>
            <w:r>
              <w:rPr>
                <w:rFonts w:ascii="Arial" w:hAnsi="Arial" w:cs="Arial"/>
                <w:sz w:val="16"/>
              </w:rPr>
              <w:t>3</w:t>
            </w:r>
          </w:p>
        </w:tc>
        <w:tc>
          <w:tcPr>
            <w:tcW w:w="662" w:type="dxa"/>
          </w:tcPr>
          <w:p w:rsidR="0021337B" w:rsidRDefault="0021337B">
            <w:pPr>
              <w:spacing w:before="60"/>
              <w:rPr>
                <w:rFonts w:ascii="Arial" w:hAnsi="Arial" w:cs="Arial"/>
                <w:sz w:val="16"/>
              </w:rPr>
            </w:pPr>
            <w:r>
              <w:rPr>
                <w:rFonts w:ascii="Arial" w:hAnsi="Arial" w:cs="Arial"/>
                <w:sz w:val="16"/>
              </w:rPr>
              <w:t xml:space="preserve">3.0 </w:t>
            </w:r>
          </w:p>
        </w:tc>
        <w:tc>
          <w:tcPr>
            <w:tcW w:w="6210" w:type="dxa"/>
          </w:tcPr>
          <w:p w:rsidR="0021337B" w:rsidRPr="001A428A" w:rsidRDefault="0021337B" w:rsidP="0021337B">
            <w:pPr>
              <w:spacing w:before="60"/>
              <w:rPr>
                <w:rFonts w:ascii="Arial" w:hAnsi="Arial" w:cs="Arial"/>
                <w:sz w:val="16"/>
              </w:rPr>
            </w:pPr>
            <w:r>
              <w:rPr>
                <w:rFonts w:ascii="Arial" w:hAnsi="Arial" w:cs="Arial"/>
                <w:sz w:val="16"/>
              </w:rPr>
              <w:t xml:space="preserve">Updated values of 6 filter embedded data constants- </w:t>
            </w:r>
            <w:proofErr w:type="spellStart"/>
            <w:r>
              <w:rPr>
                <w:rFonts w:ascii="Arial" w:hAnsi="Arial" w:cs="Arial"/>
                <w:sz w:val="16"/>
              </w:rPr>
              <w:t>Anom</w:t>
            </w:r>
            <w:proofErr w:type="spellEnd"/>
            <w:r>
              <w:rPr>
                <w:rFonts w:ascii="Arial" w:hAnsi="Arial" w:cs="Arial"/>
                <w:sz w:val="16"/>
              </w:rPr>
              <w:t xml:space="preserve"> 3445</w:t>
            </w:r>
          </w:p>
        </w:tc>
        <w:tc>
          <w:tcPr>
            <w:tcW w:w="1080" w:type="dxa"/>
          </w:tcPr>
          <w:p w:rsidR="0021337B" w:rsidRDefault="0021337B" w:rsidP="00081773">
            <w:pPr>
              <w:spacing w:before="60"/>
              <w:rPr>
                <w:rFonts w:ascii="Arial" w:hAnsi="Arial" w:cs="Arial"/>
                <w:sz w:val="16"/>
              </w:rPr>
            </w:pPr>
            <w:r>
              <w:rPr>
                <w:rFonts w:ascii="Arial" w:hAnsi="Arial" w:cs="Arial"/>
                <w:sz w:val="16"/>
              </w:rPr>
              <w:t xml:space="preserve">16-June-12 </w:t>
            </w:r>
          </w:p>
        </w:tc>
        <w:tc>
          <w:tcPr>
            <w:tcW w:w="1105" w:type="dxa"/>
          </w:tcPr>
          <w:p w:rsidR="0021337B" w:rsidRDefault="0021337B">
            <w:pPr>
              <w:spacing w:before="60"/>
              <w:rPr>
                <w:rFonts w:ascii="Arial" w:hAnsi="Arial" w:cs="Arial"/>
                <w:sz w:val="16"/>
              </w:rPr>
            </w:pPr>
            <w:r>
              <w:rPr>
                <w:rFonts w:ascii="Arial" w:hAnsi="Arial" w:cs="Arial"/>
                <w:sz w:val="16"/>
              </w:rPr>
              <w:t xml:space="preserve">NRAR </w:t>
            </w:r>
          </w:p>
        </w:tc>
      </w:tr>
      <w:tr w:rsidR="009D3E2D">
        <w:tc>
          <w:tcPr>
            <w:tcW w:w="616" w:type="dxa"/>
          </w:tcPr>
          <w:p w:rsidR="009D3E2D" w:rsidRDefault="009D3E2D">
            <w:pPr>
              <w:spacing w:before="60"/>
              <w:rPr>
                <w:rFonts w:ascii="Arial" w:hAnsi="Arial" w:cs="Arial"/>
                <w:sz w:val="16"/>
              </w:rPr>
            </w:pPr>
            <w:r>
              <w:rPr>
                <w:rFonts w:ascii="Arial" w:hAnsi="Arial" w:cs="Arial"/>
                <w:sz w:val="16"/>
              </w:rPr>
              <w:t>4</w:t>
            </w:r>
          </w:p>
        </w:tc>
        <w:tc>
          <w:tcPr>
            <w:tcW w:w="662" w:type="dxa"/>
          </w:tcPr>
          <w:p w:rsidR="009D3E2D" w:rsidRDefault="009D3E2D">
            <w:pPr>
              <w:spacing w:before="60"/>
              <w:rPr>
                <w:rFonts w:ascii="Arial" w:hAnsi="Arial" w:cs="Arial"/>
                <w:sz w:val="16"/>
              </w:rPr>
            </w:pPr>
            <w:r>
              <w:rPr>
                <w:rFonts w:ascii="Arial" w:hAnsi="Arial" w:cs="Arial"/>
                <w:sz w:val="16"/>
              </w:rPr>
              <w:t>4.0</w:t>
            </w:r>
          </w:p>
        </w:tc>
        <w:tc>
          <w:tcPr>
            <w:tcW w:w="6210" w:type="dxa"/>
          </w:tcPr>
          <w:p w:rsidR="009D3E2D" w:rsidRDefault="009D3E2D" w:rsidP="0021337B">
            <w:pPr>
              <w:spacing w:before="60"/>
              <w:rPr>
                <w:rFonts w:ascii="Arial" w:hAnsi="Arial" w:cs="Arial"/>
                <w:sz w:val="16"/>
              </w:rPr>
            </w:pPr>
            <w:r>
              <w:rPr>
                <w:rFonts w:ascii="Arial" w:hAnsi="Arial" w:cs="Arial"/>
                <w:sz w:val="16"/>
              </w:rPr>
              <w:t>Updated to SF-09 v003</w:t>
            </w:r>
          </w:p>
        </w:tc>
        <w:tc>
          <w:tcPr>
            <w:tcW w:w="1080" w:type="dxa"/>
          </w:tcPr>
          <w:p w:rsidR="009D3E2D" w:rsidRDefault="009D3E2D" w:rsidP="00081773">
            <w:pPr>
              <w:spacing w:before="60"/>
              <w:rPr>
                <w:rFonts w:ascii="Arial" w:hAnsi="Arial" w:cs="Arial"/>
                <w:sz w:val="16"/>
              </w:rPr>
            </w:pPr>
            <w:r>
              <w:rPr>
                <w:rFonts w:ascii="Arial" w:hAnsi="Arial" w:cs="Arial"/>
                <w:sz w:val="16"/>
              </w:rPr>
              <w:t>09-Jul-12</w:t>
            </w:r>
          </w:p>
        </w:tc>
        <w:tc>
          <w:tcPr>
            <w:tcW w:w="1105" w:type="dxa"/>
          </w:tcPr>
          <w:p w:rsidR="009D3E2D" w:rsidRDefault="009D3E2D">
            <w:pPr>
              <w:spacing w:before="60"/>
              <w:rPr>
                <w:rFonts w:ascii="Arial" w:hAnsi="Arial" w:cs="Arial"/>
                <w:sz w:val="16"/>
              </w:rPr>
            </w:pPr>
            <w:r>
              <w:rPr>
                <w:rFonts w:ascii="Arial" w:hAnsi="Arial" w:cs="Arial"/>
                <w:sz w:val="16"/>
              </w:rPr>
              <w:t>OT</w:t>
            </w:r>
          </w:p>
        </w:tc>
      </w:tr>
      <w:tr w:rsidR="001962AF">
        <w:tc>
          <w:tcPr>
            <w:tcW w:w="616" w:type="dxa"/>
          </w:tcPr>
          <w:p w:rsidR="001962AF" w:rsidRDefault="001962AF">
            <w:pPr>
              <w:spacing w:before="60"/>
              <w:rPr>
                <w:rFonts w:ascii="Arial" w:hAnsi="Arial" w:cs="Arial"/>
                <w:sz w:val="16"/>
              </w:rPr>
            </w:pPr>
            <w:r>
              <w:rPr>
                <w:rFonts w:ascii="Arial" w:hAnsi="Arial" w:cs="Arial"/>
                <w:sz w:val="16"/>
              </w:rPr>
              <w:t>5</w:t>
            </w:r>
          </w:p>
        </w:tc>
        <w:tc>
          <w:tcPr>
            <w:tcW w:w="662" w:type="dxa"/>
          </w:tcPr>
          <w:p w:rsidR="001962AF" w:rsidRDefault="001962AF">
            <w:pPr>
              <w:spacing w:before="60"/>
              <w:rPr>
                <w:rFonts w:ascii="Arial" w:hAnsi="Arial" w:cs="Arial"/>
                <w:sz w:val="16"/>
              </w:rPr>
            </w:pPr>
            <w:r>
              <w:rPr>
                <w:rFonts w:ascii="Arial" w:hAnsi="Arial" w:cs="Arial"/>
                <w:sz w:val="16"/>
              </w:rPr>
              <w:t>5.0</w:t>
            </w:r>
          </w:p>
        </w:tc>
        <w:tc>
          <w:tcPr>
            <w:tcW w:w="6210" w:type="dxa"/>
          </w:tcPr>
          <w:p w:rsidR="001962AF" w:rsidRDefault="001962AF" w:rsidP="0021337B">
            <w:pPr>
              <w:spacing w:before="60"/>
              <w:rPr>
                <w:rFonts w:ascii="Arial" w:hAnsi="Arial" w:cs="Arial"/>
                <w:sz w:val="16"/>
              </w:rPr>
            </w:pPr>
            <w:r>
              <w:rPr>
                <w:rFonts w:ascii="Arial" w:hAnsi="Arial" w:cs="Arial"/>
                <w:sz w:val="16"/>
              </w:rPr>
              <w:t>Updated to SF-09 v004</w:t>
            </w:r>
          </w:p>
        </w:tc>
        <w:tc>
          <w:tcPr>
            <w:tcW w:w="1080" w:type="dxa"/>
          </w:tcPr>
          <w:p w:rsidR="001962AF" w:rsidRDefault="001962AF" w:rsidP="00081773">
            <w:pPr>
              <w:spacing w:before="60"/>
              <w:rPr>
                <w:rFonts w:ascii="Arial" w:hAnsi="Arial" w:cs="Arial"/>
                <w:sz w:val="16"/>
              </w:rPr>
            </w:pPr>
            <w:r>
              <w:rPr>
                <w:rFonts w:ascii="Arial" w:hAnsi="Arial" w:cs="Arial"/>
                <w:sz w:val="16"/>
              </w:rPr>
              <w:t>09-Aug-12</w:t>
            </w:r>
          </w:p>
        </w:tc>
        <w:tc>
          <w:tcPr>
            <w:tcW w:w="1105" w:type="dxa"/>
          </w:tcPr>
          <w:p w:rsidR="001962AF" w:rsidRDefault="001962AF">
            <w:pPr>
              <w:spacing w:before="60"/>
              <w:rPr>
                <w:rFonts w:ascii="Arial" w:hAnsi="Arial" w:cs="Arial"/>
                <w:sz w:val="16"/>
              </w:rPr>
            </w:pPr>
            <w:r>
              <w:rPr>
                <w:rFonts w:ascii="Arial" w:hAnsi="Arial" w:cs="Arial"/>
                <w:sz w:val="16"/>
              </w:rPr>
              <w:t>BWL</w:t>
            </w:r>
          </w:p>
        </w:tc>
      </w:tr>
      <w:tr w:rsidR="00363C91">
        <w:tc>
          <w:tcPr>
            <w:tcW w:w="616" w:type="dxa"/>
          </w:tcPr>
          <w:p w:rsidR="00363C91" w:rsidRDefault="00363C91">
            <w:pPr>
              <w:spacing w:before="60"/>
              <w:rPr>
                <w:rFonts w:ascii="Arial" w:hAnsi="Arial" w:cs="Arial"/>
                <w:sz w:val="16"/>
              </w:rPr>
            </w:pPr>
            <w:r>
              <w:rPr>
                <w:rFonts w:ascii="Arial" w:hAnsi="Arial" w:cs="Arial"/>
                <w:sz w:val="16"/>
              </w:rPr>
              <w:t>6</w:t>
            </w:r>
          </w:p>
        </w:tc>
        <w:tc>
          <w:tcPr>
            <w:tcW w:w="662" w:type="dxa"/>
          </w:tcPr>
          <w:p w:rsidR="00363C91" w:rsidRDefault="00363C91">
            <w:pPr>
              <w:spacing w:before="60"/>
              <w:rPr>
                <w:rFonts w:ascii="Arial" w:hAnsi="Arial" w:cs="Arial"/>
                <w:sz w:val="16"/>
              </w:rPr>
            </w:pPr>
            <w:r>
              <w:rPr>
                <w:rFonts w:ascii="Arial" w:hAnsi="Arial" w:cs="Arial"/>
                <w:sz w:val="16"/>
              </w:rPr>
              <w:t>6.0</w:t>
            </w:r>
          </w:p>
        </w:tc>
        <w:tc>
          <w:tcPr>
            <w:tcW w:w="6210" w:type="dxa"/>
          </w:tcPr>
          <w:p w:rsidR="00363C91" w:rsidRDefault="00363C91" w:rsidP="0021337B">
            <w:pPr>
              <w:spacing w:before="60"/>
              <w:rPr>
                <w:rFonts w:ascii="Arial" w:hAnsi="Arial" w:cs="Arial"/>
                <w:sz w:val="16"/>
              </w:rPr>
            </w:pPr>
            <w:r>
              <w:rPr>
                <w:rFonts w:ascii="Arial" w:hAnsi="Arial" w:cs="Arial"/>
                <w:sz w:val="16"/>
              </w:rPr>
              <w:t>MDD fixes per unit test review.</w:t>
            </w:r>
          </w:p>
        </w:tc>
        <w:tc>
          <w:tcPr>
            <w:tcW w:w="1080" w:type="dxa"/>
          </w:tcPr>
          <w:p w:rsidR="00363C91" w:rsidRDefault="00363C91" w:rsidP="00081773">
            <w:pPr>
              <w:spacing w:before="60"/>
              <w:rPr>
                <w:rFonts w:ascii="Arial" w:hAnsi="Arial" w:cs="Arial"/>
                <w:sz w:val="16"/>
              </w:rPr>
            </w:pPr>
            <w:r>
              <w:rPr>
                <w:rFonts w:ascii="Arial" w:hAnsi="Arial" w:cs="Arial"/>
                <w:sz w:val="16"/>
              </w:rPr>
              <w:t>10-Aug-12</w:t>
            </w:r>
          </w:p>
        </w:tc>
        <w:tc>
          <w:tcPr>
            <w:tcW w:w="1105" w:type="dxa"/>
          </w:tcPr>
          <w:p w:rsidR="00363C91" w:rsidRDefault="00363C91">
            <w:pPr>
              <w:spacing w:before="60"/>
              <w:rPr>
                <w:rFonts w:ascii="Arial" w:hAnsi="Arial" w:cs="Arial"/>
                <w:sz w:val="16"/>
              </w:rPr>
            </w:pPr>
            <w:r>
              <w:rPr>
                <w:rFonts w:ascii="Arial" w:hAnsi="Arial" w:cs="Arial"/>
                <w:sz w:val="16"/>
              </w:rPr>
              <w:t>BWL</w:t>
            </w:r>
          </w:p>
        </w:tc>
      </w:tr>
      <w:tr w:rsidR="00506248">
        <w:tc>
          <w:tcPr>
            <w:tcW w:w="616" w:type="dxa"/>
          </w:tcPr>
          <w:p w:rsidR="00506248" w:rsidRDefault="005D3439">
            <w:pPr>
              <w:spacing w:before="60"/>
              <w:rPr>
                <w:rFonts w:ascii="Arial" w:hAnsi="Arial" w:cs="Arial"/>
                <w:sz w:val="16"/>
              </w:rPr>
            </w:pPr>
            <w:r>
              <w:rPr>
                <w:rFonts w:ascii="Arial" w:hAnsi="Arial" w:cs="Arial"/>
                <w:sz w:val="16"/>
              </w:rPr>
              <w:t>7</w:t>
            </w:r>
          </w:p>
        </w:tc>
        <w:tc>
          <w:tcPr>
            <w:tcW w:w="662" w:type="dxa"/>
          </w:tcPr>
          <w:p w:rsidR="00506248" w:rsidRDefault="005D3439">
            <w:pPr>
              <w:spacing w:before="60"/>
              <w:rPr>
                <w:rFonts w:ascii="Arial" w:hAnsi="Arial" w:cs="Arial"/>
                <w:sz w:val="16"/>
              </w:rPr>
            </w:pPr>
            <w:r>
              <w:rPr>
                <w:rFonts w:ascii="Arial" w:hAnsi="Arial" w:cs="Arial"/>
                <w:sz w:val="16"/>
              </w:rPr>
              <w:t>7</w:t>
            </w:r>
            <w:r w:rsidR="00506248">
              <w:rPr>
                <w:rFonts w:ascii="Arial" w:hAnsi="Arial" w:cs="Arial"/>
                <w:sz w:val="16"/>
              </w:rPr>
              <w:t>.0</w:t>
            </w:r>
          </w:p>
        </w:tc>
        <w:tc>
          <w:tcPr>
            <w:tcW w:w="6210" w:type="dxa"/>
          </w:tcPr>
          <w:p w:rsidR="00506248" w:rsidRDefault="00506248" w:rsidP="0021337B">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tc>
        <w:tc>
          <w:tcPr>
            <w:tcW w:w="1080" w:type="dxa"/>
          </w:tcPr>
          <w:p w:rsidR="00506248" w:rsidRDefault="00506248" w:rsidP="00081773">
            <w:pPr>
              <w:spacing w:before="60"/>
              <w:rPr>
                <w:rFonts w:ascii="Arial" w:hAnsi="Arial" w:cs="Arial"/>
                <w:sz w:val="16"/>
              </w:rPr>
            </w:pPr>
            <w:r>
              <w:rPr>
                <w:rFonts w:ascii="Arial" w:hAnsi="Arial" w:cs="Arial"/>
                <w:sz w:val="16"/>
              </w:rPr>
              <w:t>24-Sep-12</w:t>
            </w:r>
          </w:p>
        </w:tc>
        <w:tc>
          <w:tcPr>
            <w:tcW w:w="1105" w:type="dxa"/>
          </w:tcPr>
          <w:p w:rsidR="00506248" w:rsidRDefault="00506248">
            <w:pPr>
              <w:spacing w:before="60"/>
              <w:rPr>
                <w:rFonts w:ascii="Arial" w:hAnsi="Arial" w:cs="Arial"/>
                <w:sz w:val="16"/>
              </w:rPr>
            </w:pPr>
            <w:proofErr w:type="spellStart"/>
            <w:r>
              <w:rPr>
                <w:rFonts w:ascii="Arial" w:hAnsi="Arial" w:cs="Arial"/>
                <w:sz w:val="16"/>
              </w:rPr>
              <w:t>Selva</w:t>
            </w:r>
            <w:proofErr w:type="spellEnd"/>
          </w:p>
        </w:tc>
      </w:tr>
      <w:tr w:rsidR="004A3B40">
        <w:tc>
          <w:tcPr>
            <w:tcW w:w="616" w:type="dxa"/>
          </w:tcPr>
          <w:p w:rsidR="004A3B40" w:rsidRDefault="005D3439">
            <w:pPr>
              <w:spacing w:before="60"/>
              <w:rPr>
                <w:rFonts w:ascii="Arial" w:hAnsi="Arial" w:cs="Arial"/>
                <w:sz w:val="16"/>
              </w:rPr>
            </w:pPr>
            <w:r>
              <w:rPr>
                <w:rFonts w:ascii="Arial" w:hAnsi="Arial" w:cs="Arial"/>
                <w:sz w:val="16"/>
              </w:rPr>
              <w:t>8</w:t>
            </w:r>
          </w:p>
        </w:tc>
        <w:tc>
          <w:tcPr>
            <w:tcW w:w="662" w:type="dxa"/>
          </w:tcPr>
          <w:p w:rsidR="004A3B40" w:rsidRDefault="005D3439">
            <w:pPr>
              <w:spacing w:before="60"/>
              <w:rPr>
                <w:rFonts w:ascii="Arial" w:hAnsi="Arial" w:cs="Arial"/>
                <w:sz w:val="16"/>
              </w:rPr>
            </w:pPr>
            <w:r>
              <w:rPr>
                <w:rFonts w:ascii="Arial" w:hAnsi="Arial" w:cs="Arial"/>
                <w:sz w:val="16"/>
              </w:rPr>
              <w:t>8.0</w:t>
            </w:r>
          </w:p>
        </w:tc>
        <w:tc>
          <w:tcPr>
            <w:tcW w:w="6210" w:type="dxa"/>
          </w:tcPr>
          <w:p w:rsidR="004A3B40" w:rsidRDefault="005D3439" w:rsidP="004A3B40">
            <w:pPr>
              <w:spacing w:before="60"/>
              <w:rPr>
                <w:rFonts w:ascii="Arial" w:hAnsi="Arial" w:cs="Arial"/>
                <w:sz w:val="16"/>
              </w:rPr>
            </w:pPr>
            <w:r>
              <w:rPr>
                <w:rFonts w:ascii="Arial" w:hAnsi="Arial" w:cs="Arial"/>
                <w:sz w:val="16"/>
              </w:rPr>
              <w:t>Replaced multiplier interpolation with step function.</w:t>
            </w:r>
          </w:p>
        </w:tc>
        <w:tc>
          <w:tcPr>
            <w:tcW w:w="1080" w:type="dxa"/>
          </w:tcPr>
          <w:p w:rsidR="004A3B40" w:rsidRDefault="005D3439" w:rsidP="00081773">
            <w:pPr>
              <w:spacing w:before="60"/>
              <w:rPr>
                <w:rFonts w:ascii="Arial" w:hAnsi="Arial" w:cs="Arial"/>
                <w:sz w:val="16"/>
              </w:rPr>
            </w:pPr>
            <w:r>
              <w:rPr>
                <w:rFonts w:ascii="Arial" w:hAnsi="Arial" w:cs="Arial"/>
                <w:sz w:val="16"/>
              </w:rPr>
              <w:t>16-Oct-12</w:t>
            </w:r>
          </w:p>
        </w:tc>
        <w:tc>
          <w:tcPr>
            <w:tcW w:w="1105" w:type="dxa"/>
          </w:tcPr>
          <w:p w:rsidR="004A3B40" w:rsidRDefault="005D3439">
            <w:pPr>
              <w:spacing w:before="60"/>
              <w:rPr>
                <w:rFonts w:ascii="Arial" w:hAnsi="Arial" w:cs="Arial"/>
                <w:sz w:val="16"/>
              </w:rPr>
            </w:pPr>
            <w:r>
              <w:rPr>
                <w:rFonts w:ascii="Arial" w:hAnsi="Arial" w:cs="Arial"/>
                <w:sz w:val="16"/>
              </w:rPr>
              <w:t>BWL</w:t>
            </w:r>
          </w:p>
        </w:tc>
      </w:tr>
      <w:tr w:rsidR="005A3F4B">
        <w:tc>
          <w:tcPr>
            <w:tcW w:w="616" w:type="dxa"/>
          </w:tcPr>
          <w:p w:rsidR="005A3F4B" w:rsidRDefault="005A3F4B">
            <w:pPr>
              <w:spacing w:before="60"/>
              <w:rPr>
                <w:rFonts w:ascii="Arial" w:hAnsi="Arial" w:cs="Arial"/>
                <w:sz w:val="16"/>
              </w:rPr>
            </w:pPr>
            <w:r>
              <w:rPr>
                <w:rFonts w:ascii="Arial" w:hAnsi="Arial" w:cs="Arial"/>
                <w:sz w:val="16"/>
              </w:rPr>
              <w:t>9</w:t>
            </w:r>
          </w:p>
        </w:tc>
        <w:tc>
          <w:tcPr>
            <w:tcW w:w="662" w:type="dxa"/>
          </w:tcPr>
          <w:p w:rsidR="005A3F4B" w:rsidRDefault="005A3F4B">
            <w:pPr>
              <w:spacing w:before="60"/>
              <w:rPr>
                <w:rFonts w:ascii="Arial" w:hAnsi="Arial" w:cs="Arial"/>
                <w:sz w:val="16"/>
              </w:rPr>
            </w:pPr>
            <w:r>
              <w:rPr>
                <w:rFonts w:ascii="Arial" w:hAnsi="Arial" w:cs="Arial"/>
                <w:sz w:val="16"/>
              </w:rPr>
              <w:t>9.0</w:t>
            </w:r>
          </w:p>
        </w:tc>
        <w:tc>
          <w:tcPr>
            <w:tcW w:w="6210" w:type="dxa"/>
          </w:tcPr>
          <w:p w:rsidR="005A3F4B" w:rsidRDefault="005A3F4B" w:rsidP="004A3B40">
            <w:pPr>
              <w:spacing w:before="60"/>
              <w:rPr>
                <w:rFonts w:ascii="Arial" w:hAnsi="Arial" w:cs="Arial"/>
                <w:sz w:val="16"/>
              </w:rPr>
            </w:pPr>
            <w:r>
              <w:rPr>
                <w:rFonts w:ascii="Arial" w:hAnsi="Arial" w:cs="Arial"/>
                <w:sz w:val="16"/>
              </w:rPr>
              <w:t>Updated to SF-09 v006</w:t>
            </w:r>
          </w:p>
        </w:tc>
        <w:tc>
          <w:tcPr>
            <w:tcW w:w="1080" w:type="dxa"/>
          </w:tcPr>
          <w:p w:rsidR="005A3F4B" w:rsidRDefault="005A3F4B" w:rsidP="00081773">
            <w:pPr>
              <w:spacing w:before="60"/>
              <w:rPr>
                <w:rFonts w:ascii="Arial" w:hAnsi="Arial" w:cs="Arial"/>
                <w:sz w:val="16"/>
              </w:rPr>
            </w:pPr>
            <w:r>
              <w:rPr>
                <w:rFonts w:ascii="Arial" w:hAnsi="Arial" w:cs="Arial"/>
                <w:sz w:val="16"/>
              </w:rPr>
              <w:t>29-Jan-13</w:t>
            </w:r>
          </w:p>
        </w:tc>
        <w:tc>
          <w:tcPr>
            <w:tcW w:w="1105" w:type="dxa"/>
          </w:tcPr>
          <w:p w:rsidR="005A3F4B" w:rsidRDefault="005A3F4B">
            <w:pPr>
              <w:spacing w:before="60"/>
              <w:rPr>
                <w:rFonts w:ascii="Arial" w:hAnsi="Arial" w:cs="Arial"/>
                <w:sz w:val="16"/>
              </w:rPr>
            </w:pPr>
            <w:proofErr w:type="spellStart"/>
            <w:r>
              <w:rPr>
                <w:rFonts w:ascii="Arial" w:hAnsi="Arial" w:cs="Arial"/>
                <w:sz w:val="16"/>
              </w:rPr>
              <w:t>Selva</w:t>
            </w:r>
            <w:proofErr w:type="spellEnd"/>
          </w:p>
        </w:tc>
      </w:tr>
      <w:tr w:rsidR="00C54F88">
        <w:tc>
          <w:tcPr>
            <w:tcW w:w="616" w:type="dxa"/>
          </w:tcPr>
          <w:p w:rsidR="00C54F88" w:rsidRDefault="00C54F88">
            <w:pPr>
              <w:spacing w:before="60"/>
              <w:rPr>
                <w:rFonts w:ascii="Arial" w:hAnsi="Arial" w:cs="Arial"/>
                <w:sz w:val="16"/>
              </w:rPr>
            </w:pPr>
            <w:r>
              <w:rPr>
                <w:rFonts w:ascii="Arial" w:hAnsi="Arial" w:cs="Arial"/>
                <w:sz w:val="16"/>
              </w:rPr>
              <w:t>10</w:t>
            </w:r>
          </w:p>
        </w:tc>
        <w:tc>
          <w:tcPr>
            <w:tcW w:w="662" w:type="dxa"/>
          </w:tcPr>
          <w:p w:rsidR="00C54F88" w:rsidRDefault="00C54F88">
            <w:pPr>
              <w:spacing w:before="60"/>
              <w:rPr>
                <w:rFonts w:ascii="Arial" w:hAnsi="Arial" w:cs="Arial"/>
                <w:sz w:val="16"/>
              </w:rPr>
            </w:pPr>
            <w:r>
              <w:rPr>
                <w:rFonts w:ascii="Arial" w:hAnsi="Arial" w:cs="Arial"/>
                <w:sz w:val="16"/>
              </w:rPr>
              <w:t>10</w:t>
            </w:r>
          </w:p>
        </w:tc>
        <w:tc>
          <w:tcPr>
            <w:tcW w:w="6210" w:type="dxa"/>
          </w:tcPr>
          <w:p w:rsidR="00C54F88" w:rsidRDefault="00C54F88" w:rsidP="004A3B40">
            <w:pPr>
              <w:spacing w:before="60"/>
              <w:rPr>
                <w:rFonts w:ascii="Arial" w:hAnsi="Arial" w:cs="Arial"/>
                <w:sz w:val="16"/>
              </w:rPr>
            </w:pPr>
            <w:r>
              <w:rPr>
                <w:rFonts w:ascii="Arial" w:hAnsi="Arial" w:cs="Arial"/>
                <w:sz w:val="16"/>
              </w:rPr>
              <w:t xml:space="preserve">Corrected </w:t>
            </w:r>
            <w:proofErr w:type="spellStart"/>
            <w:r>
              <w:rPr>
                <w:rFonts w:ascii="Arial" w:hAnsi="Arial" w:cs="Arial"/>
                <w:sz w:val="16"/>
              </w:rPr>
              <w:t>Diag_Status</w:t>
            </w:r>
            <w:proofErr w:type="spellEnd"/>
            <w:r>
              <w:rPr>
                <w:rFonts w:ascii="Arial" w:hAnsi="Arial" w:cs="Arial"/>
                <w:sz w:val="16"/>
              </w:rPr>
              <w:t xml:space="preserve"> reading function</w:t>
            </w:r>
          </w:p>
        </w:tc>
        <w:tc>
          <w:tcPr>
            <w:tcW w:w="1080" w:type="dxa"/>
          </w:tcPr>
          <w:p w:rsidR="00C54F88" w:rsidRDefault="00C54F88" w:rsidP="00081773">
            <w:pPr>
              <w:spacing w:before="60"/>
              <w:rPr>
                <w:rFonts w:ascii="Arial" w:hAnsi="Arial" w:cs="Arial"/>
                <w:sz w:val="16"/>
              </w:rPr>
            </w:pPr>
            <w:r>
              <w:rPr>
                <w:rFonts w:ascii="Arial" w:hAnsi="Arial" w:cs="Arial"/>
                <w:sz w:val="16"/>
              </w:rPr>
              <w:t>31-Jan-13</w:t>
            </w:r>
          </w:p>
        </w:tc>
        <w:tc>
          <w:tcPr>
            <w:tcW w:w="1105" w:type="dxa"/>
          </w:tcPr>
          <w:p w:rsidR="00C54F88" w:rsidRDefault="00C54F88">
            <w:pPr>
              <w:spacing w:before="60"/>
              <w:rPr>
                <w:rFonts w:ascii="Arial" w:hAnsi="Arial" w:cs="Arial"/>
                <w:sz w:val="16"/>
              </w:rPr>
            </w:pPr>
            <w:proofErr w:type="spellStart"/>
            <w:r>
              <w:rPr>
                <w:rFonts w:ascii="Arial" w:hAnsi="Arial" w:cs="Arial"/>
                <w:sz w:val="16"/>
              </w:rPr>
              <w:t>Selva</w:t>
            </w:r>
            <w:proofErr w:type="spellEnd"/>
          </w:p>
        </w:tc>
      </w:tr>
      <w:tr w:rsidR="009D7490">
        <w:tc>
          <w:tcPr>
            <w:tcW w:w="616" w:type="dxa"/>
          </w:tcPr>
          <w:p w:rsidR="009D7490" w:rsidRDefault="009D7490">
            <w:pPr>
              <w:spacing w:before="60"/>
              <w:rPr>
                <w:rFonts w:ascii="Arial" w:hAnsi="Arial" w:cs="Arial"/>
                <w:sz w:val="16"/>
              </w:rPr>
            </w:pPr>
            <w:r>
              <w:rPr>
                <w:rFonts w:ascii="Arial" w:hAnsi="Arial" w:cs="Arial"/>
                <w:sz w:val="16"/>
              </w:rPr>
              <w:t>11</w:t>
            </w:r>
          </w:p>
        </w:tc>
        <w:tc>
          <w:tcPr>
            <w:tcW w:w="662" w:type="dxa"/>
          </w:tcPr>
          <w:p w:rsidR="009D7490" w:rsidRDefault="009D7490">
            <w:pPr>
              <w:spacing w:before="60"/>
              <w:rPr>
                <w:rFonts w:ascii="Arial" w:hAnsi="Arial" w:cs="Arial"/>
                <w:sz w:val="16"/>
              </w:rPr>
            </w:pPr>
            <w:r>
              <w:rPr>
                <w:rFonts w:ascii="Arial" w:hAnsi="Arial" w:cs="Arial"/>
                <w:sz w:val="16"/>
              </w:rPr>
              <w:t>11</w:t>
            </w:r>
          </w:p>
        </w:tc>
        <w:tc>
          <w:tcPr>
            <w:tcW w:w="6210" w:type="dxa"/>
          </w:tcPr>
          <w:p w:rsidR="009D7490" w:rsidRDefault="009D7490" w:rsidP="004A3B40">
            <w:pPr>
              <w:spacing w:before="60"/>
              <w:rPr>
                <w:rFonts w:ascii="Arial" w:hAnsi="Arial" w:cs="Arial"/>
                <w:sz w:val="16"/>
              </w:rPr>
            </w:pPr>
            <w:r>
              <w:rPr>
                <w:rFonts w:ascii="Arial" w:hAnsi="Arial" w:cs="Arial"/>
                <w:sz w:val="16"/>
              </w:rPr>
              <w:t>Updated to SF-09 v007</w:t>
            </w:r>
          </w:p>
        </w:tc>
        <w:tc>
          <w:tcPr>
            <w:tcW w:w="1080" w:type="dxa"/>
          </w:tcPr>
          <w:p w:rsidR="009D7490" w:rsidRDefault="009D7490" w:rsidP="00081773">
            <w:pPr>
              <w:spacing w:before="60"/>
              <w:rPr>
                <w:rFonts w:ascii="Arial" w:hAnsi="Arial" w:cs="Arial"/>
                <w:sz w:val="16"/>
              </w:rPr>
            </w:pPr>
            <w:r>
              <w:rPr>
                <w:rFonts w:ascii="Arial" w:hAnsi="Arial" w:cs="Arial"/>
                <w:sz w:val="16"/>
              </w:rPr>
              <w:t>20-Feb-13</w:t>
            </w:r>
          </w:p>
        </w:tc>
        <w:tc>
          <w:tcPr>
            <w:tcW w:w="1105" w:type="dxa"/>
          </w:tcPr>
          <w:p w:rsidR="009D7490" w:rsidRDefault="009D7490">
            <w:pPr>
              <w:spacing w:before="60"/>
              <w:rPr>
                <w:rFonts w:ascii="Arial" w:hAnsi="Arial" w:cs="Arial"/>
                <w:sz w:val="16"/>
              </w:rPr>
            </w:pPr>
            <w:r>
              <w:rPr>
                <w:rFonts w:ascii="Arial" w:hAnsi="Arial" w:cs="Arial"/>
                <w:sz w:val="16"/>
              </w:rPr>
              <w:t>SP</w:t>
            </w:r>
          </w:p>
        </w:tc>
      </w:tr>
      <w:tr w:rsidR="00CE4A4A">
        <w:tc>
          <w:tcPr>
            <w:tcW w:w="616" w:type="dxa"/>
          </w:tcPr>
          <w:p w:rsidR="00CE4A4A" w:rsidRDefault="00CE4A4A">
            <w:pPr>
              <w:spacing w:before="60"/>
              <w:rPr>
                <w:rFonts w:ascii="Arial" w:hAnsi="Arial" w:cs="Arial"/>
                <w:sz w:val="16"/>
              </w:rPr>
            </w:pPr>
            <w:r>
              <w:rPr>
                <w:rFonts w:ascii="Arial" w:hAnsi="Arial" w:cs="Arial"/>
                <w:sz w:val="16"/>
              </w:rPr>
              <w:t>12</w:t>
            </w:r>
          </w:p>
        </w:tc>
        <w:tc>
          <w:tcPr>
            <w:tcW w:w="662" w:type="dxa"/>
          </w:tcPr>
          <w:p w:rsidR="00CE4A4A" w:rsidRDefault="00CE4A4A">
            <w:pPr>
              <w:spacing w:before="60"/>
              <w:rPr>
                <w:rFonts w:ascii="Arial" w:hAnsi="Arial" w:cs="Arial"/>
                <w:sz w:val="16"/>
              </w:rPr>
            </w:pPr>
            <w:r>
              <w:rPr>
                <w:rFonts w:ascii="Arial" w:hAnsi="Arial" w:cs="Arial"/>
                <w:sz w:val="16"/>
              </w:rPr>
              <w:t>12</w:t>
            </w:r>
          </w:p>
        </w:tc>
        <w:tc>
          <w:tcPr>
            <w:tcW w:w="6210" w:type="dxa"/>
          </w:tcPr>
          <w:p w:rsidR="00CE4A4A" w:rsidRDefault="00CE4A4A" w:rsidP="004A3B40">
            <w:pPr>
              <w:spacing w:before="60"/>
              <w:rPr>
                <w:rFonts w:ascii="Arial" w:hAnsi="Arial" w:cs="Arial"/>
                <w:sz w:val="16"/>
              </w:rPr>
            </w:pPr>
            <w:r>
              <w:rPr>
                <w:rFonts w:ascii="Arial" w:hAnsi="Arial" w:cs="Arial"/>
                <w:sz w:val="16"/>
              </w:rPr>
              <w:t xml:space="preserve">Fix </w:t>
            </w:r>
            <w:proofErr w:type="spellStart"/>
            <w:r>
              <w:rPr>
                <w:rFonts w:ascii="Arial" w:hAnsi="Arial" w:cs="Arial"/>
                <w:sz w:val="16"/>
              </w:rPr>
              <w:t>Anomoly</w:t>
            </w:r>
            <w:proofErr w:type="spellEnd"/>
            <w:r>
              <w:rPr>
                <w:rFonts w:ascii="Arial" w:hAnsi="Arial" w:cs="Arial"/>
                <w:sz w:val="16"/>
              </w:rPr>
              <w:t xml:space="preserve"> 4517 </w:t>
            </w:r>
          </w:p>
        </w:tc>
        <w:tc>
          <w:tcPr>
            <w:tcW w:w="1080" w:type="dxa"/>
          </w:tcPr>
          <w:p w:rsidR="00CE4A4A" w:rsidRDefault="00CE4A4A" w:rsidP="00081773">
            <w:pPr>
              <w:spacing w:before="60"/>
              <w:rPr>
                <w:rFonts w:ascii="Arial" w:hAnsi="Arial" w:cs="Arial"/>
                <w:sz w:val="16"/>
              </w:rPr>
            </w:pPr>
            <w:r>
              <w:rPr>
                <w:rFonts w:ascii="Arial" w:hAnsi="Arial" w:cs="Arial"/>
                <w:sz w:val="16"/>
              </w:rPr>
              <w:t>28-Feb-13</w:t>
            </w:r>
          </w:p>
        </w:tc>
        <w:tc>
          <w:tcPr>
            <w:tcW w:w="1105" w:type="dxa"/>
          </w:tcPr>
          <w:p w:rsidR="00CE4A4A" w:rsidRDefault="00CE4A4A">
            <w:pPr>
              <w:spacing w:before="60"/>
              <w:rPr>
                <w:rFonts w:ascii="Arial" w:hAnsi="Arial" w:cs="Arial"/>
                <w:sz w:val="16"/>
              </w:rPr>
            </w:pPr>
            <w:proofErr w:type="spellStart"/>
            <w:r>
              <w:rPr>
                <w:rFonts w:ascii="Arial" w:hAnsi="Arial" w:cs="Arial"/>
                <w:sz w:val="16"/>
              </w:rPr>
              <w:t>Selva</w:t>
            </w:r>
            <w:proofErr w:type="spellEnd"/>
          </w:p>
        </w:tc>
      </w:tr>
      <w:tr w:rsidR="000E18B3">
        <w:tc>
          <w:tcPr>
            <w:tcW w:w="616" w:type="dxa"/>
          </w:tcPr>
          <w:p w:rsidR="000E18B3" w:rsidRDefault="000E18B3">
            <w:pPr>
              <w:spacing w:before="60"/>
              <w:rPr>
                <w:rFonts w:ascii="Arial" w:hAnsi="Arial" w:cs="Arial"/>
                <w:sz w:val="16"/>
              </w:rPr>
            </w:pPr>
            <w:r>
              <w:rPr>
                <w:rFonts w:ascii="Arial" w:hAnsi="Arial" w:cs="Arial"/>
                <w:sz w:val="16"/>
              </w:rPr>
              <w:t>13</w:t>
            </w:r>
          </w:p>
        </w:tc>
        <w:tc>
          <w:tcPr>
            <w:tcW w:w="662" w:type="dxa"/>
          </w:tcPr>
          <w:p w:rsidR="000E18B3" w:rsidRDefault="000E18B3">
            <w:pPr>
              <w:spacing w:before="60"/>
              <w:rPr>
                <w:rFonts w:ascii="Arial" w:hAnsi="Arial" w:cs="Arial"/>
                <w:sz w:val="16"/>
              </w:rPr>
            </w:pPr>
            <w:r>
              <w:rPr>
                <w:rFonts w:ascii="Arial" w:hAnsi="Arial" w:cs="Arial"/>
                <w:sz w:val="16"/>
              </w:rPr>
              <w:t>13</w:t>
            </w:r>
            <w:r w:rsidR="0015462A">
              <w:rPr>
                <w:rFonts w:ascii="Arial" w:hAnsi="Arial" w:cs="Arial"/>
                <w:sz w:val="16"/>
              </w:rPr>
              <w:t>,14</w:t>
            </w:r>
          </w:p>
        </w:tc>
        <w:tc>
          <w:tcPr>
            <w:tcW w:w="6210" w:type="dxa"/>
          </w:tcPr>
          <w:p w:rsidR="000E18B3" w:rsidRDefault="000E18B3" w:rsidP="004A3B40">
            <w:pPr>
              <w:spacing w:before="60"/>
              <w:rPr>
                <w:rFonts w:ascii="Arial" w:hAnsi="Arial" w:cs="Arial"/>
                <w:sz w:val="16"/>
              </w:rPr>
            </w:pPr>
            <w:r>
              <w:rPr>
                <w:rFonts w:ascii="Arial" w:hAnsi="Arial" w:cs="Arial"/>
                <w:sz w:val="16"/>
              </w:rPr>
              <w:t>Updated to SF-09 v008`</w:t>
            </w:r>
          </w:p>
          <w:p w:rsidR="0015462A" w:rsidRDefault="004E5493" w:rsidP="004A3B40">
            <w:pPr>
              <w:spacing w:before="60"/>
              <w:rPr>
                <w:rFonts w:ascii="Arial" w:hAnsi="Arial" w:cs="Arial"/>
                <w:sz w:val="16"/>
              </w:rPr>
            </w:pPr>
            <w:proofErr w:type="spellStart"/>
            <w:r>
              <w:rPr>
                <w:rFonts w:ascii="Arial" w:hAnsi="Arial" w:cs="Arial"/>
                <w:sz w:val="16"/>
              </w:rPr>
              <w:t>Tessy</w:t>
            </w:r>
            <w:proofErr w:type="spellEnd"/>
            <w:r>
              <w:rPr>
                <w:rFonts w:ascii="Arial" w:hAnsi="Arial" w:cs="Arial"/>
                <w:sz w:val="16"/>
              </w:rPr>
              <w:t xml:space="preserve"> Unit test </w:t>
            </w:r>
            <w:r w:rsidR="0015462A">
              <w:rPr>
                <w:rFonts w:ascii="Arial" w:hAnsi="Arial" w:cs="Arial"/>
                <w:sz w:val="16"/>
              </w:rPr>
              <w:t xml:space="preserve"> fixes</w:t>
            </w:r>
          </w:p>
        </w:tc>
        <w:tc>
          <w:tcPr>
            <w:tcW w:w="1080" w:type="dxa"/>
          </w:tcPr>
          <w:p w:rsidR="000E18B3" w:rsidRDefault="000E18B3" w:rsidP="000E18B3">
            <w:pPr>
              <w:spacing w:before="60"/>
              <w:rPr>
                <w:rFonts w:ascii="Arial" w:hAnsi="Arial" w:cs="Arial"/>
                <w:sz w:val="16"/>
              </w:rPr>
            </w:pPr>
            <w:r>
              <w:rPr>
                <w:rFonts w:ascii="Arial" w:hAnsi="Arial" w:cs="Arial"/>
                <w:sz w:val="16"/>
              </w:rPr>
              <w:t>09-Apr-13</w:t>
            </w:r>
          </w:p>
        </w:tc>
        <w:tc>
          <w:tcPr>
            <w:tcW w:w="1105" w:type="dxa"/>
          </w:tcPr>
          <w:p w:rsidR="000E18B3" w:rsidRDefault="000E18B3">
            <w:pPr>
              <w:spacing w:before="60"/>
              <w:rPr>
                <w:rFonts w:ascii="Arial" w:hAnsi="Arial" w:cs="Arial"/>
                <w:sz w:val="16"/>
              </w:rPr>
            </w:pPr>
            <w:proofErr w:type="spellStart"/>
            <w:r>
              <w:rPr>
                <w:rFonts w:ascii="Arial" w:hAnsi="Arial" w:cs="Arial"/>
                <w:sz w:val="16"/>
              </w:rPr>
              <w:t>Selva</w:t>
            </w:r>
            <w:proofErr w:type="spellEnd"/>
          </w:p>
        </w:tc>
      </w:tr>
      <w:tr w:rsidR="00A025E3">
        <w:tc>
          <w:tcPr>
            <w:tcW w:w="616" w:type="dxa"/>
          </w:tcPr>
          <w:p w:rsidR="00A025E3" w:rsidRDefault="00A025E3">
            <w:pPr>
              <w:spacing w:before="60"/>
              <w:rPr>
                <w:rFonts w:ascii="Arial" w:hAnsi="Arial" w:cs="Arial"/>
                <w:sz w:val="16"/>
              </w:rPr>
            </w:pPr>
            <w:r>
              <w:rPr>
                <w:rFonts w:ascii="Arial" w:hAnsi="Arial" w:cs="Arial"/>
                <w:sz w:val="16"/>
              </w:rPr>
              <w:t>14</w:t>
            </w:r>
          </w:p>
        </w:tc>
        <w:tc>
          <w:tcPr>
            <w:tcW w:w="662" w:type="dxa"/>
          </w:tcPr>
          <w:p w:rsidR="00A025E3" w:rsidRDefault="00A025E3">
            <w:pPr>
              <w:spacing w:before="60"/>
              <w:rPr>
                <w:rFonts w:ascii="Arial" w:hAnsi="Arial" w:cs="Arial"/>
                <w:sz w:val="16"/>
              </w:rPr>
            </w:pPr>
            <w:r>
              <w:rPr>
                <w:rFonts w:ascii="Arial" w:hAnsi="Arial" w:cs="Arial"/>
                <w:sz w:val="16"/>
              </w:rPr>
              <w:t>15</w:t>
            </w:r>
          </w:p>
        </w:tc>
        <w:tc>
          <w:tcPr>
            <w:tcW w:w="6210" w:type="dxa"/>
          </w:tcPr>
          <w:p w:rsidR="00A025E3" w:rsidRDefault="00A025E3" w:rsidP="004A3B40">
            <w:pPr>
              <w:spacing w:before="60"/>
              <w:rPr>
                <w:rFonts w:ascii="Arial" w:hAnsi="Arial" w:cs="Arial"/>
                <w:sz w:val="16"/>
              </w:rPr>
            </w:pPr>
            <w:r>
              <w:rPr>
                <w:rFonts w:ascii="Arial" w:hAnsi="Arial" w:cs="Arial"/>
                <w:sz w:val="16"/>
              </w:rPr>
              <w:t>Updated to SF-09 v010</w:t>
            </w:r>
            <w:r w:rsidR="00DE7523">
              <w:rPr>
                <w:rFonts w:ascii="Arial" w:hAnsi="Arial" w:cs="Arial"/>
                <w:sz w:val="16"/>
              </w:rPr>
              <w:t xml:space="preserve"> – new logic for calculating </w:t>
            </w:r>
            <w:proofErr w:type="spellStart"/>
            <w:r w:rsidR="00DE7523">
              <w:rPr>
                <w:rFonts w:ascii="Arial" w:hAnsi="Arial" w:cs="Arial"/>
                <w:sz w:val="16"/>
              </w:rPr>
              <w:t>AbsTempLimit</w:t>
            </w:r>
            <w:proofErr w:type="spellEnd"/>
            <w:r>
              <w:rPr>
                <w:rFonts w:ascii="Arial" w:hAnsi="Arial" w:cs="Arial"/>
                <w:sz w:val="16"/>
              </w:rPr>
              <w:t>; also updated module and display variable names per naming conventions.</w:t>
            </w:r>
          </w:p>
        </w:tc>
        <w:tc>
          <w:tcPr>
            <w:tcW w:w="1080" w:type="dxa"/>
          </w:tcPr>
          <w:p w:rsidR="00A025E3" w:rsidRDefault="00A025E3" w:rsidP="000E18B3">
            <w:pPr>
              <w:spacing w:before="60"/>
              <w:rPr>
                <w:rFonts w:ascii="Arial" w:hAnsi="Arial" w:cs="Arial"/>
                <w:sz w:val="16"/>
              </w:rPr>
            </w:pPr>
            <w:r>
              <w:rPr>
                <w:rFonts w:ascii="Arial" w:hAnsi="Arial" w:cs="Arial"/>
                <w:sz w:val="16"/>
              </w:rPr>
              <w:t>05-Sep-13</w:t>
            </w:r>
          </w:p>
        </w:tc>
        <w:tc>
          <w:tcPr>
            <w:tcW w:w="1105" w:type="dxa"/>
          </w:tcPr>
          <w:p w:rsidR="00A025E3" w:rsidRDefault="00A025E3">
            <w:pPr>
              <w:spacing w:before="60"/>
              <w:rPr>
                <w:rFonts w:ascii="Arial" w:hAnsi="Arial" w:cs="Arial"/>
                <w:sz w:val="16"/>
              </w:rPr>
            </w:pPr>
            <w:r>
              <w:rPr>
                <w:rFonts w:ascii="Arial" w:hAnsi="Arial" w:cs="Arial"/>
                <w:sz w:val="16"/>
              </w:rPr>
              <w:t>KMC</w:t>
            </w:r>
          </w:p>
        </w:tc>
      </w:tr>
      <w:tr w:rsidR="00D01E4A">
        <w:tc>
          <w:tcPr>
            <w:tcW w:w="616" w:type="dxa"/>
          </w:tcPr>
          <w:p w:rsidR="00D01E4A" w:rsidRDefault="00D01E4A">
            <w:pPr>
              <w:spacing w:before="60"/>
              <w:rPr>
                <w:rFonts w:ascii="Arial" w:hAnsi="Arial" w:cs="Arial"/>
                <w:sz w:val="16"/>
              </w:rPr>
            </w:pPr>
            <w:r>
              <w:rPr>
                <w:rFonts w:ascii="Arial" w:hAnsi="Arial" w:cs="Arial"/>
                <w:sz w:val="16"/>
              </w:rPr>
              <w:t>15</w:t>
            </w:r>
          </w:p>
        </w:tc>
        <w:tc>
          <w:tcPr>
            <w:tcW w:w="662" w:type="dxa"/>
          </w:tcPr>
          <w:p w:rsidR="00D01E4A" w:rsidRDefault="00D01E4A">
            <w:pPr>
              <w:spacing w:before="60"/>
              <w:rPr>
                <w:rFonts w:ascii="Arial" w:hAnsi="Arial" w:cs="Arial"/>
                <w:sz w:val="16"/>
              </w:rPr>
            </w:pPr>
            <w:r>
              <w:rPr>
                <w:rFonts w:ascii="Arial" w:hAnsi="Arial" w:cs="Arial"/>
                <w:sz w:val="16"/>
              </w:rPr>
              <w:t>16</w:t>
            </w:r>
          </w:p>
        </w:tc>
        <w:tc>
          <w:tcPr>
            <w:tcW w:w="6210" w:type="dxa"/>
          </w:tcPr>
          <w:p w:rsidR="00D01E4A" w:rsidRDefault="00D01E4A" w:rsidP="004A3B40">
            <w:pPr>
              <w:spacing w:before="60"/>
              <w:rPr>
                <w:rFonts w:ascii="Arial" w:hAnsi="Arial" w:cs="Arial"/>
                <w:sz w:val="16"/>
              </w:rPr>
            </w:pPr>
            <w:r>
              <w:rPr>
                <w:rFonts w:ascii="Arial" w:hAnsi="Arial" w:cs="Arial"/>
                <w:sz w:val="16"/>
              </w:rPr>
              <w:t xml:space="preserve">Updated to SF-09 v11 -- new logic for </w:t>
            </w:r>
            <w:proofErr w:type="spellStart"/>
            <w:r>
              <w:rPr>
                <w:rFonts w:ascii="Arial" w:hAnsi="Arial" w:cs="Arial"/>
                <w:sz w:val="16"/>
              </w:rPr>
              <w:t>reinit</w:t>
            </w:r>
            <w:proofErr w:type="spellEnd"/>
            <w:r>
              <w:rPr>
                <w:rFonts w:ascii="Arial" w:hAnsi="Arial" w:cs="Arial"/>
                <w:sz w:val="16"/>
              </w:rPr>
              <w:t xml:space="preserve"> of the filter state variables based on ignition off time. </w:t>
            </w:r>
          </w:p>
        </w:tc>
        <w:tc>
          <w:tcPr>
            <w:tcW w:w="1080" w:type="dxa"/>
          </w:tcPr>
          <w:p w:rsidR="00D01E4A" w:rsidRDefault="00D01E4A" w:rsidP="000E18B3">
            <w:pPr>
              <w:spacing w:before="60"/>
              <w:rPr>
                <w:rFonts w:ascii="Arial" w:hAnsi="Arial" w:cs="Arial"/>
                <w:sz w:val="16"/>
              </w:rPr>
            </w:pPr>
            <w:r>
              <w:rPr>
                <w:rFonts w:ascii="Arial" w:hAnsi="Arial" w:cs="Arial"/>
                <w:sz w:val="16"/>
              </w:rPr>
              <w:t>17-Sep-13</w:t>
            </w:r>
          </w:p>
        </w:tc>
        <w:tc>
          <w:tcPr>
            <w:tcW w:w="1105" w:type="dxa"/>
          </w:tcPr>
          <w:p w:rsidR="00D01E4A" w:rsidRDefault="00D01E4A">
            <w:pPr>
              <w:spacing w:before="60"/>
              <w:rPr>
                <w:rFonts w:ascii="Arial" w:hAnsi="Arial" w:cs="Arial"/>
                <w:sz w:val="16"/>
              </w:rPr>
            </w:pPr>
            <w:r>
              <w:rPr>
                <w:rFonts w:ascii="Arial" w:hAnsi="Arial" w:cs="Arial"/>
                <w:sz w:val="16"/>
              </w:rPr>
              <w:t>KJS</w:t>
            </w:r>
          </w:p>
        </w:tc>
      </w:tr>
      <w:tr w:rsidR="009F204A">
        <w:trPr>
          <w:ins w:id="48" w:author="Creager, Kathleen" w:date="2013-09-25T12:28:00Z"/>
        </w:trPr>
        <w:tc>
          <w:tcPr>
            <w:tcW w:w="616" w:type="dxa"/>
          </w:tcPr>
          <w:p w:rsidR="009F204A" w:rsidRDefault="009F204A">
            <w:pPr>
              <w:spacing w:before="60"/>
              <w:rPr>
                <w:ins w:id="49" w:author="Creager, Kathleen" w:date="2013-09-25T12:28:00Z"/>
                <w:rFonts w:ascii="Arial" w:hAnsi="Arial" w:cs="Arial"/>
                <w:sz w:val="16"/>
              </w:rPr>
            </w:pPr>
            <w:ins w:id="50" w:author="Creager, Kathleen" w:date="2013-09-25T12:28:00Z">
              <w:r>
                <w:rPr>
                  <w:rFonts w:ascii="Arial" w:hAnsi="Arial" w:cs="Arial"/>
                  <w:sz w:val="16"/>
                </w:rPr>
                <w:t>16</w:t>
              </w:r>
            </w:ins>
          </w:p>
        </w:tc>
        <w:tc>
          <w:tcPr>
            <w:tcW w:w="662" w:type="dxa"/>
          </w:tcPr>
          <w:p w:rsidR="009F204A" w:rsidRDefault="009F204A">
            <w:pPr>
              <w:spacing w:before="60"/>
              <w:rPr>
                <w:ins w:id="51" w:author="Creager, Kathleen" w:date="2013-09-25T12:28:00Z"/>
                <w:rFonts w:ascii="Arial" w:hAnsi="Arial" w:cs="Arial"/>
                <w:sz w:val="16"/>
              </w:rPr>
            </w:pPr>
            <w:ins w:id="52" w:author="Creager, Kathleen" w:date="2013-09-25T12:28:00Z">
              <w:r>
                <w:rPr>
                  <w:rFonts w:ascii="Arial" w:hAnsi="Arial" w:cs="Arial"/>
                  <w:sz w:val="16"/>
                </w:rPr>
                <w:t>17</w:t>
              </w:r>
            </w:ins>
          </w:p>
        </w:tc>
        <w:tc>
          <w:tcPr>
            <w:tcW w:w="6210" w:type="dxa"/>
          </w:tcPr>
          <w:p w:rsidR="009F204A" w:rsidRDefault="009F204A" w:rsidP="004A3B40">
            <w:pPr>
              <w:spacing w:before="60"/>
              <w:rPr>
                <w:ins w:id="53" w:author="Creager, Kathleen" w:date="2013-09-25T12:28:00Z"/>
                <w:rFonts w:ascii="Arial" w:hAnsi="Arial" w:cs="Arial"/>
                <w:sz w:val="16"/>
              </w:rPr>
            </w:pPr>
            <w:ins w:id="54" w:author="Creager, Kathleen" w:date="2013-09-25T12:28:00Z">
              <w:r>
                <w:rPr>
                  <w:rFonts w:ascii="Arial" w:hAnsi="Arial" w:cs="Arial"/>
                  <w:sz w:val="16"/>
                </w:rPr>
                <w:t xml:space="preserve">Updated to SF-09 v012 – updated filter </w:t>
              </w:r>
              <w:proofErr w:type="spellStart"/>
              <w:r>
                <w:rPr>
                  <w:rFonts w:ascii="Arial" w:hAnsi="Arial" w:cs="Arial"/>
                  <w:sz w:val="16"/>
                </w:rPr>
                <w:t>init</w:t>
              </w:r>
              <w:proofErr w:type="spellEnd"/>
              <w:r>
                <w:rPr>
                  <w:rFonts w:ascii="Arial" w:hAnsi="Arial" w:cs="Arial"/>
                  <w:sz w:val="16"/>
                </w:rPr>
                <w:t xml:space="preserve"> and </w:t>
              </w:r>
              <w:proofErr w:type="spellStart"/>
              <w:r>
                <w:rPr>
                  <w:rFonts w:ascii="Arial" w:hAnsi="Arial" w:cs="Arial"/>
                  <w:sz w:val="16"/>
                </w:rPr>
                <w:t>reinit</w:t>
              </w:r>
              <w:proofErr w:type="spellEnd"/>
              <w:r>
                <w:rPr>
                  <w:rFonts w:ascii="Arial" w:hAnsi="Arial" w:cs="Arial"/>
                  <w:sz w:val="16"/>
                </w:rPr>
                <w:t xml:space="preserve">  to use the default ignition off time when </w:t>
              </w:r>
              <w:proofErr w:type="spellStart"/>
              <w:r>
                <w:rPr>
                  <w:rFonts w:ascii="Arial" w:hAnsi="Arial" w:cs="Arial"/>
                  <w:sz w:val="16"/>
                </w:rPr>
                <w:t>DefeatDutySvc</w:t>
              </w:r>
              <w:proofErr w:type="spellEnd"/>
              <w:r>
                <w:rPr>
                  <w:rFonts w:ascii="Arial" w:hAnsi="Arial" w:cs="Arial"/>
                  <w:sz w:val="16"/>
                </w:rPr>
                <w:t xml:space="preserve"> is TRUE</w:t>
              </w:r>
            </w:ins>
          </w:p>
        </w:tc>
        <w:tc>
          <w:tcPr>
            <w:tcW w:w="1080" w:type="dxa"/>
          </w:tcPr>
          <w:p w:rsidR="009F204A" w:rsidRDefault="009F204A" w:rsidP="000E18B3">
            <w:pPr>
              <w:spacing w:before="60"/>
              <w:rPr>
                <w:ins w:id="55" w:author="Creager, Kathleen" w:date="2013-09-25T12:28:00Z"/>
                <w:rFonts w:ascii="Arial" w:hAnsi="Arial" w:cs="Arial"/>
                <w:sz w:val="16"/>
              </w:rPr>
            </w:pPr>
            <w:ins w:id="56" w:author="Creager, Kathleen" w:date="2013-09-25T12:29:00Z">
              <w:r>
                <w:rPr>
                  <w:rFonts w:ascii="Arial" w:hAnsi="Arial" w:cs="Arial"/>
                  <w:sz w:val="16"/>
                </w:rPr>
                <w:t>25-Sep-13</w:t>
              </w:r>
            </w:ins>
          </w:p>
        </w:tc>
        <w:tc>
          <w:tcPr>
            <w:tcW w:w="1105" w:type="dxa"/>
          </w:tcPr>
          <w:p w:rsidR="009F204A" w:rsidRDefault="009F204A">
            <w:pPr>
              <w:spacing w:before="60"/>
              <w:rPr>
                <w:ins w:id="57" w:author="Creager, Kathleen" w:date="2013-09-25T12:28:00Z"/>
                <w:rFonts w:ascii="Arial" w:hAnsi="Arial" w:cs="Arial"/>
                <w:sz w:val="16"/>
              </w:rPr>
            </w:pPr>
            <w:ins w:id="58" w:author="Creager, Kathleen" w:date="2013-09-25T12:29:00Z">
              <w:r>
                <w:rPr>
                  <w:rFonts w:ascii="Arial" w:hAnsi="Arial" w:cs="Arial"/>
                  <w:sz w:val="16"/>
                </w:rPr>
                <w:t>KMC</w:t>
              </w:r>
            </w:ins>
          </w:p>
        </w:tc>
      </w:tr>
    </w:tbl>
    <w:p w:rsidR="00107819" w:rsidRDefault="00107819"/>
    <w:sectPr w:rsidR="00107819" w:rsidSect="00937013">
      <w:headerReference w:type="default" r:id="rId28"/>
      <w:footerReference w:type="default" r:id="rId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1FC" w:rsidRDefault="005B21FC">
      <w:r>
        <w:separator/>
      </w:r>
    </w:p>
  </w:endnote>
  <w:endnote w:type="continuationSeparator" w:id="0">
    <w:p w:rsidR="005B21FC" w:rsidRDefault="005B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9FE" w:rsidRDefault="000659FE">
    <w:pPr>
      <w:pStyle w:val="Footer"/>
    </w:pPr>
    <w:r>
      <w:rPr>
        <w:snapToGrid w:val="0"/>
      </w:rPr>
      <w:tab/>
    </w:r>
    <w:fldSimple w:instr=" DOCPROPERTY &quot;Company&quot;  \* MERGEFORMAT ">
      <w:r w:rsidRPr="00925192">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1FC" w:rsidRDefault="005B21FC">
      <w:r>
        <w:separator/>
      </w:r>
    </w:p>
  </w:footnote>
  <w:footnote w:type="continuationSeparator" w:id="0">
    <w:p w:rsidR="005B21FC" w:rsidRDefault="005B2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9FE" w:rsidRDefault="000659FE">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659FE">
      <w:trPr>
        <w:cantSplit/>
      </w:trPr>
      <w:tc>
        <w:tcPr>
          <w:tcW w:w="990" w:type="dxa"/>
        </w:tcPr>
        <w:p w:rsidR="000659FE" w:rsidRDefault="000659FE">
          <w:pPr>
            <w:pStyle w:val="Header"/>
          </w:pPr>
          <w:r>
            <w:t>Title:</w:t>
          </w:r>
        </w:p>
      </w:tc>
      <w:tc>
        <w:tcPr>
          <w:tcW w:w="5400" w:type="dxa"/>
          <w:gridSpan w:val="3"/>
          <w:vMerge w:val="restart"/>
        </w:tcPr>
        <w:p w:rsidR="000659FE" w:rsidRDefault="008671B8">
          <w:pPr>
            <w:pStyle w:val="Header"/>
          </w:pPr>
          <w:fldSimple w:instr=" DOCPROPERTY &quot;Document Title&quot;  \* MERGEFORMAT ">
            <w:r w:rsidR="000659FE">
              <w:t>Thermal Duty Cycle</w:t>
            </w:r>
          </w:fldSimple>
        </w:p>
        <w:p w:rsidR="000659FE" w:rsidRDefault="008671B8" w:rsidP="001A574F">
          <w:pPr>
            <w:pStyle w:val="Header"/>
            <w:tabs>
              <w:tab w:val="clear" w:pos="4320"/>
              <w:tab w:val="clear" w:pos="8640"/>
              <w:tab w:val="center" w:pos="2592"/>
            </w:tabs>
          </w:pPr>
          <w:fldSimple w:instr=" DOCPROPERTY &quot;Product Line&quot;  \* MERGEFORMAT ">
            <w:r w:rsidR="000659FE">
              <w:t>Gen II+ EPS EA3</w:t>
            </w:r>
          </w:fldSimple>
          <w:r w:rsidR="000659FE">
            <w:tab/>
          </w:r>
        </w:p>
      </w:tc>
      <w:tc>
        <w:tcPr>
          <w:tcW w:w="1170" w:type="dxa"/>
        </w:tcPr>
        <w:p w:rsidR="000659FE" w:rsidRDefault="000659FE">
          <w:pPr>
            <w:pStyle w:val="Header"/>
          </w:pPr>
          <w:r>
            <w:t>Revision:</w:t>
          </w:r>
        </w:p>
      </w:tc>
      <w:tc>
        <w:tcPr>
          <w:tcW w:w="1350" w:type="dxa"/>
        </w:tcPr>
        <w:p w:rsidR="000659FE" w:rsidRDefault="000659FE" w:rsidP="003D5CFC">
          <w:pPr>
            <w:pStyle w:val="Header"/>
          </w:pPr>
          <w:r>
            <w:t>1</w:t>
          </w:r>
          <w:del w:id="59" w:author="Creager, Kathleen" w:date="2013-09-25T12:26:00Z">
            <w:r w:rsidDel="003D5CFC">
              <w:delText>6</w:delText>
            </w:r>
          </w:del>
          <w:ins w:id="60" w:author="Creager, Kathleen" w:date="2013-09-25T12:26:00Z">
            <w:r w:rsidR="003D5CFC">
              <w:t>7</w:t>
            </w:r>
          </w:ins>
          <w:r>
            <w:t>.0</w:t>
          </w:r>
        </w:p>
      </w:tc>
    </w:tr>
    <w:tr w:rsidR="000659FE">
      <w:trPr>
        <w:cantSplit/>
      </w:trPr>
      <w:tc>
        <w:tcPr>
          <w:tcW w:w="990" w:type="dxa"/>
        </w:tcPr>
        <w:p w:rsidR="000659FE" w:rsidRDefault="000659FE">
          <w:pPr>
            <w:pStyle w:val="Header"/>
          </w:pPr>
          <w:r>
            <w:t xml:space="preserve">Product:     </w:t>
          </w:r>
        </w:p>
      </w:tc>
      <w:tc>
        <w:tcPr>
          <w:tcW w:w="5400" w:type="dxa"/>
          <w:gridSpan w:val="3"/>
          <w:vMerge/>
        </w:tcPr>
        <w:p w:rsidR="000659FE" w:rsidRDefault="000659FE">
          <w:pPr>
            <w:pStyle w:val="Header"/>
            <w:jc w:val="center"/>
          </w:pPr>
        </w:p>
      </w:tc>
      <w:tc>
        <w:tcPr>
          <w:tcW w:w="1170" w:type="dxa"/>
        </w:tcPr>
        <w:p w:rsidR="000659FE" w:rsidRDefault="000659FE">
          <w:pPr>
            <w:pStyle w:val="Header"/>
          </w:pPr>
          <w:r>
            <w:t>Rev. Date:</w:t>
          </w:r>
        </w:p>
      </w:tc>
      <w:tc>
        <w:tcPr>
          <w:tcW w:w="1350" w:type="dxa"/>
        </w:tcPr>
        <w:p w:rsidR="000659FE" w:rsidRDefault="000659FE" w:rsidP="00A025E3">
          <w:pPr>
            <w:pStyle w:val="Header"/>
          </w:pPr>
          <w:del w:id="61" w:author="Creager, Kathleen" w:date="2013-09-25T12:26:00Z">
            <w:r w:rsidDel="003D5CFC">
              <w:delText>17</w:delText>
            </w:r>
          </w:del>
          <w:ins w:id="62" w:author="Creager, Kathleen" w:date="2013-09-25T12:26:00Z">
            <w:r w:rsidR="003D5CFC">
              <w:t>25</w:t>
            </w:r>
          </w:ins>
          <w:r>
            <w:t>-Sep-13</w:t>
          </w:r>
        </w:p>
      </w:tc>
    </w:tr>
    <w:tr w:rsidR="000659FE">
      <w:trPr>
        <w:cantSplit/>
      </w:trPr>
      <w:tc>
        <w:tcPr>
          <w:tcW w:w="990" w:type="dxa"/>
        </w:tcPr>
        <w:p w:rsidR="000659FE" w:rsidRDefault="000659FE">
          <w:pPr>
            <w:pStyle w:val="Header"/>
          </w:pPr>
          <w:r>
            <w:t>Group:</w:t>
          </w:r>
        </w:p>
      </w:tc>
      <w:tc>
        <w:tcPr>
          <w:tcW w:w="1530" w:type="dxa"/>
        </w:tcPr>
        <w:p w:rsidR="000659FE" w:rsidRDefault="000659FE">
          <w:pPr>
            <w:pStyle w:val="Header"/>
          </w:pPr>
          <w:r>
            <w:t>ESG</w:t>
          </w:r>
        </w:p>
      </w:tc>
      <w:tc>
        <w:tcPr>
          <w:tcW w:w="1260" w:type="dxa"/>
        </w:tcPr>
        <w:p w:rsidR="000659FE" w:rsidRDefault="000659FE">
          <w:pPr>
            <w:pStyle w:val="Header"/>
          </w:pPr>
          <w:r>
            <w:t>Originator:</w:t>
          </w:r>
        </w:p>
      </w:tc>
      <w:tc>
        <w:tcPr>
          <w:tcW w:w="2610" w:type="dxa"/>
        </w:tcPr>
        <w:p w:rsidR="000659FE" w:rsidRDefault="000659FE">
          <w:pPr>
            <w:pStyle w:val="Header"/>
          </w:pPr>
          <w:r>
            <w:t xml:space="preserve">Kathleen </w:t>
          </w:r>
          <w:proofErr w:type="spellStart"/>
          <w:r>
            <w:t>Creager</w:t>
          </w:r>
          <w:proofErr w:type="spellEnd"/>
          <w:r>
            <w:t xml:space="preserve"> </w:t>
          </w:r>
        </w:p>
      </w:tc>
      <w:tc>
        <w:tcPr>
          <w:tcW w:w="1170" w:type="dxa"/>
        </w:tcPr>
        <w:p w:rsidR="000659FE" w:rsidRDefault="000659FE">
          <w:pPr>
            <w:pStyle w:val="Header"/>
          </w:pPr>
          <w:r>
            <w:t>Page:</w:t>
          </w:r>
        </w:p>
      </w:tc>
      <w:tc>
        <w:tcPr>
          <w:tcW w:w="1350" w:type="dxa"/>
        </w:tcPr>
        <w:p w:rsidR="000659FE" w:rsidRDefault="000659FE">
          <w:pPr>
            <w:pStyle w:val="Header"/>
          </w:pPr>
          <w:r>
            <w:rPr>
              <w:rStyle w:val="PageNumber"/>
            </w:rPr>
            <w:fldChar w:fldCharType="begin"/>
          </w:r>
          <w:r>
            <w:rPr>
              <w:rStyle w:val="PageNumber"/>
            </w:rPr>
            <w:instrText xml:space="preserve"> PAGE </w:instrText>
          </w:r>
          <w:r>
            <w:rPr>
              <w:rStyle w:val="PageNumber"/>
            </w:rPr>
            <w:fldChar w:fldCharType="separate"/>
          </w:r>
          <w:r w:rsidR="0070325D">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0325D">
            <w:rPr>
              <w:rStyle w:val="PageNumber"/>
              <w:noProof/>
            </w:rPr>
            <w:t>29</w:t>
          </w:r>
          <w:r>
            <w:rPr>
              <w:rStyle w:val="PageNumber"/>
            </w:rPr>
            <w:fldChar w:fldCharType="end"/>
          </w:r>
        </w:p>
      </w:tc>
    </w:tr>
  </w:tbl>
  <w:p w:rsidR="000659FE" w:rsidRDefault="000659FE">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828C8"/>
    <w:rsid w:val="00015CC2"/>
    <w:rsid w:val="00034940"/>
    <w:rsid w:val="00045239"/>
    <w:rsid w:val="0004789F"/>
    <w:rsid w:val="00047B96"/>
    <w:rsid w:val="000659FE"/>
    <w:rsid w:val="00081773"/>
    <w:rsid w:val="000828C8"/>
    <w:rsid w:val="00094A34"/>
    <w:rsid w:val="000B68AC"/>
    <w:rsid w:val="000E18B3"/>
    <w:rsid w:val="000E2FC7"/>
    <w:rsid w:val="000E6478"/>
    <w:rsid w:val="000F4FA2"/>
    <w:rsid w:val="00107819"/>
    <w:rsid w:val="00113122"/>
    <w:rsid w:val="001133FC"/>
    <w:rsid w:val="00124636"/>
    <w:rsid w:val="00124FE8"/>
    <w:rsid w:val="0013504B"/>
    <w:rsid w:val="001411D9"/>
    <w:rsid w:val="0015132F"/>
    <w:rsid w:val="0015462A"/>
    <w:rsid w:val="00177300"/>
    <w:rsid w:val="0017741F"/>
    <w:rsid w:val="001962AF"/>
    <w:rsid w:val="001A34FD"/>
    <w:rsid w:val="001A428A"/>
    <w:rsid w:val="001A574F"/>
    <w:rsid w:val="001B60DF"/>
    <w:rsid w:val="001C5689"/>
    <w:rsid w:val="001C78B1"/>
    <w:rsid w:val="001D5763"/>
    <w:rsid w:val="001D6D81"/>
    <w:rsid w:val="001E57EB"/>
    <w:rsid w:val="001F09B2"/>
    <w:rsid w:val="0020722A"/>
    <w:rsid w:val="0021337B"/>
    <w:rsid w:val="002323D8"/>
    <w:rsid w:val="00251AC0"/>
    <w:rsid w:val="0025236F"/>
    <w:rsid w:val="002703F5"/>
    <w:rsid w:val="00270AE5"/>
    <w:rsid w:val="00285055"/>
    <w:rsid w:val="002A077A"/>
    <w:rsid w:val="002A4BBC"/>
    <w:rsid w:val="002C03D8"/>
    <w:rsid w:val="002E26BA"/>
    <w:rsid w:val="00306F9B"/>
    <w:rsid w:val="00307A50"/>
    <w:rsid w:val="00315335"/>
    <w:rsid w:val="00330E58"/>
    <w:rsid w:val="00333850"/>
    <w:rsid w:val="00335169"/>
    <w:rsid w:val="00347E0D"/>
    <w:rsid w:val="00354FB3"/>
    <w:rsid w:val="00363C91"/>
    <w:rsid w:val="00367BA0"/>
    <w:rsid w:val="0037094D"/>
    <w:rsid w:val="003710C1"/>
    <w:rsid w:val="00384C69"/>
    <w:rsid w:val="003C4D3F"/>
    <w:rsid w:val="003D13A9"/>
    <w:rsid w:val="003D5CFC"/>
    <w:rsid w:val="003E3A99"/>
    <w:rsid w:val="003E6255"/>
    <w:rsid w:val="003E7669"/>
    <w:rsid w:val="00421EB7"/>
    <w:rsid w:val="00447C94"/>
    <w:rsid w:val="0049532C"/>
    <w:rsid w:val="004A3B40"/>
    <w:rsid w:val="004A781C"/>
    <w:rsid w:val="004B281E"/>
    <w:rsid w:val="004B388E"/>
    <w:rsid w:val="004B67BE"/>
    <w:rsid w:val="004E5493"/>
    <w:rsid w:val="004F126E"/>
    <w:rsid w:val="00506248"/>
    <w:rsid w:val="00540C86"/>
    <w:rsid w:val="00585DD9"/>
    <w:rsid w:val="005A3F4B"/>
    <w:rsid w:val="005B1976"/>
    <w:rsid w:val="005B21FC"/>
    <w:rsid w:val="005B4DAA"/>
    <w:rsid w:val="005C21B7"/>
    <w:rsid w:val="005C2B6E"/>
    <w:rsid w:val="005C3EE6"/>
    <w:rsid w:val="005D3439"/>
    <w:rsid w:val="005D5FE4"/>
    <w:rsid w:val="005D67D1"/>
    <w:rsid w:val="005E294D"/>
    <w:rsid w:val="005E744B"/>
    <w:rsid w:val="005F30D5"/>
    <w:rsid w:val="00613B64"/>
    <w:rsid w:val="00616853"/>
    <w:rsid w:val="006349EA"/>
    <w:rsid w:val="00634C6A"/>
    <w:rsid w:val="006477E6"/>
    <w:rsid w:val="00652FF8"/>
    <w:rsid w:val="0065398E"/>
    <w:rsid w:val="00653BFE"/>
    <w:rsid w:val="006560BA"/>
    <w:rsid w:val="00661679"/>
    <w:rsid w:val="00665CDC"/>
    <w:rsid w:val="00674ADF"/>
    <w:rsid w:val="00675FD9"/>
    <w:rsid w:val="006770A8"/>
    <w:rsid w:val="0068012B"/>
    <w:rsid w:val="00691C12"/>
    <w:rsid w:val="00696DB2"/>
    <w:rsid w:val="006A2885"/>
    <w:rsid w:val="006D33CC"/>
    <w:rsid w:val="006F01A3"/>
    <w:rsid w:val="0070325D"/>
    <w:rsid w:val="00706174"/>
    <w:rsid w:val="007242A3"/>
    <w:rsid w:val="0072514D"/>
    <w:rsid w:val="0073347A"/>
    <w:rsid w:val="0073494E"/>
    <w:rsid w:val="00762EAD"/>
    <w:rsid w:val="0077175C"/>
    <w:rsid w:val="00787882"/>
    <w:rsid w:val="007A69AC"/>
    <w:rsid w:val="007B7815"/>
    <w:rsid w:val="007C39BF"/>
    <w:rsid w:val="007D527C"/>
    <w:rsid w:val="007E424B"/>
    <w:rsid w:val="007F3603"/>
    <w:rsid w:val="008242F0"/>
    <w:rsid w:val="00826C4D"/>
    <w:rsid w:val="00833828"/>
    <w:rsid w:val="00837B5D"/>
    <w:rsid w:val="00844D88"/>
    <w:rsid w:val="008535B2"/>
    <w:rsid w:val="008663AA"/>
    <w:rsid w:val="008671B8"/>
    <w:rsid w:val="00867295"/>
    <w:rsid w:val="00896966"/>
    <w:rsid w:val="008B3E94"/>
    <w:rsid w:val="008E146F"/>
    <w:rsid w:val="008F6DBB"/>
    <w:rsid w:val="00925192"/>
    <w:rsid w:val="00937013"/>
    <w:rsid w:val="00937095"/>
    <w:rsid w:val="00955F6A"/>
    <w:rsid w:val="00957470"/>
    <w:rsid w:val="00957672"/>
    <w:rsid w:val="0097254B"/>
    <w:rsid w:val="009746A8"/>
    <w:rsid w:val="009A662F"/>
    <w:rsid w:val="009B20B2"/>
    <w:rsid w:val="009D3E2D"/>
    <w:rsid w:val="009D7490"/>
    <w:rsid w:val="009F204A"/>
    <w:rsid w:val="00A025E3"/>
    <w:rsid w:val="00A20B80"/>
    <w:rsid w:val="00A243A3"/>
    <w:rsid w:val="00A25BBF"/>
    <w:rsid w:val="00A37DDD"/>
    <w:rsid w:val="00A53670"/>
    <w:rsid w:val="00A71347"/>
    <w:rsid w:val="00AD6C7E"/>
    <w:rsid w:val="00AD731B"/>
    <w:rsid w:val="00AE23E0"/>
    <w:rsid w:val="00AF0CBB"/>
    <w:rsid w:val="00B0203A"/>
    <w:rsid w:val="00B13AA7"/>
    <w:rsid w:val="00B232FC"/>
    <w:rsid w:val="00B300C6"/>
    <w:rsid w:val="00B47A3B"/>
    <w:rsid w:val="00B52710"/>
    <w:rsid w:val="00B54697"/>
    <w:rsid w:val="00B60C5E"/>
    <w:rsid w:val="00B66687"/>
    <w:rsid w:val="00B92D03"/>
    <w:rsid w:val="00BB3BD0"/>
    <w:rsid w:val="00BD008B"/>
    <w:rsid w:val="00BD15D2"/>
    <w:rsid w:val="00BD3DFF"/>
    <w:rsid w:val="00BE2983"/>
    <w:rsid w:val="00BF2A8F"/>
    <w:rsid w:val="00BF364D"/>
    <w:rsid w:val="00BF733B"/>
    <w:rsid w:val="00C03B72"/>
    <w:rsid w:val="00C32973"/>
    <w:rsid w:val="00C35BD3"/>
    <w:rsid w:val="00C54F88"/>
    <w:rsid w:val="00C554D6"/>
    <w:rsid w:val="00C63F02"/>
    <w:rsid w:val="00C72FFA"/>
    <w:rsid w:val="00CA46AA"/>
    <w:rsid w:val="00CB6F5E"/>
    <w:rsid w:val="00CE0B66"/>
    <w:rsid w:val="00CE4A4A"/>
    <w:rsid w:val="00D01E4A"/>
    <w:rsid w:val="00D04BBC"/>
    <w:rsid w:val="00D15FF7"/>
    <w:rsid w:val="00D415D0"/>
    <w:rsid w:val="00D50ED7"/>
    <w:rsid w:val="00D564A9"/>
    <w:rsid w:val="00D624D9"/>
    <w:rsid w:val="00D650CC"/>
    <w:rsid w:val="00D70168"/>
    <w:rsid w:val="00D71F60"/>
    <w:rsid w:val="00D733DA"/>
    <w:rsid w:val="00D94BDD"/>
    <w:rsid w:val="00D95A32"/>
    <w:rsid w:val="00D9786B"/>
    <w:rsid w:val="00DB4860"/>
    <w:rsid w:val="00DC7E08"/>
    <w:rsid w:val="00DE4889"/>
    <w:rsid w:val="00DE7523"/>
    <w:rsid w:val="00E1541F"/>
    <w:rsid w:val="00E315DB"/>
    <w:rsid w:val="00E3556A"/>
    <w:rsid w:val="00E46465"/>
    <w:rsid w:val="00E5472B"/>
    <w:rsid w:val="00E57C42"/>
    <w:rsid w:val="00E57C8A"/>
    <w:rsid w:val="00E81384"/>
    <w:rsid w:val="00EC3B35"/>
    <w:rsid w:val="00EE5010"/>
    <w:rsid w:val="00EE5754"/>
    <w:rsid w:val="00EF4E9E"/>
    <w:rsid w:val="00F141E2"/>
    <w:rsid w:val="00F5228B"/>
    <w:rsid w:val="00F60306"/>
    <w:rsid w:val="00F648ED"/>
    <w:rsid w:val="00F656B5"/>
    <w:rsid w:val="00F73589"/>
    <w:rsid w:val="00F8265E"/>
    <w:rsid w:val="00F82E8E"/>
    <w:rsid w:val="00F83321"/>
    <w:rsid w:val="00F86C5B"/>
    <w:rsid w:val="00F957FA"/>
    <w:rsid w:val="00FB2942"/>
    <w:rsid w:val="00FB432D"/>
    <w:rsid w:val="00FB7439"/>
    <w:rsid w:val="00FC5D79"/>
    <w:rsid w:val="00FD2420"/>
    <w:rsid w:val="00FE4BC3"/>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9251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192"/>
    <w:rPr>
      <w:rFonts w:ascii="Tahoma" w:hAnsi="Tahoma" w:cs="Tahoma"/>
      <w:sz w:val="16"/>
      <w:szCs w:val="16"/>
    </w:rPr>
  </w:style>
  <w:style w:type="character" w:customStyle="1" w:styleId="Heading3Char">
    <w:name w:val="Heading 3 Char"/>
    <w:basedOn w:val="DefaultParagraphFont"/>
    <w:link w:val="Heading3"/>
    <w:rsid w:val="00837B5D"/>
    <w:rPr>
      <w:rFonts w:ascii="Arial" w:hAnsi="Arial"/>
      <w:b/>
      <w:sz w:val="24"/>
    </w:rPr>
  </w:style>
  <w:style w:type="character" w:customStyle="1" w:styleId="Heading4Char">
    <w:name w:val="Heading 4 Char"/>
    <w:basedOn w:val="DefaultParagraphFont"/>
    <w:link w:val="Heading4"/>
    <w:rsid w:val="00837B5D"/>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7lt6\Application%20Data\Microsoft\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B515A-BF45-40C1-85D9-1724E868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17</TotalTime>
  <Pages>29</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16747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Creager, Kathleen</cp:lastModifiedBy>
  <cp:revision>7</cp:revision>
  <cp:lastPrinted>2011-03-21T13:34:00Z</cp:lastPrinted>
  <dcterms:created xsi:type="dcterms:W3CDTF">2013-09-17T19:43:00Z</dcterms:created>
  <dcterms:modified xsi:type="dcterms:W3CDTF">2013-09-25T16:35:00Z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Thermal Duty Cycle</vt:lpwstr>
  </property>
  <property fmtid="{D5CDD505-2E9C-101B-9397-08002B2CF9AE}" pid="3" name="MDDRevNum">
    <vt:lpwstr>6.0</vt:lpwstr>
  </property>
  <property fmtid="{D5CDD505-2E9C-101B-9397-08002B2CF9AE}" pid="4" name="Module Layer">
    <vt:lpwstr>0</vt:lpwstr>
  </property>
  <property fmtid="{D5CDD505-2E9C-101B-9397-08002B2CF9AE}" pid="5" name="Module Name">
    <vt:lpwstr>ThrmlDutyCycle</vt:lpwstr>
  </property>
  <property fmtid="{D5CDD505-2E9C-101B-9397-08002B2CF9AE}" pid="6" name="Product Line">
    <vt:lpwstr>Gen II+ EPS EA3</vt:lpwstr>
  </property>
</Properties>
</file>