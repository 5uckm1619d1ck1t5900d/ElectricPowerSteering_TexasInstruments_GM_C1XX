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4A781C">
      <w:pPr>
        <w:pStyle w:val="Heading1"/>
        <w:numPr>
          <w:ilvl w:val="0"/>
          <w:numId w:val="0"/>
        </w:numPr>
      </w:pPr>
      <w:proofErr w:type="gramStart"/>
      <w:r>
        <w:t>Module  --</w:t>
      </w:r>
      <w:proofErr w:type="gramEnd"/>
      <w:r>
        <w:t xml:space="preserve"> </w:t>
      </w:r>
      <w:r w:rsidR="00496C04">
        <w:t>Generate Position Trajectory</w:t>
      </w:r>
    </w:p>
    <w:p w:rsidR="004A781C" w:rsidRDefault="004A781C">
      <w:pPr>
        <w:pStyle w:val="Heading1"/>
      </w:pPr>
      <w:r>
        <w:t>High-Level Description</w:t>
      </w:r>
    </w:p>
    <w:p w:rsidR="004A781C" w:rsidRDefault="00496C04">
      <w:r w:rsidRPr="00496C04">
        <w:t>Generate a position vs. time command from the current hand wheel position to a specified angle that does not exceed a specified maximum angular acceleration and velocity.  Figure 1 illustrates an example of the output of thi</w:t>
      </w:r>
      <w:r>
        <w:t>s function</w:t>
      </w:r>
      <w:r w:rsidR="007E2874">
        <w:t>.</w:t>
      </w:r>
    </w:p>
    <w:p w:rsidR="004C0DC1" w:rsidRDefault="00C16E67">
      <w:r>
        <w:rPr>
          <w:rFonts w:ascii="Calibri" w:hAnsi="Calibri"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56.4pt;margin-top:54.35pt;width:58.6pt;height:28.1pt;z-index:251661312;mso-width-relative:margin;mso-height-relative:margin">
            <v:textbox>
              <w:txbxContent>
                <w:p w:rsidR="006C1918" w:rsidRDefault="006C1918" w:rsidP="00207142">
                  <w:pPr>
                    <w:pStyle w:val="NoSpacing"/>
                  </w:pPr>
                  <w:r>
                    <w:t>Constant</w:t>
                  </w:r>
                </w:p>
                <w:p w:rsidR="006C1918" w:rsidRDefault="006C1918" w:rsidP="00207142">
                  <w:r>
                    <w:t>Deceleration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color w:val="000000"/>
        </w:rPr>
        <w:pict>
          <v:shape id="_x0000_s1037" type="#_x0000_t202" style="position:absolute;margin-left:170.15pt;margin-top:59.6pt;width:55.6pt;height:31pt;z-index:251660288;mso-width-relative:margin;mso-height-relative:margin">
            <v:textbox>
              <w:txbxContent>
                <w:p w:rsidR="00207142" w:rsidRDefault="006C1918" w:rsidP="00207142">
                  <w:pPr>
                    <w:pStyle w:val="NoSpacing"/>
                  </w:pPr>
                  <w:r>
                    <w:t>Constant</w:t>
                  </w:r>
                </w:p>
                <w:p w:rsidR="006C1918" w:rsidRDefault="006C1918" w:rsidP="00207142">
                  <w:r>
                    <w:t>Velocity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color w:val="000000"/>
        </w:rPr>
        <w:pict>
          <v:shape id="_x0000_s1036" type="#_x0000_t202" style="position:absolute;margin-left:117.55pt;margin-top:109.85pt;width:70.6pt;height:30.95pt;z-index:251659264;mso-width-relative:margin;mso-height-relative:margin">
            <v:textbox style="mso-fit-shape-to-text:t">
              <w:txbxContent>
                <w:p w:rsidR="006C1918" w:rsidRDefault="006C1918" w:rsidP="00207142">
                  <w:pPr>
                    <w:pStyle w:val="NoSpacing"/>
                  </w:pPr>
                  <w:r>
                    <w:t>Constant</w:t>
                  </w:r>
                </w:p>
                <w:p w:rsidR="006C1918" w:rsidRDefault="006C1918" w:rsidP="00207142">
                  <w:pPr>
                    <w:pStyle w:val="NoSpacing"/>
                  </w:pPr>
                  <w:r>
                    <w:t>Acceleration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color w:val="000000"/>
        </w:rPr>
        <w:pict>
          <v:shape id="_x0000_s1035" type="#_x0000_t202" style="position:absolute;margin-left:65.1pt;margin-top:158.6pt;width:62.35pt;height:30.95pt;z-index:251658240;mso-height-percent:200;mso-height-percent:200;mso-width-relative:margin;mso-height-relative:margin">
            <v:textbox style="mso-fit-shape-to-text:t">
              <w:txbxContent>
                <w:p w:rsidR="006C1918" w:rsidRDefault="006C1918" w:rsidP="00207142">
                  <w:pPr>
                    <w:pStyle w:val="NoSpacing"/>
                  </w:pPr>
                  <w:r>
                    <w:t xml:space="preserve">Initial </w:t>
                  </w:r>
                </w:p>
                <w:p w:rsidR="006C1918" w:rsidRDefault="006C1918" w:rsidP="00207142">
                  <w:pPr>
                    <w:pStyle w:val="NoSpacing"/>
                  </w:pPr>
                  <w:r>
                    <w:t>Position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color w:val="000000"/>
        </w:rPr>
        <w:pict>
          <v:shape id="_x0000_s1039" type="#_x0000_t202" style="position:absolute;margin-left:354.75pt;margin-top:29.05pt;width:66.75pt;height:30.55pt;z-index:251662336;mso-width-relative:margin;mso-height-relative:margin">
            <v:textbox>
              <w:txbxContent>
                <w:p w:rsidR="006C1918" w:rsidRDefault="006C1918" w:rsidP="00207142">
                  <w:pPr>
                    <w:pStyle w:val="NoSpacing"/>
                  </w:pPr>
                  <w:r>
                    <w:t>Commanded</w:t>
                  </w:r>
                </w:p>
                <w:p w:rsidR="006C1918" w:rsidRDefault="006C1918" w:rsidP="00207142">
                  <w:pPr>
                    <w:pStyle w:val="NoSpacing"/>
                  </w:pPr>
                  <w:r w:rsidRPr="00207142">
                    <w:t>Position</w:t>
                  </w:r>
                </w:p>
              </w:txbxContent>
            </v:textbox>
          </v:shape>
        </w:pict>
      </w:r>
      <w:r w:rsidR="004C0DC1">
        <w:rPr>
          <w:rFonts w:ascii="Calibri" w:hAnsi="Calibri"/>
          <w:noProof/>
          <w:color w:val="000000"/>
        </w:rPr>
        <w:drawing>
          <wp:inline distT="0" distB="0" distL="0" distR="0">
            <wp:extent cx="5476875" cy="2943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1C" w:rsidRDefault="004A781C">
      <w:pPr>
        <w:pStyle w:val="Heading1"/>
      </w:pPr>
      <w:r>
        <w:t>Figures</w:t>
      </w:r>
    </w:p>
    <w:p w:rsidR="004A781C" w:rsidRDefault="004A781C">
      <w:pPr>
        <w:pStyle w:val="Heading2"/>
      </w:pPr>
      <w:r>
        <w:t>Diagram – Function Data Sharing</w:t>
      </w:r>
    </w:p>
    <w:p w:rsidR="004A781C" w:rsidRDefault="004A781C">
      <w:r>
        <w:t>This diagram shows all data that is shared between functions within the module.</w:t>
      </w:r>
    </w:p>
    <w:p w:rsidR="003B7313" w:rsidRDefault="007B0825" w:rsidP="004C66BF">
      <w:pPr>
        <w:jc w:val="center"/>
      </w:pPr>
      <w:r>
        <w:rPr>
          <w:noProof/>
        </w:rPr>
        <w:lastRenderedPageBreak/>
        <w:drawing>
          <wp:inline distT="0" distB="0" distL="0" distR="0">
            <wp:extent cx="2295525" cy="21717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1C" w:rsidRDefault="004A781C">
      <w:pPr>
        <w:pStyle w:val="Heading3"/>
      </w:pPr>
      <w:r>
        <w:t>Diagram – Function (Name)</w:t>
      </w:r>
    </w:p>
    <w:p w:rsidR="004A781C" w:rsidRDefault="004A781C" w:rsidP="00DB2545">
      <w:r>
        <w:t>This diagram describes the functional characteristics and data flow of a given function.</w:t>
      </w:r>
    </w:p>
    <w:p w:rsidR="00DB2545" w:rsidRDefault="00DB2545" w:rsidP="00DB2545"/>
    <w:p w:rsidR="00DB2545" w:rsidRDefault="00DB2545" w:rsidP="00DB2545">
      <w:pPr>
        <w:pStyle w:val="Heading2"/>
      </w:pPr>
      <w:r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9E4BDC" w:rsidRPr="00885513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9E4BDC" w:rsidRPr="00885513" w:rsidRDefault="009E4BDC" w:rsidP="009B5E95">
            <w:pPr>
              <w:pStyle w:val="NoSpacing"/>
            </w:pPr>
            <w:r w:rsidRPr="004C0DC1">
              <w:t>HwPosition_HwDeg_f32</w:t>
            </w:r>
          </w:p>
        </w:tc>
        <w:tc>
          <w:tcPr>
            <w:tcW w:w="4455" w:type="dxa"/>
            <w:vAlign w:val="center"/>
          </w:tcPr>
          <w:p w:rsidR="009E4BDC" w:rsidRPr="009B5E95" w:rsidRDefault="009E4BDC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4C0DC1">
              <w:rPr>
                <w:rFonts w:ascii="Arial" w:hAnsi="Arial" w:cs="Arial"/>
                <w:sz w:val="16"/>
                <w:szCs w:val="16"/>
              </w:rPr>
              <w:t>PosTrajHwAngle_HwDeg_f32</w:t>
            </w:r>
          </w:p>
        </w:tc>
      </w:tr>
      <w:tr w:rsidR="00E214AE" w:rsidRPr="00885513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E214AE" w:rsidRPr="004C0DC1" w:rsidRDefault="00E214AE" w:rsidP="009B5E95">
            <w:pPr>
              <w:pStyle w:val="NoSpacing"/>
            </w:pPr>
            <w:proofErr w:type="spellStart"/>
            <w:r w:rsidRPr="00E214AE">
              <w:t>PosTrajEnable_Cnt_lgc</w:t>
            </w:r>
            <w:proofErr w:type="spellEnd"/>
          </w:p>
        </w:tc>
        <w:tc>
          <w:tcPr>
            <w:tcW w:w="4455" w:type="dxa"/>
            <w:vAlign w:val="center"/>
          </w:tcPr>
          <w:p w:rsidR="00E214AE" w:rsidRPr="004C0DC1" w:rsidRDefault="00E214AE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2628"/>
        <w:gridCol w:w="1440"/>
        <w:gridCol w:w="1035"/>
        <w:gridCol w:w="1035"/>
        <w:gridCol w:w="2790"/>
        <w:tblGridChange w:id="0">
          <w:tblGrid>
            <w:gridCol w:w="2628"/>
            <w:gridCol w:w="1440"/>
            <w:gridCol w:w="1035"/>
            <w:gridCol w:w="1035"/>
            <w:gridCol w:w="2790"/>
          </w:tblGrid>
        </w:tblGridChange>
      </w:tblGrid>
      <w:tr w:rsidR="00BD008B" w:rsidTr="002A20F4"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BD008B" w:rsidRDefault="00BD008B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B043FF" w:rsidRPr="00313DE8" w:rsidTr="006B4C96">
        <w:tblPrEx>
          <w:tblW w:w="8928" w:type="dxa"/>
          <w:tbl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  <w:insideH w:val="nil"/>
            <w:insideV w:val="single" w:sz="6" w:space="0" w:color="000000"/>
          </w:tblBorders>
          <w:tblLayout w:type="fixed"/>
          <w:tblLook w:val="00AF" w:firstRow="1" w:lastRow="0" w:firstColumn="1" w:lastColumn="0" w:noHBand="0" w:noVBand="0"/>
          <w:tblPrExChange w:id="1" w:author="nzt9hv" w:date="2013-09-16T14:18:00Z">
            <w:tblPrEx>
              <w:tblW w:w="8928" w:type="dxa"/>
              <w:tblBorders>
                <w:top w:val="single" w:sz="6" w:space="0" w:color="000000"/>
                <w:left w:val="single" w:sz="12" w:space="0" w:color="000000"/>
                <w:bottom w:val="single" w:sz="6" w:space="0" w:color="000000"/>
                <w:right w:val="single" w:sz="12" w:space="0" w:color="000000"/>
                <w:insideH w:val="nil"/>
                <w:insideV w:val="single" w:sz="6" w:space="0" w:color="000000"/>
              </w:tblBorders>
              <w:tblLayout w:type="fixed"/>
              <w:tblLook w:val="00AF" w:firstRow="1" w:lastRow="0" w:firstColumn="1" w:lastColumn="0" w:noHBand="0" w:noVBand="0"/>
            </w:tblPrEx>
          </w:tblPrExChange>
        </w:tblPrEx>
        <w:trPr>
          <w:trHeight w:val="317"/>
          <w:trPrChange w:id="2" w:author="nzt9hv" w:date="2013-09-16T14:18:00Z">
            <w:trPr>
              <w:trHeight w:val="317"/>
            </w:trPr>
          </w:trPrChange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" w:author="nzt9hv" w:date="2013-09-16T14:18:00Z">
              <w:tcPr>
                <w:tcW w:w="262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B043FF" w:rsidRDefault="00B043FF">
            <w:pPr>
              <w:rPr>
                <w:rFonts w:ascii="Arial" w:hAnsi="Arial" w:cs="Arial"/>
                <w:sz w:val="16"/>
                <w:szCs w:val="16"/>
              </w:rPr>
            </w:pPr>
            <w:bookmarkStart w:id="4" w:name="OLE_LINK6"/>
            <w:bookmarkStart w:id="5" w:name="OLE_LINK7"/>
            <w:bookmarkStart w:id="6" w:name="_Hlk314656792"/>
            <w:ins w:id="7" w:author="nzt9hv" w:date="2013-09-16T11:17:00Z">
              <w:r>
                <w:rPr>
                  <w:rFonts w:ascii="Arial" w:hAnsi="Arial" w:cs="Arial"/>
                  <w:sz w:val="16"/>
                  <w:szCs w:val="16"/>
                </w:rPr>
                <w:t>GenPosTraj_</w:t>
              </w:r>
            </w:ins>
            <w:bookmarkEnd w:id="4"/>
            <w:bookmarkEnd w:id="5"/>
            <w:r>
              <w:rPr>
                <w:rFonts w:ascii="Arial" w:hAnsi="Arial" w:cs="Arial"/>
                <w:sz w:val="16"/>
                <w:szCs w:val="16"/>
              </w:rPr>
              <w:t>TargetAngle_HwDeg_M_f32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8" w:author="nzt9hv" w:date="2013-09-16T14:18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313DE8" w:rsidRDefault="00B043FF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9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10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-2000</w:t>
              </w:r>
            </w:ins>
            <w:del w:id="11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-100</w:delText>
              </w:r>
            </w:del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2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13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2000</w:t>
              </w:r>
            </w:ins>
            <w:del w:id="14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100</w:delText>
              </w:r>
            </w:del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5" w:author="nzt9hv" w:date="2013-09-16T14:18:00Z">
              <w:tcPr>
                <w:tcW w:w="27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9B5E95" w:rsidRDefault="00B043FF" w:rsidP="003846F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845F6">
              <w:rPr>
                <w:rFonts w:ascii="Arial" w:hAnsi="Arial" w:cs="Arial"/>
                <w:sz w:val="16"/>
                <w:szCs w:val="16"/>
              </w:rPr>
              <w:t>GENPOSTRAJ_START_SEC_VAR_CLEARED_32</w:t>
            </w:r>
          </w:p>
        </w:tc>
      </w:tr>
      <w:tr w:rsidR="00B043FF" w:rsidRPr="00313DE8" w:rsidTr="006B4C96">
        <w:tblPrEx>
          <w:tblW w:w="8928" w:type="dxa"/>
          <w:tbl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  <w:insideH w:val="nil"/>
            <w:insideV w:val="single" w:sz="6" w:space="0" w:color="000000"/>
          </w:tblBorders>
          <w:tblLayout w:type="fixed"/>
          <w:tblLook w:val="00AF" w:firstRow="1" w:lastRow="0" w:firstColumn="1" w:lastColumn="0" w:noHBand="0" w:noVBand="0"/>
          <w:tblPrExChange w:id="16" w:author="nzt9hv" w:date="2013-09-16T14:18:00Z">
            <w:tblPrEx>
              <w:tblW w:w="8928" w:type="dxa"/>
              <w:tblBorders>
                <w:top w:val="single" w:sz="6" w:space="0" w:color="000000"/>
                <w:left w:val="single" w:sz="12" w:space="0" w:color="000000"/>
                <w:bottom w:val="single" w:sz="6" w:space="0" w:color="000000"/>
                <w:right w:val="single" w:sz="12" w:space="0" w:color="000000"/>
                <w:insideH w:val="nil"/>
                <w:insideV w:val="single" w:sz="6" w:space="0" w:color="000000"/>
              </w:tblBorders>
              <w:tblLayout w:type="fixed"/>
              <w:tblLook w:val="00AF" w:firstRow="1" w:lastRow="0" w:firstColumn="1" w:lastColumn="0" w:noHBand="0" w:noVBand="0"/>
            </w:tblPrEx>
          </w:tblPrExChange>
        </w:tblPrEx>
        <w:trPr>
          <w:trHeight w:val="317"/>
          <w:trPrChange w:id="17" w:author="nzt9hv" w:date="2013-09-16T14:18:00Z">
            <w:trPr>
              <w:trHeight w:val="317"/>
            </w:trPr>
          </w:trPrChange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8" w:author="nzt9hv" w:date="2013-09-16T14:18:00Z">
              <w:tcPr>
                <w:tcW w:w="262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B043FF" w:rsidRDefault="00B043FF">
            <w:pPr>
              <w:rPr>
                <w:rFonts w:ascii="Arial" w:hAnsi="Arial" w:cs="Arial"/>
                <w:sz w:val="16"/>
                <w:szCs w:val="16"/>
              </w:rPr>
            </w:pPr>
            <w:ins w:id="19" w:author="nzt9hv" w:date="2013-09-16T11:17:00Z">
              <w:r>
                <w:rPr>
                  <w:rFonts w:ascii="Arial" w:hAnsi="Arial" w:cs="Arial"/>
                  <w:sz w:val="16"/>
                  <w:szCs w:val="16"/>
                </w:rPr>
                <w:t>GenPosTraj_</w:t>
              </w:r>
            </w:ins>
            <w:r>
              <w:rPr>
                <w:rFonts w:ascii="Arial" w:hAnsi="Arial" w:cs="Arial"/>
                <w:sz w:val="16"/>
                <w:szCs w:val="16"/>
              </w:rPr>
              <w:t>TargetVelocity_HwDegpSec_M_f32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0" w:author="nzt9hv" w:date="2013-09-16T14:18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313DE8" w:rsidRDefault="00B043FF" w:rsidP="000D65DA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1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22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1</w:t>
              </w:r>
            </w:ins>
            <w:del w:id="23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4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25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1000</w:t>
              </w:r>
            </w:ins>
            <w:del w:id="26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100</w:delText>
              </w:r>
            </w:del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27" w:author="nzt9hv" w:date="2013-09-16T14:18:00Z">
              <w:tcPr>
                <w:tcW w:w="27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9B5E95" w:rsidRDefault="00B043FF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845F6">
              <w:rPr>
                <w:rFonts w:ascii="Arial" w:hAnsi="Arial" w:cs="Arial"/>
                <w:sz w:val="16"/>
                <w:szCs w:val="16"/>
              </w:rPr>
              <w:t>GENPOSTRAJ_START_SEC_VAR_CLEARED_32</w:t>
            </w:r>
          </w:p>
        </w:tc>
      </w:tr>
      <w:tr w:rsidR="00B043FF" w:rsidRPr="00313DE8" w:rsidTr="006B4C96">
        <w:tblPrEx>
          <w:tblW w:w="8928" w:type="dxa"/>
          <w:tbl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  <w:insideH w:val="nil"/>
            <w:insideV w:val="single" w:sz="6" w:space="0" w:color="000000"/>
          </w:tblBorders>
          <w:tblLayout w:type="fixed"/>
          <w:tblLook w:val="00AF" w:firstRow="1" w:lastRow="0" w:firstColumn="1" w:lastColumn="0" w:noHBand="0" w:noVBand="0"/>
          <w:tblPrExChange w:id="28" w:author="nzt9hv" w:date="2013-09-16T14:18:00Z">
            <w:tblPrEx>
              <w:tblW w:w="8928" w:type="dxa"/>
              <w:tblBorders>
                <w:top w:val="single" w:sz="6" w:space="0" w:color="000000"/>
                <w:left w:val="single" w:sz="12" w:space="0" w:color="000000"/>
                <w:bottom w:val="single" w:sz="6" w:space="0" w:color="000000"/>
                <w:right w:val="single" w:sz="12" w:space="0" w:color="000000"/>
                <w:insideH w:val="nil"/>
                <w:insideV w:val="single" w:sz="6" w:space="0" w:color="000000"/>
              </w:tblBorders>
              <w:tblLayout w:type="fixed"/>
              <w:tblLook w:val="00AF" w:firstRow="1" w:lastRow="0" w:firstColumn="1" w:lastColumn="0" w:noHBand="0" w:noVBand="0"/>
            </w:tblPrEx>
          </w:tblPrExChange>
        </w:tblPrEx>
        <w:trPr>
          <w:trHeight w:val="317"/>
          <w:trPrChange w:id="29" w:author="nzt9hv" w:date="2013-09-16T14:18:00Z">
            <w:trPr>
              <w:trHeight w:val="317"/>
            </w:trPr>
          </w:trPrChange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tcPrChange w:id="30" w:author="nzt9hv" w:date="2013-09-16T14:18:00Z">
              <w:tcPr>
                <w:tcW w:w="262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>
            <w:pPr>
              <w:rPr>
                <w:rFonts w:ascii="Arial" w:hAnsi="Arial" w:cs="Arial"/>
                <w:sz w:val="16"/>
                <w:szCs w:val="16"/>
              </w:rPr>
            </w:pPr>
            <w:ins w:id="31" w:author="nzt9hv" w:date="2013-09-16T11:17:00Z">
              <w:r>
                <w:rPr>
                  <w:rFonts w:ascii="Arial" w:hAnsi="Arial" w:cs="Arial"/>
                  <w:sz w:val="16"/>
                  <w:szCs w:val="16"/>
                </w:rPr>
                <w:t>GenPosTraj_</w:t>
              </w:r>
            </w:ins>
            <w:r>
              <w:rPr>
                <w:rFonts w:ascii="Arial" w:hAnsi="Arial" w:cs="Arial"/>
                <w:sz w:val="16"/>
                <w:szCs w:val="16"/>
              </w:rPr>
              <w:t>TargetAcceleration_HwDegpSecSqr_M_f32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2" w:author="nzt9hv" w:date="2013-09-16T14:18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313DE8" w:rsidRDefault="00B043FF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3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34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0.125</w:t>
              </w:r>
            </w:ins>
            <w:del w:id="35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0.1</w:delText>
              </w:r>
            </w:del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6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37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10000</w:t>
              </w:r>
            </w:ins>
            <w:del w:id="38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2000</w:delText>
              </w:r>
            </w:del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39" w:author="nzt9hv" w:date="2013-09-16T14:18:00Z">
              <w:tcPr>
                <w:tcW w:w="27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9B5E95" w:rsidRDefault="00B043FF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845F6">
              <w:rPr>
                <w:rFonts w:ascii="Arial" w:hAnsi="Arial" w:cs="Arial"/>
                <w:sz w:val="16"/>
                <w:szCs w:val="16"/>
              </w:rPr>
              <w:t>GENPOSTRAJ_START_SEC_VAR_CLEARED_32</w:t>
            </w:r>
          </w:p>
        </w:tc>
      </w:tr>
      <w:bookmarkEnd w:id="6"/>
      <w:tr w:rsidR="00B043FF" w:rsidRPr="00313DE8" w:rsidTr="006B4C96">
        <w:tblPrEx>
          <w:tblW w:w="8928" w:type="dxa"/>
          <w:tbl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  <w:insideH w:val="nil"/>
            <w:insideV w:val="single" w:sz="6" w:space="0" w:color="000000"/>
          </w:tblBorders>
          <w:tblLayout w:type="fixed"/>
          <w:tblLook w:val="00AF" w:firstRow="1" w:lastRow="0" w:firstColumn="1" w:lastColumn="0" w:noHBand="0" w:noVBand="0"/>
          <w:tblPrExChange w:id="40" w:author="nzt9hv" w:date="2013-09-16T14:18:00Z">
            <w:tblPrEx>
              <w:tblW w:w="8928" w:type="dxa"/>
              <w:tblBorders>
                <w:top w:val="single" w:sz="6" w:space="0" w:color="000000"/>
                <w:left w:val="single" w:sz="12" w:space="0" w:color="000000"/>
                <w:bottom w:val="single" w:sz="6" w:space="0" w:color="000000"/>
                <w:right w:val="single" w:sz="12" w:space="0" w:color="000000"/>
                <w:insideH w:val="nil"/>
                <w:insideV w:val="single" w:sz="6" w:space="0" w:color="000000"/>
              </w:tblBorders>
              <w:tblLayout w:type="fixed"/>
              <w:tblLook w:val="00AF" w:firstRow="1" w:lastRow="0" w:firstColumn="1" w:lastColumn="0" w:noHBand="0" w:noVBand="0"/>
            </w:tblPrEx>
          </w:tblPrExChange>
        </w:tblPrEx>
        <w:trPr>
          <w:trHeight w:val="317"/>
          <w:trPrChange w:id="41" w:author="nzt9hv" w:date="2013-09-16T14:18:00Z">
            <w:trPr>
              <w:trHeight w:val="317"/>
            </w:trPr>
          </w:trPrChange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2" w:author="nzt9hv" w:date="2013-09-16T14:18:00Z">
              <w:tcPr>
                <w:tcW w:w="262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B043FF" w:rsidRDefault="00B043FF" w:rsidP="006967E7">
            <w:pPr>
              <w:rPr>
                <w:rFonts w:ascii="Arial" w:hAnsi="Arial" w:cs="Arial"/>
                <w:sz w:val="16"/>
                <w:szCs w:val="16"/>
              </w:rPr>
            </w:pPr>
            <w:ins w:id="43" w:author="nzt9hv" w:date="2013-09-16T11:17:00Z">
              <w:r>
                <w:rPr>
                  <w:rFonts w:ascii="Arial" w:hAnsi="Arial" w:cs="Arial"/>
                  <w:sz w:val="16"/>
                  <w:szCs w:val="16"/>
                </w:rPr>
                <w:t>GenPosTraj_</w:t>
              </w:r>
            </w:ins>
            <w:r>
              <w:rPr>
                <w:rFonts w:ascii="Arial" w:hAnsi="Arial" w:cs="Arial"/>
                <w:sz w:val="16"/>
                <w:szCs w:val="16"/>
              </w:rPr>
              <w:t>TargetAngle</w:t>
            </w:r>
            <w:bookmarkStart w:id="44" w:name="OLE_LINK34"/>
            <w:bookmarkStart w:id="45" w:name="OLE_LINK35"/>
            <w:r>
              <w:rPr>
                <w:rFonts w:ascii="Arial" w:hAnsi="Arial" w:cs="Arial"/>
                <w:sz w:val="16"/>
                <w:szCs w:val="16"/>
              </w:rPr>
              <w:t>Initial</w:t>
            </w:r>
            <w:bookmarkEnd w:id="44"/>
            <w:bookmarkEnd w:id="45"/>
            <w:r>
              <w:rPr>
                <w:rFonts w:ascii="Arial" w:hAnsi="Arial" w:cs="Arial"/>
                <w:sz w:val="16"/>
                <w:szCs w:val="16"/>
              </w:rPr>
              <w:t>_HwDeg_M_f32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46" w:author="nzt9hv" w:date="2013-09-16T14:18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313DE8" w:rsidRDefault="00B043FF" w:rsidP="006967E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47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 w:rsidP="006967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48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-2000</w:t>
              </w:r>
            </w:ins>
            <w:del w:id="49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-100</w:delText>
              </w:r>
            </w:del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50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 w:rsidP="006967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51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2000</w:t>
              </w:r>
            </w:ins>
            <w:del w:id="52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100</w:delText>
              </w:r>
            </w:del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53" w:author="nzt9hv" w:date="2013-09-16T14:18:00Z">
              <w:tcPr>
                <w:tcW w:w="27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4C0DC1" w:rsidRDefault="00B043FF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845F6">
              <w:rPr>
                <w:rFonts w:ascii="Arial" w:hAnsi="Arial" w:cs="Arial"/>
                <w:sz w:val="16"/>
                <w:szCs w:val="16"/>
              </w:rPr>
              <w:t>GENPOSTRAJ_START_SEC_VAR_CLEARED_32</w:t>
            </w:r>
          </w:p>
        </w:tc>
      </w:tr>
      <w:tr w:rsidR="00B043FF" w:rsidRPr="00313DE8" w:rsidTr="006B4C96">
        <w:tblPrEx>
          <w:tblW w:w="8928" w:type="dxa"/>
          <w:tbl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  <w:insideH w:val="nil"/>
            <w:insideV w:val="single" w:sz="6" w:space="0" w:color="000000"/>
          </w:tblBorders>
          <w:tblLayout w:type="fixed"/>
          <w:tblLook w:val="00AF" w:firstRow="1" w:lastRow="0" w:firstColumn="1" w:lastColumn="0" w:noHBand="0" w:noVBand="0"/>
          <w:tblPrExChange w:id="54" w:author="nzt9hv" w:date="2013-09-16T14:18:00Z">
            <w:tblPrEx>
              <w:tblW w:w="8928" w:type="dxa"/>
              <w:tblBorders>
                <w:top w:val="single" w:sz="6" w:space="0" w:color="000000"/>
                <w:left w:val="single" w:sz="12" w:space="0" w:color="000000"/>
                <w:bottom w:val="single" w:sz="6" w:space="0" w:color="000000"/>
                <w:right w:val="single" w:sz="12" w:space="0" w:color="000000"/>
                <w:insideH w:val="nil"/>
                <w:insideV w:val="single" w:sz="6" w:space="0" w:color="000000"/>
              </w:tblBorders>
              <w:tblLayout w:type="fixed"/>
              <w:tblLook w:val="00AF" w:firstRow="1" w:lastRow="0" w:firstColumn="1" w:lastColumn="0" w:noHBand="0" w:noVBand="0"/>
            </w:tblPrEx>
          </w:tblPrExChange>
        </w:tblPrEx>
        <w:trPr>
          <w:trHeight w:val="317"/>
          <w:trPrChange w:id="55" w:author="nzt9hv" w:date="2013-09-16T14:18:00Z">
            <w:trPr>
              <w:trHeight w:val="317"/>
            </w:trPr>
          </w:trPrChange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56" w:author="nzt9hv" w:date="2013-09-16T14:18:00Z">
              <w:tcPr>
                <w:tcW w:w="262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B043FF" w:rsidRDefault="00B043FF" w:rsidP="006967E7">
            <w:pPr>
              <w:rPr>
                <w:rFonts w:ascii="Arial" w:hAnsi="Arial" w:cs="Arial"/>
                <w:sz w:val="16"/>
                <w:szCs w:val="16"/>
              </w:rPr>
            </w:pPr>
            <w:ins w:id="57" w:author="nzt9hv" w:date="2013-09-16T11:17:00Z">
              <w:r>
                <w:rPr>
                  <w:rFonts w:ascii="Arial" w:hAnsi="Arial" w:cs="Arial"/>
                  <w:sz w:val="16"/>
                  <w:szCs w:val="16"/>
                </w:rPr>
                <w:t>GenPosTraj_</w:t>
              </w:r>
            </w:ins>
            <w:r>
              <w:rPr>
                <w:rFonts w:ascii="Arial" w:hAnsi="Arial" w:cs="Arial"/>
                <w:sz w:val="16"/>
                <w:szCs w:val="16"/>
              </w:rPr>
              <w:t>TargetVelocityInitial_HwDegpSec_M_f32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58" w:author="nzt9hv" w:date="2013-09-16T14:18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313DE8" w:rsidRDefault="00B043FF" w:rsidP="006967E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59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 w:rsidP="006967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60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0.125</w:t>
              </w:r>
            </w:ins>
            <w:del w:id="61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62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 w:rsidP="006967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63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10000</w:t>
              </w:r>
            </w:ins>
            <w:del w:id="64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100</w:delText>
              </w:r>
            </w:del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65" w:author="nzt9hv" w:date="2013-09-16T14:18:00Z">
              <w:tcPr>
                <w:tcW w:w="27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4C0DC1" w:rsidRDefault="00B043FF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845F6">
              <w:rPr>
                <w:rFonts w:ascii="Arial" w:hAnsi="Arial" w:cs="Arial"/>
                <w:sz w:val="16"/>
                <w:szCs w:val="16"/>
              </w:rPr>
              <w:t>GENPOSTRAJ_START_SEC_VAR_CLEARED_32</w:t>
            </w:r>
          </w:p>
        </w:tc>
      </w:tr>
      <w:tr w:rsidR="00B043FF" w:rsidRPr="00313DE8" w:rsidTr="006B4C96">
        <w:tblPrEx>
          <w:tblW w:w="8928" w:type="dxa"/>
          <w:tbl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  <w:insideH w:val="nil"/>
            <w:insideV w:val="single" w:sz="6" w:space="0" w:color="000000"/>
          </w:tblBorders>
          <w:tblLayout w:type="fixed"/>
          <w:tblLook w:val="00AF" w:firstRow="1" w:lastRow="0" w:firstColumn="1" w:lastColumn="0" w:noHBand="0" w:noVBand="0"/>
          <w:tblPrExChange w:id="66" w:author="nzt9hv" w:date="2013-09-16T14:18:00Z">
            <w:tblPrEx>
              <w:tblW w:w="8928" w:type="dxa"/>
              <w:tblBorders>
                <w:top w:val="single" w:sz="6" w:space="0" w:color="000000"/>
                <w:left w:val="single" w:sz="12" w:space="0" w:color="000000"/>
                <w:bottom w:val="single" w:sz="6" w:space="0" w:color="000000"/>
                <w:right w:val="single" w:sz="12" w:space="0" w:color="000000"/>
                <w:insideH w:val="nil"/>
                <w:insideV w:val="single" w:sz="6" w:space="0" w:color="000000"/>
              </w:tblBorders>
              <w:tblLayout w:type="fixed"/>
              <w:tblLook w:val="00AF" w:firstRow="1" w:lastRow="0" w:firstColumn="1" w:lastColumn="0" w:noHBand="0" w:noVBand="0"/>
            </w:tblPrEx>
          </w:tblPrExChange>
        </w:tblPrEx>
        <w:trPr>
          <w:trHeight w:val="317"/>
          <w:trPrChange w:id="67" w:author="nzt9hv" w:date="2013-09-16T14:18:00Z">
            <w:trPr>
              <w:trHeight w:val="317"/>
            </w:trPr>
          </w:trPrChange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tcPrChange w:id="68" w:author="nzt9hv" w:date="2013-09-16T14:18:00Z">
              <w:tcPr>
                <w:tcW w:w="262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 w:rsidP="006967E7">
            <w:pPr>
              <w:rPr>
                <w:rFonts w:ascii="Arial" w:hAnsi="Arial" w:cs="Arial"/>
                <w:sz w:val="16"/>
                <w:szCs w:val="16"/>
              </w:rPr>
            </w:pPr>
            <w:ins w:id="69" w:author="nzt9hv" w:date="2013-09-16T11:18:00Z">
              <w:r>
                <w:rPr>
                  <w:rFonts w:ascii="Arial" w:hAnsi="Arial" w:cs="Arial"/>
                  <w:sz w:val="16"/>
                  <w:szCs w:val="16"/>
                </w:rPr>
                <w:t>GenPosTraj_</w:t>
              </w:r>
            </w:ins>
            <w:r>
              <w:rPr>
                <w:rFonts w:ascii="Arial" w:hAnsi="Arial" w:cs="Arial"/>
                <w:sz w:val="16"/>
                <w:szCs w:val="16"/>
              </w:rPr>
              <w:t>TargetAccelerationInitial_HwDegpSecSqr_M_f32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70" w:author="nzt9hv" w:date="2013-09-16T14:18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313DE8" w:rsidRDefault="00B043FF" w:rsidP="006967E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71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 w:rsidP="006967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72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1</w:t>
              </w:r>
            </w:ins>
            <w:del w:id="73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0.1</w:delText>
              </w:r>
            </w:del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74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 w:rsidP="006967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75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1000</w:t>
              </w:r>
            </w:ins>
            <w:del w:id="76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2000</w:delText>
              </w:r>
            </w:del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77" w:author="nzt9hv" w:date="2013-09-16T14:18:00Z">
              <w:tcPr>
                <w:tcW w:w="27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4C0DC1" w:rsidRDefault="00B043FF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845F6">
              <w:rPr>
                <w:rFonts w:ascii="Arial" w:hAnsi="Arial" w:cs="Arial"/>
                <w:sz w:val="16"/>
                <w:szCs w:val="16"/>
              </w:rPr>
              <w:t>GENPOSTRAJ_START_SEC_VAR_CLEARED_32</w:t>
            </w:r>
          </w:p>
        </w:tc>
      </w:tr>
      <w:tr w:rsidR="00B043FF" w:rsidRPr="00313DE8" w:rsidTr="006B4C96">
        <w:tblPrEx>
          <w:tblW w:w="8928" w:type="dxa"/>
          <w:tbl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  <w:insideH w:val="nil"/>
            <w:insideV w:val="single" w:sz="6" w:space="0" w:color="000000"/>
          </w:tblBorders>
          <w:tblLayout w:type="fixed"/>
          <w:tblLook w:val="00AF" w:firstRow="1" w:lastRow="0" w:firstColumn="1" w:lastColumn="0" w:noHBand="0" w:noVBand="0"/>
          <w:tblPrExChange w:id="78" w:author="nzt9hv" w:date="2013-09-16T14:18:00Z">
            <w:tblPrEx>
              <w:tblW w:w="8928" w:type="dxa"/>
              <w:tblBorders>
                <w:top w:val="single" w:sz="6" w:space="0" w:color="000000"/>
                <w:left w:val="single" w:sz="12" w:space="0" w:color="000000"/>
                <w:bottom w:val="single" w:sz="6" w:space="0" w:color="000000"/>
                <w:right w:val="single" w:sz="12" w:space="0" w:color="000000"/>
                <w:insideH w:val="nil"/>
                <w:insideV w:val="single" w:sz="6" w:space="0" w:color="000000"/>
              </w:tblBorders>
              <w:tblLayout w:type="fixed"/>
              <w:tblLook w:val="00AF" w:firstRow="1" w:lastRow="0" w:firstColumn="1" w:lastColumn="0" w:noHBand="0" w:noVBand="0"/>
            </w:tblPrEx>
          </w:tblPrExChange>
        </w:tblPrEx>
        <w:trPr>
          <w:trHeight w:val="317"/>
          <w:trPrChange w:id="79" w:author="nzt9hv" w:date="2013-09-16T14:18:00Z">
            <w:trPr>
              <w:trHeight w:val="317"/>
            </w:trPr>
          </w:trPrChange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tcPrChange w:id="80" w:author="nzt9hv" w:date="2013-09-16T14:18:00Z">
              <w:tcPr>
                <w:tcW w:w="262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>
            <w:pPr>
              <w:rPr>
                <w:rFonts w:ascii="Arial" w:hAnsi="Arial" w:cs="Arial"/>
                <w:sz w:val="16"/>
                <w:szCs w:val="16"/>
              </w:rPr>
            </w:pPr>
            <w:ins w:id="81" w:author="nzt9hv" w:date="2013-09-16T11:18:00Z">
              <w:r>
                <w:rPr>
                  <w:rFonts w:ascii="Arial" w:hAnsi="Arial" w:cs="Arial"/>
                  <w:sz w:val="16"/>
                  <w:szCs w:val="16"/>
                </w:rPr>
                <w:t>GenPosTraj_</w:t>
              </w:r>
            </w:ins>
            <w:r>
              <w:rPr>
                <w:rFonts w:ascii="Arial" w:hAnsi="Arial" w:cs="Arial"/>
                <w:sz w:val="16"/>
                <w:szCs w:val="16"/>
              </w:rPr>
              <w:t>HwPosInitial_HwDeg_M_f32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82" w:author="nzt9hv" w:date="2013-09-16T14:18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313DE8" w:rsidRDefault="00B043FF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83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 w:rsidP="00C31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84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-1440.11</w:t>
              </w:r>
            </w:ins>
            <w:del w:id="85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 xml:space="preserve">1440.11     </w:delText>
              </w:r>
            </w:del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86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 w:rsidP="00D75F6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87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1440.11</w:t>
              </w:r>
            </w:ins>
            <w:del w:id="88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 xml:space="preserve">1440.11 </w:delText>
              </w:r>
            </w:del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89" w:author="nzt9hv" w:date="2013-09-16T14:18:00Z">
              <w:tcPr>
                <w:tcW w:w="27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9B5E95" w:rsidRDefault="00B043FF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845F6">
              <w:rPr>
                <w:rFonts w:ascii="Arial" w:hAnsi="Arial" w:cs="Arial"/>
                <w:sz w:val="16"/>
                <w:szCs w:val="16"/>
              </w:rPr>
              <w:t>GENPOSTRAJ_START_SEC_VAR_CLEARED_32</w:t>
            </w:r>
          </w:p>
        </w:tc>
      </w:tr>
      <w:tr w:rsidR="00B043FF" w:rsidRPr="00313DE8" w:rsidTr="006B4C96">
        <w:tblPrEx>
          <w:tblW w:w="8928" w:type="dxa"/>
          <w:tbl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  <w:insideH w:val="nil"/>
            <w:insideV w:val="single" w:sz="6" w:space="0" w:color="000000"/>
          </w:tblBorders>
          <w:tblLayout w:type="fixed"/>
          <w:tblLook w:val="00AF" w:firstRow="1" w:lastRow="0" w:firstColumn="1" w:lastColumn="0" w:noHBand="0" w:noVBand="0"/>
          <w:tblPrExChange w:id="90" w:author="nzt9hv" w:date="2013-09-16T14:18:00Z">
            <w:tblPrEx>
              <w:tblW w:w="8928" w:type="dxa"/>
              <w:tblBorders>
                <w:top w:val="single" w:sz="6" w:space="0" w:color="000000"/>
                <w:left w:val="single" w:sz="12" w:space="0" w:color="000000"/>
                <w:bottom w:val="single" w:sz="6" w:space="0" w:color="000000"/>
                <w:right w:val="single" w:sz="12" w:space="0" w:color="000000"/>
                <w:insideH w:val="nil"/>
                <w:insideV w:val="single" w:sz="6" w:space="0" w:color="000000"/>
              </w:tblBorders>
              <w:tblLayout w:type="fixed"/>
              <w:tblLook w:val="00AF" w:firstRow="1" w:lastRow="0" w:firstColumn="1" w:lastColumn="0" w:noHBand="0" w:noVBand="0"/>
            </w:tblPrEx>
          </w:tblPrExChange>
        </w:tblPrEx>
        <w:trPr>
          <w:trHeight w:val="317"/>
          <w:trPrChange w:id="91" w:author="nzt9hv" w:date="2013-09-16T14:18:00Z">
            <w:trPr>
              <w:trHeight w:val="317"/>
            </w:trPr>
          </w:trPrChange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tcPrChange w:id="92" w:author="nzt9hv" w:date="2013-09-16T14:18:00Z">
              <w:tcPr>
                <w:tcW w:w="262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ins w:id="93" w:author="nzt9hv" w:date="2013-09-16T11:18:00Z">
              <w:r>
                <w:rPr>
                  <w:rFonts w:ascii="Arial" w:hAnsi="Arial" w:cs="Arial"/>
                  <w:sz w:val="16"/>
                  <w:szCs w:val="16"/>
                </w:rPr>
                <w:lastRenderedPageBreak/>
                <w:t>GenPosTraj_</w:t>
              </w:r>
            </w:ins>
            <w:r>
              <w:rPr>
                <w:rFonts w:ascii="Arial" w:hAnsi="Arial" w:cs="Arial"/>
                <w:sz w:val="16"/>
                <w:szCs w:val="16"/>
              </w:rPr>
              <w:t>CalculateFlag_Cnt_M_lgc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94" w:author="nzt9hv" w:date="2013-09-16T14:18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313DE8" w:rsidRDefault="00B043FF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95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96" w:author="nzt9hv" w:date="2013-09-16T14:18:00Z">
              <w:r>
                <w:rPr>
                  <w:rFonts w:ascii="Calibri" w:hAnsi="Calibri" w:cs="Arial"/>
                  <w:sz w:val="16"/>
                  <w:szCs w:val="16"/>
                </w:rPr>
                <w:t>0</w:t>
              </w:r>
            </w:ins>
            <w:del w:id="97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98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DD64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ins w:id="99" w:author="nzt9hv" w:date="2013-09-18T09:13:00Z">
              <w:r>
                <w:rPr>
                  <w:rFonts w:ascii="Calibri" w:hAnsi="Calibri" w:cs="Arial"/>
                  <w:sz w:val="16"/>
                  <w:szCs w:val="16"/>
                </w:rPr>
                <w:t>1</w:t>
              </w:r>
            </w:ins>
            <w:del w:id="100" w:author="nzt9hv" w:date="2013-09-16T14:18:00Z">
              <w:r w:rsidR="00B043FF" w:rsidDel="00B043FF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01" w:author="nzt9hv" w:date="2013-09-16T14:18:00Z">
              <w:tcPr>
                <w:tcW w:w="27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9B5E95" w:rsidRDefault="00B043FF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845F6">
              <w:rPr>
                <w:rFonts w:ascii="Arial" w:hAnsi="Arial" w:cs="Arial"/>
                <w:sz w:val="16"/>
                <w:szCs w:val="16"/>
              </w:rPr>
              <w:t>GENPOSTRAJ_START_SEC_VAR_CLEARED_</w:t>
            </w:r>
            <w:r>
              <w:t xml:space="preserve"> </w:t>
            </w:r>
            <w:r w:rsidRPr="004C28D4">
              <w:rPr>
                <w:rFonts w:ascii="Arial" w:hAnsi="Arial" w:cs="Arial"/>
                <w:sz w:val="16"/>
                <w:szCs w:val="16"/>
              </w:rPr>
              <w:t>UNSPECIFIED</w:t>
            </w:r>
          </w:p>
        </w:tc>
      </w:tr>
      <w:tr w:rsidR="00B043FF" w:rsidRPr="00313DE8" w:rsidTr="006B4C96">
        <w:tblPrEx>
          <w:tblW w:w="8928" w:type="dxa"/>
          <w:tbl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  <w:insideH w:val="nil"/>
            <w:insideV w:val="single" w:sz="6" w:space="0" w:color="000000"/>
          </w:tblBorders>
          <w:tblLayout w:type="fixed"/>
          <w:tblLook w:val="00AF" w:firstRow="1" w:lastRow="0" w:firstColumn="1" w:lastColumn="0" w:noHBand="0" w:noVBand="0"/>
          <w:tblPrExChange w:id="102" w:author="nzt9hv" w:date="2013-09-16T14:18:00Z">
            <w:tblPrEx>
              <w:tblW w:w="8928" w:type="dxa"/>
              <w:tblBorders>
                <w:top w:val="single" w:sz="6" w:space="0" w:color="000000"/>
                <w:left w:val="single" w:sz="12" w:space="0" w:color="000000"/>
                <w:bottom w:val="single" w:sz="6" w:space="0" w:color="000000"/>
                <w:right w:val="single" w:sz="12" w:space="0" w:color="000000"/>
                <w:insideH w:val="nil"/>
                <w:insideV w:val="single" w:sz="6" w:space="0" w:color="000000"/>
              </w:tblBorders>
              <w:tblLayout w:type="fixed"/>
              <w:tblLook w:val="00AF" w:firstRow="1" w:lastRow="0" w:firstColumn="1" w:lastColumn="0" w:noHBand="0" w:noVBand="0"/>
            </w:tblPrEx>
          </w:tblPrExChange>
        </w:tblPrEx>
        <w:trPr>
          <w:trHeight w:val="317"/>
          <w:trPrChange w:id="103" w:author="nzt9hv" w:date="2013-09-16T14:18:00Z">
            <w:trPr>
              <w:trHeight w:val="317"/>
            </w:trPr>
          </w:trPrChange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tcPrChange w:id="104" w:author="nzt9hv" w:date="2013-09-16T14:18:00Z">
              <w:tcPr>
                <w:tcW w:w="262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>
            <w:pPr>
              <w:rPr>
                <w:rFonts w:ascii="Arial" w:hAnsi="Arial" w:cs="Arial"/>
                <w:sz w:val="16"/>
                <w:szCs w:val="16"/>
              </w:rPr>
            </w:pPr>
            <w:bookmarkStart w:id="105" w:name="_Hlk314657190"/>
            <w:ins w:id="106" w:author="nzt9hv" w:date="2013-09-16T11:18:00Z">
              <w:r>
                <w:rPr>
                  <w:rFonts w:ascii="Arial" w:hAnsi="Arial" w:cs="Arial"/>
                  <w:sz w:val="16"/>
                  <w:szCs w:val="16"/>
                </w:rPr>
                <w:t>GenPosTraj_</w:t>
              </w:r>
            </w:ins>
            <w:r w:rsidRPr="00E75963">
              <w:rPr>
                <w:rFonts w:ascii="Arial" w:hAnsi="Arial" w:cs="Arial"/>
                <w:sz w:val="16"/>
                <w:szCs w:val="16"/>
              </w:rPr>
              <w:t>HwAngleOffsetIn_HwDeg_M_f32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07" w:author="nzt9hv" w:date="2013-09-16T14:18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Default="00B043FF" w:rsidP="00313DE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08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 w:rsidP="00C316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del w:id="109" w:author="nzt9hv" w:date="2013-09-16T14:18:00Z">
              <w:r w:rsidDel="00B043FF">
                <w:rPr>
                  <w:rFonts w:ascii="Arial" w:hAnsi="Arial" w:cs="Arial"/>
                  <w:sz w:val="16"/>
                  <w:szCs w:val="16"/>
                </w:rPr>
                <w:delText>-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1440.11     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10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Default="00B043FF" w:rsidP="00E665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1440.11 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11" w:author="nzt9hv" w:date="2013-09-16T14:18:00Z">
              <w:tcPr>
                <w:tcW w:w="27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4C0DC1" w:rsidRDefault="00B043FF" w:rsidP="009B5E9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845F6">
              <w:rPr>
                <w:rFonts w:ascii="Arial" w:hAnsi="Arial" w:cs="Arial"/>
                <w:sz w:val="16"/>
                <w:szCs w:val="16"/>
              </w:rPr>
              <w:t>GENPOSTRAJ_START_SEC_VAR_CLEARED_32</w:t>
            </w:r>
          </w:p>
        </w:tc>
      </w:tr>
      <w:bookmarkEnd w:id="105"/>
      <w:tr w:rsidR="00B043FF" w:rsidRPr="00313DE8" w:rsidTr="006B4C96">
        <w:tblPrEx>
          <w:tblW w:w="8928" w:type="dxa"/>
          <w:tblBorders>
            <w:top w:val="single" w:sz="6" w:space="0" w:color="000000"/>
            <w:left w:val="single" w:sz="12" w:space="0" w:color="000000"/>
            <w:bottom w:val="single" w:sz="6" w:space="0" w:color="000000"/>
            <w:right w:val="single" w:sz="12" w:space="0" w:color="000000"/>
            <w:insideH w:val="nil"/>
            <w:insideV w:val="single" w:sz="6" w:space="0" w:color="000000"/>
          </w:tblBorders>
          <w:tblLayout w:type="fixed"/>
          <w:tblLook w:val="00AF" w:firstRow="1" w:lastRow="0" w:firstColumn="1" w:lastColumn="0" w:noHBand="0" w:noVBand="0"/>
          <w:tblPrExChange w:id="112" w:author="nzt9hv" w:date="2013-09-16T14:18:00Z">
            <w:tblPrEx>
              <w:tblW w:w="8928" w:type="dxa"/>
              <w:tblBorders>
                <w:top w:val="single" w:sz="6" w:space="0" w:color="000000"/>
                <w:left w:val="single" w:sz="12" w:space="0" w:color="000000"/>
                <w:bottom w:val="single" w:sz="6" w:space="0" w:color="000000"/>
                <w:right w:val="single" w:sz="12" w:space="0" w:color="000000"/>
                <w:insideH w:val="nil"/>
                <w:insideV w:val="single" w:sz="6" w:space="0" w:color="000000"/>
              </w:tblBorders>
              <w:tblLayout w:type="fixed"/>
              <w:tblLook w:val="00AF" w:firstRow="1" w:lastRow="0" w:firstColumn="1" w:lastColumn="0" w:noHBand="0" w:noVBand="0"/>
            </w:tblPrEx>
          </w:tblPrExChange>
        </w:tblPrEx>
        <w:trPr>
          <w:trHeight w:val="317"/>
          <w:trPrChange w:id="113" w:author="nzt9hv" w:date="2013-09-16T14:18:00Z">
            <w:trPr>
              <w:trHeight w:val="317"/>
            </w:trPr>
          </w:trPrChange>
        </w:trPr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tcPrChange w:id="114" w:author="nzt9hv" w:date="2013-09-16T14:18:00Z">
              <w:tcPr>
                <w:tcW w:w="262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Pr="0062404E" w:rsidRDefault="00B043FF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ins w:id="115" w:author="nzt9hv" w:date="2013-09-16T11:18:00Z">
              <w:r>
                <w:rPr>
                  <w:rFonts w:ascii="Arial" w:hAnsi="Arial" w:cs="Arial"/>
                  <w:sz w:val="16"/>
                  <w:szCs w:val="16"/>
                </w:rPr>
                <w:t>GenPosTraj_</w:t>
              </w:r>
            </w:ins>
            <w:r w:rsidRPr="0062404E">
              <w:rPr>
                <w:rFonts w:ascii="Arial" w:hAnsi="Arial" w:cs="Arial"/>
                <w:color w:val="000000" w:themeColor="text1"/>
                <w:sz w:val="16"/>
                <w:szCs w:val="16"/>
              </w:rPr>
              <w:t>StateTime_Sec_M_f32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16" w:author="nzt9hv" w:date="2013-09-16T14:18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62404E" w:rsidRDefault="00B043FF" w:rsidP="00313DE8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2404E">
              <w:rPr>
                <w:rFonts w:ascii="Arial" w:hAnsi="Arial" w:cs="Arial"/>
                <w:color w:val="000000" w:themeColor="text1"/>
                <w:sz w:val="16"/>
                <w:szCs w:val="16"/>
              </w:rPr>
              <w:t>Single Precision Floating Point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17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Pr="0062404E" w:rsidRDefault="00B043F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del w:id="118" w:author="nzt9hv" w:date="2013-09-16T14:18:00Z">
              <w:r w:rsidRPr="0062404E" w:rsidDel="00B043FF"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delText>0</w:delText>
              </w:r>
            </w:del>
            <w:ins w:id="119" w:author="nzt9hv" w:date="2013-09-16T14:19:00Z">
              <w: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t>0</w:t>
              </w:r>
            </w:ins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20" w:author="nzt9hv" w:date="2013-09-16T14:18:00Z">
              <w:tcPr>
                <w:tcW w:w="103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bottom"/>
              </w:tcPr>
            </w:tcPrChange>
          </w:tcPr>
          <w:p w:rsidR="00B043FF" w:rsidRPr="0062404E" w:rsidRDefault="00B043FF" w:rsidP="00861533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del w:id="121" w:author="nzt9hv" w:date="2013-09-16T14:18:00Z">
              <w:r w:rsidDel="00B043FF">
                <w:rPr>
                  <w:rFonts w:ascii="Arial" w:hAnsi="Arial" w:cs="Arial"/>
                  <w:color w:val="FF6666"/>
                  <w:sz w:val="17"/>
                  <w:szCs w:val="17"/>
                </w:rPr>
                <w:delText>1540.1095</w:delText>
              </w:r>
            </w:del>
            <w:ins w:id="122" w:author="nzt9hv" w:date="2013-09-16T14:20:00Z">
              <w:r>
                <w:rPr>
                  <w:rFonts w:ascii="Arial" w:hAnsi="Arial" w:cs="Arial"/>
                  <w:color w:val="FF6666"/>
                  <w:sz w:val="17"/>
                  <w:szCs w:val="17"/>
                </w:rPr>
                <w:t>128</w:t>
              </w:r>
            </w:ins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tcPrChange w:id="123" w:author="nzt9hv" w:date="2013-09-16T14:18:00Z">
              <w:tcPr>
                <w:tcW w:w="27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B043FF" w:rsidRPr="0062404E" w:rsidRDefault="00B043FF" w:rsidP="009B5E95">
            <w:pPr>
              <w:pStyle w:val="NoSpacing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845F6">
              <w:rPr>
                <w:rFonts w:ascii="Arial" w:hAnsi="Arial" w:cs="Arial"/>
                <w:sz w:val="16"/>
                <w:szCs w:val="16"/>
              </w:rPr>
              <w:t>GENPOSTRAJ</w:t>
            </w:r>
            <w:r w:rsidRPr="0062404E">
              <w:rPr>
                <w:rFonts w:ascii="Arial" w:hAnsi="Arial" w:cs="Arial"/>
                <w:color w:val="000000" w:themeColor="text1"/>
                <w:sz w:val="16"/>
                <w:szCs w:val="16"/>
              </w:rPr>
              <w:t>_START_SEC_VAR_CLEARED_32</w:t>
            </w:r>
          </w:p>
        </w:tc>
      </w:tr>
    </w:tbl>
    <w:p w:rsidR="00BD008B" w:rsidRDefault="00BD008B"/>
    <w:p w:rsidR="004A781C" w:rsidRDefault="004A781C">
      <w:pPr>
        <w:pStyle w:val="Heading3"/>
      </w:pPr>
      <w:r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 w:firstRow="1" w:lastRow="0" w:firstColumn="1" w:lastColumn="0" w:noHBand="0" w:noVBand="0"/>
      </w:tblPr>
      <w:tblGrid>
        <w:gridCol w:w="3348"/>
        <w:gridCol w:w="2610"/>
        <w:gridCol w:w="990"/>
        <w:gridCol w:w="992"/>
        <w:gridCol w:w="993"/>
      </w:tblGrid>
      <w:tr w:rsidR="003C4D3F" w:rsidTr="00D35A85">
        <w:tc>
          <w:tcPr>
            <w:tcW w:w="3348" w:type="dxa"/>
            <w:shd w:val="pct30" w:color="FFFF00" w:fill="FFFFFF"/>
          </w:tcPr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610" w:type="dxa"/>
            <w:shd w:val="pct30" w:color="FFFF00" w:fill="FFFFFF"/>
          </w:tcPr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990" w:type="dxa"/>
            <w:shd w:val="pct30" w:color="FFFF00" w:fill="FFFFFF"/>
          </w:tcPr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3C4D3F" w:rsidTr="00D35A85">
        <w:tc>
          <w:tcPr>
            <w:tcW w:w="3348" w:type="dxa"/>
          </w:tcPr>
          <w:p w:rsidR="003C4D3F" w:rsidRDefault="001135EB" w:rsidP="00C942D9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ins w:id="124" w:author="nzt9hv" w:date="2013-09-16T11:18:00Z">
              <w:r>
                <w:rPr>
                  <w:rFonts w:ascii="Arial" w:hAnsi="Arial" w:cs="Arial"/>
                  <w:sz w:val="16"/>
                  <w:szCs w:val="16"/>
                </w:rPr>
                <w:t>GenPosTraj_</w:t>
              </w:r>
            </w:ins>
            <w:r w:rsidR="00D35A85">
              <w:rPr>
                <w:rFonts w:ascii="Arial" w:hAnsi="Arial" w:cs="Arial"/>
                <w:sz w:val="16"/>
                <w:szCs w:val="16"/>
              </w:rPr>
              <w:t>CmdState_Cnt_M_Enum</w:t>
            </w:r>
            <w:proofErr w:type="spellEnd"/>
          </w:p>
        </w:tc>
        <w:tc>
          <w:tcPr>
            <w:tcW w:w="2610" w:type="dxa"/>
          </w:tcPr>
          <w:p w:rsidR="00D35A85" w:rsidRPr="00D35A85" w:rsidRDefault="00D35A85" w:rsidP="00D35A8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D35A85">
              <w:rPr>
                <w:rFonts w:ascii="Arial" w:hAnsi="Arial" w:cs="Arial"/>
                <w:sz w:val="16"/>
                <w:szCs w:val="16"/>
              </w:rPr>
              <w:t>WAITING_STATE = 0            ACCELERATION_STATE = 1          CONSTANT_VEL_STATE = 2            DECELERATION_STATE = 3</w:t>
            </w:r>
          </w:p>
          <w:p w:rsidR="00D35A85" w:rsidRDefault="00D35A85" w:rsidP="00D35A85">
            <w:pPr>
              <w:pStyle w:val="NoSpacing"/>
            </w:pPr>
            <w:r w:rsidRPr="00D35A85">
              <w:rPr>
                <w:rFonts w:ascii="Arial" w:hAnsi="Arial" w:cs="Arial"/>
                <w:sz w:val="16"/>
                <w:szCs w:val="16"/>
              </w:rPr>
              <w:t>HOLD_STATE = 4</w:t>
            </w:r>
          </w:p>
        </w:tc>
        <w:tc>
          <w:tcPr>
            <w:tcW w:w="990" w:type="dxa"/>
          </w:tcPr>
          <w:p w:rsidR="003C4D3F" w:rsidRDefault="00D35A85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D35A85">
              <w:rPr>
                <w:rFonts w:ascii="Arial" w:hAnsi="Arial" w:cs="Arial"/>
                <w:sz w:val="16"/>
              </w:rPr>
              <w:t>CMDSTATE_Enum</w:t>
            </w:r>
            <w:proofErr w:type="spellEnd"/>
          </w:p>
        </w:tc>
        <w:tc>
          <w:tcPr>
            <w:tcW w:w="992" w:type="dxa"/>
          </w:tcPr>
          <w:p w:rsidR="003C4D3F" w:rsidRDefault="00D35A85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3" w:type="dxa"/>
          </w:tcPr>
          <w:p w:rsidR="003C4D3F" w:rsidRDefault="00D35A85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608"/>
      </w:tblGrid>
      <w:tr w:rsidR="004A781C" w:rsidTr="00C942D9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DB28CD" w:rsidRPr="00DB28CD" w:rsidTr="00DB28CD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8CD" w:rsidRPr="00DB28CD" w:rsidRDefault="00DB28CD" w:rsidP="00DB28C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DB28CD">
              <w:rPr>
                <w:rFonts w:ascii="Arial" w:hAnsi="Arial" w:cs="Arial"/>
                <w:sz w:val="16"/>
                <w:szCs w:val="16"/>
              </w:rPr>
              <w:t>k_PosTrajMaxAngle_HwDeg_f32</w:t>
            </w:r>
          </w:p>
        </w:tc>
      </w:tr>
      <w:tr w:rsidR="00DB28CD" w:rsidRPr="00DB28CD" w:rsidTr="00DB28CD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8CD" w:rsidRPr="00DB28CD" w:rsidRDefault="00DB28CD" w:rsidP="00DB28C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DB28CD">
              <w:rPr>
                <w:rFonts w:ascii="Arial" w:hAnsi="Arial" w:cs="Arial"/>
                <w:sz w:val="16"/>
                <w:szCs w:val="16"/>
              </w:rPr>
              <w:t>k_PosTrajMaxVelocity_HwDegpSec_f32</w:t>
            </w:r>
          </w:p>
        </w:tc>
      </w:tr>
      <w:tr w:rsidR="00DB28CD" w:rsidRPr="00DB28CD" w:rsidTr="00DB28CD">
        <w:trPr>
          <w:trHeight w:val="31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8CD" w:rsidRPr="00DB28CD" w:rsidRDefault="00DB28CD" w:rsidP="00DB28CD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DB28CD">
              <w:rPr>
                <w:rFonts w:ascii="Arial" w:hAnsi="Arial" w:cs="Arial"/>
                <w:sz w:val="16"/>
                <w:szCs w:val="16"/>
              </w:rPr>
              <w:t>k_PosTrajMaxAccel_HwDegpSecSqr_f32</w:t>
            </w:r>
          </w:p>
        </w:tc>
      </w:tr>
    </w:tbl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3888"/>
        <w:gridCol w:w="1680"/>
        <w:gridCol w:w="1680"/>
        <w:gridCol w:w="1680"/>
      </w:tblGrid>
      <w:tr w:rsidR="00DE4889" w:rsidTr="00F07A0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3C18D7" w:rsidRPr="003C18D7" w:rsidTr="003C18D7">
        <w:trPr>
          <w:trHeight w:val="317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820AC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20AC7">
              <w:rPr>
                <w:rFonts w:ascii="Arial" w:hAnsi="Arial" w:cs="Arial"/>
                <w:sz w:val="16"/>
                <w:szCs w:val="16"/>
              </w:rPr>
              <w:t>D_MINTRGTACCEL_HWDEGPSECSQR_F32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4741D9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bookmarkStart w:id="125" w:name="OLE_LINK12"/>
            <w:r>
              <w:rPr>
                <w:rFonts w:ascii="Arial" w:hAnsi="Arial" w:cs="Arial"/>
                <w:sz w:val="16"/>
              </w:rPr>
              <w:t>Single Precision Floating Point</w:t>
            </w:r>
            <w:bookmarkEnd w:id="125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820AC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20AC7">
              <w:rPr>
                <w:rFonts w:ascii="Arial" w:hAnsi="Arial" w:cs="Arial"/>
                <w:sz w:val="16"/>
                <w:szCs w:val="16"/>
              </w:rPr>
              <w:t>HWDEGPSECSQR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8D7" w:rsidRPr="003C18D7" w:rsidRDefault="00820AC7" w:rsidP="003C18D7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0.1</w:t>
            </w:r>
            <w:ins w:id="126" w:author="nzt9hv" w:date="2013-09-16T11:18:00Z">
              <w:r w:rsidR="001135EB">
                <w:rPr>
                  <w:rFonts w:ascii="Arial" w:hAnsi="Arial" w:cs="Arial"/>
                  <w:sz w:val="16"/>
                  <w:szCs w:val="16"/>
                </w:rPr>
                <w:t>25</w:t>
              </w:r>
            </w:ins>
          </w:p>
        </w:tc>
      </w:tr>
      <w:tr w:rsidR="00316ECA" w:rsidRPr="003C18D7" w:rsidTr="003C18D7">
        <w:trPr>
          <w:trHeight w:val="317"/>
          <w:ins w:id="127" w:author="nzt9hv" w:date="2013-09-16T13:59:00Z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ECA" w:rsidRPr="00820AC7" w:rsidRDefault="00F50EE3" w:rsidP="003C18D7">
            <w:pPr>
              <w:spacing w:before="100" w:beforeAutospacing="1" w:after="100" w:afterAutospacing="1"/>
              <w:rPr>
                <w:ins w:id="128" w:author="nzt9hv" w:date="2013-09-16T13:59:00Z"/>
                <w:rFonts w:ascii="Arial" w:hAnsi="Arial" w:cs="Arial"/>
                <w:sz w:val="16"/>
                <w:szCs w:val="16"/>
              </w:rPr>
            </w:pPr>
            <w:ins w:id="129" w:author="nzt9hv" w:date="2013-09-16T13:59:00Z">
              <w:r w:rsidRPr="00F50EE3">
                <w:rPr>
                  <w:rFonts w:ascii="Arial" w:hAnsi="Arial" w:cs="Arial"/>
                  <w:sz w:val="16"/>
                  <w:szCs w:val="16"/>
                  <w:rPrChange w:id="130" w:author="nzt9hv" w:date="2013-09-16T14:00:00Z">
                    <w:rPr>
                      <w:rFonts w:ascii="Courier New" w:hAnsi="Courier New" w:cs="Courier New"/>
                      <w:color w:val="000000"/>
                      <w:highlight w:val="lightGray"/>
                    </w:rPr>
                  </w:rPrChange>
                </w:rPr>
                <w:t>D_HWANGLECMD_HWDEG_F32</w:t>
              </w:r>
            </w:ins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ECA" w:rsidRDefault="00316ECA" w:rsidP="003C18D7">
            <w:pPr>
              <w:spacing w:before="100" w:beforeAutospacing="1" w:after="100" w:afterAutospacing="1"/>
              <w:rPr>
                <w:ins w:id="131" w:author="nzt9hv" w:date="2013-09-16T13:59:00Z"/>
                <w:rFonts w:ascii="Arial" w:hAnsi="Arial" w:cs="Arial"/>
                <w:sz w:val="16"/>
              </w:rPr>
            </w:pPr>
            <w:ins w:id="132" w:author="nzt9hv" w:date="2013-09-16T14:00:00Z">
              <w:r>
                <w:rPr>
                  <w:rFonts w:ascii="Arial" w:hAnsi="Arial" w:cs="Arial"/>
                  <w:sz w:val="16"/>
                </w:rPr>
                <w:t>Single Precision Floating Point</w:t>
              </w:r>
            </w:ins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ECA" w:rsidRPr="00820AC7" w:rsidRDefault="00316ECA" w:rsidP="003C18D7">
            <w:pPr>
              <w:spacing w:before="100" w:beforeAutospacing="1" w:after="100" w:afterAutospacing="1"/>
              <w:rPr>
                <w:ins w:id="133" w:author="nzt9hv" w:date="2013-09-16T13:59:00Z"/>
                <w:rFonts w:ascii="Arial" w:hAnsi="Arial" w:cs="Arial"/>
                <w:sz w:val="16"/>
                <w:szCs w:val="16"/>
              </w:rPr>
            </w:pPr>
            <w:ins w:id="134" w:author="nzt9hv" w:date="2013-09-16T14:00:00Z">
              <w:r>
                <w:rPr>
                  <w:rFonts w:ascii="Arial" w:hAnsi="Arial" w:cs="Arial"/>
                  <w:sz w:val="16"/>
                  <w:szCs w:val="16"/>
                </w:rPr>
                <w:t>HWDEG</w:t>
              </w:r>
            </w:ins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ECA" w:rsidRDefault="00316ECA" w:rsidP="003C18D7">
            <w:pPr>
              <w:spacing w:before="100" w:beforeAutospacing="1" w:after="100" w:afterAutospacing="1"/>
              <w:rPr>
                <w:ins w:id="135" w:author="nzt9hv" w:date="2013-09-16T13:59:00Z"/>
                <w:rFonts w:ascii="Arial" w:hAnsi="Arial" w:cs="Arial"/>
                <w:sz w:val="16"/>
                <w:szCs w:val="16"/>
              </w:rPr>
            </w:pPr>
            <w:ins w:id="136" w:author="nzt9hv" w:date="2013-09-16T14:00:00Z">
              <w:r>
                <w:rPr>
                  <w:rFonts w:ascii="Arial" w:hAnsi="Arial" w:cs="Arial"/>
                  <w:sz w:val="16"/>
                  <w:szCs w:val="16"/>
                </w:rPr>
                <w:t>1440.11</w:t>
              </w:r>
            </w:ins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RPr="00394476" w:rsidTr="00AA4FEA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781C" w:rsidRDefault="00AA4FEA">
            <w:pPr>
              <w:spacing w:before="60"/>
              <w:rPr>
                <w:rFonts w:ascii="Arial" w:hAnsi="Arial" w:cs="Arial"/>
                <w:sz w:val="16"/>
              </w:rPr>
            </w:pPr>
            <w:r w:rsidRPr="00AA4FEA">
              <w:rPr>
                <w:rFonts w:ascii="Arial" w:hAnsi="Arial" w:cs="Arial"/>
                <w:sz w:val="16"/>
              </w:rPr>
              <w:t>D_2MS_SEC_F32</w:t>
            </w:r>
          </w:p>
        </w:tc>
      </w:tr>
      <w:tr w:rsidR="00AA4FEA" w:rsidRPr="00394476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4FEA" w:rsidRDefault="00AA4FEA">
            <w:pPr>
              <w:spacing w:before="60"/>
              <w:rPr>
                <w:rFonts w:ascii="Arial" w:hAnsi="Arial" w:cs="Arial"/>
                <w:sz w:val="16"/>
              </w:rPr>
            </w:pPr>
            <w:r w:rsidRPr="00AA4FEA">
              <w:rPr>
                <w:rFonts w:ascii="Arial" w:hAnsi="Arial" w:cs="Arial"/>
                <w:sz w:val="16"/>
              </w:rPr>
              <w:t>D_ZERO_ULS_F32</w:t>
            </w:r>
          </w:p>
          <w:p w:rsidR="00820AC7" w:rsidRPr="00AA4FEA" w:rsidRDefault="00820AC7">
            <w:pPr>
              <w:spacing w:before="60"/>
              <w:rPr>
                <w:rFonts w:ascii="Arial" w:hAnsi="Arial" w:cs="Arial"/>
                <w:sz w:val="16"/>
              </w:rPr>
            </w:pPr>
            <w:r w:rsidRPr="00820AC7">
              <w:rPr>
                <w:rFonts w:ascii="Arial" w:hAnsi="Arial" w:cs="Arial"/>
                <w:sz w:val="16"/>
              </w:rPr>
              <w:t>D_ONE_ULS_F32</w:t>
            </w:r>
          </w:p>
        </w:tc>
      </w:tr>
    </w:tbl>
    <w:p w:rsidR="004A781C" w:rsidRDefault="004A781C"/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2898"/>
        <w:gridCol w:w="990"/>
        <w:gridCol w:w="3600"/>
        <w:gridCol w:w="1440"/>
      </w:tblGrid>
      <w:tr w:rsidR="008B3E94" w:rsidTr="00F07A0C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B3E94" w:rsidTr="00F07A0C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8B3E94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8B3E94" w:rsidRDefault="008B3E94"/>
    <w:p w:rsidR="008B3E94" w:rsidRDefault="004A781C" w:rsidP="008B3E94">
      <w:pPr>
        <w:pStyle w:val="Heading1"/>
      </w:pPr>
      <w:r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636408" w:rsidRDefault="00636408" w:rsidP="006E53B2">
      <w:pPr>
        <w:numPr>
          <w:ilvl w:val="0"/>
          <w:numId w:val="10"/>
        </w:numPr>
        <w:spacing w:after="0"/>
      </w:pPr>
      <w:proofErr w:type="spellStart"/>
      <w:r w:rsidRPr="00636408">
        <w:t>Limit_m</w:t>
      </w:r>
      <w:proofErr w:type="spellEnd"/>
      <w:r w:rsidRPr="00636408">
        <w:t xml:space="preserve"> </w:t>
      </w:r>
    </w:p>
    <w:p w:rsidR="00636408" w:rsidRDefault="00636408" w:rsidP="006E53B2">
      <w:pPr>
        <w:numPr>
          <w:ilvl w:val="0"/>
          <w:numId w:val="10"/>
        </w:numPr>
        <w:spacing w:after="0"/>
      </w:pPr>
      <w:r w:rsidRPr="00636408">
        <w:t xml:space="preserve">Abs_f32_m </w:t>
      </w:r>
    </w:p>
    <w:p w:rsidR="00636408" w:rsidRDefault="00636408" w:rsidP="006E53B2">
      <w:pPr>
        <w:numPr>
          <w:ilvl w:val="0"/>
          <w:numId w:val="10"/>
        </w:numPr>
        <w:spacing w:after="0"/>
      </w:pPr>
      <w:r w:rsidRPr="00636408">
        <w:t xml:space="preserve">Sign_f32_m </w:t>
      </w:r>
    </w:p>
    <w:p w:rsidR="008B3E94" w:rsidRDefault="008B3E94" w:rsidP="00636408">
      <w:pPr>
        <w:spacing w:after="0"/>
      </w:pPr>
    </w:p>
    <w:p w:rsidR="008B3E94" w:rsidRDefault="008B3E94" w:rsidP="008B3E94">
      <w:pPr>
        <w:pStyle w:val="Heading2"/>
      </w:pPr>
      <w:r>
        <w:t>Data Hiding Functions</w:t>
      </w:r>
    </w:p>
    <w:p w:rsidR="00DC7E08" w:rsidRDefault="00DC7E08" w:rsidP="000B5D2E">
      <w:pPr>
        <w:numPr>
          <w:ilvl w:val="0"/>
          <w:numId w:val="11"/>
        </w:numPr>
        <w:spacing w:after="0"/>
      </w:pPr>
      <w:r>
        <w:t>&lt;None&gt;</w:t>
      </w:r>
    </w:p>
    <w:p w:rsidR="00DC7E08" w:rsidRDefault="00DC7E08" w:rsidP="000B5D2E">
      <w:pPr>
        <w:numPr>
          <w:ilvl w:val="0"/>
          <w:numId w:val="11"/>
        </w:numPr>
        <w:spacing w:after="0"/>
      </w:pPr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1B60DF" w:rsidRDefault="00F648ED" w:rsidP="001B60DF">
      <w:pPr>
        <w:pStyle w:val="Heading3"/>
      </w:pPr>
      <w:r>
        <w:t>Global</w:t>
      </w:r>
      <w:r w:rsidR="001B60DF">
        <w:t xml:space="preserve"> Function #1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1B60DF" w:rsidTr="00F07A0C">
        <w:tc>
          <w:tcPr>
            <w:tcW w:w="1779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(Exact name used)</w:t>
            </w:r>
          </w:p>
        </w:tc>
        <w:tc>
          <w:tcPr>
            <w:tcW w:w="990" w:type="dxa"/>
            <w:shd w:val="pct30" w:color="FFFF00" w:fill="auto"/>
          </w:tcPr>
          <w:p w:rsidR="001B60DF" w:rsidRDefault="001B60D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1B60DF" w:rsidRDefault="001B60D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1B60DF" w:rsidRDefault="001B60DF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B60DF" w:rsidTr="00F07A0C">
        <w:tc>
          <w:tcPr>
            <w:tcW w:w="1779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(if none, write None)</w:t>
            </w:r>
          </w:p>
        </w:tc>
        <w:tc>
          <w:tcPr>
            <w:tcW w:w="990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B60DF" w:rsidTr="00F07A0C">
        <w:tc>
          <w:tcPr>
            <w:tcW w:w="1779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(Insert more rows for additional passed arguments)</w:t>
            </w:r>
          </w:p>
        </w:tc>
        <w:tc>
          <w:tcPr>
            <w:tcW w:w="990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B60DF" w:rsidTr="00F07A0C">
        <w:tc>
          <w:tcPr>
            <w:tcW w:w="1779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(if no value returned, write N/A)</w:t>
            </w:r>
          </w:p>
        </w:tc>
        <w:tc>
          <w:tcPr>
            <w:tcW w:w="990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B60DF" w:rsidRDefault="001B60DF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B60DF" w:rsidRDefault="001B60DF" w:rsidP="001B60DF">
      <w:pPr>
        <w:pStyle w:val="Heading4"/>
      </w:pPr>
      <w:r>
        <w:t>Description</w:t>
      </w:r>
    </w:p>
    <w:p w:rsidR="00A268C9" w:rsidRDefault="001B60DF">
      <w:pPr>
        <w:spacing w:after="0"/>
      </w:pPr>
      <w:r>
        <w:t>(Place flowchart/design for local function)</w:t>
      </w:r>
    </w:p>
    <w:p w:rsidR="00AA38E7" w:rsidRPr="00AA38E7" w:rsidRDefault="00AA38E7">
      <w:pPr>
        <w:spacing w:after="0"/>
      </w:pPr>
    </w:p>
    <w:p w:rsidR="008030D5" w:rsidRPr="00AA38E7" w:rsidRDefault="008B3E94" w:rsidP="00AA38E7">
      <w:pPr>
        <w:pStyle w:val="Heading2"/>
      </w:pPr>
      <w:r>
        <w:t>Local Functions/Macros Used by this MDD only</w:t>
      </w:r>
      <w:r w:rsidR="008030D5">
        <w:br w:type="page"/>
      </w:r>
    </w:p>
    <w:p w:rsidR="006637D1" w:rsidRDefault="00AA38E7" w:rsidP="006637D1">
      <w:pPr>
        <w:pStyle w:val="Heading3"/>
      </w:pPr>
      <w:r>
        <w:lastRenderedPageBreak/>
        <w:t>Initialize Variables</w:t>
      </w:r>
    </w:p>
    <w:tbl>
      <w:tblPr>
        <w:tblW w:w="10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7"/>
        <w:gridCol w:w="2977"/>
        <w:gridCol w:w="1995"/>
        <w:gridCol w:w="968"/>
        <w:gridCol w:w="1304"/>
        <w:gridCol w:w="1138"/>
      </w:tblGrid>
      <w:tr w:rsidR="00A4377D" w:rsidTr="00A4377D">
        <w:tc>
          <w:tcPr>
            <w:tcW w:w="1735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992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A38E7">
              <w:rPr>
                <w:rFonts w:ascii="Arial" w:hAnsi="Arial" w:cs="Arial"/>
                <w:sz w:val="16"/>
              </w:rPr>
              <w:t>InitializeVariables</w:t>
            </w:r>
            <w:proofErr w:type="spellEnd"/>
          </w:p>
        </w:tc>
        <w:tc>
          <w:tcPr>
            <w:tcW w:w="2072" w:type="dxa"/>
            <w:shd w:val="pct30" w:color="FFFF00" w:fill="auto"/>
          </w:tcPr>
          <w:p w:rsidR="00A4377D" w:rsidRDefault="00A4377D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78" w:type="dxa"/>
            <w:shd w:val="pct30" w:color="FFFF00" w:fill="auto"/>
          </w:tcPr>
          <w:p w:rsidR="00A4377D" w:rsidRDefault="00A4377D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151" w:type="dxa"/>
            <w:shd w:val="pct30" w:color="FFFF00" w:fill="auto"/>
          </w:tcPr>
          <w:p w:rsidR="00A4377D" w:rsidRDefault="00A4377D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1151" w:type="dxa"/>
            <w:shd w:val="pct30" w:color="FFFF00" w:fill="auto"/>
          </w:tcPr>
          <w:p w:rsidR="00A4377D" w:rsidRDefault="00A4377D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UT Tolerance</w:t>
            </w:r>
          </w:p>
        </w:tc>
      </w:tr>
      <w:tr w:rsidR="00A4377D" w:rsidTr="00A4377D">
        <w:tc>
          <w:tcPr>
            <w:tcW w:w="1735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bookmarkStart w:id="137" w:name="_Hlk312250209"/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992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AA38E7">
              <w:rPr>
                <w:rFonts w:ascii="Arial" w:hAnsi="Arial" w:cs="Arial"/>
                <w:sz w:val="16"/>
              </w:rPr>
              <w:t>pHwPosOffset_HwDeg_T_f32</w:t>
            </w:r>
          </w:p>
        </w:tc>
        <w:tc>
          <w:tcPr>
            <w:tcW w:w="2072" w:type="dxa"/>
          </w:tcPr>
          <w:p w:rsidR="00A4377D" w:rsidRDefault="00A4377D" w:rsidP="00B16C8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 pointer</w:t>
            </w:r>
          </w:p>
        </w:tc>
        <w:tc>
          <w:tcPr>
            <w:tcW w:w="978" w:type="dxa"/>
            <w:shd w:val="clear" w:color="auto" w:fill="FFFFFF" w:themeFill="background1"/>
          </w:tcPr>
          <w:p w:rsidR="00A4377D" w:rsidRDefault="00A4377D" w:rsidP="002224B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-1440.11  </w:t>
            </w:r>
          </w:p>
        </w:tc>
        <w:tc>
          <w:tcPr>
            <w:tcW w:w="1151" w:type="dxa"/>
            <w:shd w:val="clear" w:color="auto" w:fill="FFFFFF" w:themeFill="background1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1440.11   </w:t>
            </w:r>
          </w:p>
        </w:tc>
        <w:tc>
          <w:tcPr>
            <w:tcW w:w="1151" w:type="dxa"/>
            <w:shd w:val="clear" w:color="auto" w:fill="FFFFFF" w:themeFill="background1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6666"/>
                <w:sz w:val="17"/>
                <w:szCs w:val="17"/>
                <w:shd w:val="clear" w:color="auto" w:fill="FFFFFF"/>
              </w:rPr>
              <w:t>4.40E-02</w:t>
            </w:r>
          </w:p>
        </w:tc>
      </w:tr>
      <w:tr w:rsidR="00A4377D" w:rsidTr="00A4377D">
        <w:tc>
          <w:tcPr>
            <w:tcW w:w="1735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992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AA38E7">
              <w:rPr>
                <w:rFonts w:ascii="Arial" w:hAnsi="Arial" w:cs="Arial"/>
                <w:sz w:val="16"/>
              </w:rPr>
              <w:t>pSignDeltaTrgtAngle_Cnt_T_f32</w:t>
            </w:r>
          </w:p>
        </w:tc>
        <w:tc>
          <w:tcPr>
            <w:tcW w:w="2072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 pointer</w:t>
            </w:r>
          </w:p>
        </w:tc>
        <w:tc>
          <w:tcPr>
            <w:tcW w:w="2129" w:type="dxa"/>
            <w:gridSpan w:val="2"/>
            <w:shd w:val="clear" w:color="auto" w:fill="FFFFFF" w:themeFill="background1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-1, 1</w:t>
            </w:r>
          </w:p>
        </w:tc>
        <w:tc>
          <w:tcPr>
            <w:tcW w:w="1151" w:type="dxa"/>
            <w:shd w:val="clear" w:color="auto" w:fill="FFFFFF" w:themeFill="background1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A4377D" w:rsidTr="00A4377D">
        <w:tc>
          <w:tcPr>
            <w:tcW w:w="1735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bookmarkStart w:id="138" w:name="_Hlk367095432"/>
          </w:p>
        </w:tc>
        <w:tc>
          <w:tcPr>
            <w:tcW w:w="2992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AA38E7">
              <w:rPr>
                <w:rFonts w:ascii="Arial" w:hAnsi="Arial" w:cs="Arial"/>
                <w:sz w:val="16"/>
              </w:rPr>
              <w:t>pDeltaAccel_Sec_T_f32</w:t>
            </w:r>
          </w:p>
        </w:tc>
        <w:tc>
          <w:tcPr>
            <w:tcW w:w="2072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 pointer</w:t>
            </w:r>
          </w:p>
        </w:tc>
        <w:tc>
          <w:tcPr>
            <w:tcW w:w="978" w:type="dxa"/>
            <w:shd w:val="clear" w:color="auto" w:fill="FFFFFF" w:themeFill="background1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FF6666"/>
                <w:sz w:val="17"/>
                <w:szCs w:val="17"/>
                <w:shd w:val="clear" w:color="auto" w:fill="FFFFFF"/>
              </w:rPr>
              <w:t xml:space="preserve">0.005      </w:t>
            </w:r>
          </w:p>
        </w:tc>
        <w:tc>
          <w:tcPr>
            <w:tcW w:w="1151" w:type="dxa"/>
            <w:shd w:val="clear" w:color="auto" w:fill="FFFFFF" w:themeFill="background1"/>
          </w:tcPr>
          <w:p w:rsidR="00A4377D" w:rsidRDefault="00A4377D" w:rsidP="00682E0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FF6666"/>
                <w:sz w:val="17"/>
                <w:szCs w:val="17"/>
                <w:shd w:val="clear" w:color="auto" w:fill="FFFFFF"/>
              </w:rPr>
              <w:t xml:space="preserve">128         </w:t>
            </w:r>
          </w:p>
        </w:tc>
        <w:tc>
          <w:tcPr>
            <w:tcW w:w="1151" w:type="dxa"/>
            <w:shd w:val="clear" w:color="auto" w:fill="FFFFFF" w:themeFill="background1"/>
          </w:tcPr>
          <w:p w:rsidR="00A4377D" w:rsidRDefault="00A4377D" w:rsidP="00682E0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FF6666"/>
                <w:sz w:val="17"/>
                <w:szCs w:val="17"/>
                <w:shd w:val="clear" w:color="auto" w:fill="FFFFFF"/>
              </w:rPr>
              <w:t> 5.00E-04</w:t>
            </w:r>
          </w:p>
        </w:tc>
      </w:tr>
      <w:bookmarkEnd w:id="138"/>
      <w:tr w:rsidR="00A4377D" w:rsidTr="00A4377D">
        <w:tc>
          <w:tcPr>
            <w:tcW w:w="1735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992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AA38E7">
              <w:rPr>
                <w:rFonts w:ascii="Arial" w:hAnsi="Arial" w:cs="Arial"/>
                <w:sz w:val="16"/>
              </w:rPr>
              <w:t>pDeltaVelocity_Sec_T_f32</w:t>
            </w:r>
          </w:p>
        </w:tc>
        <w:tc>
          <w:tcPr>
            <w:tcW w:w="2072" w:type="dxa"/>
          </w:tcPr>
          <w:p w:rsidR="00A4377D" w:rsidRDefault="00A4377D" w:rsidP="00B16C8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 pointer</w:t>
            </w:r>
          </w:p>
        </w:tc>
        <w:tc>
          <w:tcPr>
            <w:tcW w:w="978" w:type="dxa"/>
            <w:shd w:val="clear" w:color="auto" w:fill="FFFFFF" w:themeFill="background1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151" w:type="dxa"/>
            <w:shd w:val="clear" w:color="auto" w:fill="FFFFFF" w:themeFill="background1"/>
          </w:tcPr>
          <w:p w:rsidR="00A4377D" w:rsidRDefault="00A4377D" w:rsidP="00861533">
            <w:pPr>
              <w:spacing w:before="60"/>
              <w:rPr>
                <w:rFonts w:ascii="Arial" w:hAnsi="Arial" w:cs="Arial"/>
                <w:sz w:val="16"/>
              </w:rPr>
            </w:pPr>
            <w:del w:id="139" w:author="nzt9hv" w:date="2013-09-18T10:35:00Z">
              <w:r w:rsidDel="00B5179C">
                <w:rPr>
                  <w:rFonts w:ascii="Arial" w:hAnsi="Arial" w:cs="Arial"/>
                  <w:color w:val="FF6666"/>
                  <w:sz w:val="17"/>
                  <w:szCs w:val="17"/>
                  <w:shd w:val="clear" w:color="auto" w:fill="FFFFFF"/>
                </w:rPr>
                <w:delText>1540.1095</w:delText>
              </w:r>
            </w:del>
            <w:ins w:id="140" w:author="nzt9hv" w:date="2013-09-18T10:35:00Z">
              <w:r w:rsidR="00B5179C">
                <w:rPr>
                  <w:rFonts w:ascii="Arial" w:hAnsi="Arial" w:cs="Arial"/>
                  <w:color w:val="FF6666"/>
                  <w:sz w:val="17"/>
                  <w:szCs w:val="17"/>
                  <w:shd w:val="clear" w:color="auto" w:fill="FFFFFF"/>
                </w:rPr>
                <w:t>128</w:t>
              </w:r>
            </w:ins>
            <w:r>
              <w:rPr>
                <w:rFonts w:ascii="Arial" w:hAnsi="Arial" w:cs="Arial"/>
                <w:color w:val="FF6666"/>
                <w:sz w:val="17"/>
                <w:szCs w:val="17"/>
                <w:shd w:val="clear" w:color="auto" w:fill="FFFFFF"/>
              </w:rPr>
              <w:t xml:space="preserve"> </w:t>
            </w:r>
          </w:p>
        </w:tc>
        <w:tc>
          <w:tcPr>
            <w:tcW w:w="1151" w:type="dxa"/>
            <w:shd w:val="clear" w:color="auto" w:fill="FFFFFF" w:themeFill="background1"/>
          </w:tcPr>
          <w:p w:rsidR="00A4377D" w:rsidRDefault="00A4377D" w:rsidP="0086153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FF6666"/>
                <w:sz w:val="17"/>
                <w:szCs w:val="17"/>
                <w:shd w:val="clear" w:color="auto" w:fill="FFFFFF"/>
              </w:rPr>
              <w:t> 5.00E-04</w:t>
            </w:r>
          </w:p>
        </w:tc>
      </w:tr>
      <w:tr w:rsidR="00B043FF" w:rsidTr="00A4377D">
        <w:tc>
          <w:tcPr>
            <w:tcW w:w="1735" w:type="dxa"/>
          </w:tcPr>
          <w:p w:rsidR="00B043FF" w:rsidRDefault="00B043FF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992" w:type="dxa"/>
          </w:tcPr>
          <w:p w:rsidR="00B043FF" w:rsidRPr="00AA38E7" w:rsidRDefault="00B043FF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AA38E7">
              <w:rPr>
                <w:rFonts w:ascii="Arial" w:hAnsi="Arial" w:cs="Arial"/>
                <w:sz w:val="16"/>
              </w:rPr>
              <w:t>pMaxAccel_HwDegpSecSqr_T_f32</w:t>
            </w:r>
          </w:p>
        </w:tc>
        <w:tc>
          <w:tcPr>
            <w:tcW w:w="2072" w:type="dxa"/>
          </w:tcPr>
          <w:p w:rsidR="00B043FF" w:rsidRDefault="00B043FF" w:rsidP="00B16C8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 pointer</w:t>
            </w:r>
          </w:p>
        </w:tc>
        <w:tc>
          <w:tcPr>
            <w:tcW w:w="978" w:type="dxa"/>
            <w:shd w:val="clear" w:color="auto" w:fill="FFFFFF" w:themeFill="background1"/>
          </w:tcPr>
          <w:p w:rsidR="00B043FF" w:rsidRDefault="00B043FF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0.1</w:t>
            </w:r>
            <w:ins w:id="141" w:author="nzt9hv" w:date="2013-09-18T10:35:00Z">
              <w:r w:rsidR="00B5179C">
                <w:rPr>
                  <w:rFonts w:ascii="Arial" w:hAnsi="Arial" w:cs="Arial"/>
                  <w:sz w:val="16"/>
                </w:rPr>
                <w:t>25</w:t>
              </w:r>
            </w:ins>
          </w:p>
        </w:tc>
        <w:tc>
          <w:tcPr>
            <w:tcW w:w="1151" w:type="dxa"/>
            <w:shd w:val="clear" w:color="auto" w:fill="FFFFFF" w:themeFill="background1"/>
          </w:tcPr>
          <w:p w:rsidR="00B043FF" w:rsidRDefault="00B5179C" w:rsidP="00F07A0C">
            <w:pPr>
              <w:spacing w:before="60"/>
              <w:rPr>
                <w:rFonts w:ascii="Arial" w:hAnsi="Arial" w:cs="Arial"/>
                <w:sz w:val="16"/>
              </w:rPr>
            </w:pPr>
            <w:ins w:id="142" w:author="nzt9hv" w:date="2013-09-18T10:35:00Z">
              <w:r>
                <w:rPr>
                  <w:rFonts w:ascii="Arial" w:hAnsi="Arial" w:cs="Arial"/>
                  <w:sz w:val="16"/>
                </w:rPr>
                <w:t>10</w:t>
              </w:r>
            </w:ins>
            <w:del w:id="143" w:author="nzt9hv" w:date="2013-09-18T10:35:00Z">
              <w:r w:rsidR="00B043FF" w:rsidDel="00B5179C">
                <w:rPr>
                  <w:rFonts w:ascii="Arial" w:hAnsi="Arial" w:cs="Arial"/>
                  <w:sz w:val="16"/>
                </w:rPr>
                <w:delText>2</w:delText>
              </w:r>
            </w:del>
            <w:r w:rsidR="00B043FF">
              <w:rPr>
                <w:rFonts w:ascii="Arial" w:hAnsi="Arial" w:cs="Arial"/>
                <w:sz w:val="16"/>
              </w:rPr>
              <w:t>000</w:t>
            </w:r>
          </w:p>
        </w:tc>
        <w:tc>
          <w:tcPr>
            <w:tcW w:w="1151" w:type="dxa"/>
            <w:shd w:val="clear" w:color="auto" w:fill="FFFFFF" w:themeFill="background1"/>
          </w:tcPr>
          <w:p w:rsidR="00B043FF" w:rsidRDefault="00B043FF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FF6666"/>
                <w:sz w:val="17"/>
                <w:szCs w:val="17"/>
                <w:shd w:val="clear" w:color="auto" w:fill="FFFFFF"/>
              </w:rPr>
              <w:t> 5.00E-04</w:t>
            </w:r>
          </w:p>
        </w:tc>
      </w:tr>
      <w:tr w:rsidR="00B043FF" w:rsidTr="00A4377D">
        <w:tc>
          <w:tcPr>
            <w:tcW w:w="1735" w:type="dxa"/>
          </w:tcPr>
          <w:p w:rsidR="00B043FF" w:rsidRDefault="00B043FF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992" w:type="dxa"/>
          </w:tcPr>
          <w:p w:rsidR="00B043FF" w:rsidRPr="0069737A" w:rsidRDefault="00B043FF" w:rsidP="00AA38E7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69737A">
              <w:rPr>
                <w:rFonts w:ascii="Arial" w:hAnsi="Arial" w:cs="Arial"/>
                <w:color w:val="000000" w:themeColor="text1"/>
                <w:sz w:val="16"/>
              </w:rPr>
              <w:t>pMaxVelocity_HwDegpSec_T_f32</w:t>
            </w:r>
          </w:p>
        </w:tc>
        <w:tc>
          <w:tcPr>
            <w:tcW w:w="2072" w:type="dxa"/>
          </w:tcPr>
          <w:p w:rsidR="00B043FF" w:rsidRPr="0069737A" w:rsidRDefault="00B043FF" w:rsidP="00B16C8A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69737A">
              <w:rPr>
                <w:rFonts w:ascii="Arial" w:hAnsi="Arial" w:cs="Arial"/>
                <w:color w:val="000000" w:themeColor="text1"/>
                <w:sz w:val="16"/>
              </w:rPr>
              <w:t>float32 pointer</w:t>
            </w:r>
          </w:p>
        </w:tc>
        <w:tc>
          <w:tcPr>
            <w:tcW w:w="978" w:type="dxa"/>
            <w:shd w:val="clear" w:color="auto" w:fill="FFFFFF" w:themeFill="background1"/>
          </w:tcPr>
          <w:p w:rsidR="00B043FF" w:rsidRPr="0069737A" w:rsidRDefault="00B5179C" w:rsidP="00A4377D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ins w:id="144" w:author="nzt9hv" w:date="2013-09-18T10:35:00Z">
              <w:r>
                <w:rPr>
                  <w:rFonts w:ascii="Arial" w:hAnsi="Arial" w:cs="Arial"/>
                  <w:color w:val="000000" w:themeColor="text1"/>
                  <w:sz w:val="16"/>
                </w:rPr>
                <w:t>0.125</w:t>
              </w:r>
            </w:ins>
            <w:del w:id="145" w:author="nzt9hv" w:date="2013-09-18T10:35:00Z">
              <w:r w:rsidR="00B043FF" w:rsidDel="00B5179C">
                <w:rPr>
                  <w:rFonts w:ascii="Arial" w:hAnsi="Arial" w:cs="Arial"/>
                  <w:color w:val="000000" w:themeColor="text1"/>
                  <w:sz w:val="16"/>
                </w:rPr>
                <w:delText>1</w:delText>
              </w:r>
            </w:del>
            <w:r w:rsidR="00B043FF">
              <w:rPr>
                <w:rFonts w:ascii="Arial" w:hAnsi="Arial" w:cs="Arial"/>
                <w:color w:val="000000" w:themeColor="text1"/>
                <w:sz w:val="16"/>
              </w:rPr>
              <w:t xml:space="preserve">              </w:t>
            </w:r>
          </w:p>
        </w:tc>
        <w:tc>
          <w:tcPr>
            <w:tcW w:w="1151" w:type="dxa"/>
            <w:shd w:val="clear" w:color="auto" w:fill="FFFFFF" w:themeFill="background1"/>
          </w:tcPr>
          <w:p w:rsidR="00B043FF" w:rsidRPr="0069737A" w:rsidRDefault="00B043FF" w:rsidP="00D75F6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del w:id="146" w:author="nzt9hv" w:date="2013-09-18T10:35:00Z">
              <w:r w:rsidDel="00B5179C">
                <w:rPr>
                  <w:rFonts w:ascii="Arial" w:hAnsi="Arial" w:cs="Arial"/>
                  <w:color w:val="FF6666"/>
                  <w:sz w:val="17"/>
                  <w:szCs w:val="17"/>
                  <w:shd w:val="clear" w:color="auto" w:fill="FFFFFF"/>
                </w:rPr>
                <w:delText>12.8</w:delText>
              </w:r>
            </w:del>
            <w:ins w:id="147" w:author="nzt9hv" w:date="2013-09-18T10:35:00Z">
              <w:r w:rsidR="00B5179C">
                <w:rPr>
                  <w:rFonts w:ascii="Arial" w:hAnsi="Arial" w:cs="Arial"/>
                  <w:color w:val="FF6666"/>
                  <w:sz w:val="17"/>
                  <w:szCs w:val="17"/>
                  <w:shd w:val="clear" w:color="auto" w:fill="FFFFFF"/>
                </w:rPr>
                <w:t>1000</w:t>
              </w:r>
            </w:ins>
            <w:r>
              <w:rPr>
                <w:rFonts w:ascii="Arial" w:hAnsi="Arial" w:cs="Arial"/>
                <w:color w:val="FF6666"/>
                <w:sz w:val="17"/>
                <w:szCs w:val="17"/>
                <w:shd w:val="clear" w:color="auto" w:fill="FFFFFF"/>
              </w:rPr>
              <w:t xml:space="preserve"> </w:t>
            </w:r>
          </w:p>
        </w:tc>
        <w:tc>
          <w:tcPr>
            <w:tcW w:w="1151" w:type="dxa"/>
            <w:shd w:val="clear" w:color="auto" w:fill="FFFFFF" w:themeFill="background1"/>
          </w:tcPr>
          <w:p w:rsidR="00B043FF" w:rsidRDefault="00B043FF" w:rsidP="00D75F6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FF6666"/>
                <w:sz w:val="17"/>
                <w:szCs w:val="17"/>
                <w:shd w:val="clear" w:color="auto" w:fill="FFFFFF"/>
              </w:rPr>
              <w:t> 5.00E-04</w:t>
            </w:r>
          </w:p>
        </w:tc>
      </w:tr>
      <w:bookmarkEnd w:id="137"/>
      <w:tr w:rsidR="00A4377D" w:rsidTr="00A4377D">
        <w:tc>
          <w:tcPr>
            <w:tcW w:w="1735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992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2072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78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51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51" w:type="dxa"/>
          </w:tcPr>
          <w:p w:rsidR="00A4377D" w:rsidRDefault="00A4377D" w:rsidP="00F07A0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6637D1" w:rsidRDefault="006637D1" w:rsidP="006637D1">
      <w:pPr>
        <w:pStyle w:val="Heading4"/>
      </w:pPr>
      <w:r>
        <w:lastRenderedPageBreak/>
        <w:t>Description</w:t>
      </w:r>
      <w:r w:rsidR="000F669F">
        <w:object w:dxaOrig="8491" w:dyaOrig="10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43pt" o:ole="">
            <v:imagedata r:id="rId11" o:title=""/>
          </v:shape>
          <o:OLEObject Type="Embed" ProgID="Visio.Drawing.11" ShapeID="_x0000_i1025" DrawAspect="Content" ObjectID="_1442744964" r:id="rId12"/>
        </w:object>
      </w:r>
    </w:p>
    <w:p w:rsidR="006637D1" w:rsidRDefault="006637D1" w:rsidP="006637D1"/>
    <w:p w:rsidR="006637D1" w:rsidRDefault="006637D1" w:rsidP="008B3E94"/>
    <w:p w:rsidR="00CE26B2" w:rsidRDefault="00CE26B2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6637D1" w:rsidRDefault="00773A79" w:rsidP="006637D1">
      <w:pPr>
        <w:pStyle w:val="Heading3"/>
      </w:pPr>
      <w:r>
        <w:lastRenderedPageBreak/>
        <w:t>Generate Signal</w:t>
      </w:r>
    </w:p>
    <w:tbl>
      <w:tblPr>
        <w:tblW w:w="10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150"/>
        <w:gridCol w:w="1620"/>
        <w:gridCol w:w="1215"/>
        <w:gridCol w:w="1215"/>
        <w:gridCol w:w="1215"/>
      </w:tblGrid>
      <w:tr w:rsidR="000618E9" w:rsidTr="000618E9">
        <w:tc>
          <w:tcPr>
            <w:tcW w:w="1728" w:type="dxa"/>
          </w:tcPr>
          <w:p w:rsidR="000618E9" w:rsidRDefault="000618E9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bookmarkStart w:id="148" w:name="_Hlk312250252"/>
            <w:bookmarkStart w:id="149" w:name="OLE_LINK1"/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150" w:type="dxa"/>
          </w:tcPr>
          <w:p w:rsidR="000618E9" w:rsidRDefault="000618E9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773A79">
              <w:rPr>
                <w:rFonts w:ascii="Arial" w:hAnsi="Arial" w:cs="Arial"/>
                <w:sz w:val="16"/>
              </w:rPr>
              <w:t>GenerateSignal</w:t>
            </w:r>
          </w:p>
        </w:tc>
        <w:tc>
          <w:tcPr>
            <w:tcW w:w="1620" w:type="dxa"/>
            <w:shd w:val="pct30" w:color="FFFF00" w:fill="auto"/>
          </w:tcPr>
          <w:p w:rsidR="000618E9" w:rsidRDefault="000618E9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215" w:type="dxa"/>
            <w:shd w:val="pct30" w:color="FFFF00" w:fill="auto"/>
          </w:tcPr>
          <w:p w:rsidR="000618E9" w:rsidRDefault="000618E9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15" w:type="dxa"/>
            <w:shd w:val="pct30" w:color="FFFF00" w:fill="auto"/>
          </w:tcPr>
          <w:p w:rsidR="000618E9" w:rsidRDefault="000618E9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1215" w:type="dxa"/>
            <w:shd w:val="pct30" w:color="FFFF00" w:fill="auto"/>
          </w:tcPr>
          <w:p w:rsidR="000618E9" w:rsidRDefault="000618E9" w:rsidP="00B16C8A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UT Tolerance</w:t>
            </w:r>
          </w:p>
        </w:tc>
      </w:tr>
      <w:tr w:rsidR="00D75F66" w:rsidTr="000618E9">
        <w:tc>
          <w:tcPr>
            <w:tcW w:w="1728" w:type="dxa"/>
          </w:tcPr>
          <w:p w:rsidR="00D75F66" w:rsidRDefault="00D75F66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150" w:type="dxa"/>
          </w:tcPr>
          <w:p w:rsidR="00D75F66" w:rsidRDefault="00D75F66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773A79">
              <w:rPr>
                <w:rFonts w:ascii="Arial" w:hAnsi="Arial" w:cs="Arial"/>
                <w:sz w:val="16"/>
              </w:rPr>
              <w:t>HwPosOffset_HwDeg_T_f32</w:t>
            </w:r>
          </w:p>
        </w:tc>
        <w:tc>
          <w:tcPr>
            <w:tcW w:w="1620" w:type="dxa"/>
          </w:tcPr>
          <w:p w:rsidR="00D75F66" w:rsidRDefault="00D75F66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215" w:type="dxa"/>
            <w:shd w:val="clear" w:color="auto" w:fill="FFFFFF" w:themeFill="background1"/>
          </w:tcPr>
          <w:p w:rsidR="00D75F66" w:rsidRDefault="00D75F66" w:rsidP="0038596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-1440.11        </w:t>
            </w:r>
          </w:p>
        </w:tc>
        <w:tc>
          <w:tcPr>
            <w:tcW w:w="1215" w:type="dxa"/>
            <w:shd w:val="clear" w:color="auto" w:fill="FFFFFF" w:themeFill="background1"/>
          </w:tcPr>
          <w:p w:rsidR="00D75F66" w:rsidRDefault="00D75F66" w:rsidP="0038596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1440.11    </w:t>
            </w:r>
          </w:p>
        </w:tc>
        <w:tc>
          <w:tcPr>
            <w:tcW w:w="1215" w:type="dxa"/>
            <w:shd w:val="clear" w:color="auto" w:fill="FFFFFF" w:themeFill="background1"/>
          </w:tcPr>
          <w:p w:rsidR="00D75F66" w:rsidRDefault="00D75F66" w:rsidP="00B16C8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B240D5" w:rsidTr="0060186D">
        <w:tc>
          <w:tcPr>
            <w:tcW w:w="1728" w:type="dxa"/>
          </w:tcPr>
          <w:p w:rsidR="00B240D5" w:rsidRDefault="00B240D5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50" w:type="dxa"/>
          </w:tcPr>
          <w:p w:rsidR="00B240D5" w:rsidRDefault="00B240D5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773A79">
              <w:rPr>
                <w:rFonts w:ascii="Arial" w:hAnsi="Arial" w:cs="Arial"/>
                <w:sz w:val="16"/>
              </w:rPr>
              <w:t>SignDeltaTrgtAngle_Cnt_T_f32</w:t>
            </w:r>
          </w:p>
        </w:tc>
        <w:tc>
          <w:tcPr>
            <w:tcW w:w="1620" w:type="dxa"/>
          </w:tcPr>
          <w:p w:rsidR="00B240D5" w:rsidRDefault="00B240D5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2430" w:type="dxa"/>
            <w:gridSpan w:val="2"/>
            <w:shd w:val="clear" w:color="auto" w:fill="FFFFFF" w:themeFill="background1"/>
          </w:tcPr>
          <w:p w:rsidR="00B240D5" w:rsidRDefault="00B240D5" w:rsidP="00E665B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-1, 1</w:t>
            </w:r>
          </w:p>
        </w:tc>
        <w:tc>
          <w:tcPr>
            <w:tcW w:w="1215" w:type="dxa"/>
            <w:shd w:val="clear" w:color="auto" w:fill="FFFFFF" w:themeFill="background1"/>
          </w:tcPr>
          <w:p w:rsidR="00B240D5" w:rsidRDefault="00B240D5" w:rsidP="00B16C8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B240D5" w:rsidTr="000618E9">
        <w:tc>
          <w:tcPr>
            <w:tcW w:w="1728" w:type="dxa"/>
          </w:tcPr>
          <w:p w:rsidR="00B240D5" w:rsidRDefault="00B240D5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50" w:type="dxa"/>
          </w:tcPr>
          <w:p w:rsidR="00B240D5" w:rsidRDefault="00B240D5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773A79">
              <w:rPr>
                <w:rFonts w:ascii="Arial" w:hAnsi="Arial" w:cs="Arial"/>
                <w:sz w:val="16"/>
              </w:rPr>
              <w:t>DeltaAccel_Sec_T_f32</w:t>
            </w:r>
          </w:p>
        </w:tc>
        <w:tc>
          <w:tcPr>
            <w:tcW w:w="1620" w:type="dxa"/>
          </w:tcPr>
          <w:p w:rsidR="00B240D5" w:rsidRDefault="00B240D5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215" w:type="dxa"/>
            <w:shd w:val="clear" w:color="auto" w:fill="FFFFFF" w:themeFill="background1"/>
          </w:tcPr>
          <w:p w:rsidR="00B240D5" w:rsidRDefault="00A4377D" w:rsidP="00A437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0.005            </w:t>
            </w:r>
          </w:p>
        </w:tc>
        <w:tc>
          <w:tcPr>
            <w:tcW w:w="1215" w:type="dxa"/>
            <w:shd w:val="clear" w:color="auto" w:fill="FFFFFF" w:themeFill="background1"/>
          </w:tcPr>
          <w:p w:rsidR="00B240D5" w:rsidRDefault="00A4377D" w:rsidP="00E665B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color w:val="FF6666"/>
                <w:sz w:val="17"/>
                <w:szCs w:val="17"/>
                <w:shd w:val="clear" w:color="auto" w:fill="FFFFFF"/>
              </w:rPr>
              <w:t xml:space="preserve">128         </w:t>
            </w:r>
          </w:p>
        </w:tc>
        <w:tc>
          <w:tcPr>
            <w:tcW w:w="1215" w:type="dxa"/>
            <w:shd w:val="clear" w:color="auto" w:fill="FFFFFF" w:themeFill="background1"/>
          </w:tcPr>
          <w:p w:rsidR="00B240D5" w:rsidRDefault="00B240D5" w:rsidP="00B16C8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B043FF" w:rsidTr="000618E9">
        <w:tc>
          <w:tcPr>
            <w:tcW w:w="1728" w:type="dxa"/>
          </w:tcPr>
          <w:p w:rsidR="00B043FF" w:rsidRDefault="00B043FF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50" w:type="dxa"/>
          </w:tcPr>
          <w:p w:rsidR="00B043FF" w:rsidRDefault="00B043FF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773A79">
              <w:rPr>
                <w:rFonts w:ascii="Arial" w:hAnsi="Arial" w:cs="Arial"/>
                <w:sz w:val="16"/>
              </w:rPr>
              <w:t>DeltaVelocity_Sec_T_f32</w:t>
            </w:r>
          </w:p>
        </w:tc>
        <w:tc>
          <w:tcPr>
            <w:tcW w:w="1620" w:type="dxa"/>
          </w:tcPr>
          <w:p w:rsidR="00B043FF" w:rsidRDefault="00B043FF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215" w:type="dxa"/>
            <w:shd w:val="clear" w:color="auto" w:fill="FFFFFF" w:themeFill="background1"/>
          </w:tcPr>
          <w:p w:rsidR="00B043FF" w:rsidRDefault="00B043FF" w:rsidP="00E665B5">
            <w:pPr>
              <w:spacing w:before="60"/>
              <w:rPr>
                <w:rFonts w:ascii="Arial" w:hAnsi="Arial" w:cs="Arial"/>
                <w:sz w:val="16"/>
              </w:rPr>
            </w:pPr>
            <w:del w:id="150" w:author="nzt9hv" w:date="2013-09-16T13:25:00Z">
              <w:r w:rsidDel="00DE5CB6">
                <w:rPr>
                  <w:rFonts w:ascii="Arial" w:hAnsi="Arial" w:cs="Arial"/>
                  <w:sz w:val="16"/>
                </w:rPr>
                <w:delText>0</w:delText>
              </w:r>
            </w:del>
            <w:ins w:id="151" w:author="nzt9hv" w:date="2013-09-18T10:33:00Z">
              <w:r w:rsidR="00B5179C">
                <w:rPr>
                  <w:rFonts w:ascii="Arial" w:hAnsi="Arial" w:cs="Arial"/>
                  <w:sz w:val="16"/>
                </w:rPr>
                <w:t>0</w:t>
              </w:r>
            </w:ins>
          </w:p>
        </w:tc>
        <w:tc>
          <w:tcPr>
            <w:tcW w:w="1215" w:type="dxa"/>
            <w:shd w:val="clear" w:color="auto" w:fill="FFFFFF" w:themeFill="background1"/>
          </w:tcPr>
          <w:p w:rsidR="00B043FF" w:rsidRDefault="00B043FF" w:rsidP="00AD2E5D">
            <w:pPr>
              <w:spacing w:before="60"/>
              <w:rPr>
                <w:rFonts w:ascii="Arial" w:hAnsi="Arial" w:cs="Arial"/>
                <w:sz w:val="16"/>
              </w:rPr>
            </w:pPr>
            <w:del w:id="152" w:author="nzt9hv" w:date="2013-09-18T10:33:00Z">
              <w:r w:rsidDel="00B5179C">
                <w:rPr>
                  <w:rFonts w:ascii="Arial" w:hAnsi="Arial" w:cs="Arial"/>
                  <w:color w:val="FF6666"/>
                  <w:sz w:val="17"/>
                  <w:szCs w:val="17"/>
                  <w:shd w:val="clear" w:color="auto" w:fill="FFFFFF"/>
                </w:rPr>
                <w:delText xml:space="preserve">1540.1095 </w:delText>
              </w:r>
            </w:del>
            <w:ins w:id="153" w:author="nzt9hv" w:date="2013-09-18T10:33:00Z">
              <w:r w:rsidR="00B5179C">
                <w:rPr>
                  <w:rFonts w:ascii="Arial" w:hAnsi="Arial" w:cs="Arial"/>
                  <w:color w:val="FF6666"/>
                  <w:sz w:val="17"/>
                  <w:szCs w:val="17"/>
                  <w:shd w:val="clear" w:color="auto" w:fill="FFFFFF"/>
                </w:rPr>
                <w:t>128</w:t>
              </w:r>
            </w:ins>
          </w:p>
        </w:tc>
        <w:tc>
          <w:tcPr>
            <w:tcW w:w="1215" w:type="dxa"/>
            <w:shd w:val="clear" w:color="auto" w:fill="FFFFFF" w:themeFill="background1"/>
          </w:tcPr>
          <w:p w:rsidR="00B043FF" w:rsidRDefault="00B043FF" w:rsidP="00B16C8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B043FF" w:rsidTr="000618E9">
        <w:tc>
          <w:tcPr>
            <w:tcW w:w="1728" w:type="dxa"/>
          </w:tcPr>
          <w:p w:rsidR="00B043FF" w:rsidRDefault="00B043FF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50" w:type="dxa"/>
          </w:tcPr>
          <w:p w:rsidR="00B043FF" w:rsidRDefault="00B043FF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773A79">
              <w:rPr>
                <w:rFonts w:ascii="Arial" w:hAnsi="Arial" w:cs="Arial"/>
                <w:sz w:val="16"/>
              </w:rPr>
              <w:t>MaxAccel_HwDegpSecSqr_T_f32</w:t>
            </w:r>
          </w:p>
        </w:tc>
        <w:tc>
          <w:tcPr>
            <w:tcW w:w="1620" w:type="dxa"/>
          </w:tcPr>
          <w:p w:rsidR="00B043FF" w:rsidRDefault="00B043FF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215" w:type="dxa"/>
            <w:shd w:val="clear" w:color="auto" w:fill="FFFFFF" w:themeFill="background1"/>
          </w:tcPr>
          <w:p w:rsidR="00B043FF" w:rsidRDefault="00B043FF" w:rsidP="00E665B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0.1</w:t>
            </w:r>
            <w:ins w:id="154" w:author="nzt9hv" w:date="2013-09-18T10:36:00Z">
              <w:r w:rsidR="00B5179C">
                <w:rPr>
                  <w:rFonts w:ascii="Arial" w:hAnsi="Arial" w:cs="Arial"/>
                  <w:sz w:val="16"/>
                </w:rPr>
                <w:t>25</w:t>
              </w:r>
            </w:ins>
          </w:p>
        </w:tc>
        <w:tc>
          <w:tcPr>
            <w:tcW w:w="1215" w:type="dxa"/>
            <w:shd w:val="clear" w:color="auto" w:fill="FFFFFF" w:themeFill="background1"/>
          </w:tcPr>
          <w:p w:rsidR="00B043FF" w:rsidRDefault="00B5179C" w:rsidP="00E665B5">
            <w:pPr>
              <w:spacing w:before="60"/>
              <w:rPr>
                <w:rFonts w:ascii="Arial" w:hAnsi="Arial" w:cs="Arial"/>
                <w:sz w:val="16"/>
              </w:rPr>
            </w:pPr>
            <w:ins w:id="155" w:author="nzt9hv" w:date="2013-09-18T10:33:00Z">
              <w:r>
                <w:rPr>
                  <w:rFonts w:ascii="Arial" w:hAnsi="Arial" w:cs="Arial"/>
                  <w:sz w:val="16"/>
                </w:rPr>
                <w:t>10</w:t>
              </w:r>
            </w:ins>
            <w:del w:id="156" w:author="nzt9hv" w:date="2013-09-18T10:33:00Z">
              <w:r w:rsidR="00B043FF" w:rsidDel="00B5179C">
                <w:rPr>
                  <w:rFonts w:ascii="Arial" w:hAnsi="Arial" w:cs="Arial"/>
                  <w:sz w:val="16"/>
                </w:rPr>
                <w:delText>2</w:delText>
              </w:r>
            </w:del>
            <w:r w:rsidR="00B043FF">
              <w:rPr>
                <w:rFonts w:ascii="Arial" w:hAnsi="Arial" w:cs="Arial"/>
                <w:sz w:val="16"/>
              </w:rPr>
              <w:t>000</w:t>
            </w:r>
          </w:p>
        </w:tc>
        <w:tc>
          <w:tcPr>
            <w:tcW w:w="1215" w:type="dxa"/>
            <w:shd w:val="clear" w:color="auto" w:fill="FFFFFF" w:themeFill="background1"/>
          </w:tcPr>
          <w:p w:rsidR="00B043FF" w:rsidRDefault="00B043FF" w:rsidP="00B16C8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B043FF" w:rsidTr="000618E9">
        <w:tc>
          <w:tcPr>
            <w:tcW w:w="1728" w:type="dxa"/>
          </w:tcPr>
          <w:p w:rsidR="00B043FF" w:rsidRDefault="00B043FF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50" w:type="dxa"/>
          </w:tcPr>
          <w:p w:rsidR="00B043FF" w:rsidRPr="0069737A" w:rsidRDefault="00B043FF" w:rsidP="00F07A0C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69737A">
              <w:rPr>
                <w:rFonts w:ascii="Arial" w:hAnsi="Arial" w:cs="Arial"/>
                <w:color w:val="000000" w:themeColor="text1"/>
                <w:sz w:val="16"/>
              </w:rPr>
              <w:t>MaxVelocity_HwDegpSec_T_f32</w:t>
            </w:r>
          </w:p>
        </w:tc>
        <w:tc>
          <w:tcPr>
            <w:tcW w:w="1620" w:type="dxa"/>
          </w:tcPr>
          <w:p w:rsidR="00B043FF" w:rsidRPr="0069737A" w:rsidRDefault="00B043FF" w:rsidP="00F07A0C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69737A">
              <w:rPr>
                <w:rFonts w:ascii="Arial" w:hAnsi="Arial" w:cs="Arial"/>
                <w:color w:val="000000" w:themeColor="text1"/>
                <w:sz w:val="16"/>
              </w:rPr>
              <w:t>float32</w:t>
            </w:r>
          </w:p>
        </w:tc>
        <w:tc>
          <w:tcPr>
            <w:tcW w:w="1215" w:type="dxa"/>
            <w:shd w:val="clear" w:color="auto" w:fill="FFFFFF" w:themeFill="background1"/>
          </w:tcPr>
          <w:p w:rsidR="00B043FF" w:rsidRPr="0069737A" w:rsidRDefault="00B5179C" w:rsidP="00A4377D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ins w:id="157" w:author="nzt9hv" w:date="2013-09-18T10:33:00Z">
              <w:r>
                <w:rPr>
                  <w:rFonts w:ascii="Arial" w:hAnsi="Arial" w:cs="Arial"/>
                  <w:color w:val="000000" w:themeColor="text1"/>
                  <w:sz w:val="16"/>
                </w:rPr>
                <w:t>0.125</w:t>
              </w:r>
            </w:ins>
            <w:del w:id="158" w:author="nzt9hv" w:date="2013-09-18T10:33:00Z">
              <w:r w:rsidR="00B043FF" w:rsidDel="00B5179C">
                <w:rPr>
                  <w:rFonts w:ascii="Arial" w:hAnsi="Arial" w:cs="Arial"/>
                  <w:color w:val="000000" w:themeColor="text1"/>
                  <w:sz w:val="16"/>
                </w:rPr>
                <w:delText xml:space="preserve">1  </w:delText>
              </w:r>
            </w:del>
            <w:r w:rsidR="00B043FF">
              <w:rPr>
                <w:rFonts w:ascii="Arial" w:hAnsi="Arial" w:cs="Arial"/>
                <w:color w:val="000000" w:themeColor="text1"/>
                <w:sz w:val="16"/>
              </w:rPr>
              <w:t xml:space="preserve">                 </w:t>
            </w:r>
          </w:p>
        </w:tc>
        <w:tc>
          <w:tcPr>
            <w:tcW w:w="1215" w:type="dxa"/>
            <w:shd w:val="clear" w:color="auto" w:fill="FFFFFF" w:themeFill="background1"/>
          </w:tcPr>
          <w:p w:rsidR="00B043FF" w:rsidRPr="00E117F0" w:rsidRDefault="00B5179C" w:rsidP="00B5179C">
            <w:pPr>
              <w:spacing w:before="60"/>
              <w:rPr>
                <w:rFonts w:ascii="Arial" w:hAnsi="Arial" w:cs="Arial"/>
                <w:color w:val="FF0000"/>
                <w:sz w:val="16"/>
              </w:rPr>
            </w:pPr>
            <w:ins w:id="159" w:author="nzt9hv" w:date="2013-09-18T10:34:00Z">
              <w:r>
                <w:rPr>
                  <w:rFonts w:ascii="Arial" w:hAnsi="Arial" w:cs="Arial"/>
                  <w:color w:val="FF6666"/>
                  <w:sz w:val="17"/>
                  <w:szCs w:val="17"/>
                  <w:shd w:val="clear" w:color="auto" w:fill="FFFFFF"/>
                </w:rPr>
                <w:t>1000</w:t>
              </w:r>
            </w:ins>
            <w:del w:id="160" w:author="nzt9hv" w:date="2013-09-18T10:34:00Z">
              <w:r w:rsidR="00B043FF" w:rsidDel="00B5179C">
                <w:rPr>
                  <w:rFonts w:ascii="Arial" w:hAnsi="Arial" w:cs="Arial"/>
                  <w:color w:val="FF6666"/>
                  <w:sz w:val="17"/>
                  <w:szCs w:val="17"/>
                  <w:shd w:val="clear" w:color="auto" w:fill="FFFFFF"/>
                </w:rPr>
                <w:delText xml:space="preserve">12.8    </w:delText>
              </w:r>
            </w:del>
          </w:p>
        </w:tc>
        <w:tc>
          <w:tcPr>
            <w:tcW w:w="1215" w:type="dxa"/>
            <w:shd w:val="clear" w:color="auto" w:fill="FFFFFF" w:themeFill="background1"/>
          </w:tcPr>
          <w:p w:rsidR="00B043FF" w:rsidRDefault="00B043FF" w:rsidP="00B16C8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D75F66" w:rsidTr="000618E9">
        <w:tc>
          <w:tcPr>
            <w:tcW w:w="1728" w:type="dxa"/>
          </w:tcPr>
          <w:p w:rsidR="00D75F66" w:rsidRDefault="00D75F66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50" w:type="dxa"/>
          </w:tcPr>
          <w:p w:rsidR="00D75F66" w:rsidRPr="00773A79" w:rsidRDefault="00D75F66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773A79">
              <w:rPr>
                <w:rFonts w:ascii="Arial" w:hAnsi="Arial" w:cs="Arial"/>
                <w:sz w:val="16"/>
              </w:rPr>
              <w:t>HwPosition_HwDeg_T_f32</w:t>
            </w:r>
          </w:p>
        </w:tc>
        <w:tc>
          <w:tcPr>
            <w:tcW w:w="1620" w:type="dxa"/>
          </w:tcPr>
          <w:p w:rsidR="00D75F66" w:rsidRDefault="00D75F66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215" w:type="dxa"/>
            <w:shd w:val="clear" w:color="auto" w:fill="FFFFFF" w:themeFill="background1"/>
          </w:tcPr>
          <w:p w:rsidR="00D75F66" w:rsidRDefault="00D75F66" w:rsidP="002224B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-1440.11        </w:t>
            </w:r>
          </w:p>
        </w:tc>
        <w:tc>
          <w:tcPr>
            <w:tcW w:w="1215" w:type="dxa"/>
            <w:shd w:val="clear" w:color="auto" w:fill="FFFFFF" w:themeFill="background1"/>
          </w:tcPr>
          <w:p w:rsidR="00D75F66" w:rsidRDefault="00D75F66" w:rsidP="00B16C8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1440.11    </w:t>
            </w:r>
          </w:p>
        </w:tc>
        <w:tc>
          <w:tcPr>
            <w:tcW w:w="1215" w:type="dxa"/>
            <w:shd w:val="clear" w:color="auto" w:fill="FFFFFF" w:themeFill="background1"/>
          </w:tcPr>
          <w:p w:rsidR="00D75F66" w:rsidRDefault="00D75F66" w:rsidP="00B16C8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0618E9" w:rsidTr="000618E9">
        <w:tc>
          <w:tcPr>
            <w:tcW w:w="1728" w:type="dxa"/>
          </w:tcPr>
          <w:p w:rsidR="000618E9" w:rsidRDefault="000618E9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150" w:type="dxa"/>
          </w:tcPr>
          <w:p w:rsidR="000618E9" w:rsidRPr="00773A79" w:rsidRDefault="000618E9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773A79">
              <w:rPr>
                <w:rFonts w:ascii="Arial" w:hAnsi="Arial" w:cs="Arial"/>
                <w:sz w:val="16"/>
              </w:rPr>
              <w:t>CalculateFlag_Cnt_T_lgc</w:t>
            </w:r>
          </w:p>
        </w:tc>
        <w:tc>
          <w:tcPr>
            <w:tcW w:w="1620" w:type="dxa"/>
          </w:tcPr>
          <w:p w:rsidR="000618E9" w:rsidRDefault="000618E9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1215" w:type="dxa"/>
            <w:shd w:val="clear" w:color="auto" w:fill="FFFFFF" w:themeFill="background1"/>
          </w:tcPr>
          <w:p w:rsidR="000618E9" w:rsidRDefault="000618E9" w:rsidP="00F07A0C">
            <w:pPr>
              <w:spacing w:before="60"/>
              <w:rPr>
                <w:rFonts w:ascii="Arial" w:hAnsi="Arial" w:cs="Arial"/>
                <w:sz w:val="16"/>
              </w:rPr>
            </w:pPr>
            <w:del w:id="161" w:author="nzt9hv" w:date="2013-09-16T13:25:00Z">
              <w:r w:rsidDel="00DE5CB6">
                <w:rPr>
                  <w:rFonts w:ascii="Arial" w:hAnsi="Arial" w:cs="Arial"/>
                  <w:sz w:val="16"/>
                </w:rPr>
                <w:delText>0</w:delText>
              </w:r>
            </w:del>
            <w:ins w:id="162" w:author="nzt9hv" w:date="2013-09-16T14:21:00Z">
              <w:r w:rsidR="00B043FF">
                <w:rPr>
                  <w:rFonts w:ascii="Arial" w:hAnsi="Arial" w:cs="Arial"/>
                  <w:sz w:val="16"/>
                </w:rPr>
                <w:t>0</w:t>
              </w:r>
            </w:ins>
          </w:p>
        </w:tc>
        <w:tc>
          <w:tcPr>
            <w:tcW w:w="1215" w:type="dxa"/>
            <w:shd w:val="clear" w:color="auto" w:fill="FFFFFF" w:themeFill="background1"/>
          </w:tcPr>
          <w:p w:rsidR="000618E9" w:rsidRDefault="000618E9" w:rsidP="00F07A0C">
            <w:pPr>
              <w:spacing w:before="60"/>
              <w:rPr>
                <w:rFonts w:ascii="Arial" w:hAnsi="Arial" w:cs="Arial"/>
                <w:sz w:val="16"/>
              </w:rPr>
            </w:pPr>
            <w:del w:id="163" w:author="nzt9hv" w:date="2013-09-16T13:25:00Z">
              <w:r w:rsidDel="00DE5CB6">
                <w:rPr>
                  <w:rFonts w:ascii="Arial" w:hAnsi="Arial" w:cs="Arial"/>
                  <w:sz w:val="16"/>
                </w:rPr>
                <w:delText>1</w:delText>
              </w:r>
            </w:del>
            <w:ins w:id="164" w:author="nzt9hv" w:date="2013-09-16T14:22:00Z">
              <w:r w:rsidR="00B043FF">
                <w:rPr>
                  <w:rFonts w:ascii="Arial" w:hAnsi="Arial" w:cs="Arial"/>
                  <w:sz w:val="16"/>
                </w:rPr>
                <w:t>1</w:t>
              </w:r>
            </w:ins>
          </w:p>
        </w:tc>
        <w:tc>
          <w:tcPr>
            <w:tcW w:w="1215" w:type="dxa"/>
            <w:shd w:val="clear" w:color="auto" w:fill="FFFFFF" w:themeFill="background1"/>
          </w:tcPr>
          <w:p w:rsidR="000618E9" w:rsidRDefault="000618E9" w:rsidP="00B16C8A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D75F66" w:rsidTr="000618E9">
        <w:tc>
          <w:tcPr>
            <w:tcW w:w="1728" w:type="dxa"/>
          </w:tcPr>
          <w:p w:rsidR="00D75F66" w:rsidRDefault="00D75F66" w:rsidP="00F07A0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150" w:type="dxa"/>
          </w:tcPr>
          <w:p w:rsidR="00D75F66" w:rsidRDefault="00D75F66" w:rsidP="00F07A0C">
            <w:pPr>
              <w:spacing w:before="60"/>
              <w:rPr>
                <w:rFonts w:ascii="Arial" w:hAnsi="Arial" w:cs="Arial"/>
                <w:sz w:val="16"/>
              </w:rPr>
            </w:pPr>
            <w:r w:rsidRPr="00773A79">
              <w:rPr>
                <w:rFonts w:ascii="Arial" w:hAnsi="Arial" w:cs="Arial"/>
                <w:sz w:val="16"/>
              </w:rPr>
              <w:t>HwAngleCmd_HwDeg_T_f32</w:t>
            </w:r>
          </w:p>
        </w:tc>
        <w:tc>
          <w:tcPr>
            <w:tcW w:w="1620" w:type="dxa"/>
          </w:tcPr>
          <w:p w:rsidR="00D75F66" w:rsidRDefault="00D75F66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1215" w:type="dxa"/>
            <w:shd w:val="clear" w:color="auto" w:fill="FFFFFF" w:themeFill="background1"/>
          </w:tcPr>
          <w:p w:rsidR="00D75F66" w:rsidRDefault="00D75F66" w:rsidP="002224B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-1440.11        </w:t>
            </w:r>
          </w:p>
        </w:tc>
        <w:tc>
          <w:tcPr>
            <w:tcW w:w="1215" w:type="dxa"/>
            <w:shd w:val="clear" w:color="auto" w:fill="FFFFFF" w:themeFill="background1"/>
          </w:tcPr>
          <w:p w:rsidR="00D75F66" w:rsidRDefault="00D75F66" w:rsidP="00F07A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1440.11    </w:t>
            </w:r>
          </w:p>
        </w:tc>
        <w:tc>
          <w:tcPr>
            <w:tcW w:w="1215" w:type="dxa"/>
            <w:shd w:val="clear" w:color="auto" w:fill="FFFFFF" w:themeFill="background1"/>
          </w:tcPr>
          <w:p w:rsidR="00C21EF0" w:rsidRPr="00C21EF0" w:rsidRDefault="00C21EF0" w:rsidP="00C21EF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C21EF0">
              <w:rPr>
                <w:rFonts w:ascii="Arial" w:hAnsi="Arial" w:cs="Arial"/>
                <w:sz w:val="16"/>
                <w:szCs w:val="16"/>
              </w:rPr>
              <w:t>4.40E-02</w:t>
            </w:r>
          </w:p>
          <w:p w:rsidR="00D75F66" w:rsidRPr="000618E9" w:rsidRDefault="00D75F66" w:rsidP="00C21EF0">
            <w:pPr>
              <w:pStyle w:val="NoSpacing"/>
            </w:pPr>
          </w:p>
        </w:tc>
      </w:tr>
    </w:tbl>
    <w:bookmarkEnd w:id="148"/>
    <w:bookmarkEnd w:id="149"/>
    <w:p w:rsidR="006637D1" w:rsidRDefault="006637D1" w:rsidP="006637D1">
      <w:pPr>
        <w:pStyle w:val="Heading4"/>
      </w:pPr>
      <w:r>
        <w:lastRenderedPageBreak/>
        <w:t>Description</w:t>
      </w:r>
    </w:p>
    <w:p w:rsidR="008B3E94" w:rsidRPr="00C33745" w:rsidRDefault="000D4E14" w:rsidP="00C33745">
      <w:pPr>
        <w:jc w:val="center"/>
      </w:pPr>
      <w:r>
        <w:object w:dxaOrig="11042" w:dyaOrig="29594">
          <v:shape id="_x0000_i1027" type="#_x0000_t75" style="width:355.5pt;height:526.5pt" o:ole="">
            <v:imagedata r:id="rId13" o:title=""/>
          </v:shape>
          <o:OLEObject Type="Embed" ProgID="Visio.Drawing.11" ShapeID="_x0000_i1027" DrawAspect="Content" ObjectID="_1442744965" r:id="rId14"/>
        </w:object>
      </w:r>
    </w:p>
    <w:p w:rsidR="004A781C" w:rsidRDefault="004A781C">
      <w:pPr>
        <w:pStyle w:val="Heading1"/>
      </w:pPr>
      <w:r>
        <w:lastRenderedPageBreak/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455"/>
      </w:tblGrid>
      <w:tr w:rsidR="002C03D8" w:rsidRPr="006A25CC" w:rsidTr="00F07A0C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2C03D8" w:rsidRPr="006A25CC" w:rsidRDefault="002C03D8" w:rsidP="00F07A0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2C03D8" w:rsidRPr="006A25CC" w:rsidRDefault="002C03D8" w:rsidP="00F07A0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C33745" w:rsidRPr="004B5BE2" w:rsidTr="00F07A0C">
        <w:trPr>
          <w:trHeight w:val="341"/>
        </w:trPr>
        <w:tc>
          <w:tcPr>
            <w:tcW w:w="4455" w:type="dxa"/>
            <w:vAlign w:val="center"/>
          </w:tcPr>
          <w:p w:rsidR="00C33745" w:rsidRPr="005954A0" w:rsidRDefault="00C33745" w:rsidP="00B16C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954A0">
              <w:rPr>
                <w:rFonts w:ascii="Arial" w:hAnsi="Arial" w:cs="Arial"/>
                <w:sz w:val="16"/>
                <w:szCs w:val="16"/>
              </w:rPr>
              <w:t>PosTrajEnable_Cnt_lgc</w:t>
            </w:r>
          </w:p>
        </w:tc>
        <w:tc>
          <w:tcPr>
            <w:tcW w:w="4455" w:type="dxa"/>
            <w:vAlign w:val="center"/>
          </w:tcPr>
          <w:p w:rsidR="00C33745" w:rsidRPr="005954A0" w:rsidRDefault="00C91A2D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  <w:tr w:rsidR="00C33745" w:rsidRPr="004B5BE2" w:rsidTr="00D319C3">
        <w:trPr>
          <w:trHeight w:val="413"/>
        </w:trPr>
        <w:tc>
          <w:tcPr>
            <w:tcW w:w="4455" w:type="dxa"/>
            <w:vAlign w:val="center"/>
          </w:tcPr>
          <w:p w:rsidR="00C33745" w:rsidRPr="005954A0" w:rsidRDefault="00C33745" w:rsidP="00B16C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954A0">
              <w:rPr>
                <w:rFonts w:ascii="Arial" w:hAnsi="Arial" w:cs="Arial"/>
                <w:sz w:val="16"/>
                <w:szCs w:val="16"/>
              </w:rPr>
              <w:t>PosServHwAngle_HwDeg_f32</w:t>
            </w:r>
          </w:p>
        </w:tc>
        <w:tc>
          <w:tcPr>
            <w:tcW w:w="4455" w:type="dxa"/>
            <w:vAlign w:val="center"/>
          </w:tcPr>
          <w:p w:rsidR="00C33745" w:rsidRPr="005954A0" w:rsidRDefault="00C3374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5954A0">
              <w:rPr>
                <w:rFonts w:ascii="Arial" w:hAnsi="Arial" w:cs="Arial"/>
                <w:sz w:val="16"/>
                <w:szCs w:val="16"/>
              </w:rPr>
              <w:t>0.0</w:t>
            </w:r>
          </w:p>
        </w:tc>
      </w:tr>
      <w:tr w:rsidR="00C33745" w:rsidRPr="004B5BE2" w:rsidTr="00F07A0C">
        <w:trPr>
          <w:trHeight w:val="341"/>
        </w:trPr>
        <w:tc>
          <w:tcPr>
            <w:tcW w:w="4455" w:type="dxa"/>
            <w:vAlign w:val="center"/>
          </w:tcPr>
          <w:p w:rsidR="00C33745" w:rsidRPr="005954A0" w:rsidRDefault="00C33745" w:rsidP="00B16C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bookmarkStart w:id="165" w:name="OLE_LINK36"/>
            <w:bookmarkStart w:id="166" w:name="OLE_LINK37"/>
            <w:r w:rsidRPr="005954A0">
              <w:rPr>
                <w:rFonts w:ascii="Arial" w:hAnsi="Arial" w:cs="Arial"/>
                <w:sz w:val="16"/>
                <w:szCs w:val="16"/>
              </w:rPr>
              <w:t>HwPosition_HwDeg_f32</w:t>
            </w:r>
            <w:bookmarkEnd w:id="165"/>
            <w:bookmarkEnd w:id="166"/>
          </w:p>
        </w:tc>
        <w:tc>
          <w:tcPr>
            <w:tcW w:w="4455" w:type="dxa"/>
            <w:vAlign w:val="center"/>
          </w:tcPr>
          <w:p w:rsidR="00C33745" w:rsidRPr="005954A0" w:rsidRDefault="00C33745" w:rsidP="00F07A0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5954A0">
              <w:rPr>
                <w:rFonts w:ascii="Arial" w:hAnsi="Arial" w:cs="Arial"/>
                <w:sz w:val="16"/>
                <w:szCs w:val="16"/>
              </w:rPr>
              <w:t>0.0</w:t>
            </w:r>
          </w:p>
        </w:tc>
      </w:tr>
    </w:tbl>
    <w:p w:rsidR="002C03D8" w:rsidRPr="002C03D8" w:rsidRDefault="002C03D8" w:rsidP="002C03D8"/>
    <w:p w:rsidR="004A781C" w:rsidRDefault="004A781C" w:rsidP="00015F08">
      <w:pPr>
        <w:pStyle w:val="Heading2"/>
      </w:pPr>
      <w:r>
        <w:t>Initialization Functions</w:t>
      </w:r>
    </w:p>
    <w:p w:rsidR="00015F08" w:rsidRPr="00015F08" w:rsidRDefault="00C91A2D" w:rsidP="00015F08">
      <w:r>
        <w:t>None</w:t>
      </w:r>
    </w:p>
    <w:p w:rsidR="004A781C" w:rsidRDefault="004A781C">
      <w:pPr>
        <w:pStyle w:val="Heading2"/>
      </w:pPr>
      <w:r w:rsidRPr="00015F08">
        <w:rPr>
          <w:lang w:val="fr-FR"/>
        </w:rPr>
        <w:br w:type="page"/>
      </w:r>
      <w:r>
        <w:lastRenderedPageBreak/>
        <w:t>Periodic Functions</w:t>
      </w:r>
    </w:p>
    <w:p w:rsidR="004A781C" w:rsidRDefault="004A781C">
      <w:pPr>
        <w:pStyle w:val="Heading3"/>
      </w:pPr>
      <w:r>
        <w:t xml:space="preserve">Per: </w:t>
      </w:r>
      <w:r w:rsidR="00B7476F" w:rsidRPr="00B7476F">
        <w:t>GenPosTraj_Per1</w:t>
      </w:r>
    </w:p>
    <w:p w:rsidR="004A781C" w:rsidRDefault="004A781C">
      <w:pPr>
        <w:pStyle w:val="Heading4"/>
      </w:pPr>
      <w:r>
        <w:t>Design Rationale</w:t>
      </w:r>
    </w:p>
    <w:p w:rsidR="004A781C" w:rsidRPr="005954A0" w:rsidRDefault="004A781C">
      <w:pPr>
        <w:rPr>
          <w:rFonts w:ascii="Arial" w:hAnsi="Arial" w:cs="Arial"/>
          <w:sz w:val="16"/>
          <w:szCs w:val="16"/>
        </w:rPr>
      </w:pPr>
      <w:r w:rsidRPr="005954A0">
        <w:rPr>
          <w:rFonts w:ascii="Arial" w:hAnsi="Arial" w:cs="Arial"/>
          <w:sz w:val="16"/>
          <w:szCs w:val="16"/>
        </w:rPr>
        <w:t>None</w:t>
      </w:r>
    </w:p>
    <w:p w:rsidR="004A781C" w:rsidRDefault="004A781C">
      <w:pPr>
        <w:pStyle w:val="Heading4"/>
      </w:pPr>
      <w:r>
        <w:t>Program Flow Start</w:t>
      </w:r>
    </w:p>
    <w:p w:rsidR="004A781C" w:rsidRPr="005954A0" w:rsidRDefault="00E12D6F">
      <w:pPr>
        <w:rPr>
          <w:rFonts w:ascii="Arial" w:hAnsi="Arial" w:cs="Arial"/>
          <w:sz w:val="16"/>
          <w:szCs w:val="16"/>
        </w:rPr>
      </w:pPr>
      <w:r w:rsidRPr="00E12D6F">
        <w:rPr>
          <w:rFonts w:ascii="Arial" w:hAnsi="Arial" w:cs="Arial"/>
          <w:sz w:val="16"/>
          <w:szCs w:val="16"/>
        </w:rPr>
        <w:t>Rte_Call_GenPosTraj_Per1_CP0_</w:t>
      </w:r>
      <w:proofErr w:type="gramStart"/>
      <w:r w:rsidRPr="00E12D6F">
        <w:rPr>
          <w:rFonts w:ascii="Arial" w:hAnsi="Arial" w:cs="Arial"/>
          <w:sz w:val="16"/>
          <w:szCs w:val="16"/>
        </w:rPr>
        <w:t>CheckpointReached(</w:t>
      </w:r>
      <w:proofErr w:type="gramEnd"/>
      <w:r w:rsidRPr="00E12D6F">
        <w:rPr>
          <w:rFonts w:ascii="Arial" w:hAnsi="Arial" w:cs="Arial"/>
          <w:sz w:val="16"/>
          <w:szCs w:val="16"/>
        </w:rPr>
        <w:t>)</w:t>
      </w:r>
      <w:del w:id="167" w:author="nzt9hv" w:date="2013-09-16T11:34:00Z">
        <w:r w:rsidR="009F0FC9" w:rsidRPr="005954A0" w:rsidDel="00E12D6F">
          <w:rPr>
            <w:rFonts w:ascii="Arial" w:hAnsi="Arial" w:cs="Arial"/>
            <w:sz w:val="16"/>
            <w:szCs w:val="16"/>
          </w:rPr>
          <w:delText>N/A</w:delText>
        </w:r>
      </w:del>
    </w:p>
    <w:p w:rsidR="004A781C" w:rsidRDefault="004A781C">
      <w:pPr>
        <w:pStyle w:val="Heading4"/>
      </w:pPr>
      <w:r>
        <w:t>Store Module Inputs to Local copies</w:t>
      </w:r>
    </w:p>
    <w:p w:rsidR="009E4BDC" w:rsidRPr="009E4BDC" w:rsidRDefault="009E4BDC" w:rsidP="009E4BDC"/>
    <w:p w:rsidR="00661260" w:rsidRDefault="00D51ED8" w:rsidP="00D51ED8">
      <w:pPr>
        <w:rPr>
          <w:rFonts w:ascii="Arial" w:hAnsi="Arial" w:cs="Arial"/>
          <w:sz w:val="16"/>
          <w:szCs w:val="16"/>
        </w:rPr>
      </w:pPr>
      <w:bookmarkStart w:id="168" w:name="OLE_LINK28"/>
      <w:bookmarkStart w:id="169" w:name="OLE_LINK29"/>
      <w:r w:rsidRPr="005954A0">
        <w:rPr>
          <w:rFonts w:ascii="Arial" w:hAnsi="Arial" w:cs="Arial"/>
          <w:sz w:val="16"/>
          <w:szCs w:val="16"/>
        </w:rPr>
        <w:t xml:space="preserve">HwPosition_HwDeg_T_f32 </w:t>
      </w:r>
      <w:bookmarkEnd w:id="168"/>
      <w:bookmarkEnd w:id="169"/>
      <w:r w:rsidRPr="005954A0">
        <w:rPr>
          <w:rFonts w:ascii="Arial" w:hAnsi="Arial" w:cs="Arial"/>
          <w:sz w:val="16"/>
          <w:szCs w:val="16"/>
        </w:rPr>
        <w:t>= Rte_IRead_GenPosTraj_Per1_HwPosition_HwDeg_f32()</w:t>
      </w:r>
    </w:p>
    <w:p w:rsidR="002224B8" w:rsidRDefault="002224B8" w:rsidP="00D51ED8">
      <w:pPr>
        <w:rPr>
          <w:rFonts w:ascii="Arial" w:hAnsi="Arial" w:cs="Arial"/>
          <w:sz w:val="16"/>
          <w:szCs w:val="16"/>
        </w:rPr>
      </w:pPr>
      <w:r w:rsidRPr="002224B8">
        <w:rPr>
          <w:rFonts w:ascii="Arial" w:hAnsi="Arial" w:cs="Arial"/>
          <w:sz w:val="16"/>
          <w:szCs w:val="16"/>
        </w:rPr>
        <w:t>CalculateFlag_Cnt_T_lgc = Rte_IRead_GenPosTraj_Per1_PosTrajEnable_Cnt_lgc()</w:t>
      </w:r>
    </w:p>
    <w:p w:rsidR="00D51ED8" w:rsidRDefault="00D51ED8" w:rsidP="00D51ED8">
      <w:pPr>
        <w:pStyle w:val="Heading4"/>
      </w:pPr>
      <w:r>
        <w:t>Capture Inputs</w:t>
      </w:r>
    </w:p>
    <w:p w:rsidR="009E4BDC" w:rsidRPr="009E4BDC" w:rsidRDefault="009E4BDC" w:rsidP="009E4BDC"/>
    <w:p w:rsidR="00D51ED8" w:rsidRPr="005954A0" w:rsidRDefault="00D51ED8" w:rsidP="00D51ED8">
      <w:pPr>
        <w:rPr>
          <w:rFonts w:ascii="Arial" w:hAnsi="Arial" w:cs="Arial"/>
          <w:sz w:val="16"/>
          <w:szCs w:val="16"/>
        </w:rPr>
      </w:pPr>
      <w:r w:rsidRPr="005954A0">
        <w:rPr>
          <w:rFonts w:ascii="Arial" w:hAnsi="Arial" w:cs="Arial"/>
          <w:sz w:val="16"/>
          <w:szCs w:val="16"/>
        </w:rPr>
        <w:t xml:space="preserve">If </w:t>
      </w:r>
      <w:r w:rsidR="00F42BF8" w:rsidRPr="00AA4FEA">
        <w:rPr>
          <w:rFonts w:ascii="Arial" w:hAnsi="Arial" w:cs="Arial"/>
          <w:sz w:val="16"/>
          <w:szCs w:val="16"/>
        </w:rPr>
        <w:t>((</w:t>
      </w:r>
      <w:proofErr w:type="spellStart"/>
      <w:del w:id="170" w:author="nzt9hv" w:date="2013-09-16T11:30:00Z">
        <w:r w:rsidR="00F42BF8" w:rsidDel="000F669F">
          <w:rPr>
            <w:rFonts w:ascii="Arial" w:hAnsi="Arial" w:cs="Arial"/>
            <w:sz w:val="16"/>
            <w:szCs w:val="16"/>
          </w:rPr>
          <w:delText>NOT(</w:delText>
        </w:r>
      </w:del>
      <w:r w:rsidR="00AA4FEA" w:rsidRPr="00AA4FEA">
        <w:rPr>
          <w:rFonts w:ascii="Arial" w:hAnsi="Arial" w:cs="Arial"/>
          <w:sz w:val="16"/>
          <w:szCs w:val="16"/>
        </w:rPr>
        <w:t>CalculateFlag_Cnt_M_lgc</w:t>
      </w:r>
      <w:proofErr w:type="spellEnd"/>
      <w:r w:rsidR="00F42BF8">
        <w:rPr>
          <w:rFonts w:ascii="Arial" w:hAnsi="Arial" w:cs="Arial"/>
          <w:sz w:val="16"/>
          <w:szCs w:val="16"/>
        </w:rPr>
        <w:t>)</w:t>
      </w:r>
      <w:ins w:id="171" w:author="nzt9hv" w:date="2013-09-16T11:30:00Z">
        <w:r w:rsidR="000F669F">
          <w:rPr>
            <w:rFonts w:ascii="Arial" w:hAnsi="Arial" w:cs="Arial"/>
            <w:sz w:val="16"/>
            <w:szCs w:val="16"/>
          </w:rPr>
          <w:t xml:space="preserve"> ==FALSE</w:t>
        </w:r>
      </w:ins>
      <w:r w:rsidR="00AA4FEA" w:rsidRPr="00AA4FEA">
        <w:rPr>
          <w:rFonts w:ascii="Arial" w:hAnsi="Arial" w:cs="Arial"/>
          <w:sz w:val="16"/>
          <w:szCs w:val="16"/>
        </w:rPr>
        <w:t xml:space="preserve">) </w:t>
      </w:r>
      <w:r w:rsidR="00EA00CD">
        <w:rPr>
          <w:rFonts w:ascii="Arial" w:hAnsi="Arial" w:cs="Arial"/>
          <w:sz w:val="16"/>
          <w:szCs w:val="16"/>
        </w:rPr>
        <w:t>AND</w:t>
      </w:r>
      <w:r w:rsidR="00AA4FEA" w:rsidRPr="00AA4FEA">
        <w:rPr>
          <w:rFonts w:ascii="Arial" w:hAnsi="Arial" w:cs="Arial"/>
          <w:sz w:val="16"/>
          <w:szCs w:val="16"/>
        </w:rPr>
        <w:t xml:space="preserve"> </w:t>
      </w:r>
      <w:bookmarkStart w:id="172" w:name="OLE_LINK40"/>
      <w:bookmarkStart w:id="173" w:name="OLE_LINK41"/>
      <w:ins w:id="174" w:author="nzt9hv" w:date="2013-09-16T11:30:00Z">
        <w:r w:rsidR="000F669F">
          <w:rPr>
            <w:rFonts w:ascii="Arial" w:hAnsi="Arial" w:cs="Arial"/>
            <w:sz w:val="16"/>
            <w:szCs w:val="16"/>
          </w:rPr>
          <w:t>(</w:t>
        </w:r>
      </w:ins>
      <w:proofErr w:type="spellStart"/>
      <w:r w:rsidR="00AA4FEA" w:rsidRPr="00AA4FEA">
        <w:rPr>
          <w:rFonts w:ascii="Arial" w:hAnsi="Arial" w:cs="Arial"/>
          <w:sz w:val="16"/>
          <w:szCs w:val="16"/>
        </w:rPr>
        <w:t>CalculateFlag_Cnt_T_lgc</w:t>
      </w:r>
      <w:bookmarkEnd w:id="172"/>
      <w:bookmarkEnd w:id="173"/>
      <w:proofErr w:type="spellEnd"/>
      <w:ins w:id="175" w:author="nzt9hv" w:date="2013-09-16T11:30:00Z">
        <w:r w:rsidR="000F669F">
          <w:rPr>
            <w:rFonts w:ascii="Arial" w:hAnsi="Arial" w:cs="Arial"/>
            <w:sz w:val="16"/>
            <w:szCs w:val="16"/>
          </w:rPr>
          <w:t xml:space="preserve"> ==TRUE</w:t>
        </w:r>
      </w:ins>
      <w:r w:rsidR="00AA4FEA" w:rsidRPr="00AA4FEA">
        <w:rPr>
          <w:rFonts w:ascii="Arial" w:hAnsi="Arial" w:cs="Arial"/>
          <w:sz w:val="16"/>
          <w:szCs w:val="16"/>
        </w:rPr>
        <w:t xml:space="preserve">) </w:t>
      </w:r>
      <w:r w:rsidRPr="005954A0">
        <w:rPr>
          <w:rFonts w:ascii="Arial" w:hAnsi="Arial" w:cs="Arial"/>
          <w:sz w:val="16"/>
          <w:szCs w:val="16"/>
        </w:rPr>
        <w:t>Then</w:t>
      </w:r>
    </w:p>
    <w:p w:rsidR="00EA00CD" w:rsidRPr="00EA00CD" w:rsidRDefault="000F669F" w:rsidP="00EA00CD">
      <w:pPr>
        <w:ind w:firstLine="720"/>
        <w:rPr>
          <w:rFonts w:ascii="Arial" w:hAnsi="Arial" w:cs="Arial"/>
          <w:sz w:val="16"/>
          <w:szCs w:val="16"/>
        </w:rPr>
      </w:pPr>
      <w:ins w:id="176" w:author="nzt9hv" w:date="2013-09-16T11:30:00Z">
        <w:r w:rsidRPr="000F669F">
          <w:rPr>
            <w:rFonts w:ascii="Arial" w:hAnsi="Arial" w:cs="Arial"/>
            <w:sz w:val="16"/>
            <w:szCs w:val="16"/>
          </w:rPr>
          <w:t>GenPosTraj_</w:t>
        </w:r>
      </w:ins>
      <w:r w:rsidR="00EA00CD" w:rsidRPr="00EA00CD">
        <w:rPr>
          <w:rFonts w:ascii="Arial" w:hAnsi="Arial" w:cs="Arial"/>
          <w:sz w:val="16"/>
          <w:szCs w:val="16"/>
        </w:rPr>
        <w:t xml:space="preserve">HwPosInitial_HwDeg_M_f32 = </w:t>
      </w:r>
      <w:r w:rsidR="00EA00CD">
        <w:rPr>
          <w:rFonts w:ascii="Arial" w:hAnsi="Arial" w:cs="Arial"/>
          <w:sz w:val="16"/>
          <w:szCs w:val="16"/>
        </w:rPr>
        <w:t>HwPosition_HwDeg_T_f32</w:t>
      </w:r>
    </w:p>
    <w:p w:rsidR="00EA00CD" w:rsidRPr="00EA00CD" w:rsidRDefault="00EA00CD" w:rsidP="00EA00CD">
      <w:pPr>
        <w:rPr>
          <w:rFonts w:ascii="Arial" w:hAnsi="Arial" w:cs="Arial"/>
          <w:sz w:val="16"/>
          <w:szCs w:val="16"/>
        </w:rPr>
      </w:pPr>
      <w:r w:rsidRPr="00EA00CD">
        <w:rPr>
          <w:rFonts w:ascii="Arial" w:hAnsi="Arial" w:cs="Arial"/>
          <w:sz w:val="16"/>
          <w:szCs w:val="16"/>
        </w:rPr>
        <w:tab/>
      </w:r>
      <w:ins w:id="177" w:author="nzt9hv" w:date="2013-09-16T11:31:00Z">
        <w:r w:rsidR="000F669F" w:rsidRPr="000F669F">
          <w:rPr>
            <w:rFonts w:ascii="Arial" w:hAnsi="Arial" w:cs="Arial"/>
            <w:sz w:val="16"/>
            <w:szCs w:val="16"/>
          </w:rPr>
          <w:t>GenPosTraj_</w:t>
        </w:r>
      </w:ins>
      <w:r w:rsidRPr="00EA00CD">
        <w:rPr>
          <w:rFonts w:ascii="Arial" w:hAnsi="Arial" w:cs="Arial"/>
          <w:sz w:val="16"/>
          <w:szCs w:val="16"/>
        </w:rPr>
        <w:t>TargetAngleInitial_HwDeg_</w:t>
      </w:r>
      <w:r>
        <w:rPr>
          <w:rFonts w:ascii="Arial" w:hAnsi="Arial" w:cs="Arial"/>
          <w:sz w:val="16"/>
          <w:szCs w:val="16"/>
        </w:rPr>
        <w:t xml:space="preserve">M_f32 = </w:t>
      </w:r>
      <w:ins w:id="178" w:author="nzt9hv" w:date="2013-09-16T11:31:00Z">
        <w:r w:rsidR="000F669F" w:rsidRPr="000F669F">
          <w:rPr>
            <w:rFonts w:ascii="Arial" w:hAnsi="Arial" w:cs="Arial"/>
            <w:sz w:val="16"/>
            <w:szCs w:val="16"/>
          </w:rPr>
          <w:t>GenPosTraj_</w:t>
        </w:r>
      </w:ins>
      <w:r>
        <w:rPr>
          <w:rFonts w:ascii="Arial" w:hAnsi="Arial" w:cs="Arial"/>
          <w:sz w:val="16"/>
          <w:szCs w:val="16"/>
        </w:rPr>
        <w:t>TargetAngle_HwDeg_M_f32</w:t>
      </w:r>
    </w:p>
    <w:p w:rsidR="00EA00CD" w:rsidRPr="00EA00CD" w:rsidRDefault="00EA00CD" w:rsidP="00EA00CD">
      <w:pPr>
        <w:rPr>
          <w:rFonts w:ascii="Arial" w:hAnsi="Arial" w:cs="Arial"/>
          <w:sz w:val="16"/>
          <w:szCs w:val="16"/>
        </w:rPr>
      </w:pPr>
      <w:r w:rsidRPr="00EA00CD">
        <w:rPr>
          <w:rFonts w:ascii="Arial" w:hAnsi="Arial" w:cs="Arial"/>
          <w:sz w:val="16"/>
          <w:szCs w:val="16"/>
        </w:rPr>
        <w:tab/>
      </w:r>
      <w:ins w:id="179" w:author="nzt9hv" w:date="2013-09-16T11:31:00Z">
        <w:r w:rsidR="000F669F" w:rsidRPr="000F669F">
          <w:rPr>
            <w:rFonts w:ascii="Arial" w:hAnsi="Arial" w:cs="Arial"/>
            <w:sz w:val="16"/>
            <w:szCs w:val="16"/>
          </w:rPr>
          <w:t>GenPosTraj_</w:t>
        </w:r>
      </w:ins>
      <w:r w:rsidRPr="00EA00CD">
        <w:rPr>
          <w:rFonts w:ascii="Arial" w:hAnsi="Arial" w:cs="Arial"/>
          <w:sz w:val="16"/>
          <w:szCs w:val="16"/>
        </w:rPr>
        <w:t>TargetVelocityInitial_HwDegpSec_M_f32 =</w:t>
      </w:r>
      <w:r>
        <w:rPr>
          <w:rFonts w:ascii="Arial" w:hAnsi="Arial" w:cs="Arial"/>
          <w:sz w:val="16"/>
          <w:szCs w:val="16"/>
        </w:rPr>
        <w:t xml:space="preserve"> </w:t>
      </w:r>
      <w:ins w:id="180" w:author="nzt9hv" w:date="2013-09-16T11:31:00Z">
        <w:r w:rsidR="000F669F" w:rsidRPr="000F669F">
          <w:rPr>
            <w:rFonts w:ascii="Arial" w:hAnsi="Arial" w:cs="Arial"/>
            <w:sz w:val="16"/>
            <w:szCs w:val="16"/>
          </w:rPr>
          <w:t>GenPosTraj_</w:t>
        </w:r>
      </w:ins>
      <w:r>
        <w:rPr>
          <w:rFonts w:ascii="Arial" w:hAnsi="Arial" w:cs="Arial"/>
          <w:sz w:val="16"/>
          <w:szCs w:val="16"/>
        </w:rPr>
        <w:t>TargetVelocity_HwDegpSec_M_f32</w:t>
      </w:r>
    </w:p>
    <w:p w:rsidR="00EA00CD" w:rsidRDefault="00EA00CD" w:rsidP="00EA00CD">
      <w:pPr>
        <w:rPr>
          <w:rFonts w:ascii="Arial" w:hAnsi="Arial" w:cs="Arial"/>
          <w:sz w:val="16"/>
          <w:szCs w:val="16"/>
        </w:rPr>
      </w:pPr>
      <w:r w:rsidRPr="00EA00CD">
        <w:rPr>
          <w:rFonts w:ascii="Arial" w:hAnsi="Arial" w:cs="Arial"/>
          <w:sz w:val="16"/>
          <w:szCs w:val="16"/>
        </w:rPr>
        <w:tab/>
      </w:r>
      <w:ins w:id="181" w:author="nzt9hv" w:date="2013-09-16T11:31:00Z">
        <w:r w:rsidR="000F669F" w:rsidRPr="000F669F">
          <w:rPr>
            <w:rFonts w:ascii="Arial" w:hAnsi="Arial" w:cs="Arial"/>
            <w:sz w:val="16"/>
            <w:szCs w:val="16"/>
          </w:rPr>
          <w:t>GenPosTraj_</w:t>
        </w:r>
      </w:ins>
      <w:r w:rsidRPr="00EA00CD">
        <w:rPr>
          <w:rFonts w:ascii="Arial" w:hAnsi="Arial" w:cs="Arial"/>
          <w:sz w:val="16"/>
          <w:szCs w:val="16"/>
        </w:rPr>
        <w:t>TargetAccelerat</w:t>
      </w:r>
      <w:r>
        <w:rPr>
          <w:rFonts w:ascii="Arial" w:hAnsi="Arial" w:cs="Arial"/>
          <w:sz w:val="16"/>
          <w:szCs w:val="16"/>
        </w:rPr>
        <w:t>ionInitial_HwDegpSecSqr_M_f32 =</w:t>
      </w:r>
      <w:ins w:id="182" w:author="nzt9hv" w:date="2013-09-16T11:31:00Z">
        <w:r w:rsidR="000F669F" w:rsidRPr="000F669F">
          <w:t xml:space="preserve"> </w:t>
        </w:r>
        <w:r w:rsidR="000F669F" w:rsidRPr="000F669F">
          <w:rPr>
            <w:rFonts w:ascii="Arial" w:hAnsi="Arial" w:cs="Arial"/>
            <w:sz w:val="16"/>
            <w:szCs w:val="16"/>
          </w:rPr>
          <w:t>GenPosTraj_</w:t>
        </w:r>
      </w:ins>
      <w:r w:rsidRPr="00EA00CD">
        <w:rPr>
          <w:rFonts w:ascii="Arial" w:hAnsi="Arial" w:cs="Arial"/>
          <w:sz w:val="16"/>
          <w:szCs w:val="16"/>
        </w:rPr>
        <w:t>Target</w:t>
      </w:r>
      <w:r>
        <w:rPr>
          <w:rFonts w:ascii="Arial" w:hAnsi="Arial" w:cs="Arial"/>
          <w:sz w:val="16"/>
          <w:szCs w:val="16"/>
        </w:rPr>
        <w:t>Acceleration_HwDegpSecSqr_M_f32</w:t>
      </w:r>
    </w:p>
    <w:p w:rsidR="00D51ED8" w:rsidRPr="005954A0" w:rsidRDefault="00D51ED8" w:rsidP="00EA00CD">
      <w:pPr>
        <w:rPr>
          <w:rFonts w:ascii="Arial" w:hAnsi="Arial" w:cs="Arial"/>
          <w:sz w:val="16"/>
          <w:szCs w:val="16"/>
        </w:rPr>
      </w:pPr>
      <w:r w:rsidRPr="005954A0">
        <w:rPr>
          <w:rFonts w:ascii="Arial" w:hAnsi="Arial" w:cs="Arial"/>
          <w:sz w:val="16"/>
          <w:szCs w:val="16"/>
        </w:rPr>
        <w:t>End</w:t>
      </w:r>
    </w:p>
    <w:p w:rsidR="004A781C" w:rsidRDefault="00CD5348">
      <w:pPr>
        <w:pStyle w:val="Heading4"/>
      </w:pPr>
      <w:r>
        <w:t>Handle Subfunctions</w:t>
      </w:r>
    </w:p>
    <w:p w:rsidR="009E4BDC" w:rsidRPr="009E4BDC" w:rsidRDefault="009E4BDC" w:rsidP="009E4BDC"/>
    <w:p w:rsidR="005954A0" w:rsidRPr="005954A0" w:rsidRDefault="005954A0" w:rsidP="00FD2703">
      <w:pPr>
        <w:rPr>
          <w:rFonts w:ascii="Arial" w:hAnsi="Arial" w:cs="Arial"/>
          <w:sz w:val="16"/>
          <w:szCs w:val="16"/>
        </w:rPr>
      </w:pPr>
      <w:r w:rsidRPr="005954A0">
        <w:rPr>
          <w:rFonts w:ascii="Arial" w:hAnsi="Arial" w:cs="Arial"/>
          <w:sz w:val="16"/>
          <w:szCs w:val="16"/>
        </w:rPr>
        <w:t>InitializeVariables(&amp;HwPosOffset_HwDeg_T_f32, &amp;SignDeltaTrgtAngle_Cnt_T_f32, &amp;DeltaAccel_Sec_T_f32, &amp;DeltaVelocity_Sec_T_f32, &amp;MaxAccel_HwDegpSecSqr_T_f32, &amp;MaxVelocity_HwDegpSec_T_f32)</w:t>
      </w:r>
    </w:p>
    <w:p w:rsidR="005954A0" w:rsidRPr="005954A0" w:rsidRDefault="005954A0" w:rsidP="005954A0">
      <w:pPr>
        <w:rPr>
          <w:rFonts w:ascii="Arial" w:hAnsi="Arial" w:cs="Arial"/>
          <w:sz w:val="16"/>
          <w:szCs w:val="16"/>
        </w:rPr>
      </w:pPr>
      <w:r w:rsidRPr="005954A0">
        <w:rPr>
          <w:rFonts w:ascii="Arial" w:hAnsi="Arial" w:cs="Arial"/>
          <w:sz w:val="16"/>
          <w:szCs w:val="16"/>
        </w:rPr>
        <w:t>HwAngleCmd_HwDeg_T_f32 = GenerateSignal(HwPosOffset_HwDeg_T_f32, SignDeltaTrgtAngle_Cnt_T_f32, DeltaAccel_Sec_T_f32, DeltaVelo</w:t>
      </w:r>
      <w:r w:rsidR="00FD2703">
        <w:rPr>
          <w:rFonts w:ascii="Arial" w:hAnsi="Arial" w:cs="Arial"/>
          <w:sz w:val="16"/>
          <w:szCs w:val="16"/>
        </w:rPr>
        <w:t xml:space="preserve">city_Sec_T_f32, </w:t>
      </w:r>
      <w:r w:rsidRPr="005954A0">
        <w:rPr>
          <w:rFonts w:ascii="Arial" w:hAnsi="Arial" w:cs="Arial"/>
          <w:sz w:val="16"/>
          <w:szCs w:val="16"/>
        </w:rPr>
        <w:t>MaxAccel_HwDegpSecSqr_T_f32, MaxVelocity_HwDegpSec_T_f32, HwPosition_</w:t>
      </w:r>
      <w:r w:rsidR="00661260">
        <w:rPr>
          <w:rFonts w:ascii="Arial" w:hAnsi="Arial" w:cs="Arial"/>
          <w:sz w:val="16"/>
          <w:szCs w:val="16"/>
        </w:rPr>
        <w:t>HwDeg_T_f32, CalculateFlag_Cnt_T</w:t>
      </w:r>
      <w:r w:rsidRPr="005954A0">
        <w:rPr>
          <w:rFonts w:ascii="Arial" w:hAnsi="Arial" w:cs="Arial"/>
          <w:sz w:val="16"/>
          <w:szCs w:val="16"/>
        </w:rPr>
        <w:t>_lgc)</w:t>
      </w:r>
    </w:p>
    <w:p w:rsidR="004A781C" w:rsidRDefault="004A781C">
      <w:pPr>
        <w:pStyle w:val="Heading4"/>
      </w:pPr>
      <w:r>
        <w:t>Store Local copy of outputs into Module Outputs</w:t>
      </w:r>
    </w:p>
    <w:p w:rsidR="009E4BDC" w:rsidRPr="00EA00CD" w:rsidRDefault="000F669F" w:rsidP="009E4BDC">
      <w:pPr>
        <w:rPr>
          <w:lang w:val="fr-FR"/>
        </w:rPr>
      </w:pPr>
      <w:ins w:id="183" w:author="nzt9hv" w:date="2013-09-16T11:31:00Z">
        <w:r w:rsidRPr="000F669F">
          <w:rPr>
            <w:rFonts w:ascii="Arial" w:hAnsi="Arial" w:cs="Arial"/>
            <w:sz w:val="16"/>
            <w:szCs w:val="16"/>
            <w:lang w:val="fr-FR"/>
          </w:rPr>
          <w:t>GenPosTraj_</w:t>
        </w:r>
      </w:ins>
      <w:r w:rsidR="00EA00CD">
        <w:rPr>
          <w:rFonts w:ascii="Arial" w:hAnsi="Arial" w:cs="Arial"/>
          <w:sz w:val="16"/>
          <w:szCs w:val="16"/>
          <w:lang w:val="fr-FR"/>
        </w:rPr>
        <w:t>CalculateFlag_Cnt_M</w:t>
      </w:r>
      <w:r w:rsidR="00EA00CD" w:rsidRPr="00EA00CD">
        <w:rPr>
          <w:rFonts w:ascii="Arial" w:hAnsi="Arial" w:cs="Arial"/>
          <w:sz w:val="16"/>
          <w:szCs w:val="16"/>
          <w:lang w:val="fr-FR"/>
        </w:rPr>
        <w:t>_lgc = CalculateFlag_Cnt_T_lgc</w:t>
      </w:r>
    </w:p>
    <w:p w:rsidR="00FD2703" w:rsidRPr="00FD2703" w:rsidRDefault="00FD2703" w:rsidP="00FD2703">
      <w:pPr>
        <w:rPr>
          <w:rFonts w:ascii="Arial" w:hAnsi="Arial" w:cs="Arial"/>
          <w:sz w:val="16"/>
          <w:szCs w:val="16"/>
        </w:rPr>
      </w:pPr>
      <w:r w:rsidRPr="00FD2703">
        <w:rPr>
          <w:rFonts w:ascii="Arial" w:hAnsi="Arial" w:cs="Arial"/>
          <w:sz w:val="16"/>
          <w:szCs w:val="16"/>
        </w:rPr>
        <w:t>Rte_IWrite_GenPosTraj_Per1_PosTrajHwAngle_HwDeg_f32(HwAngleCmd_HwDeg_T_f32)</w:t>
      </w:r>
    </w:p>
    <w:p w:rsidR="004A781C" w:rsidRDefault="004A781C">
      <w:pPr>
        <w:pStyle w:val="Heading4"/>
      </w:pPr>
      <w:r>
        <w:t>Program Flow End</w:t>
      </w:r>
    </w:p>
    <w:p w:rsidR="004A781C" w:rsidRPr="00D340CC" w:rsidRDefault="00E12D6F">
      <w:pPr>
        <w:rPr>
          <w:rFonts w:ascii="Arial" w:hAnsi="Arial" w:cs="Arial"/>
          <w:sz w:val="16"/>
          <w:szCs w:val="16"/>
        </w:rPr>
      </w:pPr>
      <w:r w:rsidRPr="00E12D6F">
        <w:rPr>
          <w:rFonts w:ascii="Arial" w:hAnsi="Arial" w:cs="Arial"/>
          <w:sz w:val="16"/>
          <w:szCs w:val="16"/>
        </w:rPr>
        <w:t>Rte_Call_GenPosTraj_Per1_CP</w:t>
      </w:r>
      <w:r>
        <w:rPr>
          <w:rFonts w:ascii="Arial" w:hAnsi="Arial" w:cs="Arial"/>
          <w:sz w:val="16"/>
          <w:szCs w:val="16"/>
        </w:rPr>
        <w:t>1</w:t>
      </w:r>
      <w:r w:rsidRPr="00E12D6F">
        <w:rPr>
          <w:rFonts w:ascii="Arial" w:hAnsi="Arial" w:cs="Arial"/>
          <w:sz w:val="16"/>
          <w:szCs w:val="16"/>
        </w:rPr>
        <w:t>_</w:t>
      </w:r>
      <w:proofErr w:type="gramStart"/>
      <w:r w:rsidRPr="00E12D6F">
        <w:rPr>
          <w:rFonts w:ascii="Arial" w:hAnsi="Arial" w:cs="Arial"/>
          <w:sz w:val="16"/>
          <w:szCs w:val="16"/>
        </w:rPr>
        <w:t>CheckpointReached(</w:t>
      </w:r>
      <w:proofErr w:type="gramEnd"/>
      <w:r w:rsidRPr="00E12D6F">
        <w:rPr>
          <w:rFonts w:ascii="Arial" w:hAnsi="Arial" w:cs="Arial"/>
          <w:sz w:val="16"/>
          <w:szCs w:val="16"/>
        </w:rPr>
        <w:t>)</w:t>
      </w:r>
      <w:del w:id="184" w:author="nzt9hv" w:date="2013-09-16T11:34:00Z">
        <w:r w:rsidR="009E68F4" w:rsidRPr="00D340CC" w:rsidDel="00E12D6F">
          <w:rPr>
            <w:rFonts w:ascii="Arial" w:hAnsi="Arial" w:cs="Arial"/>
            <w:sz w:val="16"/>
            <w:szCs w:val="16"/>
          </w:rPr>
          <w:delText>N/A</w:delText>
        </w:r>
      </w:del>
    </w:p>
    <w:p w:rsidR="004A781C" w:rsidRDefault="004A781C"/>
    <w:p w:rsidR="004A781C" w:rsidRDefault="004A781C"/>
    <w:p w:rsidR="004A781C" w:rsidRDefault="004A781C">
      <w:pPr>
        <w:pStyle w:val="Heading2"/>
      </w:pPr>
      <w:r>
        <w:br w:type="page"/>
      </w:r>
      <w:r>
        <w:lastRenderedPageBreak/>
        <w:t>Fault Recovery Functions</w:t>
      </w:r>
    </w:p>
    <w:p w:rsidR="004A781C" w:rsidRDefault="00947AF7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947AF7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947AF7">
      <w:r>
        <w:t>None</w:t>
      </w:r>
    </w:p>
    <w:p w:rsidR="00046D8D" w:rsidRDefault="004A781C" w:rsidP="00046D8D">
      <w:pPr>
        <w:pStyle w:val="Heading2"/>
      </w:pPr>
      <w:r>
        <w:t>Serial Communication Functions</w:t>
      </w:r>
    </w:p>
    <w:p w:rsidR="00046D8D" w:rsidRDefault="00046D8D" w:rsidP="00046D8D">
      <w:pPr>
        <w:pStyle w:val="Heading3"/>
      </w:pPr>
      <w:r>
        <w:t xml:space="preserve">Scomm: </w:t>
      </w:r>
      <w:r w:rsidRPr="00046D8D">
        <w:t>GenPosTraj_S</w:t>
      </w:r>
      <w:r w:rsidR="00F42BF8" w:rsidRPr="00046D8D">
        <w:t>c</w:t>
      </w:r>
      <w:r w:rsidRPr="00046D8D">
        <w:t>om_SetInputParam</w:t>
      </w:r>
    </w:p>
    <w:p w:rsidR="00046D8D" w:rsidRDefault="00046D8D" w:rsidP="00046D8D">
      <w:pPr>
        <w:pStyle w:val="Heading4"/>
      </w:pPr>
      <w:r>
        <w:t>Design Rationale</w:t>
      </w:r>
    </w:p>
    <w:p w:rsidR="00046D8D" w:rsidRDefault="00DA2564" w:rsidP="00046D8D">
      <w:proofErr w:type="gramStart"/>
      <w:ins w:id="185" w:author="nzt9hv" w:date="2013-09-16T14:05:00Z">
        <w:r>
          <w:t>The  ranges</w:t>
        </w:r>
        <w:proofErr w:type="gramEnd"/>
        <w:r>
          <w:t xml:space="preserve"> of the </w:t>
        </w:r>
        <w:proofErr w:type="spellStart"/>
        <w:r>
          <w:t>SCom</w:t>
        </w:r>
        <w:proofErr w:type="spellEnd"/>
        <w:r>
          <w:t xml:space="preserve"> </w:t>
        </w:r>
      </w:ins>
      <w:ins w:id="186" w:author="nzt9hv" w:date="2013-09-16T14:06:00Z">
        <w:r>
          <w:t xml:space="preserve">variables </w:t>
        </w:r>
      </w:ins>
      <w:ins w:id="187" w:author="nzt9hv" w:date="2013-09-16T14:05:00Z">
        <w:r>
          <w:t xml:space="preserve">comes from the </w:t>
        </w:r>
      </w:ins>
      <w:ins w:id="188" w:author="nzt9hv" w:date="2013-09-16T14:06:00Z">
        <w:r>
          <w:t xml:space="preserve"> </w:t>
        </w:r>
        <w:proofErr w:type="spellStart"/>
        <w:r>
          <w:t>Nexteer</w:t>
        </w:r>
        <w:proofErr w:type="spellEnd"/>
        <w:r>
          <w:t xml:space="preserve"> Common  Manufacturing  Service (00F) </w:t>
        </w:r>
      </w:ins>
      <w:del w:id="189" w:author="nzt9hv" w:date="2013-09-16T14:05:00Z">
        <w:r w:rsidR="00046D8D" w:rsidDel="00DA2564">
          <w:delText>None</w:delText>
        </w:r>
      </w:del>
    </w:p>
    <w:p w:rsidR="00046D8D" w:rsidRDefault="00046D8D" w:rsidP="00046D8D">
      <w:pPr>
        <w:pStyle w:val="Heading4"/>
      </w:pPr>
      <w:r>
        <w:t>Program Flow Start</w:t>
      </w:r>
    </w:p>
    <w:p w:rsidR="00046D8D" w:rsidRDefault="00046D8D" w:rsidP="00046D8D">
      <w:r>
        <w:t>N/A</w:t>
      </w:r>
    </w:p>
    <w:p w:rsidR="00046D8D" w:rsidRDefault="00046D8D" w:rsidP="00046D8D">
      <w:pPr>
        <w:pStyle w:val="Heading4"/>
      </w:pPr>
      <w:r>
        <w:t>Description</w:t>
      </w:r>
    </w:p>
    <w:p w:rsidR="00046D8D" w:rsidRDefault="00DD64FA" w:rsidP="00046D8D">
      <w:pPr>
        <w:jc w:val="center"/>
      </w:pPr>
      <w:r>
        <w:object w:dxaOrig="8695" w:dyaOrig="3655">
          <v:shape id="_x0000_i1026" type="#_x0000_t75" style="width:411pt;height:172.5pt" o:ole="">
            <v:imagedata r:id="rId15" o:title=""/>
          </v:shape>
          <o:OLEObject Type="Embed" ProgID="Visio.Drawing.11" ShapeID="_x0000_i1026" DrawAspect="Content" ObjectID="_1442744966" r:id="rId16"/>
        </w:object>
      </w:r>
    </w:p>
    <w:p w:rsidR="00046D8D" w:rsidRDefault="00046D8D" w:rsidP="00046D8D">
      <w:pPr>
        <w:pStyle w:val="Heading4"/>
      </w:pPr>
      <w:r>
        <w:t>Store Local copy of outputs into Module Outputs</w:t>
      </w:r>
    </w:p>
    <w:p w:rsidR="00046D8D" w:rsidRDefault="00046D8D" w:rsidP="00046D8D">
      <w:r>
        <w:t>None</w:t>
      </w:r>
    </w:p>
    <w:p w:rsidR="00046D8D" w:rsidRDefault="00046D8D" w:rsidP="00046D8D">
      <w:pPr>
        <w:pStyle w:val="Heading4"/>
      </w:pPr>
      <w:r>
        <w:t>Program Flow End</w:t>
      </w:r>
    </w:p>
    <w:p w:rsidR="00046D8D" w:rsidRPr="00046D8D" w:rsidRDefault="00046D8D" w:rsidP="00046D8D"/>
    <w:p w:rsidR="004A781C" w:rsidRDefault="004A781C" w:rsidP="00A935BF">
      <w:pPr>
        <w:pStyle w:val="Heading3"/>
      </w:pPr>
      <w:r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>
      <w:r>
        <w:t>(Describe in words relevant details about the execution sequence of the different sub modules.)</w:t>
      </w:r>
    </w:p>
    <w:p w:rsidR="004A781C" w:rsidRDefault="004A781C">
      <w:pPr>
        <w:pStyle w:val="Heading2"/>
      </w:pPr>
      <w:r>
        <w:t>Execution Rates for sub-modules called by the Scheduler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665753" w:rsidRPr="00D22A9A" w:rsidTr="00D22A9A">
        <w:trPr>
          <w:trHeight w:val="174"/>
        </w:trPr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5753" w:rsidRDefault="00572315" w:rsidP="003846F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72315">
              <w:rPr>
                <w:rFonts w:ascii="Arial" w:hAnsi="Arial" w:cs="Arial"/>
                <w:sz w:val="16"/>
                <w:szCs w:val="16"/>
              </w:rPr>
              <w:t>GenPosTraj_Per1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5753" w:rsidRPr="00381542" w:rsidRDefault="00D22A9A" w:rsidP="00D22A9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ms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5753" w:rsidRPr="00381542" w:rsidRDefault="0014030F" w:rsidP="00D22A9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3618"/>
        <w:gridCol w:w="5310"/>
      </w:tblGrid>
      <w:tr w:rsidR="007A69AC" w:rsidTr="00F07A0C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F07A0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Sub-Module called by (Serial Comm Function Name)</w:t>
            </w:r>
          </w:p>
        </w:tc>
      </w:tr>
      <w:tr w:rsidR="0014030F" w:rsidRPr="009F070A" w:rsidTr="00F07A0C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30F" w:rsidRPr="0014030F" w:rsidRDefault="0014030F" w:rsidP="000C0763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14030F">
              <w:rPr>
                <w:rFonts w:ascii="Arial" w:hAnsi="Arial" w:cs="Arial"/>
                <w:sz w:val="16"/>
                <w:szCs w:val="16"/>
              </w:rPr>
              <w:t>GenPosTraj_S</w:t>
            </w:r>
            <w:r w:rsidR="00F42BF8" w:rsidRPr="0014030F">
              <w:rPr>
                <w:rFonts w:ascii="Arial" w:hAnsi="Arial" w:cs="Arial"/>
                <w:sz w:val="16"/>
                <w:szCs w:val="16"/>
              </w:rPr>
              <w:t>c</w:t>
            </w:r>
            <w:r w:rsidRPr="0014030F">
              <w:rPr>
                <w:rFonts w:ascii="Arial" w:hAnsi="Arial" w:cs="Arial"/>
                <w:sz w:val="16"/>
                <w:szCs w:val="16"/>
              </w:rPr>
              <w:t>om_SetInputParam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30F" w:rsidRPr="009F070A" w:rsidRDefault="0014030F" w:rsidP="00F07A0C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3824B3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572315" w:rsidRDefault="00572315" w:rsidP="003846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572315">
              <w:rPr>
                <w:rFonts w:ascii="Arial" w:hAnsi="Arial" w:cs="Arial"/>
                <w:sz w:val="16"/>
                <w:szCs w:val="16"/>
              </w:rPr>
              <w:t>GenPosTraj_Per1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3824B3" w:rsidRDefault="005E6B01" w:rsidP="003846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5E6B01">
              <w:rPr>
                <w:rFonts w:ascii="Arial" w:hAnsi="Arial" w:cs="Arial"/>
                <w:sz w:val="16"/>
                <w:szCs w:val="16"/>
              </w:rPr>
              <w:t>RTE_START_SEC_AP_GENPOSTRAJ_APPL_CODE</w:t>
            </w:r>
          </w:p>
        </w:tc>
      </w:tr>
    </w:tbl>
    <w:p w:rsidR="00BF364D" w:rsidRDefault="00BF364D" w:rsidP="00944F6B">
      <w:pPr>
        <w:pStyle w:val="Heading2"/>
        <w:numPr>
          <w:ilvl w:val="0"/>
          <w:numId w:val="0"/>
        </w:numPr>
        <w:ind w:left="576" w:hanging="576"/>
      </w:pPr>
    </w:p>
    <w:p w:rsidR="004A781C" w:rsidRDefault="004A781C">
      <w:pPr>
        <w:pStyle w:val="Heading2"/>
      </w:pPr>
      <w:r>
        <w:t>Local Functions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4611F4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4611F4" w:rsidRDefault="00572315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572315">
              <w:rPr>
                <w:rFonts w:ascii="Arial" w:hAnsi="Arial" w:cs="Arial"/>
                <w:sz w:val="16"/>
                <w:szCs w:val="16"/>
              </w:rPr>
              <w:t>InitializeVariables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4611F4" w:rsidRDefault="005E6B01" w:rsidP="003846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5E6B01">
              <w:rPr>
                <w:rFonts w:ascii="Arial" w:hAnsi="Arial" w:cs="Arial"/>
                <w:sz w:val="16"/>
                <w:szCs w:val="16"/>
              </w:rPr>
              <w:t>RTE_START_SEC_AP_GENPOSTRAJ_APPL_CODE</w:t>
            </w:r>
          </w:p>
        </w:tc>
      </w:tr>
      <w:tr w:rsidR="004611F4" w:rsidRPr="004611F4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1F4" w:rsidRPr="004611F4" w:rsidRDefault="00572315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572315">
              <w:rPr>
                <w:rFonts w:ascii="Arial" w:hAnsi="Arial" w:cs="Arial"/>
                <w:sz w:val="16"/>
                <w:szCs w:val="16"/>
              </w:rPr>
              <w:t>GenerateSignal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11F4" w:rsidRPr="004611F4" w:rsidRDefault="005E6B01" w:rsidP="003846F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5E6B01">
              <w:rPr>
                <w:rFonts w:ascii="Arial" w:hAnsi="Arial" w:cs="Arial"/>
                <w:sz w:val="16"/>
                <w:szCs w:val="16"/>
              </w:rPr>
              <w:t>RTE_START_SEC_AP_GENPOSTRAJ_APPL_CODE</w:t>
            </w: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Known Issues / Limitations With Design</w:t>
      </w:r>
    </w:p>
    <w:p w:rsidR="00E65F77" w:rsidRDefault="00E65F77">
      <w:pPr>
        <w:numPr>
          <w:ilvl w:val="0"/>
          <w:numId w:val="6"/>
        </w:numPr>
      </w:pPr>
      <w:r w:rsidRPr="00E65F77">
        <w:t xml:space="preserve">INLINE functions defined in globalmacro.h are not </w:t>
      </w:r>
      <w:r w:rsidR="00DB4F7E" w:rsidRPr="00E65F77">
        <w:t>unit tested</w:t>
      </w:r>
      <w:r w:rsidR="00DB4F7E">
        <w:t>.</w:t>
      </w:r>
    </w:p>
    <w:p w:rsidR="004A781C" w:rsidRDefault="004A781C">
      <w:pPr>
        <w:pStyle w:val="Heading1"/>
      </w:pPr>
      <w:r>
        <w:br w:type="page"/>
      </w:r>
      <w:r>
        <w:lastRenderedPageBreak/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62"/>
        <w:gridCol w:w="5130"/>
        <w:gridCol w:w="1170"/>
        <w:gridCol w:w="1350"/>
      </w:tblGrid>
      <w:tr w:rsidR="004A781C" w:rsidTr="00C6687B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 #</w:t>
            </w:r>
          </w:p>
        </w:tc>
        <w:tc>
          <w:tcPr>
            <w:tcW w:w="662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13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17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4A781C" w:rsidTr="00C6687B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62" w:type="dxa"/>
          </w:tcPr>
          <w:p w:rsidR="004A781C" w:rsidRDefault="00C6687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130" w:type="dxa"/>
          </w:tcPr>
          <w:p w:rsidR="004A781C" w:rsidRDefault="00C6687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170" w:type="dxa"/>
          </w:tcPr>
          <w:p w:rsidR="004A781C" w:rsidRDefault="00CE47D0" w:rsidP="00215194">
            <w:pPr>
              <w:spacing w:before="60"/>
              <w:rPr>
                <w:rFonts w:ascii="Arial" w:hAnsi="Arial" w:cs="Arial"/>
                <w:sz w:val="16"/>
              </w:rPr>
            </w:pPr>
            <w:bookmarkStart w:id="190" w:name="OLE_LINK4"/>
            <w:bookmarkStart w:id="191" w:name="OLE_LINK5"/>
            <w:r>
              <w:rPr>
                <w:rFonts w:ascii="Arial" w:hAnsi="Arial" w:cs="Arial"/>
                <w:sz w:val="16"/>
              </w:rPr>
              <w:t>1</w:t>
            </w:r>
            <w:r w:rsidR="00215194">
              <w:rPr>
                <w:rFonts w:ascii="Arial" w:hAnsi="Arial" w:cs="Arial"/>
                <w:sz w:val="16"/>
              </w:rPr>
              <w:t>3</w:t>
            </w:r>
            <w:r>
              <w:rPr>
                <w:rFonts w:ascii="Arial" w:hAnsi="Arial" w:cs="Arial"/>
                <w:sz w:val="16"/>
              </w:rPr>
              <w:t>-</w:t>
            </w:r>
            <w:r w:rsidR="00215194">
              <w:rPr>
                <w:rFonts w:ascii="Arial" w:hAnsi="Arial" w:cs="Arial"/>
                <w:sz w:val="16"/>
              </w:rPr>
              <w:t>Feb</w:t>
            </w:r>
            <w:r w:rsidR="00C6687B">
              <w:rPr>
                <w:rFonts w:ascii="Arial" w:hAnsi="Arial" w:cs="Arial"/>
                <w:sz w:val="16"/>
              </w:rPr>
              <w:t>-1</w:t>
            </w:r>
            <w:r>
              <w:rPr>
                <w:rFonts w:ascii="Arial" w:hAnsi="Arial" w:cs="Arial"/>
                <w:sz w:val="16"/>
              </w:rPr>
              <w:t>2</w:t>
            </w:r>
            <w:bookmarkEnd w:id="190"/>
            <w:bookmarkEnd w:id="191"/>
          </w:p>
        </w:tc>
        <w:tc>
          <w:tcPr>
            <w:tcW w:w="1350" w:type="dxa"/>
          </w:tcPr>
          <w:p w:rsidR="004A781C" w:rsidRDefault="00E90BF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F42BF8" w:rsidTr="00C6687B">
        <w:tc>
          <w:tcPr>
            <w:tcW w:w="616" w:type="dxa"/>
          </w:tcPr>
          <w:p w:rsidR="00F42BF8" w:rsidRDefault="00F579F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62" w:type="dxa"/>
          </w:tcPr>
          <w:p w:rsidR="00F42BF8" w:rsidRDefault="00F579F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5130" w:type="dxa"/>
          </w:tcPr>
          <w:p w:rsidR="00F42BF8" w:rsidRDefault="00F579F0">
            <w:pPr>
              <w:spacing w:before="60"/>
              <w:rPr>
                <w:rFonts w:ascii="Arial" w:hAnsi="Arial" w:cs="Arial"/>
                <w:sz w:val="16"/>
              </w:rPr>
            </w:pPr>
            <w:bookmarkStart w:id="192" w:name="OLE_LINK2"/>
            <w:bookmarkStart w:id="193" w:name="OLE_LINK3"/>
            <w:r>
              <w:rPr>
                <w:rFonts w:ascii="Arial" w:hAnsi="Arial" w:cs="Arial"/>
                <w:sz w:val="16"/>
              </w:rPr>
              <w:t xml:space="preserve">Changes to the math while calculating angle command when in </w:t>
            </w:r>
            <w:r w:rsidRPr="00F579F0">
              <w:rPr>
                <w:rFonts w:ascii="Arial" w:hAnsi="Arial" w:cs="Arial"/>
                <w:sz w:val="16"/>
              </w:rPr>
              <w:t>CONSTANT_VEL_STATE</w:t>
            </w:r>
            <w:r>
              <w:rPr>
                <w:rFonts w:ascii="Arial" w:hAnsi="Arial" w:cs="Arial"/>
                <w:sz w:val="16"/>
              </w:rPr>
              <w:t xml:space="preserve"> </w:t>
            </w:r>
            <w:bookmarkEnd w:id="192"/>
            <w:bookmarkEnd w:id="193"/>
            <w:r w:rsidR="005917D1">
              <w:rPr>
                <w:rFonts w:ascii="Arial" w:hAnsi="Arial" w:cs="Arial"/>
                <w:sz w:val="16"/>
              </w:rPr>
              <w:t>and changes to the ranges for the passed arguments</w:t>
            </w:r>
          </w:p>
        </w:tc>
        <w:tc>
          <w:tcPr>
            <w:tcW w:w="1170" w:type="dxa"/>
          </w:tcPr>
          <w:p w:rsidR="00F42BF8" w:rsidRDefault="00F579F0" w:rsidP="00C112E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21-Feb-12</w:t>
            </w:r>
          </w:p>
        </w:tc>
        <w:tc>
          <w:tcPr>
            <w:tcW w:w="1350" w:type="dxa"/>
          </w:tcPr>
          <w:p w:rsidR="00F42BF8" w:rsidRDefault="00F579F0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0F669F" w:rsidTr="00C6687B">
        <w:trPr>
          <w:ins w:id="194" w:author="nzt9hv" w:date="2013-09-16T11:28:00Z"/>
        </w:trPr>
        <w:tc>
          <w:tcPr>
            <w:tcW w:w="616" w:type="dxa"/>
          </w:tcPr>
          <w:p w:rsidR="000F669F" w:rsidRDefault="000F669F">
            <w:pPr>
              <w:spacing w:before="60"/>
              <w:rPr>
                <w:ins w:id="195" w:author="nzt9hv" w:date="2013-09-16T11:28:00Z"/>
                <w:rFonts w:ascii="Arial" w:hAnsi="Arial" w:cs="Arial"/>
                <w:sz w:val="16"/>
              </w:rPr>
            </w:pPr>
            <w:ins w:id="196" w:author="nzt9hv" w:date="2013-09-16T11:28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62" w:type="dxa"/>
          </w:tcPr>
          <w:p w:rsidR="000F669F" w:rsidRDefault="000F669F">
            <w:pPr>
              <w:spacing w:before="60"/>
              <w:rPr>
                <w:ins w:id="197" w:author="nzt9hv" w:date="2013-09-16T11:28:00Z"/>
                <w:rFonts w:ascii="Arial" w:hAnsi="Arial" w:cs="Arial"/>
                <w:sz w:val="16"/>
              </w:rPr>
            </w:pPr>
            <w:ins w:id="198" w:author="nzt9hv" w:date="2013-09-16T11:28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5130" w:type="dxa"/>
          </w:tcPr>
          <w:p w:rsidR="000F669F" w:rsidRDefault="000F669F">
            <w:pPr>
              <w:spacing w:before="60"/>
              <w:rPr>
                <w:ins w:id="199" w:author="nzt9hv" w:date="2013-09-16T11:28:00Z"/>
                <w:rFonts w:ascii="Arial" w:hAnsi="Arial" w:cs="Arial"/>
                <w:sz w:val="16"/>
              </w:rPr>
            </w:pPr>
            <w:proofErr w:type="gramStart"/>
            <w:ins w:id="200" w:author="nzt9hv" w:date="2013-09-16T11:28:00Z">
              <w:r>
                <w:rPr>
                  <w:rFonts w:ascii="Arial" w:hAnsi="Arial" w:cs="Arial"/>
                  <w:sz w:val="16"/>
                </w:rPr>
                <w:t>Updated  to</w:t>
              </w:r>
              <w:proofErr w:type="gramEnd"/>
              <w:r>
                <w:rPr>
                  <w:rFonts w:ascii="Arial" w:hAnsi="Arial" w:cs="Arial"/>
                  <w:sz w:val="16"/>
                </w:rPr>
                <w:t xml:space="preserve"> ver2</w:t>
              </w:r>
            </w:ins>
            <w:ins w:id="201" w:author="nzt9hv" w:date="2013-09-16T11:29:00Z">
              <w:r>
                <w:rPr>
                  <w:rFonts w:ascii="Arial" w:hAnsi="Arial" w:cs="Arial"/>
                  <w:sz w:val="16"/>
                </w:rPr>
                <w:t>.  Changed the names to Static Variables used inside the component. Updated the ranges</w:t>
              </w:r>
            </w:ins>
            <w:ins w:id="202" w:author="nzt9hv" w:date="2013-09-16T11:28:00Z">
              <w:r>
                <w:rPr>
                  <w:rFonts w:ascii="Arial" w:hAnsi="Arial" w:cs="Arial"/>
                  <w:sz w:val="16"/>
                </w:rPr>
                <w:t xml:space="preserve"> </w:t>
              </w:r>
            </w:ins>
          </w:p>
        </w:tc>
        <w:tc>
          <w:tcPr>
            <w:tcW w:w="1170" w:type="dxa"/>
          </w:tcPr>
          <w:p w:rsidR="000F669F" w:rsidRDefault="000F669F" w:rsidP="00C112E6">
            <w:pPr>
              <w:spacing w:before="60"/>
              <w:rPr>
                <w:ins w:id="203" w:author="nzt9hv" w:date="2013-09-16T11:28:00Z"/>
                <w:rFonts w:ascii="Arial" w:hAnsi="Arial" w:cs="Arial"/>
                <w:sz w:val="16"/>
              </w:rPr>
            </w:pPr>
            <w:ins w:id="204" w:author="nzt9hv" w:date="2013-09-16T11:29:00Z">
              <w:r>
                <w:rPr>
                  <w:rFonts w:ascii="Arial" w:hAnsi="Arial" w:cs="Arial"/>
                  <w:sz w:val="16"/>
                </w:rPr>
                <w:t>17-Sep-13</w:t>
              </w:r>
            </w:ins>
          </w:p>
        </w:tc>
        <w:tc>
          <w:tcPr>
            <w:tcW w:w="1350" w:type="dxa"/>
          </w:tcPr>
          <w:p w:rsidR="000F669F" w:rsidRDefault="000F669F">
            <w:pPr>
              <w:spacing w:before="60"/>
              <w:rPr>
                <w:ins w:id="205" w:author="nzt9hv" w:date="2013-09-16T11:28:00Z"/>
                <w:rFonts w:ascii="Arial" w:hAnsi="Arial" w:cs="Arial"/>
                <w:sz w:val="16"/>
              </w:rPr>
            </w:pPr>
            <w:proofErr w:type="spellStart"/>
            <w:ins w:id="206" w:author="nzt9hv" w:date="2013-09-16T11:29:00Z">
              <w:r>
                <w:rPr>
                  <w:rFonts w:ascii="Arial" w:hAnsi="Arial" w:cs="Arial"/>
                  <w:sz w:val="16"/>
                </w:rPr>
                <w:t>Selva</w:t>
              </w:r>
            </w:ins>
            <w:proofErr w:type="spellEnd"/>
          </w:p>
        </w:tc>
      </w:tr>
    </w:tbl>
    <w:p w:rsidR="00107819" w:rsidRDefault="00107819" w:rsidP="00B710BF">
      <w:pPr>
        <w:pStyle w:val="Heading5"/>
        <w:numPr>
          <w:ilvl w:val="0"/>
          <w:numId w:val="0"/>
        </w:numPr>
        <w:ind w:left="1008" w:hanging="1008"/>
        <w:pPrChange w:id="207" w:author="Sengottaiyan, Selva" w:date="2013-10-08T13:43:00Z">
          <w:pPr/>
        </w:pPrChange>
      </w:pPr>
      <w:bookmarkStart w:id="208" w:name="_GoBack"/>
      <w:bookmarkEnd w:id="208"/>
    </w:p>
    <w:sectPr w:rsidR="00107819" w:rsidSect="006E032F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E67" w:rsidRDefault="00C16E67">
      <w:r>
        <w:separator/>
      </w:r>
    </w:p>
  </w:endnote>
  <w:endnote w:type="continuationSeparator" w:id="0">
    <w:p w:rsidR="00C16E67" w:rsidRDefault="00C1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DC1" w:rsidRDefault="004C0DC1">
    <w:pPr>
      <w:pStyle w:val="Footer"/>
    </w:pPr>
    <w:r>
      <w:rPr>
        <w:snapToGrid w:val="0"/>
      </w:rPr>
      <w:tab/>
    </w:r>
    <w:r w:rsidR="00C16E67">
      <w:fldChar w:fldCharType="begin"/>
    </w:r>
    <w:r w:rsidR="00C16E67">
      <w:instrText xml:space="preserve"> DOCPROPERTY "Company"  \* MERGEFORMAT </w:instrText>
    </w:r>
    <w:r w:rsidR="00C16E67">
      <w:fldChar w:fldCharType="separate"/>
    </w:r>
    <w:r w:rsidRPr="0004365D">
      <w:rPr>
        <w:rFonts w:ascii="Times" w:hAnsi="Times"/>
        <w:caps/>
        <w:snapToGrid w:val="0"/>
      </w:rPr>
      <w:t>Nexteer</w:t>
    </w:r>
    <w:r w:rsidR="00C16E67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E67" w:rsidRDefault="00C16E67">
      <w:r>
        <w:separator/>
      </w:r>
    </w:p>
  </w:footnote>
  <w:footnote w:type="continuationSeparator" w:id="0">
    <w:p w:rsidR="00C16E67" w:rsidRDefault="00C16E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DC1" w:rsidRDefault="004C0DC1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4C0DC1">
      <w:trPr>
        <w:cantSplit/>
      </w:trPr>
      <w:tc>
        <w:tcPr>
          <w:tcW w:w="990" w:type="dxa"/>
        </w:tcPr>
        <w:p w:rsidR="004C0DC1" w:rsidRDefault="004C0DC1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4C0DC1" w:rsidRDefault="004C0DC1">
          <w:pPr>
            <w:pStyle w:val="Header"/>
          </w:pPr>
          <w:r>
            <w:t>Generate Position Trajectory</w:t>
          </w:r>
        </w:p>
        <w:p w:rsidR="004C0DC1" w:rsidRDefault="00C16E67">
          <w:pPr>
            <w:pStyle w:val="Header"/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4C0DC1">
            <w:t>Gen II+ EPS</w:t>
          </w:r>
          <w:r>
            <w:fldChar w:fldCharType="end"/>
          </w:r>
        </w:p>
      </w:tc>
      <w:tc>
        <w:tcPr>
          <w:tcW w:w="1170" w:type="dxa"/>
        </w:tcPr>
        <w:p w:rsidR="004C0DC1" w:rsidRDefault="004C0DC1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4C0DC1" w:rsidRDefault="00A4377D" w:rsidP="00A4377D">
          <w:pPr>
            <w:pStyle w:val="Header"/>
          </w:pPr>
          <w:del w:id="209" w:author="nzt9hv" w:date="2013-09-16T11:16:00Z">
            <w:r w:rsidDel="001135EB">
              <w:delText>2</w:delText>
            </w:r>
          </w:del>
          <w:ins w:id="210" w:author="nzt9hv" w:date="2013-09-16T11:16:00Z">
            <w:r w:rsidR="001135EB">
              <w:t>3</w:t>
            </w:r>
          </w:ins>
        </w:p>
      </w:tc>
    </w:tr>
    <w:tr w:rsidR="004C0DC1">
      <w:trPr>
        <w:cantSplit/>
      </w:trPr>
      <w:tc>
        <w:tcPr>
          <w:tcW w:w="990" w:type="dxa"/>
        </w:tcPr>
        <w:p w:rsidR="004C0DC1" w:rsidRDefault="004C0DC1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4C0DC1" w:rsidRDefault="004C0DC1">
          <w:pPr>
            <w:pStyle w:val="Header"/>
            <w:jc w:val="center"/>
          </w:pPr>
        </w:p>
      </w:tc>
      <w:tc>
        <w:tcPr>
          <w:tcW w:w="1170" w:type="dxa"/>
        </w:tcPr>
        <w:p w:rsidR="004C0DC1" w:rsidRDefault="004C0DC1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4C0DC1" w:rsidRDefault="00A4377D" w:rsidP="001135EB">
          <w:pPr>
            <w:pStyle w:val="Header"/>
          </w:pPr>
          <w:del w:id="211" w:author="nzt9hv" w:date="2013-09-16T11:16:00Z">
            <w:r w:rsidDel="001135EB">
              <w:delText>21-Feb-12</w:delText>
            </w:r>
          </w:del>
          <w:ins w:id="212" w:author="nzt9hv" w:date="2013-09-16T11:16:00Z">
            <w:r w:rsidR="001135EB">
              <w:t>16-Sep-13</w:t>
            </w:r>
          </w:ins>
          <w:r>
            <w:t xml:space="preserve"> </w:t>
          </w:r>
        </w:p>
      </w:tc>
    </w:tr>
    <w:tr w:rsidR="004C0DC1">
      <w:trPr>
        <w:cantSplit/>
      </w:trPr>
      <w:tc>
        <w:tcPr>
          <w:tcW w:w="990" w:type="dxa"/>
        </w:tcPr>
        <w:p w:rsidR="004C0DC1" w:rsidRDefault="004C0DC1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4C0DC1" w:rsidRDefault="004C0DC1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4C0DC1" w:rsidRDefault="004C0DC1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4C0DC1" w:rsidRDefault="001135EB" w:rsidP="001135EB">
          <w:pPr>
            <w:pStyle w:val="Header"/>
          </w:pPr>
          <w:proofErr w:type="spellStart"/>
          <w:ins w:id="213" w:author="nzt9hv" w:date="2013-09-16T11:17:00Z">
            <w:r>
              <w:t>Selva</w:t>
            </w:r>
            <w:proofErr w:type="spellEnd"/>
            <w:r>
              <w:t xml:space="preserve"> </w:t>
            </w:r>
            <w:proofErr w:type="spellStart"/>
            <w:r>
              <w:t>Sengottaiyan</w:t>
            </w:r>
          </w:ins>
          <w:proofErr w:type="spellEnd"/>
          <w:del w:id="214" w:author="nzt9hv" w:date="2013-09-16T11:17:00Z">
            <w:r w:rsidR="00825073" w:rsidDel="001135EB">
              <w:delText>Vishal Kema</w:delText>
            </w:r>
          </w:del>
          <w:r w:rsidR="00825073">
            <w:t xml:space="preserve"> (</w:t>
          </w:r>
          <w:del w:id="215" w:author="nzt9hv" w:date="2013-09-16T11:17:00Z">
            <w:r w:rsidR="00825073" w:rsidDel="001135EB">
              <w:delText>qzx0t0</w:delText>
            </w:r>
          </w:del>
          <w:ins w:id="216" w:author="nzt9hv" w:date="2013-09-16T11:17:00Z">
            <w:r>
              <w:t>nzt9hv</w:t>
            </w:r>
          </w:ins>
          <w:r w:rsidR="00825073">
            <w:t>)</w:t>
          </w:r>
        </w:p>
      </w:tc>
      <w:tc>
        <w:tcPr>
          <w:tcW w:w="1170" w:type="dxa"/>
        </w:tcPr>
        <w:p w:rsidR="004C0DC1" w:rsidRDefault="004C0DC1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4C0DC1" w:rsidRDefault="00F50EE3">
          <w:pPr>
            <w:pStyle w:val="Header"/>
          </w:pPr>
          <w:r>
            <w:rPr>
              <w:rStyle w:val="PageNumber"/>
            </w:rPr>
            <w:fldChar w:fldCharType="begin"/>
          </w:r>
          <w:r w:rsidR="004C0DC1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710BF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  <w:r w:rsidR="004C0DC1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4C0DC1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710BF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 w:rsidR="004C0DC1" w:rsidRDefault="004C0DC1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AD1204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CB4"/>
    <w:rsid w:val="00006450"/>
    <w:rsid w:val="00015F08"/>
    <w:rsid w:val="00032B9A"/>
    <w:rsid w:val="0004365D"/>
    <w:rsid w:val="00046D5B"/>
    <w:rsid w:val="00046D8D"/>
    <w:rsid w:val="0004737F"/>
    <w:rsid w:val="0005152D"/>
    <w:rsid w:val="00056DBF"/>
    <w:rsid w:val="000618E9"/>
    <w:rsid w:val="0006253D"/>
    <w:rsid w:val="000756B8"/>
    <w:rsid w:val="00083C9C"/>
    <w:rsid w:val="00086773"/>
    <w:rsid w:val="00093CBB"/>
    <w:rsid w:val="00097128"/>
    <w:rsid w:val="000B5D2E"/>
    <w:rsid w:val="000C0763"/>
    <w:rsid w:val="000D4E14"/>
    <w:rsid w:val="000D65DA"/>
    <w:rsid w:val="000D6C2B"/>
    <w:rsid w:val="000E36AC"/>
    <w:rsid w:val="000E558B"/>
    <w:rsid w:val="000F0B8E"/>
    <w:rsid w:val="000F669F"/>
    <w:rsid w:val="001047FC"/>
    <w:rsid w:val="001051EF"/>
    <w:rsid w:val="00105415"/>
    <w:rsid w:val="00107819"/>
    <w:rsid w:val="001135EB"/>
    <w:rsid w:val="0011583E"/>
    <w:rsid w:val="00115E9C"/>
    <w:rsid w:val="001165CA"/>
    <w:rsid w:val="00120363"/>
    <w:rsid w:val="00122B10"/>
    <w:rsid w:val="00124110"/>
    <w:rsid w:val="0014030F"/>
    <w:rsid w:val="00140555"/>
    <w:rsid w:val="0014192D"/>
    <w:rsid w:val="00145308"/>
    <w:rsid w:val="001520C1"/>
    <w:rsid w:val="001555F9"/>
    <w:rsid w:val="0016509D"/>
    <w:rsid w:val="001716EF"/>
    <w:rsid w:val="001800C7"/>
    <w:rsid w:val="00182A7D"/>
    <w:rsid w:val="00182C72"/>
    <w:rsid w:val="00186401"/>
    <w:rsid w:val="00191D37"/>
    <w:rsid w:val="001B60DF"/>
    <w:rsid w:val="001C63A7"/>
    <w:rsid w:val="001D0F9F"/>
    <w:rsid w:val="001D3E86"/>
    <w:rsid w:val="001D590B"/>
    <w:rsid w:val="001F09B2"/>
    <w:rsid w:val="001F4AF4"/>
    <w:rsid w:val="001F7692"/>
    <w:rsid w:val="00207142"/>
    <w:rsid w:val="0020722A"/>
    <w:rsid w:val="00215194"/>
    <w:rsid w:val="002157C2"/>
    <w:rsid w:val="002224B8"/>
    <w:rsid w:val="00243760"/>
    <w:rsid w:val="00245483"/>
    <w:rsid w:val="002456B4"/>
    <w:rsid w:val="00250786"/>
    <w:rsid w:val="00251AC0"/>
    <w:rsid w:val="002617D5"/>
    <w:rsid w:val="002810F7"/>
    <w:rsid w:val="002A20F4"/>
    <w:rsid w:val="002B363B"/>
    <w:rsid w:val="002B52DE"/>
    <w:rsid w:val="002C03D8"/>
    <w:rsid w:val="002C79E8"/>
    <w:rsid w:val="002D27AB"/>
    <w:rsid w:val="002D4F80"/>
    <w:rsid w:val="002D5FDA"/>
    <w:rsid w:val="002E3D1C"/>
    <w:rsid w:val="00300A4E"/>
    <w:rsid w:val="00302A37"/>
    <w:rsid w:val="003108B0"/>
    <w:rsid w:val="00313DE8"/>
    <w:rsid w:val="00315335"/>
    <w:rsid w:val="00316D32"/>
    <w:rsid w:val="00316ECA"/>
    <w:rsid w:val="003241FE"/>
    <w:rsid w:val="00335C84"/>
    <w:rsid w:val="0034220C"/>
    <w:rsid w:val="003573C8"/>
    <w:rsid w:val="00376FEA"/>
    <w:rsid w:val="003824B3"/>
    <w:rsid w:val="00382FD9"/>
    <w:rsid w:val="003846FA"/>
    <w:rsid w:val="00394476"/>
    <w:rsid w:val="003A4A5B"/>
    <w:rsid w:val="003A723D"/>
    <w:rsid w:val="003B3402"/>
    <w:rsid w:val="003B7313"/>
    <w:rsid w:val="003C15B2"/>
    <w:rsid w:val="003C18D7"/>
    <w:rsid w:val="003C1E98"/>
    <w:rsid w:val="003C2FE1"/>
    <w:rsid w:val="003C4D3F"/>
    <w:rsid w:val="003C6D36"/>
    <w:rsid w:val="003E4C09"/>
    <w:rsid w:val="003F6D6E"/>
    <w:rsid w:val="003F6D78"/>
    <w:rsid w:val="004072EC"/>
    <w:rsid w:val="004079CE"/>
    <w:rsid w:val="00412372"/>
    <w:rsid w:val="0041285A"/>
    <w:rsid w:val="00414E89"/>
    <w:rsid w:val="00434BFC"/>
    <w:rsid w:val="00437742"/>
    <w:rsid w:val="00437E02"/>
    <w:rsid w:val="004611F4"/>
    <w:rsid w:val="00462C98"/>
    <w:rsid w:val="004634AF"/>
    <w:rsid w:val="004678FF"/>
    <w:rsid w:val="00470806"/>
    <w:rsid w:val="004741D9"/>
    <w:rsid w:val="00475199"/>
    <w:rsid w:val="004809D4"/>
    <w:rsid w:val="004817CC"/>
    <w:rsid w:val="00496C04"/>
    <w:rsid w:val="004A2E10"/>
    <w:rsid w:val="004A34B2"/>
    <w:rsid w:val="004A781C"/>
    <w:rsid w:val="004C0DC1"/>
    <w:rsid w:val="004C28D4"/>
    <w:rsid w:val="004C66BF"/>
    <w:rsid w:val="004D2231"/>
    <w:rsid w:val="004E64E0"/>
    <w:rsid w:val="004F1C73"/>
    <w:rsid w:val="004F25CC"/>
    <w:rsid w:val="004F620F"/>
    <w:rsid w:val="00501704"/>
    <w:rsid w:val="00524D7A"/>
    <w:rsid w:val="005274C5"/>
    <w:rsid w:val="0053456F"/>
    <w:rsid w:val="005537B1"/>
    <w:rsid w:val="0056227E"/>
    <w:rsid w:val="00563485"/>
    <w:rsid w:val="0057153F"/>
    <w:rsid w:val="00572315"/>
    <w:rsid w:val="0058686C"/>
    <w:rsid w:val="005917D1"/>
    <w:rsid w:val="00594787"/>
    <w:rsid w:val="00595043"/>
    <w:rsid w:val="005954A0"/>
    <w:rsid w:val="005A4F68"/>
    <w:rsid w:val="005B3A18"/>
    <w:rsid w:val="005B3F99"/>
    <w:rsid w:val="005C4958"/>
    <w:rsid w:val="005D5FE4"/>
    <w:rsid w:val="005D67BC"/>
    <w:rsid w:val="005D7DB9"/>
    <w:rsid w:val="005E36F1"/>
    <w:rsid w:val="005E6B01"/>
    <w:rsid w:val="005E6F65"/>
    <w:rsid w:val="005F11E5"/>
    <w:rsid w:val="006070EE"/>
    <w:rsid w:val="0062298A"/>
    <w:rsid w:val="0062404E"/>
    <w:rsid w:val="00634382"/>
    <w:rsid w:val="00636408"/>
    <w:rsid w:val="00643A28"/>
    <w:rsid w:val="00650A1E"/>
    <w:rsid w:val="00654A4D"/>
    <w:rsid w:val="00654B0C"/>
    <w:rsid w:val="00661260"/>
    <w:rsid w:val="00662BDD"/>
    <w:rsid w:val="006637D1"/>
    <w:rsid w:val="006652BC"/>
    <w:rsid w:val="00665753"/>
    <w:rsid w:val="00670071"/>
    <w:rsid w:val="00672AFF"/>
    <w:rsid w:val="00674ADF"/>
    <w:rsid w:val="0067659A"/>
    <w:rsid w:val="0068136D"/>
    <w:rsid w:val="00682E03"/>
    <w:rsid w:val="00682E2C"/>
    <w:rsid w:val="006952EC"/>
    <w:rsid w:val="00696847"/>
    <w:rsid w:val="0069737A"/>
    <w:rsid w:val="006A0772"/>
    <w:rsid w:val="006A3544"/>
    <w:rsid w:val="006C1918"/>
    <w:rsid w:val="006D0D57"/>
    <w:rsid w:val="006D1436"/>
    <w:rsid w:val="006D1875"/>
    <w:rsid w:val="006D2023"/>
    <w:rsid w:val="006D2F45"/>
    <w:rsid w:val="006D33CC"/>
    <w:rsid w:val="006E032F"/>
    <w:rsid w:val="006E41B7"/>
    <w:rsid w:val="006E53B2"/>
    <w:rsid w:val="006F01A3"/>
    <w:rsid w:val="006F1084"/>
    <w:rsid w:val="006F4614"/>
    <w:rsid w:val="00706174"/>
    <w:rsid w:val="00713370"/>
    <w:rsid w:val="00736542"/>
    <w:rsid w:val="00736CD2"/>
    <w:rsid w:val="00765714"/>
    <w:rsid w:val="00770979"/>
    <w:rsid w:val="00773A79"/>
    <w:rsid w:val="00774171"/>
    <w:rsid w:val="007752B6"/>
    <w:rsid w:val="007A5CD0"/>
    <w:rsid w:val="007A69AC"/>
    <w:rsid w:val="007B0825"/>
    <w:rsid w:val="007B5CEF"/>
    <w:rsid w:val="007B6FA6"/>
    <w:rsid w:val="007D4571"/>
    <w:rsid w:val="007D4EEF"/>
    <w:rsid w:val="007E2874"/>
    <w:rsid w:val="007E34DB"/>
    <w:rsid w:val="0080178B"/>
    <w:rsid w:val="008030D5"/>
    <w:rsid w:val="008060AA"/>
    <w:rsid w:val="00807D7C"/>
    <w:rsid w:val="00820AC7"/>
    <w:rsid w:val="00821FA0"/>
    <w:rsid w:val="00822895"/>
    <w:rsid w:val="00825073"/>
    <w:rsid w:val="008259EB"/>
    <w:rsid w:val="008334EA"/>
    <w:rsid w:val="00841A8C"/>
    <w:rsid w:val="00853E68"/>
    <w:rsid w:val="008551D1"/>
    <w:rsid w:val="00861533"/>
    <w:rsid w:val="00865B35"/>
    <w:rsid w:val="008673E9"/>
    <w:rsid w:val="00881673"/>
    <w:rsid w:val="00885513"/>
    <w:rsid w:val="00890224"/>
    <w:rsid w:val="00896C59"/>
    <w:rsid w:val="008A29C8"/>
    <w:rsid w:val="008B3E94"/>
    <w:rsid w:val="008C49C9"/>
    <w:rsid w:val="008D6FF0"/>
    <w:rsid w:val="008F3607"/>
    <w:rsid w:val="008F589B"/>
    <w:rsid w:val="008F6DBB"/>
    <w:rsid w:val="0092026F"/>
    <w:rsid w:val="00935095"/>
    <w:rsid w:val="00944F6B"/>
    <w:rsid w:val="009459C8"/>
    <w:rsid w:val="009472C1"/>
    <w:rsid w:val="00947AF7"/>
    <w:rsid w:val="00955F6A"/>
    <w:rsid w:val="00960376"/>
    <w:rsid w:val="0096150B"/>
    <w:rsid w:val="0098674E"/>
    <w:rsid w:val="009A0ECC"/>
    <w:rsid w:val="009A6184"/>
    <w:rsid w:val="009B5E95"/>
    <w:rsid w:val="009B6472"/>
    <w:rsid w:val="009C34C9"/>
    <w:rsid w:val="009C3DC8"/>
    <w:rsid w:val="009C4460"/>
    <w:rsid w:val="009C6C8F"/>
    <w:rsid w:val="009D6735"/>
    <w:rsid w:val="009E4BDC"/>
    <w:rsid w:val="009E68F4"/>
    <w:rsid w:val="009F070A"/>
    <w:rsid w:val="009F0FC9"/>
    <w:rsid w:val="009F69CD"/>
    <w:rsid w:val="00A00BE1"/>
    <w:rsid w:val="00A157C2"/>
    <w:rsid w:val="00A177AA"/>
    <w:rsid w:val="00A268C9"/>
    <w:rsid w:val="00A334C6"/>
    <w:rsid w:val="00A36B52"/>
    <w:rsid w:val="00A42A19"/>
    <w:rsid w:val="00A42EE4"/>
    <w:rsid w:val="00A4377D"/>
    <w:rsid w:val="00A54B40"/>
    <w:rsid w:val="00A734D5"/>
    <w:rsid w:val="00A74C73"/>
    <w:rsid w:val="00A80E75"/>
    <w:rsid w:val="00A935BF"/>
    <w:rsid w:val="00A95AE0"/>
    <w:rsid w:val="00A964C1"/>
    <w:rsid w:val="00AA070E"/>
    <w:rsid w:val="00AA38E7"/>
    <w:rsid w:val="00AA4FEA"/>
    <w:rsid w:val="00AA7792"/>
    <w:rsid w:val="00AB5BFC"/>
    <w:rsid w:val="00AC7BC6"/>
    <w:rsid w:val="00AD2E5D"/>
    <w:rsid w:val="00AD731B"/>
    <w:rsid w:val="00AE457F"/>
    <w:rsid w:val="00AE4628"/>
    <w:rsid w:val="00AE6D8D"/>
    <w:rsid w:val="00AF593D"/>
    <w:rsid w:val="00B02831"/>
    <w:rsid w:val="00B03687"/>
    <w:rsid w:val="00B043FF"/>
    <w:rsid w:val="00B14C7E"/>
    <w:rsid w:val="00B17686"/>
    <w:rsid w:val="00B240D5"/>
    <w:rsid w:val="00B24666"/>
    <w:rsid w:val="00B275B1"/>
    <w:rsid w:val="00B32C77"/>
    <w:rsid w:val="00B36286"/>
    <w:rsid w:val="00B41E18"/>
    <w:rsid w:val="00B45E4E"/>
    <w:rsid w:val="00B5179C"/>
    <w:rsid w:val="00B53FAF"/>
    <w:rsid w:val="00B54697"/>
    <w:rsid w:val="00B657C7"/>
    <w:rsid w:val="00B710BF"/>
    <w:rsid w:val="00B7476F"/>
    <w:rsid w:val="00B81AC6"/>
    <w:rsid w:val="00B832A1"/>
    <w:rsid w:val="00B86752"/>
    <w:rsid w:val="00B87A87"/>
    <w:rsid w:val="00B93648"/>
    <w:rsid w:val="00B93A36"/>
    <w:rsid w:val="00BA2870"/>
    <w:rsid w:val="00BC2791"/>
    <w:rsid w:val="00BC7972"/>
    <w:rsid w:val="00BD008B"/>
    <w:rsid w:val="00BD15D2"/>
    <w:rsid w:val="00BD1A14"/>
    <w:rsid w:val="00BD1AFF"/>
    <w:rsid w:val="00BD1F99"/>
    <w:rsid w:val="00BD2779"/>
    <w:rsid w:val="00BD3DFF"/>
    <w:rsid w:val="00BD500A"/>
    <w:rsid w:val="00BE0C6A"/>
    <w:rsid w:val="00BE25EF"/>
    <w:rsid w:val="00BE3793"/>
    <w:rsid w:val="00BF306E"/>
    <w:rsid w:val="00BF364D"/>
    <w:rsid w:val="00C112E6"/>
    <w:rsid w:val="00C1229F"/>
    <w:rsid w:val="00C12818"/>
    <w:rsid w:val="00C144FE"/>
    <w:rsid w:val="00C16E67"/>
    <w:rsid w:val="00C2154C"/>
    <w:rsid w:val="00C21EF0"/>
    <w:rsid w:val="00C237B5"/>
    <w:rsid w:val="00C26005"/>
    <w:rsid w:val="00C316F7"/>
    <w:rsid w:val="00C3234C"/>
    <w:rsid w:val="00C33745"/>
    <w:rsid w:val="00C35BD3"/>
    <w:rsid w:val="00C3736A"/>
    <w:rsid w:val="00C45AD6"/>
    <w:rsid w:val="00C6687B"/>
    <w:rsid w:val="00C67BE4"/>
    <w:rsid w:val="00C7098B"/>
    <w:rsid w:val="00C72FFA"/>
    <w:rsid w:val="00C73046"/>
    <w:rsid w:val="00C73A51"/>
    <w:rsid w:val="00C747A6"/>
    <w:rsid w:val="00C80D2E"/>
    <w:rsid w:val="00C91A2D"/>
    <w:rsid w:val="00C942D9"/>
    <w:rsid w:val="00C94FA4"/>
    <w:rsid w:val="00CB3455"/>
    <w:rsid w:val="00CB7852"/>
    <w:rsid w:val="00CC3CB4"/>
    <w:rsid w:val="00CD47A8"/>
    <w:rsid w:val="00CD5348"/>
    <w:rsid w:val="00CE0D80"/>
    <w:rsid w:val="00CE26B2"/>
    <w:rsid w:val="00CE29D1"/>
    <w:rsid w:val="00CE4317"/>
    <w:rsid w:val="00CE47D0"/>
    <w:rsid w:val="00CE53D9"/>
    <w:rsid w:val="00CF2F18"/>
    <w:rsid w:val="00CF55A2"/>
    <w:rsid w:val="00D12862"/>
    <w:rsid w:val="00D15E41"/>
    <w:rsid w:val="00D209E0"/>
    <w:rsid w:val="00D22A9A"/>
    <w:rsid w:val="00D319C3"/>
    <w:rsid w:val="00D32178"/>
    <w:rsid w:val="00D340CC"/>
    <w:rsid w:val="00D35A85"/>
    <w:rsid w:val="00D444F8"/>
    <w:rsid w:val="00D51E00"/>
    <w:rsid w:val="00D51ED8"/>
    <w:rsid w:val="00D623E9"/>
    <w:rsid w:val="00D65B57"/>
    <w:rsid w:val="00D715BE"/>
    <w:rsid w:val="00D75F66"/>
    <w:rsid w:val="00D77699"/>
    <w:rsid w:val="00D807BD"/>
    <w:rsid w:val="00D872B5"/>
    <w:rsid w:val="00D93E4B"/>
    <w:rsid w:val="00D94BDD"/>
    <w:rsid w:val="00DA2564"/>
    <w:rsid w:val="00DB2545"/>
    <w:rsid w:val="00DB28CD"/>
    <w:rsid w:val="00DB4F7E"/>
    <w:rsid w:val="00DB6735"/>
    <w:rsid w:val="00DC237F"/>
    <w:rsid w:val="00DC723E"/>
    <w:rsid w:val="00DC7E08"/>
    <w:rsid w:val="00DD46C4"/>
    <w:rsid w:val="00DD64FA"/>
    <w:rsid w:val="00DE02B5"/>
    <w:rsid w:val="00DE1D27"/>
    <w:rsid w:val="00DE4201"/>
    <w:rsid w:val="00DE4889"/>
    <w:rsid w:val="00DE5CB6"/>
    <w:rsid w:val="00DF15A1"/>
    <w:rsid w:val="00DF3BC7"/>
    <w:rsid w:val="00E000B1"/>
    <w:rsid w:val="00E01493"/>
    <w:rsid w:val="00E0217D"/>
    <w:rsid w:val="00E10C34"/>
    <w:rsid w:val="00E117F0"/>
    <w:rsid w:val="00E11A1D"/>
    <w:rsid w:val="00E12D6F"/>
    <w:rsid w:val="00E14B42"/>
    <w:rsid w:val="00E16A02"/>
    <w:rsid w:val="00E214AE"/>
    <w:rsid w:val="00E32549"/>
    <w:rsid w:val="00E36DA4"/>
    <w:rsid w:val="00E45A67"/>
    <w:rsid w:val="00E45F80"/>
    <w:rsid w:val="00E5472B"/>
    <w:rsid w:val="00E56118"/>
    <w:rsid w:val="00E56DAE"/>
    <w:rsid w:val="00E5793A"/>
    <w:rsid w:val="00E65F77"/>
    <w:rsid w:val="00E75963"/>
    <w:rsid w:val="00E8511E"/>
    <w:rsid w:val="00E90BF2"/>
    <w:rsid w:val="00E94DFF"/>
    <w:rsid w:val="00EA0096"/>
    <w:rsid w:val="00EA00CD"/>
    <w:rsid w:val="00EA4708"/>
    <w:rsid w:val="00EA4AB3"/>
    <w:rsid w:val="00EA61F5"/>
    <w:rsid w:val="00EA657D"/>
    <w:rsid w:val="00EA6D75"/>
    <w:rsid w:val="00EA75EC"/>
    <w:rsid w:val="00EB684B"/>
    <w:rsid w:val="00EB6A6C"/>
    <w:rsid w:val="00EC20B8"/>
    <w:rsid w:val="00EC518F"/>
    <w:rsid w:val="00ED1B01"/>
    <w:rsid w:val="00ED413D"/>
    <w:rsid w:val="00ED684A"/>
    <w:rsid w:val="00EE5D5A"/>
    <w:rsid w:val="00EE698C"/>
    <w:rsid w:val="00EE7F65"/>
    <w:rsid w:val="00EF753C"/>
    <w:rsid w:val="00F04218"/>
    <w:rsid w:val="00F06C02"/>
    <w:rsid w:val="00F07A0C"/>
    <w:rsid w:val="00F2146B"/>
    <w:rsid w:val="00F42BF8"/>
    <w:rsid w:val="00F47EE1"/>
    <w:rsid w:val="00F50235"/>
    <w:rsid w:val="00F50EE3"/>
    <w:rsid w:val="00F51C47"/>
    <w:rsid w:val="00F521D2"/>
    <w:rsid w:val="00F56CFD"/>
    <w:rsid w:val="00F579F0"/>
    <w:rsid w:val="00F648ED"/>
    <w:rsid w:val="00F65F4C"/>
    <w:rsid w:val="00F6620B"/>
    <w:rsid w:val="00F840BE"/>
    <w:rsid w:val="00F845F6"/>
    <w:rsid w:val="00F97001"/>
    <w:rsid w:val="00FA6854"/>
    <w:rsid w:val="00FB2942"/>
    <w:rsid w:val="00FB432D"/>
    <w:rsid w:val="00FC1244"/>
    <w:rsid w:val="00FC2D06"/>
    <w:rsid w:val="00FC65A0"/>
    <w:rsid w:val="00FD0EC3"/>
    <w:rsid w:val="00FD2703"/>
    <w:rsid w:val="00FD4D86"/>
    <w:rsid w:val="00FE2BBD"/>
    <w:rsid w:val="00FE3A77"/>
    <w:rsid w:val="00FE5E9B"/>
    <w:rsid w:val="00FE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2F"/>
    <w:pPr>
      <w:spacing w:after="120"/>
    </w:pPr>
  </w:style>
  <w:style w:type="paragraph" w:styleId="Heading1">
    <w:name w:val="heading 1"/>
    <w:basedOn w:val="Normal"/>
    <w:next w:val="Normal"/>
    <w:qFormat/>
    <w:rsid w:val="006E032F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6E032F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6E032F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6E032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6E032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E032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E032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6E032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E032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6E032F"/>
    <w:rPr>
      <w:sz w:val="24"/>
    </w:rPr>
  </w:style>
  <w:style w:type="paragraph" w:styleId="DocumentMap">
    <w:name w:val="Document Map"/>
    <w:basedOn w:val="Normal"/>
    <w:semiHidden/>
    <w:rsid w:val="006E032F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6E032F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6E032F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6E032F"/>
    <w:pPr>
      <w:ind w:left="432"/>
      <w:jc w:val="both"/>
    </w:pPr>
  </w:style>
  <w:style w:type="paragraph" w:customStyle="1" w:styleId="Body7">
    <w:name w:val="Body 7"/>
    <w:basedOn w:val="Normal"/>
    <w:rsid w:val="006E032F"/>
    <w:pPr>
      <w:ind w:left="864"/>
      <w:jc w:val="both"/>
    </w:pPr>
  </w:style>
  <w:style w:type="paragraph" w:styleId="NormalIndent">
    <w:name w:val="Normal Indent"/>
    <w:basedOn w:val="Normal"/>
    <w:semiHidden/>
    <w:rsid w:val="006E032F"/>
    <w:pPr>
      <w:ind w:left="720"/>
    </w:pPr>
  </w:style>
  <w:style w:type="paragraph" w:customStyle="1" w:styleId="t0">
    <w:name w:val="t0"/>
    <w:rsid w:val="006E032F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6E032F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6E032F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6E032F"/>
    <w:rPr>
      <w:rFonts w:ascii="Arial" w:hAnsi="Arial"/>
      <w:sz w:val="24"/>
    </w:rPr>
  </w:style>
  <w:style w:type="paragraph" w:styleId="Header">
    <w:name w:val="header"/>
    <w:basedOn w:val="Normal"/>
    <w:semiHidden/>
    <w:rsid w:val="006E032F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6E03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E032F"/>
  </w:style>
  <w:style w:type="paragraph" w:styleId="PlainText">
    <w:name w:val="Plain Text"/>
    <w:basedOn w:val="Normal"/>
    <w:semiHidden/>
    <w:rsid w:val="006E032F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6E032F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6E032F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4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2026F"/>
  </w:style>
  <w:style w:type="paragraph" w:styleId="NoSpacing">
    <w:name w:val="No Spacing"/>
    <w:uiPriority w:val="1"/>
    <w:qFormat/>
    <w:rsid w:val="009B5E95"/>
  </w:style>
  <w:style w:type="character" w:customStyle="1" w:styleId="Heading4Char">
    <w:name w:val="Heading 4 Char"/>
    <w:basedOn w:val="DefaultParagraphFont"/>
    <w:link w:val="Heading4"/>
    <w:rsid w:val="00A935BF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341">
      <w:bodyDiv w:val="1"/>
      <w:marLeft w:val="53"/>
      <w:marRight w:val="53"/>
      <w:marTop w:val="53"/>
      <w:marBottom w:val="5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7137">
                  <w:marLeft w:val="0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CCA89-7565-4D0A-8BD0-2338B536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</Template>
  <TotalTime>160</TotalTime>
  <Pages>17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8149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Sengottaiyan, Selva</cp:lastModifiedBy>
  <cp:revision>13</cp:revision>
  <cp:lastPrinted>2011-03-21T13:34:00Z</cp:lastPrinted>
  <dcterms:created xsi:type="dcterms:W3CDTF">2012-02-21T21:10:00Z</dcterms:created>
  <dcterms:modified xsi:type="dcterms:W3CDTF">2013-10-08T17:43:00Z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Park Assist Control</vt:lpwstr>
  </property>
  <property fmtid="{D5CDD505-2E9C-101B-9397-08002B2CF9AE}" pid="3" name="MDDRevNum">
    <vt:lpwstr>2</vt:lpwstr>
  </property>
  <property fmtid="{D5CDD505-2E9C-101B-9397-08002B2CF9AE}" pid="4" name="Module Layer">
    <vt:lpwstr>0</vt:lpwstr>
  </property>
  <property fmtid="{D5CDD505-2E9C-101B-9397-08002B2CF9AE}" pid="5" name="Module Name">
    <vt:lpwstr>ParkAstCtrl</vt:lpwstr>
  </property>
  <property fmtid="{D5CDD505-2E9C-101B-9397-08002B2CF9AE}" pid="6" name="Product Line">
    <vt:lpwstr>Gen II+ EPS</vt:lpwstr>
  </property>
</Properties>
</file>